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201C5A" w14:textId="77777777" w:rsidR="0029570C" w:rsidRPr="0029570C" w:rsidRDefault="0029570C" w:rsidP="0029570C">
      <w:pPr>
        <w:spacing w:before="100" w:beforeAutospacing="1" w:after="100" w:afterAutospacing="1" w:line="240" w:lineRule="auto"/>
        <w:jc w:val="center"/>
        <w:outlineLvl w:val="1"/>
        <w:rPr>
          <w:rFonts w:ascii="Times New Roman" w:eastAsia="Times New Roman" w:hAnsi="Times New Roman" w:cs="Times New Roman"/>
          <w:b/>
          <w:sz w:val="56"/>
          <w:szCs w:val="36"/>
          <w:u w:val="single"/>
        </w:rPr>
      </w:pPr>
      <w:r>
        <w:rPr>
          <w:rFonts w:ascii="Times New Roman" w:eastAsia="Times New Roman" w:hAnsi="Times New Roman" w:cs="Times New Roman"/>
          <w:b/>
          <w:sz w:val="56"/>
          <w:szCs w:val="36"/>
          <w:u w:val="single"/>
        </w:rPr>
        <w:t>My</w:t>
      </w:r>
      <w:r w:rsidRPr="0029570C">
        <w:rPr>
          <w:rFonts w:ascii="Times New Roman" w:eastAsia="Times New Roman" w:hAnsi="Times New Roman" w:cs="Times New Roman"/>
          <w:b/>
          <w:sz w:val="56"/>
          <w:szCs w:val="36"/>
          <w:u w:val="single"/>
        </w:rPr>
        <w:t>SQL</w:t>
      </w:r>
    </w:p>
    <w:p w14:paraId="6AEC4624" w14:textId="77777777" w:rsidR="004E4F5A" w:rsidRPr="00AA07DB" w:rsidRDefault="004E4F5A" w:rsidP="004E4F5A">
      <w:pPr>
        <w:spacing w:before="100" w:beforeAutospacing="1" w:after="100" w:afterAutospacing="1" w:line="240" w:lineRule="auto"/>
        <w:outlineLvl w:val="1"/>
        <w:rPr>
          <w:rFonts w:ascii="Times New Roman" w:eastAsia="Times New Roman" w:hAnsi="Times New Roman" w:cs="Times New Roman"/>
          <w:b/>
          <w:sz w:val="36"/>
          <w:szCs w:val="36"/>
          <w:u w:val="single"/>
        </w:rPr>
      </w:pPr>
      <w:r w:rsidRPr="00AA07DB">
        <w:rPr>
          <w:rFonts w:ascii="Times New Roman" w:eastAsia="Times New Roman" w:hAnsi="Times New Roman" w:cs="Times New Roman"/>
          <w:b/>
          <w:sz w:val="36"/>
          <w:szCs w:val="36"/>
          <w:u w:val="single"/>
        </w:rPr>
        <w:t>What is SQL?</w:t>
      </w:r>
    </w:p>
    <w:p w14:paraId="054BBBAF" w14:textId="77777777" w:rsidR="004E4F5A" w:rsidRPr="00AA07DB" w:rsidRDefault="004E4F5A" w:rsidP="004E4F5A">
      <w:pPr>
        <w:spacing w:before="120" w:after="144" w:line="240" w:lineRule="auto"/>
        <w:ind w:left="48" w:right="48"/>
        <w:jc w:val="both"/>
        <w:rPr>
          <w:rFonts w:ascii="Times New Roman" w:eastAsia="Times New Roman" w:hAnsi="Times New Roman" w:cs="Times New Roman"/>
          <w:color w:val="000000"/>
          <w:sz w:val="32"/>
          <w:szCs w:val="32"/>
        </w:rPr>
      </w:pPr>
      <w:r w:rsidRPr="00AA07DB">
        <w:rPr>
          <w:rFonts w:ascii="Times New Roman" w:eastAsia="Times New Roman" w:hAnsi="Times New Roman" w:cs="Times New Roman"/>
          <w:color w:val="000000"/>
          <w:sz w:val="32"/>
          <w:szCs w:val="32"/>
        </w:rPr>
        <w:t>SQL is Structured Query Language, which is a computer language for storing, manipulating and retrieving data stored in a relational database.</w:t>
      </w:r>
    </w:p>
    <w:p w14:paraId="456BD9F4" w14:textId="77777777" w:rsidR="004E4F5A" w:rsidRPr="00B42151" w:rsidRDefault="004E4F5A" w:rsidP="004E4F5A">
      <w:pPr>
        <w:pStyle w:val="Heading3"/>
        <w:rPr>
          <w:rFonts w:ascii="Times New Roman" w:hAnsi="Times New Roman" w:cs="Times New Roman"/>
          <w:bCs w:val="0"/>
          <w:color w:val="auto"/>
          <w:sz w:val="36"/>
          <w:szCs w:val="36"/>
          <w:u w:val="single"/>
        </w:rPr>
      </w:pPr>
      <w:r w:rsidRPr="00B42151">
        <w:rPr>
          <w:rFonts w:ascii="Times New Roman" w:hAnsi="Times New Roman" w:cs="Times New Roman"/>
          <w:bCs w:val="0"/>
          <w:color w:val="auto"/>
          <w:sz w:val="36"/>
          <w:szCs w:val="36"/>
          <w:u w:val="single"/>
        </w:rPr>
        <w:t>DDL - Data Definition Language</w:t>
      </w:r>
    </w:p>
    <w:tbl>
      <w:tblPr>
        <w:tblW w:w="1118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185"/>
        <w:gridCol w:w="10000"/>
      </w:tblGrid>
      <w:tr w:rsidR="004E4F5A" w:rsidRPr="00AA07DB" w14:paraId="1390EA2E" w14:textId="77777777" w:rsidTr="004E4F5A">
        <w:tc>
          <w:tcPr>
            <w:tcW w:w="0" w:type="auto"/>
            <w:tcBorders>
              <w:top w:val="single" w:sz="6" w:space="0" w:color="DDDDDD"/>
              <w:left w:val="single" w:sz="6" w:space="0" w:color="DDDDDD"/>
              <w:bottom w:val="single" w:sz="6" w:space="0" w:color="DDDDDD"/>
              <w:right w:val="single" w:sz="6" w:space="0" w:color="DDDDDD"/>
            </w:tcBorders>
            <w:shd w:val="clear" w:color="auto" w:fill="EEEEEE"/>
            <w:tcMar>
              <w:top w:w="134" w:type="dxa"/>
              <w:left w:w="134" w:type="dxa"/>
              <w:bottom w:w="134" w:type="dxa"/>
              <w:right w:w="134" w:type="dxa"/>
            </w:tcMar>
            <w:hideMark/>
          </w:tcPr>
          <w:p w14:paraId="55953404" w14:textId="77777777" w:rsidR="004E4F5A" w:rsidRPr="00AA07DB" w:rsidRDefault="004E4F5A">
            <w:pPr>
              <w:spacing w:after="335"/>
              <w:jc w:val="center"/>
              <w:rPr>
                <w:rFonts w:ascii="Times New Roman" w:hAnsi="Times New Roman" w:cs="Times New Roman"/>
                <w:b/>
                <w:bCs/>
                <w:sz w:val="32"/>
                <w:szCs w:val="32"/>
              </w:rPr>
            </w:pPr>
            <w:r w:rsidRPr="00AA07DB">
              <w:rPr>
                <w:rFonts w:ascii="Times New Roman" w:hAnsi="Times New Roman" w:cs="Times New Roman"/>
                <w:b/>
                <w:bCs/>
                <w:sz w:val="32"/>
                <w:szCs w:val="32"/>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34" w:type="dxa"/>
              <w:left w:w="134" w:type="dxa"/>
              <w:bottom w:w="134" w:type="dxa"/>
              <w:right w:w="134" w:type="dxa"/>
            </w:tcMar>
            <w:hideMark/>
          </w:tcPr>
          <w:p w14:paraId="57F95724" w14:textId="77777777" w:rsidR="004E4F5A" w:rsidRPr="00AA07DB" w:rsidRDefault="004E4F5A">
            <w:pPr>
              <w:spacing w:after="335"/>
              <w:jc w:val="center"/>
              <w:rPr>
                <w:rFonts w:ascii="Times New Roman" w:hAnsi="Times New Roman" w:cs="Times New Roman"/>
                <w:b/>
                <w:bCs/>
                <w:sz w:val="32"/>
                <w:szCs w:val="32"/>
              </w:rPr>
            </w:pPr>
            <w:r w:rsidRPr="00AA07DB">
              <w:rPr>
                <w:rFonts w:ascii="Times New Roman" w:hAnsi="Times New Roman" w:cs="Times New Roman"/>
                <w:b/>
                <w:bCs/>
                <w:sz w:val="32"/>
                <w:szCs w:val="32"/>
              </w:rPr>
              <w:t>Command &amp; Description</w:t>
            </w:r>
          </w:p>
        </w:tc>
      </w:tr>
      <w:tr w:rsidR="004E4F5A" w:rsidRPr="00AA07DB" w14:paraId="3A7A53A0" w14:textId="77777777" w:rsidTr="004E4F5A">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vAlign w:val="center"/>
            <w:hideMark/>
          </w:tcPr>
          <w:p w14:paraId="3974A1FB" w14:textId="77777777" w:rsidR="004E4F5A" w:rsidRPr="00AA07DB" w:rsidRDefault="004E4F5A">
            <w:pPr>
              <w:spacing w:after="335"/>
              <w:jc w:val="center"/>
              <w:rPr>
                <w:rFonts w:ascii="Times New Roman" w:hAnsi="Times New Roman" w:cs="Times New Roman"/>
                <w:sz w:val="32"/>
                <w:szCs w:val="32"/>
              </w:rPr>
            </w:pPr>
            <w:r w:rsidRPr="00AA07DB">
              <w:rPr>
                <w:rFonts w:ascii="Times New Roman" w:hAnsi="Times New Roman" w:cs="Times New Roman"/>
                <w:sz w:val="32"/>
                <w:szCs w:val="32"/>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4A76E7A9" w14:textId="77777777" w:rsidR="004E4F5A" w:rsidRPr="00AA07DB" w:rsidRDefault="004E4F5A">
            <w:pPr>
              <w:pStyle w:val="NormalWeb"/>
              <w:spacing w:before="120" w:beforeAutospacing="0" w:after="144" w:afterAutospacing="0"/>
              <w:ind w:left="48" w:right="48"/>
              <w:jc w:val="both"/>
              <w:rPr>
                <w:color w:val="000000"/>
                <w:sz w:val="32"/>
                <w:szCs w:val="32"/>
              </w:rPr>
            </w:pPr>
            <w:r w:rsidRPr="00AA07DB">
              <w:rPr>
                <w:b/>
                <w:bCs/>
                <w:color w:val="000000"/>
                <w:sz w:val="32"/>
                <w:szCs w:val="32"/>
              </w:rPr>
              <w:t>CREATE</w:t>
            </w:r>
          </w:p>
          <w:p w14:paraId="4EA21131" w14:textId="77777777" w:rsidR="004E4F5A" w:rsidRPr="00AA07DB" w:rsidRDefault="004E4F5A">
            <w:pPr>
              <w:pStyle w:val="NormalWeb"/>
              <w:spacing w:before="120" w:beforeAutospacing="0" w:after="144" w:afterAutospacing="0"/>
              <w:ind w:left="48" w:right="48"/>
              <w:jc w:val="both"/>
              <w:rPr>
                <w:color w:val="000000"/>
                <w:sz w:val="32"/>
                <w:szCs w:val="32"/>
              </w:rPr>
            </w:pPr>
            <w:r w:rsidRPr="00AA07DB">
              <w:rPr>
                <w:color w:val="000000"/>
                <w:sz w:val="32"/>
                <w:szCs w:val="32"/>
              </w:rPr>
              <w:t>Creates a new table, a view of a table, or other object in the database.</w:t>
            </w:r>
          </w:p>
        </w:tc>
      </w:tr>
      <w:tr w:rsidR="004E4F5A" w:rsidRPr="00AA07DB" w14:paraId="5273FA59" w14:textId="77777777" w:rsidTr="004E4F5A">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vAlign w:val="center"/>
            <w:hideMark/>
          </w:tcPr>
          <w:p w14:paraId="01E6FE44" w14:textId="77777777" w:rsidR="004E4F5A" w:rsidRPr="00AA07DB" w:rsidRDefault="004E4F5A">
            <w:pPr>
              <w:jc w:val="center"/>
              <w:rPr>
                <w:rFonts w:ascii="Times New Roman" w:hAnsi="Times New Roman" w:cs="Times New Roman"/>
                <w:sz w:val="32"/>
                <w:szCs w:val="32"/>
              </w:rPr>
            </w:pPr>
            <w:r w:rsidRPr="00AA07DB">
              <w:rPr>
                <w:rFonts w:ascii="Times New Roman" w:hAnsi="Times New Roman" w:cs="Times New Roman"/>
                <w:sz w:val="32"/>
                <w:szCs w:val="32"/>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15B521B7" w14:textId="77777777" w:rsidR="004E4F5A" w:rsidRPr="00AA07DB" w:rsidRDefault="004E4F5A">
            <w:pPr>
              <w:pStyle w:val="NormalWeb"/>
              <w:spacing w:before="120" w:beforeAutospacing="0" w:after="144" w:afterAutospacing="0"/>
              <w:ind w:left="48" w:right="48"/>
              <w:jc w:val="both"/>
              <w:rPr>
                <w:color w:val="000000"/>
                <w:sz w:val="32"/>
                <w:szCs w:val="32"/>
              </w:rPr>
            </w:pPr>
            <w:r w:rsidRPr="00AA07DB">
              <w:rPr>
                <w:b/>
                <w:bCs/>
                <w:color w:val="000000"/>
                <w:sz w:val="32"/>
                <w:szCs w:val="32"/>
              </w:rPr>
              <w:t>ALTER</w:t>
            </w:r>
          </w:p>
          <w:p w14:paraId="60DB26FF" w14:textId="77777777" w:rsidR="004E4F5A" w:rsidRPr="00AA07DB" w:rsidRDefault="004E4F5A">
            <w:pPr>
              <w:pStyle w:val="NormalWeb"/>
              <w:spacing w:before="120" w:beforeAutospacing="0" w:after="144" w:afterAutospacing="0"/>
              <w:ind w:left="48" w:right="48"/>
              <w:jc w:val="both"/>
              <w:rPr>
                <w:color w:val="000000"/>
                <w:sz w:val="32"/>
                <w:szCs w:val="32"/>
              </w:rPr>
            </w:pPr>
            <w:r w:rsidRPr="00AA07DB">
              <w:rPr>
                <w:color w:val="000000"/>
                <w:sz w:val="32"/>
                <w:szCs w:val="32"/>
              </w:rPr>
              <w:t>Modifies an existing database object, such as a table.</w:t>
            </w:r>
          </w:p>
        </w:tc>
      </w:tr>
      <w:tr w:rsidR="004E4F5A" w:rsidRPr="00AA07DB" w14:paraId="2D68FB91" w14:textId="77777777" w:rsidTr="004E4F5A">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vAlign w:val="center"/>
            <w:hideMark/>
          </w:tcPr>
          <w:p w14:paraId="46580FE2" w14:textId="77777777" w:rsidR="004E4F5A" w:rsidRPr="00AA07DB" w:rsidRDefault="004E4F5A">
            <w:pPr>
              <w:jc w:val="center"/>
              <w:rPr>
                <w:rFonts w:ascii="Times New Roman" w:hAnsi="Times New Roman" w:cs="Times New Roman"/>
                <w:sz w:val="32"/>
                <w:szCs w:val="32"/>
              </w:rPr>
            </w:pPr>
            <w:r w:rsidRPr="00AA07DB">
              <w:rPr>
                <w:rFonts w:ascii="Times New Roman" w:hAnsi="Times New Roman" w:cs="Times New Roman"/>
                <w:sz w:val="32"/>
                <w:szCs w:val="32"/>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3B662BFD" w14:textId="77777777" w:rsidR="004E4F5A" w:rsidRPr="00AA07DB" w:rsidRDefault="004E4F5A">
            <w:pPr>
              <w:pStyle w:val="NormalWeb"/>
              <w:spacing w:before="120" w:beforeAutospacing="0" w:after="144" w:afterAutospacing="0"/>
              <w:ind w:left="48" w:right="48"/>
              <w:jc w:val="both"/>
              <w:rPr>
                <w:color w:val="000000"/>
                <w:sz w:val="32"/>
                <w:szCs w:val="32"/>
              </w:rPr>
            </w:pPr>
            <w:r w:rsidRPr="00AA07DB">
              <w:rPr>
                <w:b/>
                <w:bCs/>
                <w:color w:val="000000"/>
                <w:sz w:val="32"/>
                <w:szCs w:val="32"/>
              </w:rPr>
              <w:t>DROP</w:t>
            </w:r>
          </w:p>
          <w:p w14:paraId="59B26F69" w14:textId="77777777" w:rsidR="004E4F5A" w:rsidRPr="00AA07DB" w:rsidRDefault="004E4F5A">
            <w:pPr>
              <w:pStyle w:val="NormalWeb"/>
              <w:spacing w:before="120" w:beforeAutospacing="0" w:after="144" w:afterAutospacing="0"/>
              <w:ind w:left="48" w:right="48"/>
              <w:jc w:val="both"/>
              <w:rPr>
                <w:color w:val="000000"/>
                <w:sz w:val="32"/>
                <w:szCs w:val="32"/>
              </w:rPr>
            </w:pPr>
            <w:r w:rsidRPr="00AA07DB">
              <w:rPr>
                <w:color w:val="000000"/>
                <w:sz w:val="32"/>
                <w:szCs w:val="32"/>
              </w:rPr>
              <w:t xml:space="preserve">Deletes an </w:t>
            </w:r>
            <w:r w:rsidRPr="003A7380">
              <w:rPr>
                <w:color w:val="FF0000"/>
                <w:sz w:val="32"/>
                <w:szCs w:val="32"/>
              </w:rPr>
              <w:t>entire</w:t>
            </w:r>
            <w:r w:rsidRPr="00AA07DB">
              <w:rPr>
                <w:color w:val="000000"/>
                <w:sz w:val="32"/>
                <w:szCs w:val="32"/>
              </w:rPr>
              <w:t xml:space="preserve"> table, a view of a table or other objects in the database.</w:t>
            </w:r>
          </w:p>
        </w:tc>
      </w:tr>
    </w:tbl>
    <w:p w14:paraId="2F87BD26" w14:textId="77777777" w:rsidR="004E4F5A" w:rsidRPr="00B42151" w:rsidRDefault="004E4F5A" w:rsidP="004E4F5A">
      <w:pPr>
        <w:pStyle w:val="Heading3"/>
        <w:rPr>
          <w:rFonts w:ascii="Times New Roman" w:hAnsi="Times New Roman" w:cs="Times New Roman"/>
          <w:bCs w:val="0"/>
          <w:color w:val="auto"/>
          <w:sz w:val="36"/>
          <w:szCs w:val="36"/>
          <w:u w:val="single"/>
        </w:rPr>
      </w:pPr>
      <w:r w:rsidRPr="00B42151">
        <w:rPr>
          <w:rFonts w:ascii="Times New Roman" w:hAnsi="Times New Roman" w:cs="Times New Roman"/>
          <w:bCs w:val="0"/>
          <w:color w:val="auto"/>
          <w:sz w:val="36"/>
          <w:szCs w:val="36"/>
          <w:u w:val="single"/>
        </w:rPr>
        <w:t>DML - Data Manipulation Language</w:t>
      </w:r>
    </w:p>
    <w:tbl>
      <w:tblPr>
        <w:tblW w:w="2123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140"/>
        <w:gridCol w:w="106"/>
        <w:gridCol w:w="19984"/>
      </w:tblGrid>
      <w:tr w:rsidR="00BE48F4" w:rsidRPr="00AA07DB" w14:paraId="6CED8719" w14:textId="77777777" w:rsidTr="008F70B0">
        <w:tc>
          <w:tcPr>
            <w:tcW w:w="1140" w:type="dxa"/>
            <w:tcBorders>
              <w:top w:val="single" w:sz="6" w:space="0" w:color="DDDDDD"/>
              <w:left w:val="single" w:sz="6" w:space="0" w:color="DDDDDD"/>
              <w:bottom w:val="single" w:sz="6" w:space="0" w:color="DDDDDD"/>
              <w:right w:val="single" w:sz="6" w:space="0" w:color="DDDDDD"/>
            </w:tcBorders>
            <w:shd w:val="clear" w:color="auto" w:fill="EEEEEE"/>
            <w:tcMar>
              <w:top w:w="134" w:type="dxa"/>
              <w:left w:w="134" w:type="dxa"/>
              <w:bottom w:w="134" w:type="dxa"/>
              <w:right w:w="134" w:type="dxa"/>
            </w:tcMar>
            <w:hideMark/>
          </w:tcPr>
          <w:p w14:paraId="05701B9F" w14:textId="77777777" w:rsidR="00BE48F4" w:rsidRPr="00AA07DB" w:rsidRDefault="00BE48F4">
            <w:pPr>
              <w:spacing w:after="335"/>
              <w:jc w:val="center"/>
              <w:rPr>
                <w:rFonts w:ascii="Times New Roman" w:hAnsi="Times New Roman" w:cs="Times New Roman"/>
                <w:b/>
                <w:bCs/>
                <w:sz w:val="32"/>
                <w:szCs w:val="32"/>
              </w:rPr>
            </w:pPr>
            <w:r w:rsidRPr="00AA07DB">
              <w:rPr>
                <w:rFonts w:ascii="Times New Roman" w:hAnsi="Times New Roman" w:cs="Times New Roman"/>
                <w:b/>
                <w:bCs/>
                <w:sz w:val="32"/>
                <w:szCs w:val="32"/>
              </w:rPr>
              <w:t>Sr.No.</w:t>
            </w:r>
          </w:p>
        </w:tc>
        <w:tc>
          <w:tcPr>
            <w:tcW w:w="106" w:type="dxa"/>
            <w:tcBorders>
              <w:top w:val="single" w:sz="6" w:space="0" w:color="DDDDDD"/>
              <w:left w:val="single" w:sz="6" w:space="0" w:color="DDDDDD"/>
              <w:bottom w:val="single" w:sz="6" w:space="0" w:color="DDDDDD"/>
              <w:right w:val="single" w:sz="6" w:space="0" w:color="DDDDDD"/>
            </w:tcBorders>
            <w:shd w:val="clear" w:color="auto" w:fill="EEEEEE"/>
          </w:tcPr>
          <w:p w14:paraId="38E05ACF" w14:textId="77777777" w:rsidR="00BE48F4" w:rsidRPr="00AA07DB" w:rsidRDefault="00BE48F4">
            <w:pPr>
              <w:spacing w:after="335"/>
              <w:jc w:val="center"/>
              <w:rPr>
                <w:rFonts w:ascii="Times New Roman" w:hAnsi="Times New Roman" w:cs="Times New Roman"/>
                <w:b/>
                <w:bCs/>
                <w:sz w:val="32"/>
                <w:szCs w:val="32"/>
              </w:rPr>
            </w:pPr>
          </w:p>
        </w:tc>
        <w:tc>
          <w:tcPr>
            <w:tcW w:w="19984" w:type="dxa"/>
            <w:tcBorders>
              <w:top w:val="single" w:sz="6" w:space="0" w:color="DDDDDD"/>
              <w:left w:val="single" w:sz="6" w:space="0" w:color="DDDDDD"/>
              <w:bottom w:val="single" w:sz="6" w:space="0" w:color="DDDDDD"/>
              <w:right w:val="single" w:sz="6" w:space="0" w:color="DDDDDD"/>
            </w:tcBorders>
            <w:shd w:val="clear" w:color="auto" w:fill="EEEEEE"/>
            <w:tcMar>
              <w:top w:w="134" w:type="dxa"/>
              <w:left w:w="134" w:type="dxa"/>
              <w:bottom w:w="134" w:type="dxa"/>
              <w:right w:w="134" w:type="dxa"/>
            </w:tcMar>
            <w:hideMark/>
          </w:tcPr>
          <w:p w14:paraId="12088BF2" w14:textId="77777777" w:rsidR="00BE48F4" w:rsidRPr="00AA07DB" w:rsidRDefault="00BE48F4" w:rsidP="008F70B0">
            <w:pPr>
              <w:spacing w:after="335"/>
              <w:rPr>
                <w:rFonts w:ascii="Times New Roman" w:hAnsi="Times New Roman" w:cs="Times New Roman"/>
                <w:b/>
                <w:bCs/>
                <w:sz w:val="32"/>
                <w:szCs w:val="32"/>
              </w:rPr>
            </w:pPr>
            <w:r w:rsidRPr="00AA07DB">
              <w:rPr>
                <w:rFonts w:ascii="Times New Roman" w:hAnsi="Times New Roman" w:cs="Times New Roman"/>
                <w:b/>
                <w:bCs/>
                <w:sz w:val="32"/>
                <w:szCs w:val="32"/>
              </w:rPr>
              <w:t>Command &amp; Description</w:t>
            </w:r>
          </w:p>
        </w:tc>
      </w:tr>
      <w:tr w:rsidR="00BE48F4" w:rsidRPr="00AA07DB" w14:paraId="76C301CF" w14:textId="77777777" w:rsidTr="008F70B0">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vAlign w:val="center"/>
            <w:hideMark/>
          </w:tcPr>
          <w:p w14:paraId="6F64AF28" w14:textId="77777777" w:rsidR="00BE48F4" w:rsidRPr="00AA07DB" w:rsidRDefault="00BE48F4">
            <w:pPr>
              <w:spacing w:after="335"/>
              <w:jc w:val="center"/>
              <w:rPr>
                <w:rFonts w:ascii="Times New Roman" w:hAnsi="Times New Roman" w:cs="Times New Roman"/>
                <w:sz w:val="32"/>
                <w:szCs w:val="32"/>
              </w:rPr>
            </w:pPr>
            <w:r w:rsidRPr="00AA07DB">
              <w:rPr>
                <w:rFonts w:ascii="Times New Roman" w:hAnsi="Times New Roman" w:cs="Times New Roman"/>
                <w:sz w:val="32"/>
                <w:szCs w:val="32"/>
              </w:rPr>
              <w:t>1</w:t>
            </w:r>
          </w:p>
        </w:tc>
        <w:tc>
          <w:tcPr>
            <w:tcW w:w="106" w:type="dxa"/>
            <w:tcBorders>
              <w:top w:val="single" w:sz="6" w:space="0" w:color="DDDDDD"/>
              <w:left w:val="single" w:sz="6" w:space="0" w:color="DDDDDD"/>
              <w:bottom w:val="single" w:sz="6" w:space="0" w:color="DDDDDD"/>
              <w:right w:val="single" w:sz="6" w:space="0" w:color="DDDDDD"/>
            </w:tcBorders>
          </w:tcPr>
          <w:p w14:paraId="04A09316" w14:textId="77777777" w:rsidR="00BE48F4" w:rsidRPr="00AA07DB" w:rsidRDefault="00BE48F4">
            <w:pPr>
              <w:pStyle w:val="NormalWeb"/>
              <w:spacing w:before="120" w:beforeAutospacing="0" w:after="144" w:afterAutospacing="0"/>
              <w:ind w:left="48" w:right="48"/>
              <w:jc w:val="both"/>
              <w:rPr>
                <w:b/>
                <w:bCs/>
                <w:color w:val="000000"/>
                <w:sz w:val="32"/>
                <w:szCs w:val="32"/>
              </w:rPr>
            </w:pPr>
          </w:p>
        </w:tc>
        <w:tc>
          <w:tcPr>
            <w:tcW w:w="19984" w:type="dxa"/>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1F3768B8" w14:textId="77777777" w:rsidR="00BE48F4" w:rsidRPr="00AA07DB" w:rsidRDefault="00BE48F4">
            <w:pPr>
              <w:pStyle w:val="NormalWeb"/>
              <w:spacing w:before="120" w:beforeAutospacing="0" w:after="144" w:afterAutospacing="0"/>
              <w:ind w:left="48" w:right="48"/>
              <w:jc w:val="both"/>
              <w:rPr>
                <w:color w:val="000000"/>
                <w:sz w:val="32"/>
                <w:szCs w:val="32"/>
              </w:rPr>
            </w:pPr>
            <w:r w:rsidRPr="00AA07DB">
              <w:rPr>
                <w:b/>
                <w:bCs/>
                <w:color w:val="000000"/>
                <w:sz w:val="32"/>
                <w:szCs w:val="32"/>
              </w:rPr>
              <w:t>SELECT</w:t>
            </w:r>
          </w:p>
          <w:p w14:paraId="2BB91763" w14:textId="77777777" w:rsidR="00BE48F4" w:rsidRPr="00AA07DB" w:rsidRDefault="00BE48F4">
            <w:pPr>
              <w:pStyle w:val="NormalWeb"/>
              <w:spacing w:before="120" w:beforeAutospacing="0" w:after="144" w:afterAutospacing="0"/>
              <w:ind w:left="48" w:right="48"/>
              <w:jc w:val="both"/>
              <w:rPr>
                <w:color w:val="000000"/>
                <w:sz w:val="32"/>
                <w:szCs w:val="32"/>
              </w:rPr>
            </w:pPr>
            <w:r w:rsidRPr="00AA07DB">
              <w:rPr>
                <w:color w:val="000000"/>
                <w:sz w:val="32"/>
                <w:szCs w:val="32"/>
              </w:rPr>
              <w:t>Retrieves certain records from one or more tables.</w:t>
            </w:r>
          </w:p>
        </w:tc>
      </w:tr>
      <w:tr w:rsidR="00BE48F4" w:rsidRPr="00AA07DB" w14:paraId="488F4117" w14:textId="77777777" w:rsidTr="008F70B0">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vAlign w:val="center"/>
            <w:hideMark/>
          </w:tcPr>
          <w:p w14:paraId="32296207" w14:textId="77777777" w:rsidR="00BE48F4" w:rsidRPr="00AA07DB" w:rsidRDefault="00BE48F4">
            <w:pPr>
              <w:jc w:val="center"/>
              <w:rPr>
                <w:rFonts w:ascii="Times New Roman" w:hAnsi="Times New Roman" w:cs="Times New Roman"/>
                <w:sz w:val="32"/>
                <w:szCs w:val="32"/>
              </w:rPr>
            </w:pPr>
            <w:r w:rsidRPr="00AA07DB">
              <w:rPr>
                <w:rFonts w:ascii="Times New Roman" w:hAnsi="Times New Roman" w:cs="Times New Roman"/>
                <w:sz w:val="32"/>
                <w:szCs w:val="32"/>
              </w:rPr>
              <w:t>2</w:t>
            </w:r>
          </w:p>
        </w:tc>
        <w:tc>
          <w:tcPr>
            <w:tcW w:w="106" w:type="dxa"/>
            <w:tcBorders>
              <w:top w:val="single" w:sz="6" w:space="0" w:color="DDDDDD"/>
              <w:left w:val="single" w:sz="6" w:space="0" w:color="DDDDDD"/>
              <w:bottom w:val="single" w:sz="6" w:space="0" w:color="DDDDDD"/>
              <w:right w:val="single" w:sz="6" w:space="0" w:color="DDDDDD"/>
            </w:tcBorders>
          </w:tcPr>
          <w:p w14:paraId="78A27BE2" w14:textId="77777777" w:rsidR="00BE48F4" w:rsidRPr="00AA07DB" w:rsidRDefault="00BE48F4">
            <w:pPr>
              <w:pStyle w:val="NormalWeb"/>
              <w:spacing w:before="120" w:beforeAutospacing="0" w:after="144" w:afterAutospacing="0"/>
              <w:ind w:left="48" w:right="48"/>
              <w:jc w:val="both"/>
              <w:rPr>
                <w:b/>
                <w:bCs/>
                <w:color w:val="000000"/>
                <w:sz w:val="32"/>
                <w:szCs w:val="32"/>
              </w:rPr>
            </w:pPr>
          </w:p>
        </w:tc>
        <w:tc>
          <w:tcPr>
            <w:tcW w:w="19984" w:type="dxa"/>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0C778909" w14:textId="77777777" w:rsidR="00BE48F4" w:rsidRPr="00AA07DB" w:rsidRDefault="00BE48F4">
            <w:pPr>
              <w:pStyle w:val="NormalWeb"/>
              <w:spacing w:before="120" w:beforeAutospacing="0" w:after="144" w:afterAutospacing="0"/>
              <w:ind w:left="48" w:right="48"/>
              <w:jc w:val="both"/>
              <w:rPr>
                <w:color w:val="000000"/>
                <w:sz w:val="32"/>
                <w:szCs w:val="32"/>
              </w:rPr>
            </w:pPr>
            <w:r w:rsidRPr="00AA07DB">
              <w:rPr>
                <w:b/>
                <w:bCs/>
                <w:color w:val="000000"/>
                <w:sz w:val="32"/>
                <w:szCs w:val="32"/>
              </w:rPr>
              <w:t>INSERT</w:t>
            </w:r>
          </w:p>
          <w:p w14:paraId="60D0E287" w14:textId="77777777" w:rsidR="00BE48F4" w:rsidRPr="00AA07DB" w:rsidRDefault="00BE48F4">
            <w:pPr>
              <w:pStyle w:val="NormalWeb"/>
              <w:spacing w:before="120" w:beforeAutospacing="0" w:after="144" w:afterAutospacing="0"/>
              <w:ind w:left="48" w:right="48"/>
              <w:jc w:val="both"/>
              <w:rPr>
                <w:color w:val="000000"/>
                <w:sz w:val="32"/>
                <w:szCs w:val="32"/>
              </w:rPr>
            </w:pPr>
            <w:r w:rsidRPr="00AA07DB">
              <w:rPr>
                <w:color w:val="000000"/>
                <w:sz w:val="32"/>
                <w:szCs w:val="32"/>
              </w:rPr>
              <w:t>Creates a record.</w:t>
            </w:r>
          </w:p>
        </w:tc>
      </w:tr>
      <w:tr w:rsidR="00BE48F4" w:rsidRPr="00AA07DB" w14:paraId="2905D6A6" w14:textId="77777777" w:rsidTr="008F70B0">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vAlign w:val="center"/>
            <w:hideMark/>
          </w:tcPr>
          <w:p w14:paraId="3AC0E659" w14:textId="77777777" w:rsidR="00BE48F4" w:rsidRPr="00AA07DB" w:rsidRDefault="00BE48F4">
            <w:pPr>
              <w:jc w:val="center"/>
              <w:rPr>
                <w:rFonts w:ascii="Times New Roman" w:hAnsi="Times New Roman" w:cs="Times New Roman"/>
                <w:sz w:val="32"/>
                <w:szCs w:val="32"/>
              </w:rPr>
            </w:pPr>
            <w:r w:rsidRPr="00AA07DB">
              <w:rPr>
                <w:rFonts w:ascii="Times New Roman" w:hAnsi="Times New Roman" w:cs="Times New Roman"/>
                <w:sz w:val="32"/>
                <w:szCs w:val="32"/>
              </w:rPr>
              <w:lastRenderedPageBreak/>
              <w:t>3</w:t>
            </w:r>
          </w:p>
        </w:tc>
        <w:tc>
          <w:tcPr>
            <w:tcW w:w="106" w:type="dxa"/>
            <w:tcBorders>
              <w:top w:val="single" w:sz="6" w:space="0" w:color="DDDDDD"/>
              <w:left w:val="single" w:sz="6" w:space="0" w:color="DDDDDD"/>
              <w:bottom w:val="single" w:sz="6" w:space="0" w:color="DDDDDD"/>
              <w:right w:val="single" w:sz="6" w:space="0" w:color="DDDDDD"/>
            </w:tcBorders>
          </w:tcPr>
          <w:p w14:paraId="1551B9C1" w14:textId="77777777" w:rsidR="00BE48F4" w:rsidRPr="00AA07DB" w:rsidRDefault="00BE48F4">
            <w:pPr>
              <w:pStyle w:val="NormalWeb"/>
              <w:spacing w:before="120" w:beforeAutospacing="0" w:after="144" w:afterAutospacing="0"/>
              <w:ind w:left="48" w:right="48"/>
              <w:jc w:val="both"/>
              <w:rPr>
                <w:b/>
                <w:bCs/>
                <w:color w:val="000000"/>
                <w:sz w:val="32"/>
                <w:szCs w:val="32"/>
              </w:rPr>
            </w:pPr>
          </w:p>
        </w:tc>
        <w:tc>
          <w:tcPr>
            <w:tcW w:w="19984" w:type="dxa"/>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7B4FD748" w14:textId="77777777" w:rsidR="00BE48F4" w:rsidRPr="00AA07DB" w:rsidRDefault="00BE48F4">
            <w:pPr>
              <w:pStyle w:val="NormalWeb"/>
              <w:spacing w:before="120" w:beforeAutospacing="0" w:after="144" w:afterAutospacing="0"/>
              <w:ind w:left="48" w:right="48"/>
              <w:jc w:val="both"/>
              <w:rPr>
                <w:color w:val="000000"/>
                <w:sz w:val="32"/>
                <w:szCs w:val="32"/>
              </w:rPr>
            </w:pPr>
            <w:r w:rsidRPr="00AA07DB">
              <w:rPr>
                <w:b/>
                <w:bCs/>
                <w:color w:val="000000"/>
                <w:sz w:val="32"/>
                <w:szCs w:val="32"/>
              </w:rPr>
              <w:t>UPDATE</w:t>
            </w:r>
          </w:p>
          <w:p w14:paraId="4102F1DF" w14:textId="77777777" w:rsidR="00BE48F4" w:rsidRPr="00AA07DB" w:rsidRDefault="00BE48F4">
            <w:pPr>
              <w:pStyle w:val="NormalWeb"/>
              <w:spacing w:before="120" w:beforeAutospacing="0" w:after="144" w:afterAutospacing="0"/>
              <w:ind w:left="48" w:right="48"/>
              <w:jc w:val="both"/>
              <w:rPr>
                <w:color w:val="000000"/>
                <w:sz w:val="32"/>
                <w:szCs w:val="32"/>
              </w:rPr>
            </w:pPr>
            <w:r w:rsidRPr="00AA07DB">
              <w:rPr>
                <w:color w:val="000000"/>
                <w:sz w:val="32"/>
                <w:szCs w:val="32"/>
              </w:rPr>
              <w:t>Modifies records.</w:t>
            </w:r>
          </w:p>
        </w:tc>
      </w:tr>
      <w:tr w:rsidR="00BE48F4" w:rsidRPr="00AA07DB" w14:paraId="33980DD7" w14:textId="77777777" w:rsidTr="008F70B0">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vAlign w:val="center"/>
            <w:hideMark/>
          </w:tcPr>
          <w:p w14:paraId="60086197" w14:textId="77777777" w:rsidR="00BE48F4" w:rsidRPr="00AA07DB" w:rsidRDefault="00BE48F4">
            <w:pPr>
              <w:jc w:val="center"/>
              <w:rPr>
                <w:rFonts w:ascii="Times New Roman" w:hAnsi="Times New Roman" w:cs="Times New Roman"/>
                <w:sz w:val="32"/>
                <w:szCs w:val="32"/>
              </w:rPr>
            </w:pPr>
            <w:r w:rsidRPr="00AA07DB">
              <w:rPr>
                <w:rFonts w:ascii="Times New Roman" w:hAnsi="Times New Roman" w:cs="Times New Roman"/>
                <w:sz w:val="32"/>
                <w:szCs w:val="32"/>
              </w:rPr>
              <w:t>4</w:t>
            </w:r>
          </w:p>
        </w:tc>
        <w:tc>
          <w:tcPr>
            <w:tcW w:w="106" w:type="dxa"/>
            <w:tcBorders>
              <w:top w:val="single" w:sz="6" w:space="0" w:color="DDDDDD"/>
              <w:left w:val="single" w:sz="6" w:space="0" w:color="DDDDDD"/>
              <w:bottom w:val="single" w:sz="6" w:space="0" w:color="DDDDDD"/>
              <w:right w:val="single" w:sz="6" w:space="0" w:color="DDDDDD"/>
            </w:tcBorders>
          </w:tcPr>
          <w:p w14:paraId="3C94BC0A" w14:textId="77777777" w:rsidR="00BE48F4" w:rsidRPr="00AA07DB" w:rsidRDefault="00BE48F4">
            <w:pPr>
              <w:pStyle w:val="NormalWeb"/>
              <w:spacing w:before="120" w:beforeAutospacing="0" w:after="144" w:afterAutospacing="0"/>
              <w:ind w:left="48" w:right="48"/>
              <w:jc w:val="both"/>
              <w:rPr>
                <w:b/>
                <w:bCs/>
                <w:color w:val="000000"/>
                <w:sz w:val="32"/>
                <w:szCs w:val="32"/>
              </w:rPr>
            </w:pPr>
          </w:p>
        </w:tc>
        <w:tc>
          <w:tcPr>
            <w:tcW w:w="19984" w:type="dxa"/>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30FEB1D6" w14:textId="77777777" w:rsidR="00BE48F4" w:rsidRPr="00AA07DB" w:rsidRDefault="00BE48F4">
            <w:pPr>
              <w:pStyle w:val="NormalWeb"/>
              <w:spacing w:before="120" w:beforeAutospacing="0" w:after="144" w:afterAutospacing="0"/>
              <w:ind w:left="48" w:right="48"/>
              <w:jc w:val="both"/>
              <w:rPr>
                <w:color w:val="000000"/>
                <w:sz w:val="32"/>
                <w:szCs w:val="32"/>
              </w:rPr>
            </w:pPr>
            <w:r w:rsidRPr="00AA07DB">
              <w:rPr>
                <w:b/>
                <w:bCs/>
                <w:color w:val="000000"/>
                <w:sz w:val="32"/>
                <w:szCs w:val="32"/>
              </w:rPr>
              <w:t>DELETE</w:t>
            </w:r>
          </w:p>
          <w:p w14:paraId="35F92F4B" w14:textId="77777777" w:rsidR="00BE48F4" w:rsidRPr="00AA07DB" w:rsidRDefault="00BE48F4">
            <w:pPr>
              <w:pStyle w:val="NormalWeb"/>
              <w:spacing w:before="120" w:beforeAutospacing="0" w:after="144" w:afterAutospacing="0"/>
              <w:ind w:left="48" w:right="48"/>
              <w:jc w:val="both"/>
              <w:rPr>
                <w:color w:val="000000"/>
                <w:sz w:val="32"/>
                <w:szCs w:val="32"/>
              </w:rPr>
            </w:pPr>
            <w:r w:rsidRPr="00AA07DB">
              <w:rPr>
                <w:color w:val="000000"/>
                <w:sz w:val="32"/>
                <w:szCs w:val="32"/>
              </w:rPr>
              <w:t>Deletes records.</w:t>
            </w:r>
          </w:p>
        </w:tc>
      </w:tr>
    </w:tbl>
    <w:p w14:paraId="6B57B06B" w14:textId="77777777" w:rsidR="004E4F5A" w:rsidRPr="00B42151" w:rsidRDefault="004E4F5A" w:rsidP="004E4F5A">
      <w:pPr>
        <w:pStyle w:val="Heading3"/>
        <w:rPr>
          <w:rFonts w:ascii="Times New Roman" w:hAnsi="Times New Roman" w:cs="Times New Roman"/>
          <w:bCs w:val="0"/>
          <w:color w:val="auto"/>
          <w:sz w:val="36"/>
          <w:szCs w:val="36"/>
          <w:u w:val="single"/>
        </w:rPr>
      </w:pPr>
      <w:r w:rsidRPr="00B42151">
        <w:rPr>
          <w:rFonts w:ascii="Times New Roman" w:hAnsi="Times New Roman" w:cs="Times New Roman"/>
          <w:bCs w:val="0"/>
          <w:color w:val="auto"/>
          <w:sz w:val="36"/>
          <w:szCs w:val="36"/>
          <w:u w:val="single"/>
        </w:rPr>
        <w:t>DCL - Data Control Language</w:t>
      </w:r>
    </w:p>
    <w:tbl>
      <w:tblPr>
        <w:tblW w:w="1118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140"/>
        <w:gridCol w:w="10045"/>
      </w:tblGrid>
      <w:tr w:rsidR="004E4F5A" w:rsidRPr="00AA07DB" w14:paraId="13605A8D" w14:textId="77777777" w:rsidTr="00B6152E">
        <w:trPr>
          <w:trHeight w:val="709"/>
        </w:trPr>
        <w:tc>
          <w:tcPr>
            <w:tcW w:w="1140" w:type="dxa"/>
            <w:tcBorders>
              <w:top w:val="single" w:sz="6" w:space="0" w:color="DDDDDD"/>
              <w:left w:val="single" w:sz="6" w:space="0" w:color="DDDDDD"/>
              <w:bottom w:val="single" w:sz="6" w:space="0" w:color="DDDDDD"/>
              <w:right w:val="single" w:sz="6" w:space="0" w:color="DDDDDD"/>
            </w:tcBorders>
            <w:shd w:val="clear" w:color="auto" w:fill="EEEEEE"/>
            <w:tcMar>
              <w:top w:w="134" w:type="dxa"/>
              <w:left w:w="134" w:type="dxa"/>
              <w:bottom w:w="134" w:type="dxa"/>
              <w:right w:w="134" w:type="dxa"/>
            </w:tcMar>
            <w:hideMark/>
          </w:tcPr>
          <w:p w14:paraId="1E17E55F" w14:textId="77777777" w:rsidR="004E4F5A" w:rsidRPr="00AA07DB" w:rsidRDefault="004E4F5A">
            <w:pPr>
              <w:spacing w:after="335"/>
              <w:jc w:val="center"/>
              <w:rPr>
                <w:rFonts w:ascii="Times New Roman" w:hAnsi="Times New Roman" w:cs="Times New Roman"/>
                <w:b/>
                <w:bCs/>
                <w:sz w:val="32"/>
                <w:szCs w:val="32"/>
              </w:rPr>
            </w:pPr>
            <w:r w:rsidRPr="00AA07DB">
              <w:rPr>
                <w:rFonts w:ascii="Times New Roman" w:hAnsi="Times New Roman" w:cs="Times New Roman"/>
                <w:b/>
                <w:bCs/>
                <w:sz w:val="32"/>
                <w:szCs w:val="32"/>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34" w:type="dxa"/>
              <w:left w:w="134" w:type="dxa"/>
              <w:bottom w:w="134" w:type="dxa"/>
              <w:right w:w="134" w:type="dxa"/>
            </w:tcMar>
            <w:hideMark/>
          </w:tcPr>
          <w:p w14:paraId="15C72197" w14:textId="77777777" w:rsidR="004E4F5A" w:rsidRPr="00AA07DB" w:rsidRDefault="004E4F5A">
            <w:pPr>
              <w:spacing w:after="335"/>
              <w:jc w:val="center"/>
              <w:rPr>
                <w:rFonts w:ascii="Times New Roman" w:hAnsi="Times New Roman" w:cs="Times New Roman"/>
                <w:b/>
                <w:bCs/>
                <w:sz w:val="32"/>
                <w:szCs w:val="32"/>
              </w:rPr>
            </w:pPr>
            <w:r w:rsidRPr="00AA07DB">
              <w:rPr>
                <w:rFonts w:ascii="Times New Roman" w:hAnsi="Times New Roman" w:cs="Times New Roman"/>
                <w:b/>
                <w:bCs/>
                <w:sz w:val="32"/>
                <w:szCs w:val="32"/>
              </w:rPr>
              <w:t>Command &amp; Description</w:t>
            </w:r>
          </w:p>
        </w:tc>
      </w:tr>
      <w:tr w:rsidR="004E4F5A" w:rsidRPr="00AA07DB" w14:paraId="2F17628E" w14:textId="77777777" w:rsidTr="004E4F5A">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vAlign w:val="center"/>
            <w:hideMark/>
          </w:tcPr>
          <w:p w14:paraId="727E8BA4" w14:textId="77777777" w:rsidR="004E4F5A" w:rsidRPr="00AA07DB" w:rsidRDefault="004E4F5A">
            <w:pPr>
              <w:spacing w:after="335"/>
              <w:jc w:val="center"/>
              <w:rPr>
                <w:rFonts w:ascii="Times New Roman" w:hAnsi="Times New Roman" w:cs="Times New Roman"/>
                <w:sz w:val="32"/>
                <w:szCs w:val="32"/>
              </w:rPr>
            </w:pPr>
            <w:r w:rsidRPr="00AA07DB">
              <w:rPr>
                <w:rFonts w:ascii="Times New Roman" w:hAnsi="Times New Roman" w:cs="Times New Roman"/>
                <w:sz w:val="32"/>
                <w:szCs w:val="32"/>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7BC00A29" w14:textId="77777777" w:rsidR="004E4F5A" w:rsidRPr="00AA07DB" w:rsidRDefault="004E4F5A">
            <w:pPr>
              <w:pStyle w:val="NormalWeb"/>
              <w:spacing w:before="120" w:beforeAutospacing="0" w:after="144" w:afterAutospacing="0"/>
              <w:ind w:left="48" w:right="48"/>
              <w:jc w:val="both"/>
              <w:rPr>
                <w:color w:val="000000"/>
                <w:sz w:val="32"/>
                <w:szCs w:val="32"/>
              </w:rPr>
            </w:pPr>
            <w:r w:rsidRPr="00AA07DB">
              <w:rPr>
                <w:b/>
                <w:bCs/>
                <w:color w:val="000000"/>
                <w:sz w:val="32"/>
                <w:szCs w:val="32"/>
              </w:rPr>
              <w:t>GRANT</w:t>
            </w:r>
          </w:p>
          <w:p w14:paraId="1152C334" w14:textId="77777777" w:rsidR="004E4F5A" w:rsidRPr="00AA07DB" w:rsidRDefault="004E4F5A">
            <w:pPr>
              <w:pStyle w:val="NormalWeb"/>
              <w:spacing w:before="120" w:beforeAutospacing="0" w:after="144" w:afterAutospacing="0"/>
              <w:ind w:left="48" w:right="48"/>
              <w:jc w:val="both"/>
              <w:rPr>
                <w:color w:val="000000"/>
                <w:sz w:val="32"/>
                <w:szCs w:val="32"/>
              </w:rPr>
            </w:pPr>
            <w:r w:rsidRPr="00AA07DB">
              <w:rPr>
                <w:color w:val="000000"/>
                <w:sz w:val="32"/>
                <w:szCs w:val="32"/>
              </w:rPr>
              <w:t>Gives a privilege to user.</w:t>
            </w:r>
          </w:p>
        </w:tc>
      </w:tr>
      <w:tr w:rsidR="004E4F5A" w:rsidRPr="00AA07DB" w14:paraId="2F0DE362" w14:textId="77777777" w:rsidTr="004E4F5A">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vAlign w:val="center"/>
            <w:hideMark/>
          </w:tcPr>
          <w:p w14:paraId="2F2CB20F" w14:textId="77777777" w:rsidR="004E4F5A" w:rsidRPr="00AA07DB" w:rsidRDefault="004E4F5A">
            <w:pPr>
              <w:jc w:val="center"/>
              <w:rPr>
                <w:rFonts w:ascii="Times New Roman" w:hAnsi="Times New Roman" w:cs="Times New Roman"/>
                <w:sz w:val="32"/>
                <w:szCs w:val="32"/>
              </w:rPr>
            </w:pPr>
            <w:r w:rsidRPr="00AA07DB">
              <w:rPr>
                <w:rFonts w:ascii="Times New Roman" w:hAnsi="Times New Roman" w:cs="Times New Roman"/>
                <w:sz w:val="32"/>
                <w:szCs w:val="32"/>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60B7C66F" w14:textId="77777777" w:rsidR="004E4F5A" w:rsidRPr="00AA07DB" w:rsidRDefault="004E4F5A">
            <w:pPr>
              <w:pStyle w:val="NormalWeb"/>
              <w:spacing w:before="120" w:beforeAutospacing="0" w:after="144" w:afterAutospacing="0"/>
              <w:ind w:left="48" w:right="48"/>
              <w:jc w:val="both"/>
              <w:rPr>
                <w:color w:val="000000"/>
                <w:sz w:val="32"/>
                <w:szCs w:val="32"/>
              </w:rPr>
            </w:pPr>
            <w:r w:rsidRPr="00AA07DB">
              <w:rPr>
                <w:b/>
                <w:bCs/>
                <w:color w:val="000000"/>
                <w:sz w:val="32"/>
                <w:szCs w:val="32"/>
              </w:rPr>
              <w:t>REVOKE</w:t>
            </w:r>
          </w:p>
          <w:p w14:paraId="05447A20" w14:textId="77777777" w:rsidR="004E4F5A" w:rsidRPr="00AA07DB" w:rsidRDefault="004E4F5A">
            <w:pPr>
              <w:pStyle w:val="NormalWeb"/>
              <w:spacing w:before="120" w:beforeAutospacing="0" w:after="144" w:afterAutospacing="0"/>
              <w:ind w:left="48" w:right="48"/>
              <w:jc w:val="both"/>
              <w:rPr>
                <w:color w:val="000000"/>
                <w:sz w:val="32"/>
                <w:szCs w:val="32"/>
              </w:rPr>
            </w:pPr>
            <w:r w:rsidRPr="00AA07DB">
              <w:rPr>
                <w:color w:val="000000"/>
                <w:sz w:val="32"/>
                <w:szCs w:val="32"/>
              </w:rPr>
              <w:t>Takes back privileges granted from user.</w:t>
            </w:r>
          </w:p>
        </w:tc>
      </w:tr>
    </w:tbl>
    <w:p w14:paraId="42D90490" w14:textId="77777777" w:rsidR="00AA07DB" w:rsidRPr="00B42151" w:rsidRDefault="00AA07DB" w:rsidP="00AA07DB">
      <w:pPr>
        <w:pStyle w:val="Heading3"/>
        <w:rPr>
          <w:rFonts w:ascii="Times New Roman" w:hAnsi="Times New Roman" w:cs="Times New Roman"/>
          <w:bCs w:val="0"/>
          <w:color w:val="auto"/>
          <w:sz w:val="36"/>
          <w:szCs w:val="36"/>
          <w:u w:val="single"/>
        </w:rPr>
      </w:pPr>
      <w:r w:rsidRPr="00B42151">
        <w:rPr>
          <w:rFonts w:ascii="Times New Roman" w:hAnsi="Times New Roman" w:cs="Times New Roman"/>
          <w:bCs w:val="0"/>
          <w:color w:val="auto"/>
          <w:sz w:val="36"/>
          <w:szCs w:val="36"/>
          <w:u w:val="single"/>
        </w:rPr>
        <w:t xml:space="preserve">TCL - </w:t>
      </w:r>
      <w:r w:rsidR="002C16A8">
        <w:rPr>
          <w:rFonts w:ascii="Times New Roman" w:hAnsi="Times New Roman" w:cs="Times New Roman"/>
          <w:bCs w:val="0"/>
          <w:color w:val="auto"/>
          <w:sz w:val="36"/>
          <w:szCs w:val="36"/>
          <w:u w:val="single"/>
        </w:rPr>
        <w:t>Transaction</w:t>
      </w:r>
      <w:r w:rsidRPr="00B42151">
        <w:rPr>
          <w:rFonts w:ascii="Times New Roman" w:hAnsi="Times New Roman" w:cs="Times New Roman"/>
          <w:bCs w:val="0"/>
          <w:color w:val="auto"/>
          <w:sz w:val="36"/>
          <w:szCs w:val="36"/>
          <w:u w:val="single"/>
        </w:rPr>
        <w:t xml:space="preserve"> Control Language</w:t>
      </w:r>
    </w:p>
    <w:p w14:paraId="1A90D99D" w14:textId="77777777" w:rsidR="00AA07DB" w:rsidRPr="00AA07DB" w:rsidRDefault="00AA07DB" w:rsidP="00AA07DB">
      <w:pPr>
        <w:pStyle w:val="Heading1"/>
        <w:spacing w:before="335" w:after="167"/>
        <w:rPr>
          <w:rFonts w:ascii="Times New Roman" w:hAnsi="Times New Roman" w:cs="Times New Roman"/>
          <w:b w:val="0"/>
          <w:bCs w:val="0"/>
          <w:color w:val="333333"/>
          <w:sz w:val="32"/>
          <w:szCs w:val="32"/>
        </w:rPr>
      </w:pPr>
      <w:r w:rsidRPr="00AA07DB">
        <w:rPr>
          <w:rFonts w:ascii="Times New Roman" w:hAnsi="Times New Roman" w:cs="Times New Roman"/>
          <w:b w:val="0"/>
          <w:bCs w:val="0"/>
          <w:color w:val="333333"/>
          <w:sz w:val="32"/>
          <w:szCs w:val="32"/>
        </w:rPr>
        <w:t>Commit, Rollback and Savepoint SQL command</w:t>
      </w:r>
      <w:r w:rsidR="00000000">
        <w:rPr>
          <w:rFonts w:ascii="Times New Roman" w:hAnsi="Times New Roman" w:cs="Times New Roman"/>
          <w:sz w:val="32"/>
          <w:szCs w:val="32"/>
        </w:rPr>
        <w:pict w14:anchorId="72F5565A">
          <v:rect id="_x0000_i1025" style="width:0;height:0" o:hralign="center" o:hrstd="t" o:hrnoshade="t" o:hr="t" fillcolor="#333" stroked="f"/>
        </w:pict>
      </w:r>
      <w:r w:rsidR="00B42151">
        <w:rPr>
          <w:rFonts w:ascii="Times New Roman" w:hAnsi="Times New Roman" w:cs="Times New Roman"/>
          <w:sz w:val="32"/>
          <w:szCs w:val="32"/>
        </w:rPr>
        <w:t>1.</w:t>
      </w:r>
      <w:r w:rsidRPr="00AA07DB">
        <w:rPr>
          <w:rStyle w:val="HTMLCode"/>
          <w:rFonts w:ascii="Times New Roman" w:eastAsiaTheme="majorEastAsia" w:hAnsi="Times New Roman" w:cs="Times New Roman"/>
          <w:b w:val="0"/>
          <w:bCs w:val="0"/>
          <w:color w:val="C7254E"/>
          <w:sz w:val="32"/>
          <w:szCs w:val="32"/>
          <w:shd w:val="clear" w:color="auto" w:fill="F9F2F4"/>
        </w:rPr>
        <w:t>COMMIT</w:t>
      </w:r>
      <w:r w:rsidRPr="00AA07DB">
        <w:rPr>
          <w:rFonts w:ascii="Times New Roman" w:hAnsi="Times New Roman" w:cs="Times New Roman"/>
          <w:b w:val="0"/>
          <w:bCs w:val="0"/>
          <w:color w:val="333333"/>
          <w:sz w:val="32"/>
          <w:szCs w:val="32"/>
        </w:rPr>
        <w:t> command</w:t>
      </w:r>
    </w:p>
    <w:p w14:paraId="41F91295" w14:textId="77777777" w:rsidR="00AA07DB" w:rsidRPr="00AA07DB" w:rsidRDefault="00AA07DB" w:rsidP="00AA07DB">
      <w:pPr>
        <w:pStyle w:val="NormalWeb"/>
        <w:spacing w:before="0" w:beforeAutospacing="0" w:after="167" w:afterAutospacing="0"/>
        <w:rPr>
          <w:sz w:val="32"/>
          <w:szCs w:val="32"/>
        </w:rPr>
      </w:pPr>
      <w:r w:rsidRPr="00AA07DB">
        <w:rPr>
          <w:color w:val="333333"/>
          <w:sz w:val="32"/>
          <w:szCs w:val="32"/>
        </w:rPr>
        <w:t>To avoid that, we use the </w:t>
      </w:r>
      <w:r w:rsidRPr="00AA07DB">
        <w:rPr>
          <w:rStyle w:val="HTMLCode"/>
          <w:rFonts w:ascii="Times New Roman" w:hAnsi="Times New Roman" w:cs="Times New Roman"/>
          <w:color w:val="C7254E"/>
          <w:sz w:val="32"/>
          <w:szCs w:val="32"/>
          <w:shd w:val="clear" w:color="auto" w:fill="F9F2F4"/>
        </w:rPr>
        <w:t>COMMIT</w:t>
      </w:r>
      <w:r w:rsidRPr="00AA07DB">
        <w:rPr>
          <w:color w:val="333333"/>
          <w:sz w:val="32"/>
          <w:szCs w:val="32"/>
        </w:rPr>
        <w:t xml:space="preserve"> command to mark the changes as </w:t>
      </w:r>
      <w:r w:rsidRPr="00A06234">
        <w:rPr>
          <w:color w:val="FF0000"/>
          <w:sz w:val="32"/>
          <w:szCs w:val="32"/>
        </w:rPr>
        <w:t>permanent.</w:t>
      </w:r>
    </w:p>
    <w:p w14:paraId="0B4AC0F6" w14:textId="77777777" w:rsidR="00AA07DB" w:rsidRPr="00AA07DB" w:rsidRDefault="00B42151" w:rsidP="00AA07DB">
      <w:pPr>
        <w:pStyle w:val="Heading2"/>
        <w:spacing w:before="335" w:beforeAutospacing="0" w:after="167" w:afterAutospacing="0"/>
        <w:rPr>
          <w:b w:val="0"/>
          <w:bCs w:val="0"/>
          <w:color w:val="333333"/>
          <w:sz w:val="32"/>
          <w:szCs w:val="32"/>
        </w:rPr>
      </w:pPr>
      <w:r w:rsidRPr="00B42151">
        <w:rPr>
          <w:rStyle w:val="HTMLCode"/>
          <w:rFonts w:ascii="Times New Roman" w:hAnsi="Times New Roman" w:cs="Times New Roman"/>
          <w:b w:val="0"/>
          <w:bCs w:val="0"/>
          <w:sz w:val="32"/>
          <w:szCs w:val="32"/>
          <w:shd w:val="clear" w:color="auto" w:fill="F9F2F4"/>
        </w:rPr>
        <w:t>2.</w:t>
      </w:r>
      <w:r w:rsidR="00AA07DB" w:rsidRPr="00AA07DB">
        <w:rPr>
          <w:rStyle w:val="HTMLCode"/>
          <w:rFonts w:ascii="Times New Roman" w:hAnsi="Times New Roman" w:cs="Times New Roman"/>
          <w:b w:val="0"/>
          <w:bCs w:val="0"/>
          <w:color w:val="C7254E"/>
          <w:sz w:val="32"/>
          <w:szCs w:val="32"/>
          <w:shd w:val="clear" w:color="auto" w:fill="F9F2F4"/>
        </w:rPr>
        <w:t>ROLLBACK</w:t>
      </w:r>
      <w:r w:rsidR="00AA07DB" w:rsidRPr="00AA07DB">
        <w:rPr>
          <w:b w:val="0"/>
          <w:bCs w:val="0"/>
          <w:color w:val="333333"/>
          <w:sz w:val="32"/>
          <w:szCs w:val="32"/>
        </w:rPr>
        <w:t> command</w:t>
      </w:r>
    </w:p>
    <w:p w14:paraId="4DD9673F" w14:textId="77777777" w:rsidR="00AA07DB" w:rsidRPr="00AA07DB" w:rsidRDefault="00AA07DB" w:rsidP="00AA07DB">
      <w:pPr>
        <w:pStyle w:val="NormalWeb"/>
        <w:spacing w:before="0" w:beforeAutospacing="0" w:after="167" w:afterAutospacing="0"/>
        <w:rPr>
          <w:color w:val="333333"/>
          <w:sz w:val="32"/>
          <w:szCs w:val="32"/>
        </w:rPr>
      </w:pPr>
      <w:r w:rsidRPr="00AA07DB">
        <w:rPr>
          <w:color w:val="333333"/>
          <w:sz w:val="32"/>
          <w:szCs w:val="32"/>
        </w:rPr>
        <w:t>This command restores the database to last commited state. It is also used with </w:t>
      </w:r>
      <w:r w:rsidRPr="00AA07DB">
        <w:rPr>
          <w:rStyle w:val="HTMLCode"/>
          <w:rFonts w:ascii="Times New Roman" w:hAnsi="Times New Roman" w:cs="Times New Roman"/>
          <w:color w:val="C7254E"/>
          <w:sz w:val="32"/>
          <w:szCs w:val="32"/>
          <w:shd w:val="clear" w:color="auto" w:fill="F9F2F4"/>
        </w:rPr>
        <w:t>SAVEPOINT</w:t>
      </w:r>
      <w:r w:rsidRPr="00AA07DB">
        <w:rPr>
          <w:color w:val="333333"/>
          <w:sz w:val="32"/>
          <w:szCs w:val="32"/>
        </w:rPr>
        <w:t> command to jump to a savepoint in an ongoing transaction.</w:t>
      </w:r>
    </w:p>
    <w:p w14:paraId="285AB979" w14:textId="77777777" w:rsidR="004E4F5A" w:rsidRPr="00B225B1" w:rsidRDefault="00B42151" w:rsidP="00B225B1">
      <w:pPr>
        <w:pStyle w:val="NormalWeb"/>
        <w:spacing w:before="0" w:beforeAutospacing="0" w:after="167" w:afterAutospacing="0"/>
        <w:rPr>
          <w:color w:val="333333"/>
          <w:sz w:val="32"/>
          <w:szCs w:val="32"/>
        </w:rPr>
      </w:pPr>
      <w:r w:rsidRPr="00B42151">
        <w:rPr>
          <w:rStyle w:val="HTMLCode"/>
          <w:rFonts w:ascii="Times New Roman" w:hAnsi="Times New Roman" w:cs="Times New Roman"/>
          <w:sz w:val="32"/>
          <w:szCs w:val="32"/>
          <w:shd w:val="clear" w:color="auto" w:fill="F9F2F4"/>
        </w:rPr>
        <w:lastRenderedPageBreak/>
        <w:t>3.</w:t>
      </w:r>
      <w:r w:rsidR="00AA07DB" w:rsidRPr="00AA07DB">
        <w:rPr>
          <w:rStyle w:val="HTMLCode"/>
          <w:rFonts w:ascii="Times New Roman" w:hAnsi="Times New Roman" w:cs="Times New Roman"/>
          <w:color w:val="C7254E"/>
          <w:sz w:val="32"/>
          <w:szCs w:val="32"/>
          <w:shd w:val="clear" w:color="auto" w:fill="F9F2F4"/>
        </w:rPr>
        <w:t>SAVEPOINT</w:t>
      </w:r>
      <w:r w:rsidR="00AA07DB" w:rsidRPr="00AA07DB">
        <w:rPr>
          <w:color w:val="333333"/>
          <w:sz w:val="32"/>
          <w:szCs w:val="32"/>
        </w:rPr>
        <w:t> command is used to temporarily save a transaction so that you can rollback to that point whenever required.</w:t>
      </w:r>
    </w:p>
    <w:p w14:paraId="3B8A2BC7" w14:textId="77777777" w:rsidR="004E4F5A" w:rsidRPr="00297D61" w:rsidRDefault="004E4F5A" w:rsidP="004E4F5A">
      <w:pPr>
        <w:spacing w:before="100" w:beforeAutospacing="1" w:after="100" w:afterAutospacing="1" w:line="240" w:lineRule="auto"/>
        <w:outlineLvl w:val="1"/>
        <w:rPr>
          <w:rFonts w:ascii="Times New Roman" w:eastAsia="Times New Roman" w:hAnsi="Times New Roman" w:cs="Times New Roman"/>
          <w:b/>
          <w:sz w:val="36"/>
          <w:szCs w:val="36"/>
          <w:u w:val="single"/>
        </w:rPr>
      </w:pPr>
      <w:r w:rsidRPr="00297D61">
        <w:rPr>
          <w:rFonts w:ascii="Times New Roman" w:eastAsia="Times New Roman" w:hAnsi="Times New Roman" w:cs="Times New Roman"/>
          <w:b/>
          <w:sz w:val="36"/>
          <w:szCs w:val="36"/>
          <w:u w:val="single"/>
        </w:rPr>
        <w:t>What is RDBMS?</w:t>
      </w:r>
    </w:p>
    <w:p w14:paraId="3EBE3C72" w14:textId="77777777" w:rsidR="004E4F5A" w:rsidRPr="00AA07DB" w:rsidRDefault="004E4F5A" w:rsidP="004E4F5A">
      <w:pPr>
        <w:spacing w:before="120" w:after="144" w:line="240" w:lineRule="auto"/>
        <w:ind w:left="48" w:right="48"/>
        <w:jc w:val="both"/>
        <w:rPr>
          <w:rFonts w:ascii="Times New Roman" w:eastAsia="Times New Roman" w:hAnsi="Times New Roman" w:cs="Times New Roman"/>
          <w:color w:val="000000"/>
          <w:sz w:val="32"/>
          <w:szCs w:val="32"/>
        </w:rPr>
      </w:pPr>
      <w:r w:rsidRPr="00AA07DB">
        <w:rPr>
          <w:rFonts w:ascii="Times New Roman" w:eastAsia="Times New Roman" w:hAnsi="Times New Roman" w:cs="Times New Roman"/>
          <w:color w:val="000000"/>
          <w:sz w:val="32"/>
          <w:szCs w:val="32"/>
        </w:rPr>
        <w:t>RDBMS stands for </w:t>
      </w:r>
      <w:r w:rsidRPr="00AA07DB">
        <w:rPr>
          <w:rFonts w:ascii="Times New Roman" w:eastAsia="Times New Roman" w:hAnsi="Times New Roman" w:cs="Times New Roman"/>
          <w:b/>
          <w:bCs/>
          <w:color w:val="000000"/>
          <w:sz w:val="32"/>
          <w:szCs w:val="32"/>
          <w:u w:val="single"/>
        </w:rPr>
        <w:t>R</w:t>
      </w:r>
      <w:r w:rsidRPr="00AA07DB">
        <w:rPr>
          <w:rFonts w:ascii="Times New Roman" w:eastAsia="Times New Roman" w:hAnsi="Times New Roman" w:cs="Times New Roman"/>
          <w:color w:val="000000"/>
          <w:sz w:val="32"/>
          <w:szCs w:val="32"/>
        </w:rPr>
        <w:t>elational </w:t>
      </w:r>
      <w:r w:rsidRPr="00AA07DB">
        <w:rPr>
          <w:rFonts w:ascii="Times New Roman" w:eastAsia="Times New Roman" w:hAnsi="Times New Roman" w:cs="Times New Roman"/>
          <w:b/>
          <w:bCs/>
          <w:color w:val="000000"/>
          <w:sz w:val="32"/>
          <w:szCs w:val="32"/>
          <w:u w:val="single"/>
        </w:rPr>
        <w:t>D</w:t>
      </w:r>
      <w:r w:rsidRPr="00AA07DB">
        <w:rPr>
          <w:rFonts w:ascii="Times New Roman" w:eastAsia="Times New Roman" w:hAnsi="Times New Roman" w:cs="Times New Roman"/>
          <w:color w:val="000000"/>
          <w:sz w:val="32"/>
          <w:szCs w:val="32"/>
        </w:rPr>
        <w:t>atabase </w:t>
      </w:r>
      <w:r w:rsidRPr="00AA07DB">
        <w:rPr>
          <w:rFonts w:ascii="Times New Roman" w:eastAsia="Times New Roman" w:hAnsi="Times New Roman" w:cs="Times New Roman"/>
          <w:b/>
          <w:bCs/>
          <w:color w:val="000000"/>
          <w:sz w:val="32"/>
          <w:szCs w:val="32"/>
          <w:u w:val="single"/>
        </w:rPr>
        <w:t>M</w:t>
      </w:r>
      <w:r w:rsidRPr="00AA07DB">
        <w:rPr>
          <w:rFonts w:ascii="Times New Roman" w:eastAsia="Times New Roman" w:hAnsi="Times New Roman" w:cs="Times New Roman"/>
          <w:color w:val="000000"/>
          <w:sz w:val="32"/>
          <w:szCs w:val="32"/>
        </w:rPr>
        <w:t>anagement </w:t>
      </w:r>
      <w:r w:rsidRPr="00AA07DB">
        <w:rPr>
          <w:rFonts w:ascii="Times New Roman" w:eastAsia="Times New Roman" w:hAnsi="Times New Roman" w:cs="Times New Roman"/>
          <w:b/>
          <w:bCs/>
          <w:color w:val="000000"/>
          <w:sz w:val="32"/>
          <w:szCs w:val="32"/>
          <w:u w:val="single"/>
        </w:rPr>
        <w:t>S</w:t>
      </w:r>
      <w:r w:rsidRPr="00AA07DB">
        <w:rPr>
          <w:rFonts w:ascii="Times New Roman" w:eastAsia="Times New Roman" w:hAnsi="Times New Roman" w:cs="Times New Roman"/>
          <w:color w:val="000000"/>
          <w:sz w:val="32"/>
          <w:szCs w:val="32"/>
        </w:rPr>
        <w:t>ystem. RDBMS is the basis for SQL, and for all modern database systems like MS SQL Server, IBM DB2, Oracle, MySQL, and Microsoft Access.</w:t>
      </w:r>
    </w:p>
    <w:p w14:paraId="2321C260" w14:textId="77777777" w:rsidR="004E4F5A" w:rsidRPr="00297D61" w:rsidRDefault="004E4F5A" w:rsidP="004E4F5A">
      <w:pPr>
        <w:spacing w:before="100" w:beforeAutospacing="1" w:after="100" w:afterAutospacing="1" w:line="240" w:lineRule="auto"/>
        <w:outlineLvl w:val="1"/>
        <w:rPr>
          <w:rFonts w:ascii="Times New Roman" w:eastAsia="Times New Roman" w:hAnsi="Times New Roman" w:cs="Times New Roman"/>
          <w:b/>
          <w:sz w:val="36"/>
          <w:szCs w:val="36"/>
          <w:u w:val="single"/>
        </w:rPr>
      </w:pPr>
      <w:r w:rsidRPr="00297D61">
        <w:rPr>
          <w:rFonts w:ascii="Times New Roman" w:eastAsia="Times New Roman" w:hAnsi="Times New Roman" w:cs="Times New Roman"/>
          <w:b/>
          <w:sz w:val="36"/>
          <w:szCs w:val="36"/>
          <w:u w:val="single"/>
        </w:rPr>
        <w:t>What is a table?</w:t>
      </w:r>
    </w:p>
    <w:p w14:paraId="612A91FF" w14:textId="77777777" w:rsidR="004E4F5A" w:rsidRPr="00AA07DB" w:rsidRDefault="004E4F5A" w:rsidP="004E4F5A">
      <w:pPr>
        <w:spacing w:before="120" w:after="144" w:line="240" w:lineRule="auto"/>
        <w:ind w:left="48" w:right="48"/>
        <w:jc w:val="both"/>
        <w:rPr>
          <w:rFonts w:ascii="Times New Roman" w:eastAsia="Times New Roman" w:hAnsi="Times New Roman" w:cs="Times New Roman"/>
          <w:color w:val="000000"/>
          <w:sz w:val="32"/>
          <w:szCs w:val="32"/>
        </w:rPr>
      </w:pPr>
      <w:r w:rsidRPr="00AA07DB">
        <w:rPr>
          <w:rFonts w:ascii="Times New Roman" w:eastAsia="Times New Roman" w:hAnsi="Times New Roman" w:cs="Times New Roman"/>
          <w:color w:val="000000"/>
          <w:sz w:val="32"/>
          <w:szCs w:val="32"/>
        </w:rPr>
        <w:t>The data in an RDBMS is stored in database objects which are called as </w:t>
      </w:r>
      <w:r w:rsidRPr="00AA07DB">
        <w:rPr>
          <w:rFonts w:ascii="Times New Roman" w:eastAsia="Times New Roman" w:hAnsi="Times New Roman" w:cs="Times New Roman"/>
          <w:b/>
          <w:bCs/>
          <w:color w:val="000000"/>
          <w:sz w:val="32"/>
          <w:szCs w:val="32"/>
        </w:rPr>
        <w:t>tables</w:t>
      </w:r>
      <w:r w:rsidRPr="00AA07DB">
        <w:rPr>
          <w:rFonts w:ascii="Times New Roman" w:eastAsia="Times New Roman" w:hAnsi="Times New Roman" w:cs="Times New Roman"/>
          <w:color w:val="000000"/>
          <w:sz w:val="32"/>
          <w:szCs w:val="32"/>
        </w:rPr>
        <w:t>. This table is basically a collection of related data entries and it consists of numerous columns and rows.</w:t>
      </w:r>
    </w:p>
    <w:p w14:paraId="392FDB86" w14:textId="77777777" w:rsidR="004E4F5A" w:rsidRPr="00AA07DB" w:rsidRDefault="004E4F5A" w:rsidP="004E4F5A">
      <w:pPr>
        <w:spacing w:before="120" w:after="144" w:line="240" w:lineRule="auto"/>
        <w:ind w:left="48" w:right="48"/>
        <w:jc w:val="both"/>
        <w:rPr>
          <w:rFonts w:ascii="Times New Roman" w:eastAsia="Times New Roman" w:hAnsi="Times New Roman" w:cs="Times New Roman"/>
          <w:color w:val="000000"/>
          <w:sz w:val="32"/>
          <w:szCs w:val="32"/>
        </w:rPr>
      </w:pPr>
      <w:r w:rsidRPr="00AA07DB">
        <w:rPr>
          <w:rFonts w:ascii="Times New Roman" w:eastAsia="Times New Roman" w:hAnsi="Times New Roman" w:cs="Times New Roman"/>
          <w:color w:val="000000"/>
          <w:sz w:val="32"/>
          <w:szCs w:val="32"/>
        </w:rPr>
        <w:t>Remember, a table is the most common and simplest form of data storage in a relational database. The following program is an example of a CUSTOMERS table −</w:t>
      </w:r>
    </w:p>
    <w:p w14:paraId="7C056F21" w14:textId="77777777" w:rsidR="004E4F5A" w:rsidRPr="00AA07DB" w:rsidRDefault="004E4F5A" w:rsidP="004E4F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rPr>
      </w:pPr>
      <w:r w:rsidRPr="00AA07DB">
        <w:rPr>
          <w:rFonts w:ascii="Times New Roman" w:eastAsia="Times New Roman" w:hAnsi="Times New Roman" w:cs="Times New Roman"/>
          <w:color w:val="666600"/>
          <w:sz w:val="32"/>
          <w:szCs w:val="32"/>
        </w:rPr>
        <w:t>+----+----------+-----+-----------+----------+</w:t>
      </w:r>
    </w:p>
    <w:p w14:paraId="778541D1" w14:textId="77777777" w:rsidR="004E4F5A" w:rsidRPr="00AA07DB" w:rsidRDefault="004E4F5A" w:rsidP="004E4F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rPr>
      </w:pPr>
      <w:r w:rsidRPr="00AA07DB">
        <w:rPr>
          <w:rFonts w:ascii="Times New Roman" w:eastAsia="Times New Roman" w:hAnsi="Times New Roman" w:cs="Times New Roman"/>
          <w:color w:val="666600"/>
          <w:sz w:val="32"/>
          <w:szCs w:val="32"/>
        </w:rPr>
        <w:t>|</w:t>
      </w:r>
      <w:r w:rsidRPr="00AA07DB">
        <w:rPr>
          <w:rFonts w:ascii="Times New Roman" w:eastAsia="Times New Roman" w:hAnsi="Times New Roman" w:cs="Times New Roman"/>
          <w:color w:val="000000"/>
          <w:sz w:val="32"/>
          <w:szCs w:val="32"/>
        </w:rPr>
        <w:t xml:space="preserve"> ID </w:t>
      </w:r>
      <w:r w:rsidRPr="00AA07DB">
        <w:rPr>
          <w:rFonts w:ascii="Times New Roman" w:eastAsia="Times New Roman" w:hAnsi="Times New Roman" w:cs="Times New Roman"/>
          <w:color w:val="666600"/>
          <w:sz w:val="32"/>
          <w:szCs w:val="32"/>
        </w:rPr>
        <w:t>|</w:t>
      </w:r>
      <w:r w:rsidRPr="00AA07DB">
        <w:rPr>
          <w:rFonts w:ascii="Times New Roman" w:eastAsia="Times New Roman" w:hAnsi="Times New Roman" w:cs="Times New Roman"/>
          <w:color w:val="000000"/>
          <w:sz w:val="32"/>
          <w:szCs w:val="32"/>
        </w:rPr>
        <w:t xml:space="preserve"> NAME     </w:t>
      </w:r>
      <w:r w:rsidRPr="00AA07DB">
        <w:rPr>
          <w:rFonts w:ascii="Times New Roman" w:eastAsia="Times New Roman" w:hAnsi="Times New Roman" w:cs="Times New Roman"/>
          <w:color w:val="666600"/>
          <w:sz w:val="32"/>
          <w:szCs w:val="32"/>
        </w:rPr>
        <w:t>|</w:t>
      </w:r>
      <w:r w:rsidRPr="00AA07DB">
        <w:rPr>
          <w:rFonts w:ascii="Times New Roman" w:eastAsia="Times New Roman" w:hAnsi="Times New Roman" w:cs="Times New Roman"/>
          <w:color w:val="000000"/>
          <w:sz w:val="32"/>
          <w:szCs w:val="32"/>
        </w:rPr>
        <w:t xml:space="preserve"> AGE </w:t>
      </w:r>
      <w:r w:rsidRPr="00AA07DB">
        <w:rPr>
          <w:rFonts w:ascii="Times New Roman" w:eastAsia="Times New Roman" w:hAnsi="Times New Roman" w:cs="Times New Roman"/>
          <w:color w:val="666600"/>
          <w:sz w:val="32"/>
          <w:szCs w:val="32"/>
        </w:rPr>
        <w:t>|</w:t>
      </w:r>
      <w:r w:rsidRPr="00AA07DB">
        <w:rPr>
          <w:rFonts w:ascii="Times New Roman" w:eastAsia="Times New Roman" w:hAnsi="Times New Roman" w:cs="Times New Roman"/>
          <w:color w:val="000000"/>
          <w:sz w:val="32"/>
          <w:szCs w:val="32"/>
        </w:rPr>
        <w:t xml:space="preserve"> ADDRESS   </w:t>
      </w:r>
      <w:r w:rsidRPr="00AA07DB">
        <w:rPr>
          <w:rFonts w:ascii="Times New Roman" w:eastAsia="Times New Roman" w:hAnsi="Times New Roman" w:cs="Times New Roman"/>
          <w:color w:val="666600"/>
          <w:sz w:val="32"/>
          <w:szCs w:val="32"/>
        </w:rPr>
        <w:t>|</w:t>
      </w:r>
      <w:r w:rsidRPr="00AA07DB">
        <w:rPr>
          <w:rFonts w:ascii="Times New Roman" w:eastAsia="Times New Roman" w:hAnsi="Times New Roman" w:cs="Times New Roman"/>
          <w:color w:val="000000"/>
          <w:sz w:val="32"/>
          <w:szCs w:val="32"/>
        </w:rPr>
        <w:t xml:space="preserve"> SALARY   </w:t>
      </w:r>
      <w:r w:rsidRPr="00AA07DB">
        <w:rPr>
          <w:rFonts w:ascii="Times New Roman" w:eastAsia="Times New Roman" w:hAnsi="Times New Roman" w:cs="Times New Roman"/>
          <w:color w:val="666600"/>
          <w:sz w:val="32"/>
          <w:szCs w:val="32"/>
        </w:rPr>
        <w:t>|</w:t>
      </w:r>
    </w:p>
    <w:p w14:paraId="4E3AE071" w14:textId="77777777" w:rsidR="004E4F5A" w:rsidRPr="00AA07DB" w:rsidRDefault="004E4F5A" w:rsidP="004E4F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rPr>
      </w:pPr>
      <w:r w:rsidRPr="00AA07DB">
        <w:rPr>
          <w:rFonts w:ascii="Times New Roman" w:eastAsia="Times New Roman" w:hAnsi="Times New Roman" w:cs="Times New Roman"/>
          <w:color w:val="666600"/>
          <w:sz w:val="32"/>
          <w:szCs w:val="32"/>
        </w:rPr>
        <w:t>+----+----------+-----+-----------+----------+</w:t>
      </w:r>
    </w:p>
    <w:p w14:paraId="43C13015" w14:textId="77777777" w:rsidR="004E4F5A" w:rsidRPr="00AA07DB" w:rsidRDefault="004E4F5A" w:rsidP="004E4F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rPr>
      </w:pPr>
      <w:r w:rsidRPr="00AA07DB">
        <w:rPr>
          <w:rFonts w:ascii="Times New Roman" w:eastAsia="Times New Roman" w:hAnsi="Times New Roman" w:cs="Times New Roman"/>
          <w:color w:val="666600"/>
          <w:sz w:val="32"/>
          <w:szCs w:val="32"/>
        </w:rPr>
        <w:t>|</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006666"/>
          <w:sz w:val="32"/>
          <w:szCs w:val="32"/>
        </w:rPr>
        <w:t>1</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666600"/>
          <w:sz w:val="32"/>
          <w:szCs w:val="32"/>
        </w:rPr>
        <w:t>|</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660066"/>
          <w:sz w:val="32"/>
          <w:szCs w:val="32"/>
        </w:rPr>
        <w:t>Ramesh</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666600"/>
          <w:sz w:val="32"/>
          <w:szCs w:val="32"/>
        </w:rPr>
        <w:t>|</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006666"/>
          <w:sz w:val="32"/>
          <w:szCs w:val="32"/>
        </w:rPr>
        <w:t>32</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666600"/>
          <w:sz w:val="32"/>
          <w:szCs w:val="32"/>
        </w:rPr>
        <w:t>|</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660066"/>
          <w:sz w:val="32"/>
          <w:szCs w:val="32"/>
        </w:rPr>
        <w:t>Ahmedabad</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666600"/>
          <w:sz w:val="32"/>
          <w:szCs w:val="32"/>
        </w:rPr>
        <w:t>|</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006666"/>
          <w:sz w:val="32"/>
          <w:szCs w:val="32"/>
        </w:rPr>
        <w:t>2000.00</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666600"/>
          <w:sz w:val="32"/>
          <w:szCs w:val="32"/>
        </w:rPr>
        <w:t>|</w:t>
      </w:r>
    </w:p>
    <w:p w14:paraId="655E7815" w14:textId="77777777" w:rsidR="004E4F5A" w:rsidRPr="00AA07DB" w:rsidRDefault="004E4F5A" w:rsidP="004E4F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rPr>
      </w:pPr>
      <w:r w:rsidRPr="00AA07DB">
        <w:rPr>
          <w:rFonts w:ascii="Times New Roman" w:eastAsia="Times New Roman" w:hAnsi="Times New Roman" w:cs="Times New Roman"/>
          <w:color w:val="666600"/>
          <w:sz w:val="32"/>
          <w:szCs w:val="32"/>
        </w:rPr>
        <w:t>|</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006666"/>
          <w:sz w:val="32"/>
          <w:szCs w:val="32"/>
        </w:rPr>
        <w:t>2</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666600"/>
          <w:sz w:val="32"/>
          <w:szCs w:val="32"/>
        </w:rPr>
        <w:t>|</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660066"/>
          <w:sz w:val="32"/>
          <w:szCs w:val="32"/>
        </w:rPr>
        <w:t>Khilan</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666600"/>
          <w:sz w:val="32"/>
          <w:szCs w:val="32"/>
        </w:rPr>
        <w:t>|</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006666"/>
          <w:sz w:val="32"/>
          <w:szCs w:val="32"/>
        </w:rPr>
        <w:t>25</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666600"/>
          <w:sz w:val="32"/>
          <w:szCs w:val="32"/>
        </w:rPr>
        <w:t>|</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660066"/>
          <w:sz w:val="32"/>
          <w:szCs w:val="32"/>
        </w:rPr>
        <w:t>Delhi</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666600"/>
          <w:sz w:val="32"/>
          <w:szCs w:val="32"/>
        </w:rPr>
        <w:t>|</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006666"/>
          <w:sz w:val="32"/>
          <w:szCs w:val="32"/>
        </w:rPr>
        <w:t>1500.00</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666600"/>
          <w:sz w:val="32"/>
          <w:szCs w:val="32"/>
        </w:rPr>
        <w:t>|</w:t>
      </w:r>
    </w:p>
    <w:p w14:paraId="7431B164" w14:textId="77777777" w:rsidR="004E4F5A" w:rsidRPr="00AA07DB" w:rsidRDefault="004E4F5A" w:rsidP="004E4F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rPr>
      </w:pPr>
      <w:r w:rsidRPr="00AA07DB">
        <w:rPr>
          <w:rFonts w:ascii="Times New Roman" w:eastAsia="Times New Roman" w:hAnsi="Times New Roman" w:cs="Times New Roman"/>
          <w:color w:val="666600"/>
          <w:sz w:val="32"/>
          <w:szCs w:val="32"/>
        </w:rPr>
        <w:t>|</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006666"/>
          <w:sz w:val="32"/>
          <w:szCs w:val="32"/>
        </w:rPr>
        <w:t>3</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666600"/>
          <w:sz w:val="32"/>
          <w:szCs w:val="32"/>
        </w:rPr>
        <w:t>|</w:t>
      </w:r>
      <w:r w:rsidRPr="00AA07DB">
        <w:rPr>
          <w:rFonts w:ascii="Times New Roman" w:eastAsia="Times New Roman" w:hAnsi="Times New Roman" w:cs="Times New Roman"/>
          <w:color w:val="000000"/>
          <w:sz w:val="32"/>
          <w:szCs w:val="32"/>
        </w:rPr>
        <w:t xml:space="preserve"> kaushik  </w:t>
      </w:r>
      <w:r w:rsidRPr="00AA07DB">
        <w:rPr>
          <w:rFonts w:ascii="Times New Roman" w:eastAsia="Times New Roman" w:hAnsi="Times New Roman" w:cs="Times New Roman"/>
          <w:color w:val="666600"/>
          <w:sz w:val="32"/>
          <w:szCs w:val="32"/>
        </w:rPr>
        <w:t>|</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006666"/>
          <w:sz w:val="32"/>
          <w:szCs w:val="32"/>
        </w:rPr>
        <w:t>23</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666600"/>
          <w:sz w:val="32"/>
          <w:szCs w:val="32"/>
        </w:rPr>
        <w:t>|</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660066"/>
          <w:sz w:val="32"/>
          <w:szCs w:val="32"/>
        </w:rPr>
        <w:t>Kota</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666600"/>
          <w:sz w:val="32"/>
          <w:szCs w:val="32"/>
        </w:rPr>
        <w:t>|</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006666"/>
          <w:sz w:val="32"/>
          <w:szCs w:val="32"/>
        </w:rPr>
        <w:t>2000.00</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666600"/>
          <w:sz w:val="32"/>
          <w:szCs w:val="32"/>
        </w:rPr>
        <w:t>|</w:t>
      </w:r>
    </w:p>
    <w:p w14:paraId="316F3B85" w14:textId="77777777" w:rsidR="004E4F5A" w:rsidRPr="00AA07DB" w:rsidRDefault="004E4F5A" w:rsidP="004E4F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rPr>
      </w:pPr>
      <w:r w:rsidRPr="00AA07DB">
        <w:rPr>
          <w:rFonts w:ascii="Times New Roman" w:eastAsia="Times New Roman" w:hAnsi="Times New Roman" w:cs="Times New Roman"/>
          <w:color w:val="666600"/>
          <w:sz w:val="32"/>
          <w:szCs w:val="32"/>
        </w:rPr>
        <w:t>|</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006666"/>
          <w:sz w:val="32"/>
          <w:szCs w:val="32"/>
        </w:rPr>
        <w:t>4</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666600"/>
          <w:sz w:val="32"/>
          <w:szCs w:val="32"/>
        </w:rPr>
        <w:t>|</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660066"/>
          <w:sz w:val="32"/>
          <w:szCs w:val="32"/>
        </w:rPr>
        <w:t>Chaitali</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666600"/>
          <w:sz w:val="32"/>
          <w:szCs w:val="32"/>
        </w:rPr>
        <w:t>|</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006666"/>
          <w:sz w:val="32"/>
          <w:szCs w:val="32"/>
        </w:rPr>
        <w:t>25</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666600"/>
          <w:sz w:val="32"/>
          <w:szCs w:val="32"/>
        </w:rPr>
        <w:t>|</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660066"/>
          <w:sz w:val="32"/>
          <w:szCs w:val="32"/>
        </w:rPr>
        <w:t>Mumbai</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666600"/>
          <w:sz w:val="32"/>
          <w:szCs w:val="32"/>
        </w:rPr>
        <w:t>|</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006666"/>
          <w:sz w:val="32"/>
          <w:szCs w:val="32"/>
        </w:rPr>
        <w:t>6500.00</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666600"/>
          <w:sz w:val="32"/>
          <w:szCs w:val="32"/>
        </w:rPr>
        <w:t>|</w:t>
      </w:r>
    </w:p>
    <w:p w14:paraId="134B3044" w14:textId="77777777" w:rsidR="004E4F5A" w:rsidRPr="00AA07DB" w:rsidRDefault="004E4F5A" w:rsidP="004E4F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rPr>
      </w:pPr>
      <w:r w:rsidRPr="00AA07DB">
        <w:rPr>
          <w:rFonts w:ascii="Times New Roman" w:eastAsia="Times New Roman" w:hAnsi="Times New Roman" w:cs="Times New Roman"/>
          <w:color w:val="666600"/>
          <w:sz w:val="32"/>
          <w:szCs w:val="32"/>
        </w:rPr>
        <w:t>|</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006666"/>
          <w:sz w:val="32"/>
          <w:szCs w:val="32"/>
        </w:rPr>
        <w:t>5</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666600"/>
          <w:sz w:val="32"/>
          <w:szCs w:val="32"/>
        </w:rPr>
        <w:t>|</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660066"/>
          <w:sz w:val="32"/>
          <w:szCs w:val="32"/>
        </w:rPr>
        <w:t>Hardik</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666600"/>
          <w:sz w:val="32"/>
          <w:szCs w:val="32"/>
        </w:rPr>
        <w:t>|</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006666"/>
          <w:sz w:val="32"/>
          <w:szCs w:val="32"/>
        </w:rPr>
        <w:t>27</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666600"/>
          <w:sz w:val="32"/>
          <w:szCs w:val="32"/>
        </w:rPr>
        <w:t>|</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660066"/>
          <w:sz w:val="32"/>
          <w:szCs w:val="32"/>
        </w:rPr>
        <w:t>Bhopal</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666600"/>
          <w:sz w:val="32"/>
          <w:szCs w:val="32"/>
        </w:rPr>
        <w:t>|</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006666"/>
          <w:sz w:val="32"/>
          <w:szCs w:val="32"/>
        </w:rPr>
        <w:t>8500.00</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666600"/>
          <w:sz w:val="32"/>
          <w:szCs w:val="32"/>
        </w:rPr>
        <w:t>|</w:t>
      </w:r>
    </w:p>
    <w:p w14:paraId="4687571A" w14:textId="77777777" w:rsidR="004E4F5A" w:rsidRPr="00AA07DB" w:rsidRDefault="004E4F5A" w:rsidP="004E4F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rPr>
      </w:pPr>
      <w:r w:rsidRPr="00AA07DB">
        <w:rPr>
          <w:rFonts w:ascii="Times New Roman" w:eastAsia="Times New Roman" w:hAnsi="Times New Roman" w:cs="Times New Roman"/>
          <w:color w:val="666600"/>
          <w:sz w:val="32"/>
          <w:szCs w:val="32"/>
        </w:rPr>
        <w:t>|</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006666"/>
          <w:sz w:val="32"/>
          <w:szCs w:val="32"/>
        </w:rPr>
        <w:t>6</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666600"/>
          <w:sz w:val="32"/>
          <w:szCs w:val="32"/>
        </w:rPr>
        <w:t>|</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660066"/>
          <w:sz w:val="32"/>
          <w:szCs w:val="32"/>
        </w:rPr>
        <w:t>Komal</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666600"/>
          <w:sz w:val="32"/>
          <w:szCs w:val="32"/>
        </w:rPr>
        <w:t>|</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006666"/>
          <w:sz w:val="32"/>
          <w:szCs w:val="32"/>
        </w:rPr>
        <w:t>22</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666600"/>
          <w:sz w:val="32"/>
          <w:szCs w:val="32"/>
        </w:rPr>
        <w:t>|</w:t>
      </w:r>
      <w:r w:rsidRPr="00AA07DB">
        <w:rPr>
          <w:rFonts w:ascii="Times New Roman" w:eastAsia="Times New Roman" w:hAnsi="Times New Roman" w:cs="Times New Roman"/>
          <w:color w:val="000000"/>
          <w:sz w:val="32"/>
          <w:szCs w:val="32"/>
        </w:rPr>
        <w:t xml:space="preserve"> MP        </w:t>
      </w:r>
      <w:r w:rsidRPr="00AA07DB">
        <w:rPr>
          <w:rFonts w:ascii="Times New Roman" w:eastAsia="Times New Roman" w:hAnsi="Times New Roman" w:cs="Times New Roman"/>
          <w:color w:val="666600"/>
          <w:sz w:val="32"/>
          <w:szCs w:val="32"/>
        </w:rPr>
        <w:t>|</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006666"/>
          <w:sz w:val="32"/>
          <w:szCs w:val="32"/>
        </w:rPr>
        <w:t>4500.00</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666600"/>
          <w:sz w:val="32"/>
          <w:szCs w:val="32"/>
        </w:rPr>
        <w:t>|</w:t>
      </w:r>
    </w:p>
    <w:p w14:paraId="51255557" w14:textId="77777777" w:rsidR="004E4F5A" w:rsidRPr="00AA07DB" w:rsidRDefault="004E4F5A" w:rsidP="004E4F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rPr>
      </w:pPr>
      <w:r w:rsidRPr="00AA07DB">
        <w:rPr>
          <w:rFonts w:ascii="Times New Roman" w:eastAsia="Times New Roman" w:hAnsi="Times New Roman" w:cs="Times New Roman"/>
          <w:color w:val="666600"/>
          <w:sz w:val="32"/>
          <w:szCs w:val="32"/>
        </w:rPr>
        <w:t>|</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006666"/>
          <w:sz w:val="32"/>
          <w:szCs w:val="32"/>
        </w:rPr>
        <w:t>7</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666600"/>
          <w:sz w:val="32"/>
          <w:szCs w:val="32"/>
        </w:rPr>
        <w:t>|</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660066"/>
          <w:sz w:val="32"/>
          <w:szCs w:val="32"/>
        </w:rPr>
        <w:t>Muffy</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666600"/>
          <w:sz w:val="32"/>
          <w:szCs w:val="32"/>
        </w:rPr>
        <w:t>|</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006666"/>
          <w:sz w:val="32"/>
          <w:szCs w:val="32"/>
        </w:rPr>
        <w:t>24</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666600"/>
          <w:sz w:val="32"/>
          <w:szCs w:val="32"/>
        </w:rPr>
        <w:t>|</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660066"/>
          <w:sz w:val="32"/>
          <w:szCs w:val="32"/>
        </w:rPr>
        <w:t>Indore</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666600"/>
          <w:sz w:val="32"/>
          <w:szCs w:val="32"/>
        </w:rPr>
        <w:t>|</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006666"/>
          <w:sz w:val="32"/>
          <w:szCs w:val="32"/>
        </w:rPr>
        <w:t>10000.00</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666600"/>
          <w:sz w:val="32"/>
          <w:szCs w:val="32"/>
        </w:rPr>
        <w:t>|</w:t>
      </w:r>
    </w:p>
    <w:p w14:paraId="2047BCBB" w14:textId="77777777" w:rsidR="004E4F5A" w:rsidRPr="00AA07DB" w:rsidRDefault="004E4F5A" w:rsidP="004E4F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AA07DB">
        <w:rPr>
          <w:rFonts w:ascii="Times New Roman" w:eastAsia="Times New Roman" w:hAnsi="Times New Roman" w:cs="Times New Roman"/>
          <w:color w:val="666600"/>
          <w:sz w:val="32"/>
          <w:szCs w:val="32"/>
        </w:rPr>
        <w:t>+----+----------+-----+-----------+----------+</w:t>
      </w:r>
    </w:p>
    <w:p w14:paraId="7B200867" w14:textId="77777777" w:rsidR="004E4F5A" w:rsidRPr="00297D61" w:rsidRDefault="004E4F5A" w:rsidP="004E4F5A">
      <w:pPr>
        <w:spacing w:before="100" w:beforeAutospacing="1" w:after="100" w:afterAutospacing="1" w:line="240" w:lineRule="auto"/>
        <w:outlineLvl w:val="1"/>
        <w:rPr>
          <w:rFonts w:ascii="Times New Roman" w:eastAsia="Times New Roman" w:hAnsi="Times New Roman" w:cs="Times New Roman"/>
          <w:b/>
          <w:sz w:val="36"/>
          <w:szCs w:val="36"/>
          <w:u w:val="single"/>
        </w:rPr>
      </w:pPr>
      <w:r w:rsidRPr="00297D61">
        <w:rPr>
          <w:rFonts w:ascii="Times New Roman" w:eastAsia="Times New Roman" w:hAnsi="Times New Roman" w:cs="Times New Roman"/>
          <w:b/>
          <w:sz w:val="36"/>
          <w:szCs w:val="36"/>
          <w:u w:val="single"/>
        </w:rPr>
        <w:t>What is a field?</w:t>
      </w:r>
    </w:p>
    <w:p w14:paraId="16EF59A5" w14:textId="77777777" w:rsidR="004E4F5A" w:rsidRPr="00AA07DB" w:rsidRDefault="004E4F5A" w:rsidP="004E4F5A">
      <w:pPr>
        <w:spacing w:before="120" w:after="144" w:line="240" w:lineRule="auto"/>
        <w:ind w:left="48" w:right="48"/>
        <w:jc w:val="both"/>
        <w:rPr>
          <w:rFonts w:ascii="Times New Roman" w:eastAsia="Times New Roman" w:hAnsi="Times New Roman" w:cs="Times New Roman"/>
          <w:color w:val="000000"/>
          <w:sz w:val="32"/>
          <w:szCs w:val="32"/>
        </w:rPr>
      </w:pPr>
      <w:r w:rsidRPr="00AA07DB">
        <w:rPr>
          <w:rFonts w:ascii="Times New Roman" w:eastAsia="Times New Roman" w:hAnsi="Times New Roman" w:cs="Times New Roman"/>
          <w:color w:val="000000"/>
          <w:sz w:val="32"/>
          <w:szCs w:val="32"/>
        </w:rPr>
        <w:t>Every table is broken up into smaller entities called fields. The fields in the CUSTOMERS table consist of ID, NAME, AGE, ADDRESS and SALARY.</w:t>
      </w:r>
    </w:p>
    <w:p w14:paraId="774EDD17" w14:textId="77777777" w:rsidR="004E4F5A" w:rsidRPr="00AA07DB" w:rsidRDefault="004E4F5A" w:rsidP="004E4F5A">
      <w:pPr>
        <w:spacing w:before="120" w:after="144" w:line="240" w:lineRule="auto"/>
        <w:ind w:left="48" w:right="48"/>
        <w:jc w:val="both"/>
        <w:rPr>
          <w:rFonts w:ascii="Times New Roman" w:eastAsia="Times New Roman" w:hAnsi="Times New Roman" w:cs="Times New Roman"/>
          <w:color w:val="000000"/>
          <w:sz w:val="32"/>
          <w:szCs w:val="32"/>
        </w:rPr>
      </w:pPr>
      <w:r w:rsidRPr="00AA07DB">
        <w:rPr>
          <w:rFonts w:ascii="Times New Roman" w:eastAsia="Times New Roman" w:hAnsi="Times New Roman" w:cs="Times New Roman"/>
          <w:color w:val="000000"/>
          <w:sz w:val="32"/>
          <w:szCs w:val="32"/>
        </w:rPr>
        <w:lastRenderedPageBreak/>
        <w:t>A field is a column in a table that is designed to maintain specific information about every record in the table.</w:t>
      </w:r>
    </w:p>
    <w:p w14:paraId="2784A681" w14:textId="77777777" w:rsidR="004E4F5A" w:rsidRPr="00B42151" w:rsidRDefault="004E4F5A" w:rsidP="004E4F5A">
      <w:pPr>
        <w:spacing w:before="100" w:beforeAutospacing="1" w:after="100" w:afterAutospacing="1" w:line="240" w:lineRule="auto"/>
        <w:outlineLvl w:val="1"/>
        <w:rPr>
          <w:rFonts w:ascii="Times New Roman" w:eastAsia="Times New Roman" w:hAnsi="Times New Roman" w:cs="Times New Roman"/>
          <w:b/>
          <w:sz w:val="36"/>
          <w:szCs w:val="36"/>
          <w:u w:val="single"/>
        </w:rPr>
      </w:pPr>
      <w:r w:rsidRPr="00B42151">
        <w:rPr>
          <w:rFonts w:ascii="Times New Roman" w:eastAsia="Times New Roman" w:hAnsi="Times New Roman" w:cs="Times New Roman"/>
          <w:b/>
          <w:sz w:val="36"/>
          <w:szCs w:val="36"/>
          <w:u w:val="single"/>
        </w:rPr>
        <w:t>What is a Record or a Row?</w:t>
      </w:r>
    </w:p>
    <w:p w14:paraId="26F4731D" w14:textId="77777777" w:rsidR="004E4F5A" w:rsidRPr="00AA07DB" w:rsidRDefault="004E4F5A" w:rsidP="004E4F5A">
      <w:pPr>
        <w:spacing w:before="120" w:after="144" w:line="240" w:lineRule="auto"/>
        <w:ind w:left="48" w:right="48"/>
        <w:jc w:val="both"/>
        <w:rPr>
          <w:rFonts w:ascii="Times New Roman" w:eastAsia="Times New Roman" w:hAnsi="Times New Roman" w:cs="Times New Roman"/>
          <w:color w:val="000000"/>
          <w:sz w:val="32"/>
          <w:szCs w:val="32"/>
        </w:rPr>
      </w:pPr>
      <w:r w:rsidRPr="00AA07DB">
        <w:rPr>
          <w:rFonts w:ascii="Times New Roman" w:eastAsia="Times New Roman" w:hAnsi="Times New Roman" w:cs="Times New Roman"/>
          <w:color w:val="000000"/>
          <w:sz w:val="32"/>
          <w:szCs w:val="32"/>
        </w:rPr>
        <w:t>A record is also called as a row of data is each individual entry that exists in a table. For example, there are 7 records in the above CUSTOMERS table. Following is a single row of data or record in the CUSTOMERS table −</w:t>
      </w:r>
    </w:p>
    <w:p w14:paraId="0AF0E79F" w14:textId="77777777" w:rsidR="004E4F5A" w:rsidRPr="00AA07DB" w:rsidRDefault="004E4F5A" w:rsidP="004E4F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rPr>
      </w:pPr>
      <w:r w:rsidRPr="00AA07DB">
        <w:rPr>
          <w:rFonts w:ascii="Times New Roman" w:eastAsia="Times New Roman" w:hAnsi="Times New Roman" w:cs="Times New Roman"/>
          <w:color w:val="666600"/>
          <w:sz w:val="32"/>
          <w:szCs w:val="32"/>
        </w:rPr>
        <w:t>+----+----------+-----+-----------+----------+</w:t>
      </w:r>
    </w:p>
    <w:p w14:paraId="56F26832" w14:textId="77777777" w:rsidR="004E4F5A" w:rsidRPr="00AA07DB" w:rsidRDefault="004E4F5A" w:rsidP="004E4F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rPr>
      </w:pPr>
      <w:r w:rsidRPr="00AA07DB">
        <w:rPr>
          <w:rFonts w:ascii="Times New Roman" w:eastAsia="Times New Roman" w:hAnsi="Times New Roman" w:cs="Times New Roman"/>
          <w:color w:val="666600"/>
          <w:sz w:val="32"/>
          <w:szCs w:val="32"/>
        </w:rPr>
        <w:t>|</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006666"/>
          <w:sz w:val="32"/>
          <w:szCs w:val="32"/>
        </w:rPr>
        <w:t>1</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666600"/>
          <w:sz w:val="32"/>
          <w:szCs w:val="32"/>
        </w:rPr>
        <w:t>|</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660066"/>
          <w:sz w:val="32"/>
          <w:szCs w:val="32"/>
        </w:rPr>
        <w:t>Ramesh</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666600"/>
          <w:sz w:val="32"/>
          <w:szCs w:val="32"/>
        </w:rPr>
        <w:t>|</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006666"/>
          <w:sz w:val="32"/>
          <w:szCs w:val="32"/>
        </w:rPr>
        <w:t>32</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666600"/>
          <w:sz w:val="32"/>
          <w:szCs w:val="32"/>
        </w:rPr>
        <w:t>|</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660066"/>
          <w:sz w:val="32"/>
          <w:szCs w:val="32"/>
        </w:rPr>
        <w:t>Ahmedabad</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666600"/>
          <w:sz w:val="32"/>
          <w:szCs w:val="32"/>
        </w:rPr>
        <w:t>|</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006666"/>
          <w:sz w:val="32"/>
          <w:szCs w:val="32"/>
        </w:rPr>
        <w:t>2000.00</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666600"/>
          <w:sz w:val="32"/>
          <w:szCs w:val="32"/>
        </w:rPr>
        <w:t>|</w:t>
      </w:r>
    </w:p>
    <w:p w14:paraId="2C94312A" w14:textId="77777777" w:rsidR="004E4F5A" w:rsidRPr="00AA07DB" w:rsidRDefault="004E4F5A" w:rsidP="004E4F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AA07DB">
        <w:rPr>
          <w:rFonts w:ascii="Times New Roman" w:eastAsia="Times New Roman" w:hAnsi="Times New Roman" w:cs="Times New Roman"/>
          <w:color w:val="666600"/>
          <w:sz w:val="32"/>
          <w:szCs w:val="32"/>
        </w:rPr>
        <w:t>+----+----------+-----+-----------+----------+</w:t>
      </w:r>
    </w:p>
    <w:p w14:paraId="4C2EDA6B" w14:textId="77777777" w:rsidR="004E4F5A" w:rsidRPr="00AA07DB" w:rsidRDefault="004E4F5A" w:rsidP="004E4F5A">
      <w:pPr>
        <w:spacing w:before="120" w:after="144" w:line="240" w:lineRule="auto"/>
        <w:ind w:left="48" w:right="48"/>
        <w:jc w:val="both"/>
        <w:rPr>
          <w:rFonts w:ascii="Times New Roman" w:eastAsia="Times New Roman" w:hAnsi="Times New Roman" w:cs="Times New Roman"/>
          <w:color w:val="000000"/>
          <w:sz w:val="32"/>
          <w:szCs w:val="32"/>
        </w:rPr>
      </w:pPr>
      <w:r w:rsidRPr="00AA07DB">
        <w:rPr>
          <w:rFonts w:ascii="Times New Roman" w:eastAsia="Times New Roman" w:hAnsi="Times New Roman" w:cs="Times New Roman"/>
          <w:color w:val="000000"/>
          <w:sz w:val="32"/>
          <w:szCs w:val="32"/>
        </w:rPr>
        <w:t>A record is a horizontal entity in a table.</w:t>
      </w:r>
    </w:p>
    <w:p w14:paraId="3C7E239F" w14:textId="77777777" w:rsidR="004E4F5A" w:rsidRPr="00297D61" w:rsidRDefault="004E4F5A" w:rsidP="004E4F5A">
      <w:pPr>
        <w:spacing w:before="100" w:beforeAutospacing="1" w:after="100" w:afterAutospacing="1" w:line="240" w:lineRule="auto"/>
        <w:outlineLvl w:val="1"/>
        <w:rPr>
          <w:rFonts w:ascii="Times New Roman" w:eastAsia="Times New Roman" w:hAnsi="Times New Roman" w:cs="Times New Roman"/>
          <w:b/>
          <w:sz w:val="36"/>
          <w:szCs w:val="36"/>
          <w:u w:val="single"/>
        </w:rPr>
      </w:pPr>
      <w:r w:rsidRPr="00297D61">
        <w:rPr>
          <w:rFonts w:ascii="Times New Roman" w:eastAsia="Times New Roman" w:hAnsi="Times New Roman" w:cs="Times New Roman"/>
          <w:b/>
          <w:sz w:val="36"/>
          <w:szCs w:val="36"/>
          <w:u w:val="single"/>
        </w:rPr>
        <w:t>What is a column?</w:t>
      </w:r>
    </w:p>
    <w:p w14:paraId="4E29620D" w14:textId="77777777" w:rsidR="004E4F5A" w:rsidRPr="00AA07DB" w:rsidRDefault="004E4F5A" w:rsidP="004E4F5A">
      <w:pPr>
        <w:spacing w:before="120" w:after="144" w:line="240" w:lineRule="auto"/>
        <w:ind w:left="48" w:right="48"/>
        <w:jc w:val="both"/>
        <w:rPr>
          <w:rFonts w:ascii="Times New Roman" w:eastAsia="Times New Roman" w:hAnsi="Times New Roman" w:cs="Times New Roman"/>
          <w:color w:val="000000"/>
          <w:sz w:val="32"/>
          <w:szCs w:val="32"/>
        </w:rPr>
      </w:pPr>
      <w:r w:rsidRPr="00AA07DB">
        <w:rPr>
          <w:rFonts w:ascii="Times New Roman" w:eastAsia="Times New Roman" w:hAnsi="Times New Roman" w:cs="Times New Roman"/>
          <w:color w:val="000000"/>
          <w:sz w:val="32"/>
          <w:szCs w:val="32"/>
        </w:rPr>
        <w:t>A column is a vertical entity in a table that contains all information associated with a specific field in a table.</w:t>
      </w:r>
    </w:p>
    <w:p w14:paraId="24A37E04" w14:textId="77777777" w:rsidR="004E4F5A" w:rsidRPr="00AA07DB" w:rsidRDefault="004E4F5A" w:rsidP="004E4F5A">
      <w:pPr>
        <w:spacing w:before="120" w:after="144" w:line="240" w:lineRule="auto"/>
        <w:ind w:left="48" w:right="48"/>
        <w:jc w:val="both"/>
        <w:rPr>
          <w:rFonts w:ascii="Times New Roman" w:eastAsia="Times New Roman" w:hAnsi="Times New Roman" w:cs="Times New Roman"/>
          <w:color w:val="000000"/>
          <w:sz w:val="32"/>
          <w:szCs w:val="32"/>
        </w:rPr>
      </w:pPr>
      <w:r w:rsidRPr="00AA07DB">
        <w:rPr>
          <w:rFonts w:ascii="Times New Roman" w:eastAsia="Times New Roman" w:hAnsi="Times New Roman" w:cs="Times New Roman"/>
          <w:color w:val="000000"/>
          <w:sz w:val="32"/>
          <w:szCs w:val="32"/>
        </w:rPr>
        <w:t>For example, a column in the CUSTOMERS table is ADDRESS, which represents location description and would be as shown below −</w:t>
      </w:r>
    </w:p>
    <w:p w14:paraId="2F262B82" w14:textId="77777777" w:rsidR="004E4F5A" w:rsidRPr="00AA07DB" w:rsidRDefault="004E4F5A" w:rsidP="004E4F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rPr>
      </w:pPr>
      <w:r w:rsidRPr="00AA07DB">
        <w:rPr>
          <w:rFonts w:ascii="Times New Roman" w:eastAsia="Times New Roman" w:hAnsi="Times New Roman" w:cs="Times New Roman"/>
          <w:color w:val="666600"/>
          <w:sz w:val="32"/>
          <w:szCs w:val="32"/>
        </w:rPr>
        <w:t>+-----------+</w:t>
      </w:r>
    </w:p>
    <w:p w14:paraId="665FDBB6" w14:textId="77777777" w:rsidR="004E4F5A" w:rsidRPr="00AA07DB" w:rsidRDefault="004E4F5A" w:rsidP="004E4F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rPr>
      </w:pPr>
      <w:r w:rsidRPr="00AA07DB">
        <w:rPr>
          <w:rFonts w:ascii="Times New Roman" w:eastAsia="Times New Roman" w:hAnsi="Times New Roman" w:cs="Times New Roman"/>
          <w:color w:val="666600"/>
          <w:sz w:val="32"/>
          <w:szCs w:val="32"/>
        </w:rPr>
        <w:t>|</w:t>
      </w:r>
      <w:r w:rsidRPr="00AA07DB">
        <w:rPr>
          <w:rFonts w:ascii="Times New Roman" w:eastAsia="Times New Roman" w:hAnsi="Times New Roman" w:cs="Times New Roman"/>
          <w:color w:val="000000"/>
          <w:sz w:val="32"/>
          <w:szCs w:val="32"/>
        </w:rPr>
        <w:t xml:space="preserve"> ADDRESS   </w:t>
      </w:r>
      <w:r w:rsidRPr="00AA07DB">
        <w:rPr>
          <w:rFonts w:ascii="Times New Roman" w:eastAsia="Times New Roman" w:hAnsi="Times New Roman" w:cs="Times New Roman"/>
          <w:color w:val="666600"/>
          <w:sz w:val="32"/>
          <w:szCs w:val="32"/>
        </w:rPr>
        <w:t>|</w:t>
      </w:r>
    </w:p>
    <w:p w14:paraId="067CCBE2" w14:textId="77777777" w:rsidR="004E4F5A" w:rsidRPr="00AA07DB" w:rsidRDefault="004E4F5A" w:rsidP="004E4F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rPr>
      </w:pPr>
      <w:r w:rsidRPr="00AA07DB">
        <w:rPr>
          <w:rFonts w:ascii="Times New Roman" w:eastAsia="Times New Roman" w:hAnsi="Times New Roman" w:cs="Times New Roman"/>
          <w:color w:val="666600"/>
          <w:sz w:val="32"/>
          <w:szCs w:val="32"/>
        </w:rPr>
        <w:t>+-----------+</w:t>
      </w:r>
    </w:p>
    <w:p w14:paraId="7CA64CC1" w14:textId="77777777" w:rsidR="004E4F5A" w:rsidRPr="00AA07DB" w:rsidRDefault="004E4F5A" w:rsidP="004E4F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rPr>
      </w:pPr>
      <w:r w:rsidRPr="00AA07DB">
        <w:rPr>
          <w:rFonts w:ascii="Times New Roman" w:eastAsia="Times New Roman" w:hAnsi="Times New Roman" w:cs="Times New Roman"/>
          <w:color w:val="666600"/>
          <w:sz w:val="32"/>
          <w:szCs w:val="32"/>
        </w:rPr>
        <w:t>|</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660066"/>
          <w:sz w:val="32"/>
          <w:szCs w:val="32"/>
        </w:rPr>
        <w:t>Ahmedabad</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666600"/>
          <w:sz w:val="32"/>
          <w:szCs w:val="32"/>
        </w:rPr>
        <w:t>|</w:t>
      </w:r>
    </w:p>
    <w:p w14:paraId="12DB7609" w14:textId="77777777" w:rsidR="004E4F5A" w:rsidRPr="00AA07DB" w:rsidRDefault="004E4F5A" w:rsidP="004E4F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rPr>
      </w:pPr>
      <w:r w:rsidRPr="00AA07DB">
        <w:rPr>
          <w:rFonts w:ascii="Times New Roman" w:eastAsia="Times New Roman" w:hAnsi="Times New Roman" w:cs="Times New Roman"/>
          <w:color w:val="666600"/>
          <w:sz w:val="32"/>
          <w:szCs w:val="32"/>
        </w:rPr>
        <w:t>|</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660066"/>
          <w:sz w:val="32"/>
          <w:szCs w:val="32"/>
        </w:rPr>
        <w:t>Delhi</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666600"/>
          <w:sz w:val="32"/>
          <w:szCs w:val="32"/>
        </w:rPr>
        <w:t>|</w:t>
      </w:r>
    </w:p>
    <w:p w14:paraId="084BFCBB" w14:textId="77777777" w:rsidR="004E4F5A" w:rsidRPr="00AA07DB" w:rsidRDefault="004E4F5A" w:rsidP="004E4F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rPr>
      </w:pPr>
      <w:r w:rsidRPr="00AA07DB">
        <w:rPr>
          <w:rFonts w:ascii="Times New Roman" w:eastAsia="Times New Roman" w:hAnsi="Times New Roman" w:cs="Times New Roman"/>
          <w:color w:val="666600"/>
          <w:sz w:val="32"/>
          <w:szCs w:val="32"/>
        </w:rPr>
        <w:t>|</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660066"/>
          <w:sz w:val="32"/>
          <w:szCs w:val="32"/>
        </w:rPr>
        <w:t>Kota</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666600"/>
          <w:sz w:val="32"/>
          <w:szCs w:val="32"/>
        </w:rPr>
        <w:t>|</w:t>
      </w:r>
    </w:p>
    <w:p w14:paraId="662B5405" w14:textId="77777777" w:rsidR="004E4F5A" w:rsidRPr="00AA07DB" w:rsidRDefault="004E4F5A" w:rsidP="004E4F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rPr>
      </w:pPr>
      <w:r w:rsidRPr="00AA07DB">
        <w:rPr>
          <w:rFonts w:ascii="Times New Roman" w:eastAsia="Times New Roman" w:hAnsi="Times New Roman" w:cs="Times New Roman"/>
          <w:color w:val="666600"/>
          <w:sz w:val="32"/>
          <w:szCs w:val="32"/>
        </w:rPr>
        <w:t>|</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660066"/>
          <w:sz w:val="32"/>
          <w:szCs w:val="32"/>
        </w:rPr>
        <w:t>Mumbai</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666600"/>
          <w:sz w:val="32"/>
          <w:szCs w:val="32"/>
        </w:rPr>
        <w:t>|</w:t>
      </w:r>
    </w:p>
    <w:p w14:paraId="2743259A" w14:textId="77777777" w:rsidR="004E4F5A" w:rsidRPr="00AA07DB" w:rsidRDefault="004E4F5A" w:rsidP="004E4F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rPr>
      </w:pPr>
      <w:r w:rsidRPr="00AA07DB">
        <w:rPr>
          <w:rFonts w:ascii="Times New Roman" w:eastAsia="Times New Roman" w:hAnsi="Times New Roman" w:cs="Times New Roman"/>
          <w:color w:val="666600"/>
          <w:sz w:val="32"/>
          <w:szCs w:val="32"/>
        </w:rPr>
        <w:t>|</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660066"/>
          <w:sz w:val="32"/>
          <w:szCs w:val="32"/>
        </w:rPr>
        <w:t>Bhopal</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666600"/>
          <w:sz w:val="32"/>
          <w:szCs w:val="32"/>
        </w:rPr>
        <w:t>|</w:t>
      </w:r>
    </w:p>
    <w:p w14:paraId="560639FE" w14:textId="77777777" w:rsidR="004E4F5A" w:rsidRPr="00AA07DB" w:rsidRDefault="004E4F5A" w:rsidP="004E4F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rPr>
      </w:pPr>
      <w:r w:rsidRPr="00AA07DB">
        <w:rPr>
          <w:rFonts w:ascii="Times New Roman" w:eastAsia="Times New Roman" w:hAnsi="Times New Roman" w:cs="Times New Roman"/>
          <w:color w:val="666600"/>
          <w:sz w:val="32"/>
          <w:szCs w:val="32"/>
        </w:rPr>
        <w:t>|</w:t>
      </w:r>
      <w:r w:rsidRPr="00AA07DB">
        <w:rPr>
          <w:rFonts w:ascii="Times New Roman" w:eastAsia="Times New Roman" w:hAnsi="Times New Roman" w:cs="Times New Roman"/>
          <w:color w:val="000000"/>
          <w:sz w:val="32"/>
          <w:szCs w:val="32"/>
        </w:rPr>
        <w:t xml:space="preserve"> MP        </w:t>
      </w:r>
      <w:r w:rsidRPr="00AA07DB">
        <w:rPr>
          <w:rFonts w:ascii="Times New Roman" w:eastAsia="Times New Roman" w:hAnsi="Times New Roman" w:cs="Times New Roman"/>
          <w:color w:val="666600"/>
          <w:sz w:val="32"/>
          <w:szCs w:val="32"/>
        </w:rPr>
        <w:t>|</w:t>
      </w:r>
    </w:p>
    <w:p w14:paraId="47EBB631" w14:textId="77777777" w:rsidR="004E4F5A" w:rsidRPr="00AA07DB" w:rsidRDefault="004E4F5A" w:rsidP="004E4F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rPr>
      </w:pPr>
      <w:r w:rsidRPr="00AA07DB">
        <w:rPr>
          <w:rFonts w:ascii="Times New Roman" w:eastAsia="Times New Roman" w:hAnsi="Times New Roman" w:cs="Times New Roman"/>
          <w:color w:val="666600"/>
          <w:sz w:val="32"/>
          <w:szCs w:val="32"/>
        </w:rPr>
        <w:t>|</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660066"/>
          <w:sz w:val="32"/>
          <w:szCs w:val="32"/>
        </w:rPr>
        <w:t>Indore</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666600"/>
          <w:sz w:val="32"/>
          <w:szCs w:val="32"/>
        </w:rPr>
        <w:t>|</w:t>
      </w:r>
    </w:p>
    <w:p w14:paraId="38B94560" w14:textId="77777777" w:rsidR="00437041" w:rsidRDefault="00437041" w:rsidP="004E4F5A">
      <w:pPr>
        <w:spacing w:before="100" w:beforeAutospacing="1" w:after="100" w:afterAutospacing="1" w:line="240" w:lineRule="auto"/>
        <w:outlineLvl w:val="1"/>
        <w:rPr>
          <w:rFonts w:ascii="Times New Roman" w:eastAsia="Times New Roman" w:hAnsi="Times New Roman" w:cs="Times New Roman"/>
          <w:b/>
          <w:sz w:val="36"/>
          <w:szCs w:val="36"/>
          <w:u w:val="single"/>
        </w:rPr>
      </w:pPr>
    </w:p>
    <w:p w14:paraId="36A749F8" w14:textId="77777777" w:rsidR="00437041" w:rsidRDefault="00437041" w:rsidP="004E4F5A">
      <w:pPr>
        <w:spacing w:before="100" w:beforeAutospacing="1" w:after="100" w:afterAutospacing="1" w:line="240" w:lineRule="auto"/>
        <w:outlineLvl w:val="1"/>
        <w:rPr>
          <w:rFonts w:ascii="Times New Roman" w:eastAsia="Times New Roman" w:hAnsi="Times New Roman" w:cs="Times New Roman"/>
          <w:b/>
          <w:sz w:val="36"/>
          <w:szCs w:val="36"/>
          <w:u w:val="single"/>
        </w:rPr>
      </w:pPr>
    </w:p>
    <w:p w14:paraId="4ACD7D9E" w14:textId="77777777" w:rsidR="004E4F5A" w:rsidRPr="00297D61" w:rsidRDefault="004E4F5A" w:rsidP="004E4F5A">
      <w:pPr>
        <w:spacing w:before="100" w:beforeAutospacing="1" w:after="100" w:afterAutospacing="1" w:line="240" w:lineRule="auto"/>
        <w:outlineLvl w:val="1"/>
        <w:rPr>
          <w:rFonts w:ascii="Times New Roman" w:eastAsia="Times New Roman" w:hAnsi="Times New Roman" w:cs="Times New Roman"/>
          <w:b/>
          <w:sz w:val="36"/>
          <w:szCs w:val="36"/>
          <w:u w:val="single"/>
        </w:rPr>
      </w:pPr>
      <w:r w:rsidRPr="00297D61">
        <w:rPr>
          <w:rFonts w:ascii="Times New Roman" w:eastAsia="Times New Roman" w:hAnsi="Times New Roman" w:cs="Times New Roman"/>
          <w:b/>
          <w:sz w:val="36"/>
          <w:szCs w:val="36"/>
          <w:u w:val="single"/>
        </w:rPr>
        <w:lastRenderedPageBreak/>
        <w:t>What is a NULL value?</w:t>
      </w:r>
    </w:p>
    <w:p w14:paraId="4858FE06" w14:textId="77777777" w:rsidR="004E4F5A" w:rsidRPr="00AA07DB" w:rsidRDefault="004E4F5A" w:rsidP="004E4F5A">
      <w:pPr>
        <w:spacing w:before="120" w:after="144" w:line="240" w:lineRule="auto"/>
        <w:ind w:left="48" w:right="48"/>
        <w:jc w:val="both"/>
        <w:rPr>
          <w:rFonts w:ascii="Times New Roman" w:eastAsia="Times New Roman" w:hAnsi="Times New Roman" w:cs="Times New Roman"/>
          <w:color w:val="000000"/>
          <w:sz w:val="32"/>
          <w:szCs w:val="32"/>
        </w:rPr>
      </w:pPr>
      <w:r w:rsidRPr="00AA07DB">
        <w:rPr>
          <w:rFonts w:ascii="Times New Roman" w:eastAsia="Times New Roman" w:hAnsi="Times New Roman" w:cs="Times New Roman"/>
          <w:color w:val="000000"/>
          <w:sz w:val="32"/>
          <w:szCs w:val="32"/>
        </w:rPr>
        <w:t>A NULL value in a table is a value in a field that appears to be blank, which means a field with a NULL value is a field with no value.</w:t>
      </w:r>
    </w:p>
    <w:p w14:paraId="19160E0A" w14:textId="77777777" w:rsidR="004E4F5A" w:rsidRPr="00AA07DB" w:rsidRDefault="004E4F5A" w:rsidP="004E4F5A">
      <w:pPr>
        <w:spacing w:before="120" w:after="144" w:line="240" w:lineRule="auto"/>
        <w:ind w:left="48" w:right="48"/>
        <w:jc w:val="both"/>
        <w:rPr>
          <w:rFonts w:ascii="Times New Roman" w:eastAsia="Times New Roman" w:hAnsi="Times New Roman" w:cs="Times New Roman"/>
          <w:color w:val="000000"/>
          <w:sz w:val="32"/>
          <w:szCs w:val="32"/>
        </w:rPr>
      </w:pPr>
      <w:r w:rsidRPr="00AA07DB">
        <w:rPr>
          <w:rFonts w:ascii="Times New Roman" w:eastAsia="Times New Roman" w:hAnsi="Times New Roman" w:cs="Times New Roman"/>
          <w:color w:val="000000"/>
          <w:sz w:val="32"/>
          <w:szCs w:val="32"/>
        </w:rPr>
        <w:t>It is very important to understand that a NULL value is different than a zero value or a field that contains spaces. A field with a NULL value is the one that has been left blank during a record creation.</w:t>
      </w:r>
    </w:p>
    <w:p w14:paraId="7E2551A6" w14:textId="77777777" w:rsidR="004E4F5A" w:rsidRPr="00297D61" w:rsidRDefault="004E4F5A" w:rsidP="004E4F5A">
      <w:pPr>
        <w:spacing w:before="100" w:beforeAutospacing="1" w:after="100" w:afterAutospacing="1" w:line="240" w:lineRule="auto"/>
        <w:outlineLvl w:val="1"/>
        <w:rPr>
          <w:rFonts w:ascii="Times New Roman" w:eastAsia="Times New Roman" w:hAnsi="Times New Roman" w:cs="Times New Roman"/>
          <w:b/>
          <w:sz w:val="36"/>
          <w:szCs w:val="36"/>
          <w:u w:val="single"/>
        </w:rPr>
      </w:pPr>
      <w:r w:rsidRPr="00297D61">
        <w:rPr>
          <w:rFonts w:ascii="Times New Roman" w:eastAsia="Times New Roman" w:hAnsi="Times New Roman" w:cs="Times New Roman"/>
          <w:b/>
          <w:sz w:val="36"/>
          <w:szCs w:val="36"/>
          <w:u w:val="single"/>
        </w:rPr>
        <w:t>SQL Constraints</w:t>
      </w:r>
    </w:p>
    <w:p w14:paraId="78BA3A19" w14:textId="77777777" w:rsidR="004E4F5A" w:rsidRPr="00AA07DB" w:rsidRDefault="004E4F5A" w:rsidP="004E4F5A">
      <w:pPr>
        <w:spacing w:before="120" w:after="144" w:line="240" w:lineRule="auto"/>
        <w:ind w:left="48" w:right="48"/>
        <w:jc w:val="both"/>
        <w:rPr>
          <w:rFonts w:ascii="Times New Roman" w:eastAsia="Times New Roman" w:hAnsi="Times New Roman" w:cs="Times New Roman"/>
          <w:color w:val="000000"/>
          <w:sz w:val="32"/>
          <w:szCs w:val="32"/>
        </w:rPr>
      </w:pPr>
      <w:r w:rsidRPr="00AA07DB">
        <w:rPr>
          <w:rFonts w:ascii="Times New Roman" w:eastAsia="Times New Roman" w:hAnsi="Times New Roman" w:cs="Times New Roman"/>
          <w:color w:val="000000"/>
          <w:sz w:val="32"/>
          <w:szCs w:val="32"/>
        </w:rPr>
        <w:t>Constraints are the rules enforced on dat</w:t>
      </w:r>
      <w:r w:rsidR="00297D61">
        <w:rPr>
          <w:rFonts w:ascii="Times New Roman" w:eastAsia="Times New Roman" w:hAnsi="Times New Roman" w:cs="Times New Roman"/>
          <w:color w:val="000000"/>
          <w:sz w:val="32"/>
          <w:szCs w:val="32"/>
        </w:rPr>
        <w:t>a columns on a table.</w:t>
      </w:r>
    </w:p>
    <w:p w14:paraId="1B53C765" w14:textId="77777777" w:rsidR="004E4F5A" w:rsidRPr="00AA07DB" w:rsidRDefault="004E4F5A" w:rsidP="004E4F5A">
      <w:pPr>
        <w:spacing w:before="120" w:after="144" w:line="240" w:lineRule="auto"/>
        <w:ind w:left="48" w:right="48"/>
        <w:jc w:val="both"/>
        <w:rPr>
          <w:rFonts w:ascii="Times New Roman" w:eastAsia="Times New Roman" w:hAnsi="Times New Roman" w:cs="Times New Roman"/>
          <w:color w:val="000000"/>
          <w:sz w:val="32"/>
          <w:szCs w:val="32"/>
        </w:rPr>
      </w:pPr>
      <w:r w:rsidRPr="00AA07DB">
        <w:rPr>
          <w:rFonts w:ascii="Times New Roman" w:eastAsia="Times New Roman" w:hAnsi="Times New Roman" w:cs="Times New Roman"/>
          <w:color w:val="000000"/>
          <w:sz w:val="32"/>
          <w:szCs w:val="32"/>
        </w:rPr>
        <w:t>Following are some of the most commonly used constraints available in SQL −</w:t>
      </w:r>
    </w:p>
    <w:p w14:paraId="78154056" w14:textId="77777777" w:rsidR="004E4F5A" w:rsidRPr="00AA07DB" w:rsidRDefault="00000000" w:rsidP="004E4F5A">
      <w:pPr>
        <w:numPr>
          <w:ilvl w:val="0"/>
          <w:numId w:val="22"/>
        </w:numPr>
        <w:spacing w:before="120" w:after="144" w:line="240" w:lineRule="auto"/>
        <w:ind w:left="768" w:right="48"/>
        <w:jc w:val="both"/>
        <w:rPr>
          <w:rFonts w:ascii="Times New Roman" w:eastAsia="Times New Roman" w:hAnsi="Times New Roman" w:cs="Times New Roman"/>
          <w:color w:val="000000"/>
          <w:sz w:val="32"/>
          <w:szCs w:val="32"/>
        </w:rPr>
      </w:pPr>
      <w:hyperlink r:id="rId6" w:history="1">
        <w:r w:rsidR="004E4F5A" w:rsidRPr="00AA07DB">
          <w:rPr>
            <w:rFonts w:ascii="Times New Roman" w:eastAsia="Times New Roman" w:hAnsi="Times New Roman" w:cs="Times New Roman"/>
            <w:color w:val="313131"/>
            <w:sz w:val="32"/>
            <w:szCs w:val="32"/>
          </w:rPr>
          <w:t>NOT NULL Constraint</w:t>
        </w:r>
      </w:hyperlink>
      <w:r w:rsidR="004E4F5A" w:rsidRPr="00AA07DB">
        <w:rPr>
          <w:rFonts w:ascii="Times New Roman" w:eastAsia="Times New Roman" w:hAnsi="Times New Roman" w:cs="Times New Roman"/>
          <w:color w:val="000000"/>
          <w:sz w:val="32"/>
          <w:szCs w:val="32"/>
        </w:rPr>
        <w:t> − Ensures that a column cannot have a NULL value.</w:t>
      </w:r>
    </w:p>
    <w:p w14:paraId="62520A7E" w14:textId="77777777" w:rsidR="004E4F5A" w:rsidRPr="00AA07DB" w:rsidRDefault="00000000" w:rsidP="004E4F5A">
      <w:pPr>
        <w:numPr>
          <w:ilvl w:val="0"/>
          <w:numId w:val="22"/>
        </w:numPr>
        <w:spacing w:before="120" w:after="144" w:line="240" w:lineRule="auto"/>
        <w:ind w:left="768" w:right="48"/>
        <w:jc w:val="both"/>
        <w:rPr>
          <w:rFonts w:ascii="Times New Roman" w:eastAsia="Times New Roman" w:hAnsi="Times New Roman" w:cs="Times New Roman"/>
          <w:color w:val="000000"/>
          <w:sz w:val="32"/>
          <w:szCs w:val="32"/>
        </w:rPr>
      </w:pPr>
      <w:hyperlink r:id="rId7" w:history="1">
        <w:r w:rsidR="004E4F5A" w:rsidRPr="00AA07DB">
          <w:rPr>
            <w:rFonts w:ascii="Times New Roman" w:eastAsia="Times New Roman" w:hAnsi="Times New Roman" w:cs="Times New Roman"/>
            <w:color w:val="313131"/>
            <w:sz w:val="32"/>
            <w:szCs w:val="32"/>
          </w:rPr>
          <w:t>DEFAULT Constraint</w:t>
        </w:r>
      </w:hyperlink>
      <w:r w:rsidR="004E4F5A" w:rsidRPr="00AA07DB">
        <w:rPr>
          <w:rFonts w:ascii="Times New Roman" w:eastAsia="Times New Roman" w:hAnsi="Times New Roman" w:cs="Times New Roman"/>
          <w:color w:val="000000"/>
          <w:sz w:val="32"/>
          <w:szCs w:val="32"/>
        </w:rPr>
        <w:t> − Provides a default value for a column when none is specified.</w:t>
      </w:r>
    </w:p>
    <w:p w14:paraId="0069694E" w14:textId="77777777" w:rsidR="004E4F5A" w:rsidRPr="00AA07DB" w:rsidRDefault="00000000" w:rsidP="004E4F5A">
      <w:pPr>
        <w:numPr>
          <w:ilvl w:val="0"/>
          <w:numId w:val="22"/>
        </w:numPr>
        <w:spacing w:before="120" w:after="144" w:line="240" w:lineRule="auto"/>
        <w:ind w:left="768" w:right="48"/>
        <w:jc w:val="both"/>
        <w:rPr>
          <w:rFonts w:ascii="Times New Roman" w:eastAsia="Times New Roman" w:hAnsi="Times New Roman" w:cs="Times New Roman"/>
          <w:color w:val="000000"/>
          <w:sz w:val="32"/>
          <w:szCs w:val="32"/>
        </w:rPr>
      </w:pPr>
      <w:hyperlink r:id="rId8" w:history="1">
        <w:r w:rsidR="004E4F5A" w:rsidRPr="00AA07DB">
          <w:rPr>
            <w:rFonts w:ascii="Times New Roman" w:eastAsia="Times New Roman" w:hAnsi="Times New Roman" w:cs="Times New Roman"/>
            <w:color w:val="313131"/>
            <w:sz w:val="32"/>
            <w:szCs w:val="32"/>
          </w:rPr>
          <w:t>UNIQUE Constraint</w:t>
        </w:r>
      </w:hyperlink>
      <w:r w:rsidR="004E4F5A" w:rsidRPr="00AA07DB">
        <w:rPr>
          <w:rFonts w:ascii="Times New Roman" w:eastAsia="Times New Roman" w:hAnsi="Times New Roman" w:cs="Times New Roman"/>
          <w:color w:val="000000"/>
          <w:sz w:val="32"/>
          <w:szCs w:val="32"/>
        </w:rPr>
        <w:t> − Ensures that all the values in a column are different.</w:t>
      </w:r>
    </w:p>
    <w:p w14:paraId="66F98D88" w14:textId="77777777" w:rsidR="004E4F5A" w:rsidRPr="00AA07DB" w:rsidRDefault="00000000" w:rsidP="004E4F5A">
      <w:pPr>
        <w:numPr>
          <w:ilvl w:val="0"/>
          <w:numId w:val="22"/>
        </w:numPr>
        <w:spacing w:before="120" w:after="144" w:line="240" w:lineRule="auto"/>
        <w:ind w:left="768" w:right="48"/>
        <w:jc w:val="both"/>
        <w:rPr>
          <w:rFonts w:ascii="Times New Roman" w:eastAsia="Times New Roman" w:hAnsi="Times New Roman" w:cs="Times New Roman"/>
          <w:color w:val="000000"/>
          <w:sz w:val="32"/>
          <w:szCs w:val="32"/>
        </w:rPr>
      </w:pPr>
      <w:hyperlink r:id="rId9" w:history="1">
        <w:r w:rsidR="004E4F5A" w:rsidRPr="00AA07DB">
          <w:rPr>
            <w:rFonts w:ascii="Times New Roman" w:eastAsia="Times New Roman" w:hAnsi="Times New Roman" w:cs="Times New Roman"/>
            <w:color w:val="313131"/>
            <w:sz w:val="32"/>
            <w:szCs w:val="32"/>
          </w:rPr>
          <w:t>PRIMARY Key</w:t>
        </w:r>
      </w:hyperlink>
      <w:r w:rsidR="004E4F5A" w:rsidRPr="00AA07DB">
        <w:rPr>
          <w:rFonts w:ascii="Times New Roman" w:eastAsia="Times New Roman" w:hAnsi="Times New Roman" w:cs="Times New Roman"/>
          <w:color w:val="000000"/>
          <w:sz w:val="32"/>
          <w:szCs w:val="32"/>
        </w:rPr>
        <w:t> − Uniquely identifies each row/record in a database table.</w:t>
      </w:r>
    </w:p>
    <w:p w14:paraId="0EB77D17" w14:textId="77777777" w:rsidR="004E4F5A" w:rsidRPr="00AA07DB" w:rsidRDefault="00000000" w:rsidP="004E4F5A">
      <w:pPr>
        <w:numPr>
          <w:ilvl w:val="0"/>
          <w:numId w:val="22"/>
        </w:numPr>
        <w:spacing w:before="120" w:after="144" w:line="240" w:lineRule="auto"/>
        <w:ind w:left="768" w:right="48"/>
        <w:jc w:val="both"/>
        <w:rPr>
          <w:rFonts w:ascii="Times New Roman" w:eastAsia="Times New Roman" w:hAnsi="Times New Roman" w:cs="Times New Roman"/>
          <w:color w:val="000000"/>
          <w:sz w:val="32"/>
          <w:szCs w:val="32"/>
        </w:rPr>
      </w:pPr>
      <w:hyperlink r:id="rId10" w:history="1">
        <w:r w:rsidR="004E4F5A" w:rsidRPr="00AA07DB">
          <w:rPr>
            <w:rFonts w:ascii="Times New Roman" w:eastAsia="Times New Roman" w:hAnsi="Times New Roman" w:cs="Times New Roman"/>
            <w:color w:val="313131"/>
            <w:sz w:val="32"/>
            <w:szCs w:val="32"/>
          </w:rPr>
          <w:t>FOREIGN Key</w:t>
        </w:r>
      </w:hyperlink>
      <w:r w:rsidR="004E4F5A" w:rsidRPr="00AA07DB">
        <w:rPr>
          <w:rFonts w:ascii="Times New Roman" w:eastAsia="Times New Roman" w:hAnsi="Times New Roman" w:cs="Times New Roman"/>
          <w:color w:val="000000"/>
          <w:sz w:val="32"/>
          <w:szCs w:val="32"/>
        </w:rPr>
        <w:t> − Uniquely identifies a row/record in any another database table.</w:t>
      </w:r>
    </w:p>
    <w:p w14:paraId="3046A5B0" w14:textId="77777777" w:rsidR="004E4F5A" w:rsidRPr="00AA07DB" w:rsidRDefault="00000000" w:rsidP="004E4F5A">
      <w:pPr>
        <w:numPr>
          <w:ilvl w:val="0"/>
          <w:numId w:val="22"/>
        </w:numPr>
        <w:spacing w:before="120" w:after="144" w:line="240" w:lineRule="auto"/>
        <w:ind w:left="768" w:right="48"/>
        <w:jc w:val="both"/>
        <w:rPr>
          <w:rFonts w:ascii="Times New Roman" w:eastAsia="Times New Roman" w:hAnsi="Times New Roman" w:cs="Times New Roman"/>
          <w:color w:val="000000"/>
          <w:sz w:val="32"/>
          <w:szCs w:val="32"/>
        </w:rPr>
      </w:pPr>
      <w:hyperlink r:id="rId11" w:history="1">
        <w:r w:rsidR="004E4F5A" w:rsidRPr="00AA07DB">
          <w:rPr>
            <w:rFonts w:ascii="Times New Roman" w:eastAsia="Times New Roman" w:hAnsi="Times New Roman" w:cs="Times New Roman"/>
            <w:color w:val="313131"/>
            <w:sz w:val="32"/>
            <w:szCs w:val="32"/>
          </w:rPr>
          <w:t>CHECK Constraint</w:t>
        </w:r>
      </w:hyperlink>
      <w:r w:rsidR="004E4F5A" w:rsidRPr="00AA07DB">
        <w:rPr>
          <w:rFonts w:ascii="Times New Roman" w:eastAsia="Times New Roman" w:hAnsi="Times New Roman" w:cs="Times New Roman"/>
          <w:color w:val="000000"/>
          <w:sz w:val="32"/>
          <w:szCs w:val="32"/>
        </w:rPr>
        <w:t> − The CHECK constraint ensures that all values in a column satisfy certain conditions.</w:t>
      </w:r>
    </w:p>
    <w:p w14:paraId="214F0B9C" w14:textId="77777777" w:rsidR="004E4F5A" w:rsidRPr="00AA07DB" w:rsidRDefault="00000000" w:rsidP="004E4F5A">
      <w:pPr>
        <w:numPr>
          <w:ilvl w:val="0"/>
          <w:numId w:val="22"/>
        </w:numPr>
        <w:spacing w:before="120" w:after="144" w:line="240" w:lineRule="auto"/>
        <w:ind w:left="768" w:right="48"/>
        <w:jc w:val="both"/>
        <w:rPr>
          <w:rFonts w:ascii="Times New Roman" w:eastAsia="Times New Roman" w:hAnsi="Times New Roman" w:cs="Times New Roman"/>
          <w:color w:val="000000"/>
          <w:sz w:val="32"/>
          <w:szCs w:val="32"/>
        </w:rPr>
      </w:pPr>
      <w:hyperlink r:id="rId12" w:history="1">
        <w:r w:rsidR="004E4F5A" w:rsidRPr="00AA07DB">
          <w:rPr>
            <w:rFonts w:ascii="Times New Roman" w:eastAsia="Times New Roman" w:hAnsi="Times New Roman" w:cs="Times New Roman"/>
            <w:color w:val="313131"/>
            <w:sz w:val="32"/>
            <w:szCs w:val="32"/>
          </w:rPr>
          <w:t>INDEX</w:t>
        </w:r>
      </w:hyperlink>
      <w:r w:rsidR="004E4F5A" w:rsidRPr="00AA07DB">
        <w:rPr>
          <w:rFonts w:ascii="Times New Roman" w:eastAsia="Times New Roman" w:hAnsi="Times New Roman" w:cs="Times New Roman"/>
          <w:color w:val="000000"/>
          <w:sz w:val="32"/>
          <w:szCs w:val="32"/>
        </w:rPr>
        <w:t> − Used to create and retrieve data from the database very quickly.</w:t>
      </w:r>
    </w:p>
    <w:p w14:paraId="707D1BC3" w14:textId="77777777" w:rsidR="004E4F5A" w:rsidRPr="0054374F" w:rsidRDefault="004E4F5A" w:rsidP="004E4F5A">
      <w:pPr>
        <w:spacing w:before="100" w:beforeAutospacing="1" w:after="100" w:afterAutospacing="1" w:line="240" w:lineRule="auto"/>
        <w:outlineLvl w:val="1"/>
        <w:rPr>
          <w:rFonts w:ascii="Times New Roman" w:eastAsia="Times New Roman" w:hAnsi="Times New Roman" w:cs="Times New Roman"/>
          <w:b/>
          <w:sz w:val="36"/>
          <w:szCs w:val="36"/>
          <w:u w:val="single"/>
        </w:rPr>
      </w:pPr>
      <w:r w:rsidRPr="0054374F">
        <w:rPr>
          <w:rFonts w:ascii="Times New Roman" w:eastAsia="Times New Roman" w:hAnsi="Times New Roman" w:cs="Times New Roman"/>
          <w:b/>
          <w:sz w:val="36"/>
          <w:szCs w:val="36"/>
          <w:u w:val="single"/>
        </w:rPr>
        <w:t>Database Normalization</w:t>
      </w:r>
    </w:p>
    <w:p w14:paraId="0A9EFB9C" w14:textId="77777777" w:rsidR="004E4F5A" w:rsidRPr="00AA07DB" w:rsidRDefault="004E4F5A" w:rsidP="004E4F5A">
      <w:pPr>
        <w:spacing w:before="120" w:after="144" w:line="240" w:lineRule="auto"/>
        <w:ind w:left="48" w:right="48"/>
        <w:jc w:val="both"/>
        <w:rPr>
          <w:rFonts w:ascii="Times New Roman" w:eastAsia="Times New Roman" w:hAnsi="Times New Roman" w:cs="Times New Roman"/>
          <w:color w:val="000000"/>
          <w:sz w:val="32"/>
          <w:szCs w:val="32"/>
        </w:rPr>
      </w:pPr>
      <w:r w:rsidRPr="00AA07DB">
        <w:rPr>
          <w:rFonts w:ascii="Times New Roman" w:eastAsia="Times New Roman" w:hAnsi="Times New Roman" w:cs="Times New Roman"/>
          <w:color w:val="000000"/>
          <w:sz w:val="32"/>
          <w:szCs w:val="32"/>
        </w:rPr>
        <w:t>Database normalization is the process of efficiently organizing data in a database. There are two reasons of this normalization process −</w:t>
      </w:r>
    </w:p>
    <w:p w14:paraId="10273537" w14:textId="77777777" w:rsidR="004E4F5A" w:rsidRPr="00AA07DB" w:rsidRDefault="004E4F5A" w:rsidP="004E4F5A">
      <w:pPr>
        <w:numPr>
          <w:ilvl w:val="0"/>
          <w:numId w:val="24"/>
        </w:numPr>
        <w:spacing w:before="120" w:after="144" w:line="240" w:lineRule="auto"/>
        <w:ind w:left="768" w:right="48"/>
        <w:jc w:val="both"/>
        <w:rPr>
          <w:rFonts w:ascii="Times New Roman" w:eastAsia="Times New Roman" w:hAnsi="Times New Roman" w:cs="Times New Roman"/>
          <w:color w:val="000000"/>
          <w:sz w:val="32"/>
          <w:szCs w:val="32"/>
        </w:rPr>
      </w:pPr>
      <w:r w:rsidRPr="00AA07DB">
        <w:rPr>
          <w:rFonts w:ascii="Times New Roman" w:eastAsia="Times New Roman" w:hAnsi="Times New Roman" w:cs="Times New Roman"/>
          <w:color w:val="000000"/>
          <w:sz w:val="32"/>
          <w:szCs w:val="32"/>
        </w:rPr>
        <w:lastRenderedPageBreak/>
        <w:t>Eliminating redundant data, for example, storing the same data in more than one table.</w:t>
      </w:r>
    </w:p>
    <w:p w14:paraId="4B313288" w14:textId="77777777" w:rsidR="004E4F5A" w:rsidRPr="00AA07DB" w:rsidRDefault="004E4F5A" w:rsidP="004E4F5A">
      <w:pPr>
        <w:numPr>
          <w:ilvl w:val="0"/>
          <w:numId w:val="24"/>
        </w:numPr>
        <w:spacing w:before="120" w:after="144" w:line="240" w:lineRule="auto"/>
        <w:ind w:left="768" w:right="48"/>
        <w:jc w:val="both"/>
        <w:rPr>
          <w:rFonts w:ascii="Times New Roman" w:eastAsia="Times New Roman" w:hAnsi="Times New Roman" w:cs="Times New Roman"/>
          <w:color w:val="000000"/>
          <w:sz w:val="32"/>
          <w:szCs w:val="32"/>
        </w:rPr>
      </w:pPr>
      <w:r w:rsidRPr="00AA07DB">
        <w:rPr>
          <w:rFonts w:ascii="Times New Roman" w:eastAsia="Times New Roman" w:hAnsi="Times New Roman" w:cs="Times New Roman"/>
          <w:color w:val="000000"/>
          <w:sz w:val="32"/>
          <w:szCs w:val="32"/>
        </w:rPr>
        <w:t>Ensuring data dependencies make sense.</w:t>
      </w:r>
    </w:p>
    <w:p w14:paraId="396C640C" w14:textId="77777777" w:rsidR="004E4F5A" w:rsidRPr="00AA07DB" w:rsidRDefault="00000000" w:rsidP="0054374F">
      <w:pPr>
        <w:spacing w:before="100" w:beforeAutospacing="1" w:after="84" w:line="240" w:lineRule="auto"/>
        <w:ind w:left="720"/>
        <w:rPr>
          <w:rFonts w:ascii="Times New Roman" w:eastAsia="Times New Roman" w:hAnsi="Times New Roman" w:cs="Times New Roman"/>
          <w:sz w:val="32"/>
          <w:szCs w:val="32"/>
        </w:rPr>
      </w:pPr>
      <w:hyperlink r:id="rId13" w:history="1">
        <w:r w:rsidR="004E4F5A" w:rsidRPr="00AA07DB">
          <w:rPr>
            <w:rFonts w:ascii="Times New Roman" w:eastAsia="Times New Roman" w:hAnsi="Times New Roman" w:cs="Times New Roman"/>
            <w:color w:val="6F6F6F"/>
            <w:sz w:val="32"/>
            <w:szCs w:val="32"/>
          </w:rPr>
          <w:t>First Normal Form (1NF)</w:t>
        </w:r>
      </w:hyperlink>
    </w:p>
    <w:p w14:paraId="0E46F5A2" w14:textId="77777777" w:rsidR="004E4F5A" w:rsidRPr="00AA07DB" w:rsidRDefault="00000000" w:rsidP="0054374F">
      <w:pPr>
        <w:spacing w:before="100" w:beforeAutospacing="1" w:after="84" w:line="240" w:lineRule="auto"/>
        <w:ind w:left="720"/>
        <w:rPr>
          <w:rFonts w:ascii="Times New Roman" w:eastAsia="Times New Roman" w:hAnsi="Times New Roman" w:cs="Times New Roman"/>
          <w:sz w:val="32"/>
          <w:szCs w:val="32"/>
        </w:rPr>
      </w:pPr>
      <w:hyperlink r:id="rId14" w:history="1">
        <w:r w:rsidR="004E4F5A" w:rsidRPr="00AA07DB">
          <w:rPr>
            <w:rFonts w:ascii="Times New Roman" w:eastAsia="Times New Roman" w:hAnsi="Times New Roman" w:cs="Times New Roman"/>
            <w:color w:val="6F6F6F"/>
            <w:sz w:val="32"/>
            <w:szCs w:val="32"/>
          </w:rPr>
          <w:t>Second Normal Form (2NF)</w:t>
        </w:r>
      </w:hyperlink>
    </w:p>
    <w:p w14:paraId="5349F016" w14:textId="77777777" w:rsidR="004E4F5A" w:rsidRPr="00AA07DB" w:rsidRDefault="00000000" w:rsidP="0054374F">
      <w:pPr>
        <w:spacing w:before="100" w:beforeAutospacing="1" w:after="84" w:line="240" w:lineRule="auto"/>
        <w:ind w:left="720"/>
        <w:rPr>
          <w:rFonts w:ascii="Times New Roman" w:eastAsia="Times New Roman" w:hAnsi="Times New Roman" w:cs="Times New Roman"/>
          <w:sz w:val="32"/>
          <w:szCs w:val="32"/>
        </w:rPr>
      </w:pPr>
      <w:hyperlink r:id="rId15" w:history="1">
        <w:r w:rsidR="004E4F5A" w:rsidRPr="00AA07DB">
          <w:rPr>
            <w:rFonts w:ascii="Times New Roman" w:eastAsia="Times New Roman" w:hAnsi="Times New Roman" w:cs="Times New Roman"/>
            <w:color w:val="6F6F6F"/>
            <w:sz w:val="32"/>
            <w:szCs w:val="32"/>
          </w:rPr>
          <w:t>Third Normal Form (3NF)</w:t>
        </w:r>
      </w:hyperlink>
    </w:p>
    <w:p w14:paraId="568C6A96" w14:textId="77777777" w:rsidR="00933564" w:rsidRPr="0054374F" w:rsidRDefault="00933564" w:rsidP="00933564">
      <w:pPr>
        <w:pStyle w:val="Heading2"/>
        <w:spacing w:before="335" w:beforeAutospacing="0" w:after="167" w:afterAutospacing="0"/>
        <w:rPr>
          <w:bCs w:val="0"/>
          <w:color w:val="333333"/>
          <w:sz w:val="32"/>
          <w:szCs w:val="32"/>
          <w:u w:val="single"/>
        </w:rPr>
      </w:pPr>
      <w:r w:rsidRPr="0054374F">
        <w:rPr>
          <w:bCs w:val="0"/>
          <w:color w:val="333333"/>
          <w:sz w:val="32"/>
          <w:szCs w:val="32"/>
          <w:u w:val="single"/>
        </w:rPr>
        <w:t>Time for an Example</w:t>
      </w:r>
    </w:p>
    <w:p w14:paraId="63E1DA3A" w14:textId="77777777" w:rsidR="00933564" w:rsidRPr="00AA07DB" w:rsidRDefault="00933564" w:rsidP="00933564">
      <w:pPr>
        <w:pStyle w:val="NormalWeb"/>
        <w:spacing w:before="0" w:beforeAutospacing="0" w:after="167" w:afterAutospacing="0"/>
        <w:rPr>
          <w:color w:val="333333"/>
          <w:sz w:val="32"/>
          <w:szCs w:val="32"/>
        </w:rPr>
      </w:pPr>
    </w:p>
    <w:tbl>
      <w:tblPr>
        <w:tblW w:w="1053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320"/>
        <w:gridCol w:w="3795"/>
        <w:gridCol w:w="3417"/>
      </w:tblGrid>
      <w:tr w:rsidR="00933564" w:rsidRPr="00AA07DB" w14:paraId="4EBC3C48" w14:textId="77777777" w:rsidTr="00933564">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6A7DC5D3" w14:textId="77777777" w:rsidR="00933564" w:rsidRPr="00AA07DB" w:rsidRDefault="00933564">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roll_no</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761B18EC" w14:textId="77777777" w:rsidR="00933564" w:rsidRPr="00AA07DB" w:rsidRDefault="00933564">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08981DCF" w14:textId="77777777" w:rsidR="00933564" w:rsidRPr="00AA07DB" w:rsidRDefault="00933564">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subject</w:t>
            </w:r>
          </w:p>
        </w:tc>
      </w:tr>
      <w:tr w:rsidR="00933564" w:rsidRPr="00AA07DB" w14:paraId="0D55F55F" w14:textId="77777777" w:rsidTr="00933564">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266164D5" w14:textId="77777777" w:rsidR="00933564" w:rsidRPr="00AA07DB" w:rsidRDefault="00933564">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101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01660E95" w14:textId="77777777" w:rsidR="00933564" w:rsidRPr="00AA07DB" w:rsidRDefault="008076DE">
            <w:pPr>
              <w:spacing w:after="335"/>
              <w:rPr>
                <w:rFonts w:ascii="Times New Roman" w:hAnsi="Times New Roman" w:cs="Times New Roman"/>
                <w:color w:val="333333"/>
                <w:sz w:val="32"/>
                <w:szCs w:val="32"/>
              </w:rPr>
            </w:pPr>
            <w:r>
              <w:rPr>
                <w:rFonts w:ascii="Times New Roman" w:hAnsi="Times New Roman" w:cs="Times New Roman"/>
                <w:color w:val="333333"/>
                <w:sz w:val="32"/>
                <w:szCs w:val="32"/>
              </w:rPr>
              <w:t>Jayanth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434A1D61" w14:textId="77777777" w:rsidR="00933564" w:rsidRPr="00AA07DB" w:rsidRDefault="00933564">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OS, CN</w:t>
            </w:r>
          </w:p>
        </w:tc>
      </w:tr>
      <w:tr w:rsidR="00933564" w:rsidRPr="00AA07DB" w14:paraId="307A57CE" w14:textId="77777777" w:rsidTr="00933564">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35B3085E" w14:textId="77777777" w:rsidR="00933564" w:rsidRPr="00AA07DB" w:rsidRDefault="00933564">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103</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3054C33C" w14:textId="77777777" w:rsidR="00933564" w:rsidRPr="00AA07DB" w:rsidRDefault="008076DE">
            <w:pPr>
              <w:spacing w:after="335"/>
              <w:rPr>
                <w:rFonts w:ascii="Times New Roman" w:hAnsi="Times New Roman" w:cs="Times New Roman"/>
                <w:color w:val="333333"/>
                <w:sz w:val="32"/>
                <w:szCs w:val="32"/>
              </w:rPr>
            </w:pPr>
            <w:r>
              <w:rPr>
                <w:rFonts w:ascii="Times New Roman" w:hAnsi="Times New Roman" w:cs="Times New Roman"/>
                <w:color w:val="333333"/>
                <w:sz w:val="32"/>
                <w:szCs w:val="32"/>
              </w:rPr>
              <w:t>Rakhi</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3ED29A68" w14:textId="77777777" w:rsidR="00933564" w:rsidRPr="00AA07DB" w:rsidRDefault="00933564">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Java</w:t>
            </w:r>
          </w:p>
        </w:tc>
      </w:tr>
      <w:tr w:rsidR="00933564" w:rsidRPr="00AA07DB" w14:paraId="7896C52A" w14:textId="77777777" w:rsidTr="00933564">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60875360" w14:textId="77777777" w:rsidR="00933564" w:rsidRPr="00AA07DB" w:rsidRDefault="00933564">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102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42966609" w14:textId="77777777" w:rsidR="00933564" w:rsidRPr="00AA07DB" w:rsidRDefault="008076DE">
            <w:pPr>
              <w:spacing w:after="335"/>
              <w:rPr>
                <w:rFonts w:ascii="Times New Roman" w:hAnsi="Times New Roman" w:cs="Times New Roman"/>
                <w:color w:val="333333"/>
                <w:sz w:val="32"/>
                <w:szCs w:val="32"/>
              </w:rPr>
            </w:pPr>
            <w:r>
              <w:rPr>
                <w:rFonts w:ascii="Times New Roman" w:hAnsi="Times New Roman" w:cs="Times New Roman"/>
                <w:color w:val="333333"/>
                <w:sz w:val="32"/>
                <w:szCs w:val="32"/>
              </w:rPr>
              <w:t>Madhura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1ED55125" w14:textId="77777777" w:rsidR="00933564" w:rsidRPr="00AA07DB" w:rsidRDefault="00933564">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C, C++</w:t>
            </w:r>
          </w:p>
        </w:tc>
      </w:tr>
    </w:tbl>
    <w:p w14:paraId="4B16DC76" w14:textId="77777777" w:rsidR="00933564" w:rsidRPr="0054374F" w:rsidRDefault="00933564" w:rsidP="00933564">
      <w:pPr>
        <w:pStyle w:val="Heading3"/>
        <w:spacing w:before="335" w:after="167"/>
        <w:rPr>
          <w:rFonts w:ascii="Times New Roman" w:hAnsi="Times New Roman" w:cs="Times New Roman"/>
          <w:bCs w:val="0"/>
          <w:color w:val="333333"/>
          <w:sz w:val="36"/>
          <w:szCs w:val="36"/>
          <w:u w:val="single"/>
        </w:rPr>
      </w:pPr>
      <w:r w:rsidRPr="0054374F">
        <w:rPr>
          <w:rFonts w:ascii="Times New Roman" w:hAnsi="Times New Roman" w:cs="Times New Roman"/>
          <w:bCs w:val="0"/>
          <w:color w:val="333333"/>
          <w:sz w:val="36"/>
          <w:szCs w:val="36"/>
          <w:u w:val="single"/>
        </w:rPr>
        <w:t>How to solve this Problem?</w:t>
      </w:r>
    </w:p>
    <w:p w14:paraId="47146C9D" w14:textId="77777777" w:rsidR="00933564" w:rsidRPr="00AA07DB" w:rsidRDefault="00933564" w:rsidP="00933564">
      <w:pPr>
        <w:pStyle w:val="NormalWeb"/>
        <w:spacing w:before="0" w:beforeAutospacing="0" w:after="167" w:afterAutospacing="0"/>
        <w:rPr>
          <w:color w:val="333333"/>
          <w:sz w:val="32"/>
          <w:szCs w:val="32"/>
        </w:rPr>
      </w:pPr>
      <w:r w:rsidRPr="00AA07DB">
        <w:rPr>
          <w:color w:val="333333"/>
          <w:sz w:val="32"/>
          <w:szCs w:val="32"/>
        </w:rPr>
        <w:t>It's very simple, because all we have to do is break the values into atomic values.</w:t>
      </w:r>
    </w:p>
    <w:p w14:paraId="7597A364" w14:textId="77777777" w:rsidR="00933564" w:rsidRPr="00AA07DB" w:rsidRDefault="00933564" w:rsidP="00933564">
      <w:pPr>
        <w:pStyle w:val="NormalWeb"/>
        <w:spacing w:before="0" w:beforeAutospacing="0" w:after="167" w:afterAutospacing="0"/>
        <w:rPr>
          <w:color w:val="333333"/>
          <w:sz w:val="32"/>
          <w:szCs w:val="32"/>
        </w:rPr>
      </w:pPr>
      <w:r w:rsidRPr="00AA07DB">
        <w:rPr>
          <w:color w:val="333333"/>
          <w:sz w:val="32"/>
          <w:szCs w:val="32"/>
        </w:rPr>
        <w:t>Here is our updated table and it now satisfies the First Normal Form.</w:t>
      </w:r>
    </w:p>
    <w:tbl>
      <w:tblPr>
        <w:tblW w:w="1053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351"/>
        <w:gridCol w:w="3830"/>
        <w:gridCol w:w="3351"/>
      </w:tblGrid>
      <w:tr w:rsidR="00933564" w:rsidRPr="00AA07DB" w14:paraId="5C291C91" w14:textId="77777777" w:rsidTr="00933564">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556423CB" w14:textId="77777777" w:rsidR="00933564" w:rsidRPr="00AA07DB" w:rsidRDefault="00933564">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roll_no</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7DBE154F" w14:textId="77777777" w:rsidR="00933564" w:rsidRPr="00AA07DB" w:rsidRDefault="00933564">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00446D7E" w14:textId="77777777" w:rsidR="00933564" w:rsidRPr="00AA07DB" w:rsidRDefault="00933564">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subject</w:t>
            </w:r>
          </w:p>
        </w:tc>
      </w:tr>
      <w:tr w:rsidR="00933564" w:rsidRPr="00AA07DB" w14:paraId="7017B0DF" w14:textId="77777777" w:rsidTr="00933564">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3039BD72" w14:textId="77777777" w:rsidR="00933564" w:rsidRPr="00AA07DB" w:rsidRDefault="00933564">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lastRenderedPageBreak/>
              <w:t>101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32258D51" w14:textId="77777777" w:rsidR="00933564" w:rsidRPr="00AA07DB" w:rsidRDefault="0098573F">
            <w:pPr>
              <w:spacing w:after="335"/>
              <w:rPr>
                <w:rFonts w:ascii="Times New Roman" w:hAnsi="Times New Roman" w:cs="Times New Roman"/>
                <w:color w:val="333333"/>
                <w:sz w:val="32"/>
                <w:szCs w:val="32"/>
              </w:rPr>
            </w:pPr>
            <w:r>
              <w:rPr>
                <w:rFonts w:ascii="Times New Roman" w:hAnsi="Times New Roman" w:cs="Times New Roman"/>
                <w:color w:val="333333"/>
                <w:sz w:val="32"/>
                <w:szCs w:val="32"/>
              </w:rPr>
              <w:t>Jayanth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65AB1A2A" w14:textId="77777777" w:rsidR="00933564" w:rsidRPr="00AA07DB" w:rsidRDefault="00933564">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OS</w:t>
            </w:r>
          </w:p>
        </w:tc>
      </w:tr>
      <w:tr w:rsidR="00933564" w:rsidRPr="00AA07DB" w14:paraId="2DAFF3D3" w14:textId="77777777" w:rsidTr="00933564">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57E93F44" w14:textId="77777777" w:rsidR="00933564" w:rsidRPr="00AA07DB" w:rsidRDefault="00933564">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101</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2A2CEF0B" w14:textId="77777777" w:rsidR="00933564" w:rsidRPr="00AA07DB" w:rsidRDefault="0098573F">
            <w:pPr>
              <w:spacing w:after="335"/>
              <w:rPr>
                <w:rFonts w:ascii="Times New Roman" w:hAnsi="Times New Roman" w:cs="Times New Roman"/>
                <w:color w:val="333333"/>
                <w:sz w:val="32"/>
                <w:szCs w:val="32"/>
              </w:rPr>
            </w:pPr>
            <w:r>
              <w:rPr>
                <w:rFonts w:ascii="Times New Roman" w:hAnsi="Times New Roman" w:cs="Times New Roman"/>
                <w:color w:val="333333"/>
                <w:sz w:val="32"/>
                <w:szCs w:val="32"/>
              </w:rPr>
              <w:t>Jayanth</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18DB3C96" w14:textId="77777777" w:rsidR="00933564" w:rsidRPr="00AA07DB" w:rsidRDefault="00933564">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CN</w:t>
            </w:r>
          </w:p>
        </w:tc>
      </w:tr>
      <w:tr w:rsidR="00933564" w:rsidRPr="00AA07DB" w14:paraId="160D2DE9" w14:textId="77777777" w:rsidTr="00933564">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5229BB5F" w14:textId="77777777" w:rsidR="00933564" w:rsidRPr="00AA07DB" w:rsidRDefault="00933564">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103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2605FD8F" w14:textId="77777777" w:rsidR="00933564" w:rsidRPr="00AA07DB" w:rsidRDefault="0098573F">
            <w:pPr>
              <w:spacing w:after="335"/>
              <w:rPr>
                <w:rFonts w:ascii="Times New Roman" w:hAnsi="Times New Roman" w:cs="Times New Roman"/>
                <w:color w:val="333333"/>
                <w:sz w:val="32"/>
                <w:szCs w:val="32"/>
              </w:rPr>
            </w:pPr>
            <w:r>
              <w:rPr>
                <w:rFonts w:ascii="Times New Roman" w:hAnsi="Times New Roman" w:cs="Times New Roman"/>
                <w:color w:val="333333"/>
                <w:sz w:val="32"/>
                <w:szCs w:val="32"/>
              </w:rPr>
              <w:t>Rakhi</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4EDD2CD1" w14:textId="77777777" w:rsidR="00933564" w:rsidRPr="00AA07DB" w:rsidRDefault="00933564">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Java</w:t>
            </w:r>
          </w:p>
        </w:tc>
      </w:tr>
      <w:tr w:rsidR="00933564" w:rsidRPr="00AA07DB" w14:paraId="46169DF9" w14:textId="77777777" w:rsidTr="00933564">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12A71146" w14:textId="77777777" w:rsidR="00933564" w:rsidRPr="00AA07DB" w:rsidRDefault="00933564">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102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2E4E64CD" w14:textId="77777777" w:rsidR="00933564" w:rsidRPr="00AA07DB" w:rsidRDefault="0098573F">
            <w:pPr>
              <w:spacing w:after="335"/>
              <w:rPr>
                <w:rFonts w:ascii="Times New Roman" w:hAnsi="Times New Roman" w:cs="Times New Roman"/>
                <w:color w:val="333333"/>
                <w:sz w:val="32"/>
                <w:szCs w:val="32"/>
              </w:rPr>
            </w:pPr>
            <w:r>
              <w:rPr>
                <w:rFonts w:ascii="Times New Roman" w:hAnsi="Times New Roman" w:cs="Times New Roman"/>
                <w:color w:val="333333"/>
                <w:sz w:val="32"/>
                <w:szCs w:val="32"/>
              </w:rPr>
              <w:t>Madhura</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107DD30F" w14:textId="77777777" w:rsidR="00933564" w:rsidRPr="00AA07DB" w:rsidRDefault="00933564">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C</w:t>
            </w:r>
          </w:p>
        </w:tc>
      </w:tr>
      <w:tr w:rsidR="00933564" w:rsidRPr="00AA07DB" w14:paraId="42C6A1FC" w14:textId="77777777" w:rsidTr="00933564">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6CB723C9" w14:textId="77777777" w:rsidR="00933564" w:rsidRPr="00AA07DB" w:rsidRDefault="00933564">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102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48E4B70D" w14:textId="77777777" w:rsidR="00933564" w:rsidRPr="00AA07DB" w:rsidRDefault="0098573F">
            <w:pPr>
              <w:spacing w:after="335"/>
              <w:rPr>
                <w:rFonts w:ascii="Times New Roman" w:hAnsi="Times New Roman" w:cs="Times New Roman"/>
                <w:color w:val="333333"/>
                <w:sz w:val="32"/>
                <w:szCs w:val="32"/>
              </w:rPr>
            </w:pPr>
            <w:r>
              <w:rPr>
                <w:rFonts w:ascii="Times New Roman" w:hAnsi="Times New Roman" w:cs="Times New Roman"/>
                <w:color w:val="333333"/>
                <w:sz w:val="32"/>
                <w:szCs w:val="32"/>
              </w:rPr>
              <w:t>Madhura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094F5042" w14:textId="77777777" w:rsidR="00933564" w:rsidRPr="00AA07DB" w:rsidRDefault="00933564">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C++</w:t>
            </w:r>
          </w:p>
        </w:tc>
      </w:tr>
    </w:tbl>
    <w:p w14:paraId="59410841" w14:textId="77777777" w:rsidR="004E4F5A" w:rsidRDefault="004E4F5A" w:rsidP="004E4F5A">
      <w:pPr>
        <w:shd w:val="clear" w:color="auto" w:fill="FFFFFF"/>
        <w:spacing w:after="134" w:line="352" w:lineRule="atLeast"/>
        <w:rPr>
          <w:rFonts w:ascii="Times New Roman" w:eastAsia="Times New Roman" w:hAnsi="Times New Roman" w:cs="Times New Roman"/>
          <w:b/>
          <w:bCs/>
          <w:color w:val="006699"/>
          <w:sz w:val="32"/>
          <w:szCs w:val="32"/>
        </w:rPr>
      </w:pPr>
    </w:p>
    <w:p w14:paraId="2EE678EF" w14:textId="77777777" w:rsidR="008B1FB1" w:rsidRPr="00B42151" w:rsidRDefault="008B1FB1" w:rsidP="008B1FB1">
      <w:pPr>
        <w:pStyle w:val="Heading3"/>
        <w:rPr>
          <w:rFonts w:ascii="Times New Roman" w:hAnsi="Times New Roman" w:cs="Times New Roman"/>
          <w:bCs w:val="0"/>
          <w:color w:val="auto"/>
          <w:sz w:val="36"/>
          <w:szCs w:val="36"/>
          <w:u w:val="single"/>
        </w:rPr>
      </w:pPr>
      <w:r w:rsidRPr="00B42151">
        <w:rPr>
          <w:rFonts w:ascii="Times New Roman" w:hAnsi="Times New Roman" w:cs="Times New Roman"/>
          <w:bCs w:val="0"/>
          <w:color w:val="auto"/>
          <w:sz w:val="36"/>
          <w:szCs w:val="36"/>
          <w:u w:val="single"/>
        </w:rPr>
        <w:t>DDL - Data Definition Language</w:t>
      </w:r>
    </w:p>
    <w:p w14:paraId="5ABA4210" w14:textId="77777777" w:rsidR="00933564" w:rsidRPr="00BC0397" w:rsidRDefault="00933564" w:rsidP="00933564">
      <w:pPr>
        <w:pStyle w:val="Heading1"/>
        <w:spacing w:before="335" w:after="167"/>
        <w:rPr>
          <w:rFonts w:ascii="Times New Roman" w:hAnsi="Times New Roman" w:cs="Times New Roman"/>
          <w:bCs w:val="0"/>
          <w:color w:val="333333"/>
          <w:sz w:val="40"/>
          <w:szCs w:val="40"/>
          <w:u w:val="single"/>
        </w:rPr>
      </w:pPr>
      <w:r w:rsidRPr="00BC0397">
        <w:rPr>
          <w:rFonts w:ascii="Times New Roman" w:hAnsi="Times New Roman" w:cs="Times New Roman"/>
          <w:bCs w:val="0"/>
          <w:color w:val="333333"/>
          <w:sz w:val="40"/>
          <w:szCs w:val="40"/>
          <w:u w:val="single"/>
        </w:rPr>
        <w:t>SQL: </w:t>
      </w:r>
      <w:r w:rsidRPr="00BC0397">
        <w:rPr>
          <w:rStyle w:val="HTMLCode"/>
          <w:rFonts w:ascii="Times New Roman" w:eastAsiaTheme="majorEastAsia" w:hAnsi="Times New Roman" w:cs="Times New Roman"/>
          <w:bCs w:val="0"/>
          <w:color w:val="C7254E"/>
          <w:sz w:val="40"/>
          <w:szCs w:val="40"/>
          <w:u w:val="single"/>
          <w:shd w:val="clear" w:color="auto" w:fill="F9F2F4"/>
        </w:rPr>
        <w:t>create</w:t>
      </w:r>
      <w:r w:rsidRPr="00BC0397">
        <w:rPr>
          <w:rFonts w:ascii="Times New Roman" w:hAnsi="Times New Roman" w:cs="Times New Roman"/>
          <w:bCs w:val="0"/>
          <w:color w:val="333333"/>
          <w:sz w:val="40"/>
          <w:szCs w:val="40"/>
          <w:u w:val="single"/>
        </w:rPr>
        <w:t> command</w:t>
      </w:r>
    </w:p>
    <w:p w14:paraId="36854677" w14:textId="77777777" w:rsidR="00933564" w:rsidRPr="008B1FB1" w:rsidRDefault="00933564" w:rsidP="008B1FB1">
      <w:pPr>
        <w:pStyle w:val="NormalWeb"/>
        <w:spacing w:before="0" w:beforeAutospacing="0" w:after="167" w:afterAutospacing="0"/>
        <w:rPr>
          <w:color w:val="333333"/>
          <w:sz w:val="32"/>
          <w:szCs w:val="32"/>
        </w:rPr>
      </w:pPr>
      <w:r w:rsidRPr="00AA07DB">
        <w:rPr>
          <w:b/>
          <w:bCs/>
          <w:color w:val="333333"/>
          <w:sz w:val="32"/>
          <w:szCs w:val="32"/>
        </w:rPr>
        <w:t>create</w:t>
      </w:r>
      <w:r w:rsidRPr="00AA07DB">
        <w:rPr>
          <w:color w:val="333333"/>
          <w:sz w:val="32"/>
          <w:szCs w:val="32"/>
        </w:rPr>
        <w:t> is a DDL SQL command used to create a table or a database in relational database management system.</w:t>
      </w:r>
    </w:p>
    <w:p w14:paraId="31ED173A" w14:textId="77777777" w:rsidR="00933564" w:rsidRPr="00AA07DB" w:rsidRDefault="00933564" w:rsidP="00933564">
      <w:pPr>
        <w:pStyle w:val="Heading2"/>
        <w:spacing w:before="335" w:beforeAutospacing="0" w:after="167" w:afterAutospacing="0"/>
        <w:rPr>
          <w:b w:val="0"/>
          <w:bCs w:val="0"/>
          <w:color w:val="333333"/>
          <w:sz w:val="32"/>
          <w:szCs w:val="32"/>
        </w:rPr>
      </w:pPr>
      <w:r w:rsidRPr="00AA07DB">
        <w:rPr>
          <w:b w:val="0"/>
          <w:bCs w:val="0"/>
          <w:color w:val="333333"/>
          <w:sz w:val="32"/>
          <w:szCs w:val="32"/>
        </w:rPr>
        <w:t>Creating a Database</w:t>
      </w:r>
    </w:p>
    <w:p w14:paraId="6FA0D74C" w14:textId="77777777" w:rsidR="00933564" w:rsidRPr="008B1FB1" w:rsidRDefault="00933564" w:rsidP="008B1FB1">
      <w:pPr>
        <w:pStyle w:val="HTMLPreformatted"/>
        <w:shd w:val="clear" w:color="auto" w:fill="1E2A37"/>
        <w:spacing w:before="120" w:after="120"/>
        <w:rPr>
          <w:rFonts w:ascii="Times New Roman" w:hAnsi="Times New Roman" w:cs="Times New Roman"/>
          <w:color w:val="F8F8F2"/>
          <w:sz w:val="40"/>
          <w:szCs w:val="40"/>
        </w:rPr>
      </w:pPr>
      <w:r w:rsidRPr="008B1FB1">
        <w:rPr>
          <w:rStyle w:val="token"/>
          <w:rFonts w:ascii="Times New Roman" w:hAnsi="Times New Roman" w:cs="Times New Roman"/>
          <w:color w:val="66D9EF"/>
          <w:sz w:val="40"/>
          <w:szCs w:val="40"/>
        </w:rPr>
        <w:t>CREATE</w:t>
      </w:r>
      <w:r w:rsidRPr="008B1FB1">
        <w:rPr>
          <w:rStyle w:val="HTMLCode"/>
          <w:rFonts w:ascii="Times New Roman" w:hAnsi="Times New Roman" w:cs="Times New Roman"/>
          <w:color w:val="F8F8F2"/>
          <w:sz w:val="40"/>
          <w:szCs w:val="40"/>
        </w:rPr>
        <w:t xml:space="preserve"> </w:t>
      </w:r>
      <w:r w:rsidRPr="008B1FB1">
        <w:rPr>
          <w:rStyle w:val="token"/>
          <w:rFonts w:ascii="Times New Roman" w:hAnsi="Times New Roman" w:cs="Times New Roman"/>
          <w:color w:val="66D9EF"/>
          <w:sz w:val="40"/>
          <w:szCs w:val="40"/>
        </w:rPr>
        <w:t>DATABASE</w:t>
      </w:r>
      <w:r w:rsidRPr="008B1FB1">
        <w:rPr>
          <w:rStyle w:val="HTMLCode"/>
          <w:rFonts w:ascii="Times New Roman" w:hAnsi="Times New Roman" w:cs="Times New Roman"/>
          <w:color w:val="F8F8F2"/>
          <w:sz w:val="40"/>
          <w:szCs w:val="40"/>
        </w:rPr>
        <w:t xml:space="preserve"> </w:t>
      </w:r>
      <w:r w:rsidRPr="008B1FB1">
        <w:rPr>
          <w:rStyle w:val="token"/>
          <w:rFonts w:ascii="Times New Roman" w:hAnsi="Times New Roman" w:cs="Times New Roman"/>
          <w:color w:val="F8F8F2"/>
          <w:sz w:val="40"/>
          <w:szCs w:val="40"/>
        </w:rPr>
        <w:t>&lt;</w:t>
      </w:r>
      <w:r w:rsidRPr="008B1FB1">
        <w:rPr>
          <w:rStyle w:val="HTMLCode"/>
          <w:rFonts w:ascii="Times New Roman" w:hAnsi="Times New Roman" w:cs="Times New Roman"/>
          <w:color w:val="F8F8F2"/>
          <w:sz w:val="40"/>
          <w:szCs w:val="40"/>
        </w:rPr>
        <w:t>DB_NAME</w:t>
      </w:r>
      <w:r w:rsidRPr="008B1FB1">
        <w:rPr>
          <w:rStyle w:val="token"/>
          <w:rFonts w:ascii="Times New Roman" w:hAnsi="Times New Roman" w:cs="Times New Roman"/>
          <w:color w:val="F8F8F2"/>
          <w:sz w:val="40"/>
          <w:szCs w:val="40"/>
        </w:rPr>
        <w:t>&gt;;</w:t>
      </w:r>
    </w:p>
    <w:p w14:paraId="0870668A" w14:textId="77777777" w:rsidR="00933564" w:rsidRPr="00AA07DB" w:rsidRDefault="00933564" w:rsidP="00933564">
      <w:pPr>
        <w:pStyle w:val="Heading3"/>
        <w:spacing w:before="335" w:after="167"/>
        <w:rPr>
          <w:rFonts w:ascii="Times New Roman" w:hAnsi="Times New Roman" w:cs="Times New Roman"/>
          <w:b w:val="0"/>
          <w:bCs w:val="0"/>
          <w:color w:val="333333"/>
          <w:sz w:val="32"/>
          <w:szCs w:val="32"/>
        </w:rPr>
      </w:pPr>
      <w:r w:rsidRPr="00AA07DB">
        <w:rPr>
          <w:rFonts w:ascii="Times New Roman" w:hAnsi="Times New Roman" w:cs="Times New Roman"/>
          <w:b w:val="0"/>
          <w:bCs w:val="0"/>
          <w:color w:val="333333"/>
          <w:sz w:val="32"/>
          <w:szCs w:val="32"/>
        </w:rPr>
        <w:t>Example for creating Database</w:t>
      </w:r>
    </w:p>
    <w:p w14:paraId="5B1A6D36" w14:textId="77777777" w:rsidR="00933564" w:rsidRPr="008B1FB1" w:rsidRDefault="00933564" w:rsidP="008B1FB1">
      <w:pPr>
        <w:pStyle w:val="HTMLPreformatted"/>
        <w:shd w:val="clear" w:color="auto" w:fill="1E2A37"/>
        <w:spacing w:before="120" w:after="120"/>
        <w:rPr>
          <w:rFonts w:ascii="Times New Roman" w:hAnsi="Times New Roman" w:cs="Times New Roman"/>
          <w:color w:val="F8F8F2"/>
          <w:sz w:val="40"/>
          <w:szCs w:val="40"/>
        </w:rPr>
      </w:pPr>
      <w:r w:rsidRPr="008B1FB1">
        <w:rPr>
          <w:rStyle w:val="token"/>
          <w:rFonts w:ascii="Times New Roman" w:hAnsi="Times New Roman" w:cs="Times New Roman"/>
          <w:color w:val="66D9EF"/>
          <w:sz w:val="40"/>
          <w:szCs w:val="40"/>
        </w:rPr>
        <w:t>CREATE</w:t>
      </w:r>
      <w:r w:rsidRPr="008B1FB1">
        <w:rPr>
          <w:rStyle w:val="HTMLCode"/>
          <w:rFonts w:ascii="Times New Roman" w:hAnsi="Times New Roman" w:cs="Times New Roman"/>
          <w:color w:val="F8F8F2"/>
          <w:sz w:val="40"/>
          <w:szCs w:val="40"/>
        </w:rPr>
        <w:t xml:space="preserve"> </w:t>
      </w:r>
      <w:r w:rsidRPr="008B1FB1">
        <w:rPr>
          <w:rStyle w:val="token"/>
          <w:rFonts w:ascii="Times New Roman" w:hAnsi="Times New Roman" w:cs="Times New Roman"/>
          <w:color w:val="66D9EF"/>
          <w:sz w:val="40"/>
          <w:szCs w:val="40"/>
        </w:rPr>
        <w:t>DATABASE</w:t>
      </w:r>
      <w:r w:rsidRPr="008B1FB1">
        <w:rPr>
          <w:rStyle w:val="HTMLCode"/>
          <w:rFonts w:ascii="Times New Roman" w:hAnsi="Times New Roman" w:cs="Times New Roman"/>
          <w:color w:val="F8F8F2"/>
          <w:sz w:val="40"/>
          <w:szCs w:val="40"/>
        </w:rPr>
        <w:t xml:space="preserve"> Tes</w:t>
      </w:r>
      <w:r w:rsidR="008B1FB1">
        <w:rPr>
          <w:rStyle w:val="HTMLCode"/>
          <w:rFonts w:ascii="Times New Roman" w:hAnsi="Times New Roman" w:cs="Times New Roman"/>
          <w:color w:val="F8F8F2"/>
          <w:sz w:val="40"/>
          <w:szCs w:val="40"/>
        </w:rPr>
        <w:t>t;</w:t>
      </w:r>
      <w:r w:rsidR="00000000">
        <w:rPr>
          <w:rFonts w:ascii="Times New Roman" w:hAnsi="Times New Roman" w:cs="Times New Roman"/>
          <w:sz w:val="32"/>
          <w:szCs w:val="32"/>
        </w:rPr>
        <w:pict w14:anchorId="48FEA252">
          <v:rect id="_x0000_i1026" style="width:0;height:0" o:hralign="center" o:hrstd="t" o:hrnoshade="t" o:hr="t" fillcolor="#333" stroked="f"/>
        </w:pict>
      </w:r>
    </w:p>
    <w:p w14:paraId="1FDC897C" w14:textId="77777777" w:rsidR="00933564" w:rsidRPr="00AA07DB" w:rsidRDefault="00933564" w:rsidP="00933564">
      <w:pPr>
        <w:pStyle w:val="Heading2"/>
        <w:spacing w:before="335" w:beforeAutospacing="0" w:after="167" w:afterAutospacing="0"/>
        <w:rPr>
          <w:b w:val="0"/>
          <w:bCs w:val="0"/>
          <w:color w:val="333333"/>
          <w:sz w:val="32"/>
          <w:szCs w:val="32"/>
        </w:rPr>
      </w:pPr>
      <w:r w:rsidRPr="00AA07DB">
        <w:rPr>
          <w:b w:val="0"/>
          <w:bCs w:val="0"/>
          <w:color w:val="333333"/>
          <w:sz w:val="32"/>
          <w:szCs w:val="32"/>
        </w:rPr>
        <w:t>Creating a Table</w:t>
      </w:r>
    </w:p>
    <w:p w14:paraId="6A931DDB" w14:textId="77777777" w:rsidR="00933564" w:rsidRPr="00AA07DB" w:rsidRDefault="00933564" w:rsidP="00933564">
      <w:pPr>
        <w:pStyle w:val="NormalWeb"/>
        <w:spacing w:before="0" w:beforeAutospacing="0" w:after="167" w:afterAutospacing="0"/>
        <w:rPr>
          <w:color w:val="333333"/>
          <w:sz w:val="32"/>
          <w:szCs w:val="32"/>
        </w:rPr>
      </w:pPr>
      <w:r w:rsidRPr="00AA07DB">
        <w:rPr>
          <w:color w:val="333333"/>
          <w:sz w:val="32"/>
          <w:szCs w:val="32"/>
        </w:rPr>
        <w:t>Following is the syntax,</w:t>
      </w:r>
    </w:p>
    <w:p w14:paraId="28ED4329" w14:textId="77777777" w:rsidR="00933564" w:rsidRPr="00AA07DB" w:rsidRDefault="00933564" w:rsidP="00933564">
      <w:pPr>
        <w:pStyle w:val="HTMLPreformatted"/>
        <w:shd w:val="clear" w:color="auto" w:fill="1E2A37"/>
        <w:spacing w:before="120" w:after="120"/>
        <w:rPr>
          <w:rStyle w:val="HTMLCode"/>
          <w:rFonts w:ascii="Times New Roman" w:hAnsi="Times New Roman" w:cs="Times New Roman"/>
          <w:color w:val="F8F8F2"/>
          <w:sz w:val="32"/>
          <w:szCs w:val="32"/>
        </w:rPr>
      </w:pPr>
      <w:r w:rsidRPr="00AA07DB">
        <w:rPr>
          <w:rStyle w:val="token"/>
          <w:rFonts w:ascii="Times New Roman" w:hAnsi="Times New Roman" w:cs="Times New Roman"/>
          <w:color w:val="66D9EF"/>
          <w:sz w:val="32"/>
          <w:szCs w:val="32"/>
        </w:rPr>
        <w:lastRenderedPageBreak/>
        <w:t>CREATE</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TABLE</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F8F8F2"/>
          <w:sz w:val="32"/>
          <w:szCs w:val="32"/>
        </w:rPr>
        <w:t>&lt;</w:t>
      </w:r>
      <w:r w:rsidRPr="00AA07DB">
        <w:rPr>
          <w:rStyle w:val="HTMLCode"/>
          <w:rFonts w:ascii="Times New Roman" w:hAnsi="Times New Roman" w:cs="Times New Roman"/>
          <w:color w:val="F8F8F2"/>
          <w:sz w:val="32"/>
          <w:szCs w:val="32"/>
        </w:rPr>
        <w:t>TABLE_NAME</w:t>
      </w:r>
      <w:r w:rsidRPr="00AA07DB">
        <w:rPr>
          <w:rStyle w:val="token"/>
          <w:rFonts w:ascii="Times New Roman" w:hAnsi="Times New Roman" w:cs="Times New Roman"/>
          <w:color w:val="F8F8F2"/>
          <w:sz w:val="32"/>
          <w:szCs w:val="32"/>
        </w:rPr>
        <w:t>&gt;</w:t>
      </w:r>
    </w:p>
    <w:p w14:paraId="31364540" w14:textId="77777777" w:rsidR="00933564" w:rsidRPr="00AA07DB" w:rsidRDefault="00933564" w:rsidP="00933564">
      <w:pPr>
        <w:pStyle w:val="HTMLPreformatted"/>
        <w:shd w:val="clear" w:color="auto" w:fill="1E2A37"/>
        <w:spacing w:before="120" w:after="120"/>
        <w:rPr>
          <w:rStyle w:val="HTMLCode"/>
          <w:rFonts w:ascii="Times New Roman" w:hAnsi="Times New Roman" w:cs="Times New Roman"/>
          <w:color w:val="F8F8F2"/>
          <w:sz w:val="32"/>
          <w:szCs w:val="32"/>
        </w:rPr>
      </w:pPr>
      <w:r w:rsidRPr="00AA07DB">
        <w:rPr>
          <w:rStyle w:val="token"/>
          <w:rFonts w:ascii="Times New Roman" w:hAnsi="Times New Roman" w:cs="Times New Roman"/>
          <w:color w:val="F8F8F2"/>
          <w:sz w:val="32"/>
          <w:szCs w:val="32"/>
        </w:rPr>
        <w:t>(</w:t>
      </w:r>
    </w:p>
    <w:p w14:paraId="0A0B7B6D" w14:textId="77777777" w:rsidR="00933564" w:rsidRPr="00AA07DB" w:rsidRDefault="00933564" w:rsidP="00933564">
      <w:pPr>
        <w:pStyle w:val="HTMLPreformatted"/>
        <w:shd w:val="clear" w:color="auto" w:fill="1E2A37"/>
        <w:spacing w:before="120" w:after="120"/>
        <w:rPr>
          <w:rStyle w:val="HTMLCode"/>
          <w:rFonts w:ascii="Times New Roman" w:hAnsi="Times New Roman" w:cs="Times New Roman"/>
          <w:color w:val="F8F8F2"/>
          <w:sz w:val="32"/>
          <w:szCs w:val="32"/>
        </w:rPr>
      </w:pPr>
      <w:r w:rsidRPr="00AA07DB">
        <w:rPr>
          <w:rStyle w:val="HTMLCode"/>
          <w:rFonts w:ascii="Times New Roman" w:hAnsi="Times New Roman" w:cs="Times New Roman"/>
          <w:color w:val="F8F8F2"/>
          <w:sz w:val="32"/>
          <w:szCs w:val="32"/>
        </w:rPr>
        <w:t xml:space="preserve">    column_name1 datatype1</w:t>
      </w:r>
      <w:r w:rsidRPr="00AA07DB">
        <w:rPr>
          <w:rStyle w:val="token"/>
          <w:rFonts w:ascii="Times New Roman" w:hAnsi="Times New Roman" w:cs="Times New Roman"/>
          <w:color w:val="F8F8F2"/>
          <w:sz w:val="32"/>
          <w:szCs w:val="32"/>
        </w:rPr>
        <w:t>,</w:t>
      </w:r>
    </w:p>
    <w:p w14:paraId="758AA989" w14:textId="77777777" w:rsidR="00933564" w:rsidRPr="00AA07DB" w:rsidRDefault="00933564" w:rsidP="00933564">
      <w:pPr>
        <w:pStyle w:val="HTMLPreformatted"/>
        <w:shd w:val="clear" w:color="auto" w:fill="1E2A37"/>
        <w:spacing w:before="120" w:after="120"/>
        <w:rPr>
          <w:rStyle w:val="HTMLCode"/>
          <w:rFonts w:ascii="Times New Roman" w:hAnsi="Times New Roman" w:cs="Times New Roman"/>
          <w:color w:val="F8F8F2"/>
          <w:sz w:val="32"/>
          <w:szCs w:val="32"/>
        </w:rPr>
      </w:pPr>
      <w:r w:rsidRPr="00AA07DB">
        <w:rPr>
          <w:rStyle w:val="HTMLCode"/>
          <w:rFonts w:ascii="Times New Roman" w:hAnsi="Times New Roman" w:cs="Times New Roman"/>
          <w:color w:val="F8F8F2"/>
          <w:sz w:val="32"/>
          <w:szCs w:val="32"/>
        </w:rPr>
        <w:t xml:space="preserve">    column_name2 datatype2</w:t>
      </w:r>
      <w:r w:rsidRPr="00AA07DB">
        <w:rPr>
          <w:rStyle w:val="token"/>
          <w:rFonts w:ascii="Times New Roman" w:hAnsi="Times New Roman" w:cs="Times New Roman"/>
          <w:color w:val="F8F8F2"/>
          <w:sz w:val="32"/>
          <w:szCs w:val="32"/>
        </w:rPr>
        <w:t>,</w:t>
      </w:r>
    </w:p>
    <w:p w14:paraId="6396DBA9" w14:textId="77777777" w:rsidR="00933564" w:rsidRPr="00AA07DB" w:rsidRDefault="00933564" w:rsidP="00933564">
      <w:pPr>
        <w:pStyle w:val="HTMLPreformatted"/>
        <w:shd w:val="clear" w:color="auto" w:fill="1E2A37"/>
        <w:spacing w:before="120" w:after="120"/>
        <w:rPr>
          <w:rStyle w:val="HTMLCode"/>
          <w:rFonts w:ascii="Times New Roman" w:hAnsi="Times New Roman" w:cs="Times New Roman"/>
          <w:color w:val="F8F8F2"/>
          <w:sz w:val="32"/>
          <w:szCs w:val="32"/>
        </w:rPr>
      </w:pPr>
      <w:r w:rsidRPr="00AA07DB">
        <w:rPr>
          <w:rStyle w:val="HTMLCode"/>
          <w:rFonts w:ascii="Times New Roman" w:hAnsi="Times New Roman" w:cs="Times New Roman"/>
          <w:color w:val="F8F8F2"/>
          <w:sz w:val="32"/>
          <w:szCs w:val="32"/>
        </w:rPr>
        <w:t xml:space="preserve">    column_name3 datatype3</w:t>
      </w:r>
      <w:r w:rsidRPr="00AA07DB">
        <w:rPr>
          <w:rStyle w:val="token"/>
          <w:rFonts w:ascii="Times New Roman" w:hAnsi="Times New Roman" w:cs="Times New Roman"/>
          <w:color w:val="F8F8F2"/>
          <w:sz w:val="32"/>
          <w:szCs w:val="32"/>
        </w:rPr>
        <w:t>,</w:t>
      </w:r>
    </w:p>
    <w:p w14:paraId="2D75DC01" w14:textId="77777777" w:rsidR="00933564" w:rsidRPr="00AA07DB" w:rsidRDefault="00933564" w:rsidP="00933564">
      <w:pPr>
        <w:pStyle w:val="HTMLPreformatted"/>
        <w:shd w:val="clear" w:color="auto" w:fill="1E2A37"/>
        <w:spacing w:before="120" w:after="120"/>
        <w:rPr>
          <w:rStyle w:val="HTMLCode"/>
          <w:rFonts w:ascii="Times New Roman" w:hAnsi="Times New Roman" w:cs="Times New Roman"/>
          <w:color w:val="F8F8F2"/>
          <w:sz w:val="32"/>
          <w:szCs w:val="32"/>
        </w:rPr>
      </w:pPr>
      <w:r w:rsidRPr="00AA07DB">
        <w:rPr>
          <w:rStyle w:val="HTMLCode"/>
          <w:rFonts w:ascii="Times New Roman" w:hAnsi="Times New Roman" w:cs="Times New Roman"/>
          <w:color w:val="F8F8F2"/>
          <w:sz w:val="32"/>
          <w:szCs w:val="32"/>
        </w:rPr>
        <w:t xml:space="preserve">    column_name4 datatype4</w:t>
      </w:r>
    </w:p>
    <w:p w14:paraId="1D85E4A3" w14:textId="77777777" w:rsidR="00933564" w:rsidRPr="00AA07DB" w:rsidRDefault="00933564" w:rsidP="00933564">
      <w:pPr>
        <w:pStyle w:val="HTMLPreformatted"/>
        <w:shd w:val="clear" w:color="auto" w:fill="1E2A37"/>
        <w:spacing w:before="120" w:after="120"/>
        <w:rPr>
          <w:rFonts w:ascii="Times New Roman" w:hAnsi="Times New Roman" w:cs="Times New Roman"/>
          <w:color w:val="F8F8F2"/>
          <w:sz w:val="32"/>
          <w:szCs w:val="32"/>
        </w:rPr>
      </w:pPr>
      <w:r w:rsidRPr="00AA07DB">
        <w:rPr>
          <w:rStyle w:val="token"/>
          <w:rFonts w:ascii="Times New Roman" w:hAnsi="Times New Roman" w:cs="Times New Roman"/>
          <w:color w:val="F8F8F2"/>
          <w:sz w:val="32"/>
          <w:szCs w:val="32"/>
        </w:rPr>
        <w:t>);</w:t>
      </w:r>
    </w:p>
    <w:p w14:paraId="34A105A0" w14:textId="77777777" w:rsidR="00933564" w:rsidRPr="00AA07DB" w:rsidRDefault="00933564" w:rsidP="00933564">
      <w:pPr>
        <w:pStyle w:val="Heading3"/>
        <w:spacing w:before="335" w:after="167"/>
        <w:rPr>
          <w:ins w:id="0" w:author="Unknown"/>
          <w:rFonts w:ascii="Times New Roman" w:hAnsi="Times New Roman" w:cs="Times New Roman"/>
          <w:b w:val="0"/>
          <w:bCs w:val="0"/>
          <w:color w:val="333333"/>
          <w:sz w:val="32"/>
          <w:szCs w:val="32"/>
        </w:rPr>
      </w:pPr>
      <w:ins w:id="1" w:author="Unknown">
        <w:r w:rsidRPr="00AA07DB">
          <w:rPr>
            <w:rFonts w:ascii="Times New Roman" w:hAnsi="Times New Roman" w:cs="Times New Roman"/>
            <w:b w:val="0"/>
            <w:bCs w:val="0"/>
            <w:color w:val="333333"/>
            <w:sz w:val="32"/>
            <w:szCs w:val="32"/>
          </w:rPr>
          <w:t>Example for creating Table</w:t>
        </w:r>
      </w:ins>
    </w:p>
    <w:p w14:paraId="20619EBF" w14:textId="77777777" w:rsidR="00933564" w:rsidRPr="00AA07DB" w:rsidRDefault="00933564" w:rsidP="00933564">
      <w:pPr>
        <w:pStyle w:val="HTMLPreformatted"/>
        <w:shd w:val="clear" w:color="auto" w:fill="1E2A37"/>
        <w:spacing w:before="120" w:after="120"/>
        <w:rPr>
          <w:ins w:id="2" w:author="Unknown"/>
          <w:rStyle w:val="HTMLCode"/>
          <w:rFonts w:ascii="Times New Roman" w:hAnsi="Times New Roman" w:cs="Times New Roman"/>
          <w:color w:val="F8F8F2"/>
          <w:sz w:val="32"/>
          <w:szCs w:val="32"/>
        </w:rPr>
      </w:pPr>
      <w:ins w:id="3" w:author="Unknown">
        <w:r w:rsidRPr="00AA07DB">
          <w:rPr>
            <w:rStyle w:val="token"/>
            <w:rFonts w:ascii="Times New Roman" w:hAnsi="Times New Roman" w:cs="Times New Roman"/>
            <w:color w:val="66D9EF"/>
            <w:sz w:val="32"/>
            <w:szCs w:val="32"/>
          </w:rPr>
          <w:t>CREATE</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TABLE</w:t>
        </w:r>
        <w:r w:rsidRPr="00AA07DB">
          <w:rPr>
            <w:rStyle w:val="HTMLCode"/>
            <w:rFonts w:ascii="Times New Roman" w:hAnsi="Times New Roman" w:cs="Times New Roman"/>
            <w:color w:val="F8F8F2"/>
            <w:sz w:val="32"/>
            <w:szCs w:val="32"/>
          </w:rPr>
          <w:t xml:space="preserve"> Student</w:t>
        </w:r>
        <w:r w:rsidRPr="00AA07DB">
          <w:rPr>
            <w:rStyle w:val="token"/>
            <w:rFonts w:ascii="Times New Roman" w:hAnsi="Times New Roman" w:cs="Times New Roman"/>
            <w:color w:val="F8F8F2"/>
            <w:sz w:val="32"/>
            <w:szCs w:val="32"/>
          </w:rPr>
          <w:t>(</w:t>
        </w:r>
      </w:ins>
    </w:p>
    <w:p w14:paraId="5C13D423" w14:textId="77777777" w:rsidR="00933564" w:rsidRPr="00AA07DB" w:rsidRDefault="00933564" w:rsidP="00933564">
      <w:pPr>
        <w:pStyle w:val="HTMLPreformatted"/>
        <w:shd w:val="clear" w:color="auto" w:fill="1E2A37"/>
        <w:spacing w:before="120" w:after="120"/>
        <w:rPr>
          <w:ins w:id="4" w:author="Unknown"/>
          <w:rStyle w:val="HTMLCode"/>
          <w:rFonts w:ascii="Times New Roman" w:hAnsi="Times New Roman" w:cs="Times New Roman"/>
          <w:color w:val="F8F8F2"/>
          <w:sz w:val="32"/>
          <w:szCs w:val="32"/>
        </w:rPr>
      </w:pPr>
      <w:ins w:id="5" w:author="Unknown">
        <w:r w:rsidRPr="00AA07DB">
          <w:rPr>
            <w:rStyle w:val="HTMLCode"/>
            <w:rFonts w:ascii="Times New Roman" w:hAnsi="Times New Roman" w:cs="Times New Roman"/>
            <w:color w:val="F8F8F2"/>
            <w:sz w:val="32"/>
            <w:szCs w:val="32"/>
          </w:rPr>
          <w:t xml:space="preserve">    student_id </w:t>
        </w:r>
        <w:r w:rsidRPr="00AA07DB">
          <w:rPr>
            <w:rStyle w:val="token"/>
            <w:rFonts w:ascii="Times New Roman" w:hAnsi="Times New Roman" w:cs="Times New Roman"/>
            <w:color w:val="66D9EF"/>
            <w:sz w:val="32"/>
            <w:szCs w:val="32"/>
          </w:rPr>
          <w:t>INT</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w:t>
        </w:r>
      </w:ins>
    </w:p>
    <w:p w14:paraId="7FBE18E1" w14:textId="77777777" w:rsidR="00933564" w:rsidRPr="00AA07DB" w:rsidRDefault="00933564" w:rsidP="00933564">
      <w:pPr>
        <w:pStyle w:val="HTMLPreformatted"/>
        <w:shd w:val="clear" w:color="auto" w:fill="1E2A37"/>
        <w:spacing w:before="120" w:after="120"/>
        <w:rPr>
          <w:ins w:id="6" w:author="Unknown"/>
          <w:rStyle w:val="HTMLCode"/>
          <w:rFonts w:ascii="Times New Roman" w:hAnsi="Times New Roman" w:cs="Times New Roman"/>
          <w:color w:val="F8F8F2"/>
          <w:sz w:val="32"/>
          <w:szCs w:val="32"/>
        </w:rPr>
      </w:pPr>
      <w:ins w:id="7" w:author="Unknown">
        <w:r w:rsidRPr="00AA07DB">
          <w:rPr>
            <w:rStyle w:val="HTMLCode"/>
            <w:rFonts w:ascii="Times New Roman" w:hAnsi="Times New Roman" w:cs="Times New Roman"/>
            <w:color w:val="F8F8F2"/>
            <w:sz w:val="32"/>
            <w:szCs w:val="32"/>
          </w:rPr>
          <w:t xml:space="preserve">    name </w:t>
        </w:r>
        <w:r w:rsidRPr="00AA07DB">
          <w:rPr>
            <w:rStyle w:val="token"/>
            <w:rFonts w:ascii="Times New Roman" w:hAnsi="Times New Roman" w:cs="Times New Roman"/>
            <w:color w:val="66D9EF"/>
            <w:sz w:val="32"/>
            <w:szCs w:val="32"/>
          </w:rPr>
          <w:t>VARCHAR</w:t>
        </w:r>
        <w:r w:rsidRPr="00AA07DB">
          <w:rPr>
            <w:rStyle w:val="token"/>
            <w:rFonts w:ascii="Times New Roman" w:hAnsi="Times New Roman" w:cs="Times New Roman"/>
            <w:color w:val="F8F8F2"/>
            <w:sz w:val="32"/>
            <w:szCs w:val="32"/>
          </w:rPr>
          <w:t>(</w:t>
        </w:r>
        <w:r w:rsidRPr="00AA07DB">
          <w:rPr>
            <w:rStyle w:val="token"/>
            <w:rFonts w:ascii="Times New Roman" w:hAnsi="Times New Roman" w:cs="Times New Roman"/>
            <w:color w:val="AE81FF"/>
            <w:sz w:val="32"/>
            <w:szCs w:val="32"/>
          </w:rPr>
          <w:t>100</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w:t>
        </w:r>
      </w:ins>
    </w:p>
    <w:p w14:paraId="3ACD6B98" w14:textId="77777777" w:rsidR="00933564" w:rsidRPr="00AA07DB" w:rsidRDefault="00933564" w:rsidP="00933564">
      <w:pPr>
        <w:pStyle w:val="HTMLPreformatted"/>
        <w:shd w:val="clear" w:color="auto" w:fill="1E2A37"/>
        <w:spacing w:before="120" w:after="120"/>
        <w:rPr>
          <w:ins w:id="8" w:author="Unknown"/>
          <w:rFonts w:ascii="Times New Roman" w:hAnsi="Times New Roman" w:cs="Times New Roman"/>
          <w:color w:val="F8F8F2"/>
          <w:sz w:val="32"/>
          <w:szCs w:val="32"/>
        </w:rPr>
      </w:pPr>
      <w:ins w:id="9" w:author="Unknown">
        <w:r w:rsidRPr="00AA07DB">
          <w:rPr>
            <w:rStyle w:val="HTMLCode"/>
            <w:rFonts w:ascii="Times New Roman" w:hAnsi="Times New Roman" w:cs="Times New Roman"/>
            <w:color w:val="F8F8F2"/>
            <w:sz w:val="32"/>
            <w:szCs w:val="32"/>
          </w:rPr>
          <w:t xml:space="preserve">    age </w:t>
        </w:r>
        <w:r w:rsidRPr="00AA07DB">
          <w:rPr>
            <w:rStyle w:val="token"/>
            <w:rFonts w:ascii="Times New Roman" w:hAnsi="Times New Roman" w:cs="Times New Roman"/>
            <w:color w:val="66D9EF"/>
            <w:sz w:val="32"/>
            <w:szCs w:val="32"/>
          </w:rPr>
          <w:t>INT</w:t>
        </w:r>
        <w:r w:rsidRPr="00AA07DB">
          <w:rPr>
            <w:rStyle w:val="token"/>
            <w:rFonts w:ascii="Times New Roman" w:hAnsi="Times New Roman" w:cs="Times New Roman"/>
            <w:color w:val="F8F8F2"/>
            <w:sz w:val="32"/>
            <w:szCs w:val="32"/>
          </w:rPr>
          <w:t>);</w:t>
        </w:r>
      </w:ins>
    </w:p>
    <w:p w14:paraId="75A589CC" w14:textId="77777777" w:rsidR="00933564" w:rsidRPr="00AA07DB" w:rsidRDefault="00933564" w:rsidP="00933564">
      <w:pPr>
        <w:pStyle w:val="HTMLPreformatted"/>
        <w:shd w:val="clear" w:color="auto" w:fill="1E2A37"/>
        <w:spacing w:before="120" w:after="120"/>
        <w:rPr>
          <w:ins w:id="10" w:author="Unknown"/>
          <w:rStyle w:val="HTMLCode"/>
          <w:rFonts w:ascii="Times New Roman" w:hAnsi="Times New Roman" w:cs="Times New Roman"/>
          <w:color w:val="F8F8F2"/>
          <w:sz w:val="32"/>
          <w:szCs w:val="32"/>
        </w:rPr>
      </w:pPr>
      <w:ins w:id="11" w:author="Unknown">
        <w:r w:rsidRPr="00AA07DB">
          <w:rPr>
            <w:rStyle w:val="token"/>
            <w:rFonts w:ascii="Times New Roman" w:hAnsi="Times New Roman" w:cs="Times New Roman"/>
            <w:color w:val="66D9EF"/>
            <w:sz w:val="32"/>
            <w:szCs w:val="32"/>
          </w:rPr>
          <w:t>CREATE</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TABLE</w:t>
        </w:r>
        <w:r w:rsidRPr="00AA07DB">
          <w:rPr>
            <w:rStyle w:val="HTMLCode"/>
            <w:rFonts w:ascii="Times New Roman" w:hAnsi="Times New Roman" w:cs="Times New Roman"/>
            <w:color w:val="F8F8F2"/>
            <w:sz w:val="32"/>
            <w:szCs w:val="32"/>
          </w:rPr>
          <w:t xml:space="preserve"> Test</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Student</w:t>
        </w:r>
        <w:r w:rsidRPr="00AA07DB">
          <w:rPr>
            <w:rStyle w:val="token"/>
            <w:rFonts w:ascii="Times New Roman" w:hAnsi="Times New Roman" w:cs="Times New Roman"/>
            <w:color w:val="F8F8F2"/>
            <w:sz w:val="32"/>
            <w:szCs w:val="32"/>
          </w:rPr>
          <w:t>(</w:t>
        </w:r>
      </w:ins>
    </w:p>
    <w:p w14:paraId="6AA4404E" w14:textId="77777777" w:rsidR="00933564" w:rsidRPr="00AA07DB" w:rsidRDefault="00933564" w:rsidP="00933564">
      <w:pPr>
        <w:pStyle w:val="HTMLPreformatted"/>
        <w:shd w:val="clear" w:color="auto" w:fill="1E2A37"/>
        <w:spacing w:before="120" w:after="120"/>
        <w:rPr>
          <w:ins w:id="12" w:author="Unknown"/>
          <w:rStyle w:val="HTMLCode"/>
          <w:rFonts w:ascii="Times New Roman" w:hAnsi="Times New Roman" w:cs="Times New Roman"/>
          <w:color w:val="F8F8F2"/>
          <w:sz w:val="32"/>
          <w:szCs w:val="32"/>
        </w:rPr>
      </w:pPr>
      <w:ins w:id="13" w:author="Unknown">
        <w:r w:rsidRPr="00AA07DB">
          <w:rPr>
            <w:rStyle w:val="HTMLCode"/>
            <w:rFonts w:ascii="Times New Roman" w:hAnsi="Times New Roman" w:cs="Times New Roman"/>
            <w:color w:val="F8F8F2"/>
            <w:sz w:val="32"/>
            <w:szCs w:val="32"/>
          </w:rPr>
          <w:t xml:space="preserve">    student_id </w:t>
        </w:r>
        <w:r w:rsidRPr="00AA07DB">
          <w:rPr>
            <w:rStyle w:val="token"/>
            <w:rFonts w:ascii="Times New Roman" w:hAnsi="Times New Roman" w:cs="Times New Roman"/>
            <w:color w:val="66D9EF"/>
            <w:sz w:val="32"/>
            <w:szCs w:val="32"/>
          </w:rPr>
          <w:t>INT</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w:t>
        </w:r>
      </w:ins>
    </w:p>
    <w:p w14:paraId="3A43F170" w14:textId="77777777" w:rsidR="00933564" w:rsidRPr="00AA07DB" w:rsidRDefault="00933564" w:rsidP="00933564">
      <w:pPr>
        <w:pStyle w:val="HTMLPreformatted"/>
        <w:shd w:val="clear" w:color="auto" w:fill="1E2A37"/>
        <w:spacing w:before="120" w:after="120"/>
        <w:rPr>
          <w:ins w:id="14" w:author="Unknown"/>
          <w:rStyle w:val="HTMLCode"/>
          <w:rFonts w:ascii="Times New Roman" w:hAnsi="Times New Roman" w:cs="Times New Roman"/>
          <w:color w:val="F8F8F2"/>
          <w:sz w:val="32"/>
          <w:szCs w:val="32"/>
        </w:rPr>
      </w:pPr>
      <w:ins w:id="15" w:author="Unknown">
        <w:r w:rsidRPr="00AA07DB">
          <w:rPr>
            <w:rStyle w:val="HTMLCode"/>
            <w:rFonts w:ascii="Times New Roman" w:hAnsi="Times New Roman" w:cs="Times New Roman"/>
            <w:color w:val="F8F8F2"/>
            <w:sz w:val="32"/>
            <w:szCs w:val="32"/>
          </w:rPr>
          <w:t xml:space="preserve">    name </w:t>
        </w:r>
        <w:r w:rsidRPr="00AA07DB">
          <w:rPr>
            <w:rStyle w:val="token"/>
            <w:rFonts w:ascii="Times New Roman" w:hAnsi="Times New Roman" w:cs="Times New Roman"/>
            <w:color w:val="66D9EF"/>
            <w:sz w:val="32"/>
            <w:szCs w:val="32"/>
          </w:rPr>
          <w:t>VARCHAR</w:t>
        </w:r>
        <w:r w:rsidRPr="00AA07DB">
          <w:rPr>
            <w:rStyle w:val="token"/>
            <w:rFonts w:ascii="Times New Roman" w:hAnsi="Times New Roman" w:cs="Times New Roman"/>
            <w:color w:val="F8F8F2"/>
            <w:sz w:val="32"/>
            <w:szCs w:val="32"/>
          </w:rPr>
          <w:t>(</w:t>
        </w:r>
        <w:r w:rsidRPr="00AA07DB">
          <w:rPr>
            <w:rStyle w:val="token"/>
            <w:rFonts w:ascii="Times New Roman" w:hAnsi="Times New Roman" w:cs="Times New Roman"/>
            <w:color w:val="AE81FF"/>
            <w:sz w:val="32"/>
            <w:szCs w:val="32"/>
          </w:rPr>
          <w:t>100</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w:t>
        </w:r>
      </w:ins>
    </w:p>
    <w:p w14:paraId="5B922E40" w14:textId="77777777" w:rsidR="00933564" w:rsidRPr="00D34EAE" w:rsidRDefault="00933564" w:rsidP="00D34EAE">
      <w:pPr>
        <w:pStyle w:val="HTMLPreformatted"/>
        <w:shd w:val="clear" w:color="auto" w:fill="1E2A37"/>
        <w:spacing w:before="120" w:after="120"/>
        <w:rPr>
          <w:rFonts w:ascii="Times New Roman" w:hAnsi="Times New Roman" w:cs="Times New Roman"/>
          <w:color w:val="F8F8F2"/>
          <w:sz w:val="32"/>
          <w:szCs w:val="32"/>
        </w:rPr>
      </w:pPr>
      <w:ins w:id="16" w:author="Unknown">
        <w:r w:rsidRPr="00AA07DB">
          <w:rPr>
            <w:rStyle w:val="HTMLCode"/>
            <w:rFonts w:ascii="Times New Roman" w:hAnsi="Times New Roman" w:cs="Times New Roman"/>
            <w:color w:val="F8F8F2"/>
            <w:sz w:val="32"/>
            <w:szCs w:val="32"/>
          </w:rPr>
          <w:t xml:space="preserve">    age </w:t>
        </w:r>
        <w:r w:rsidRPr="00AA07DB">
          <w:rPr>
            <w:rStyle w:val="token"/>
            <w:rFonts w:ascii="Times New Roman" w:hAnsi="Times New Roman" w:cs="Times New Roman"/>
            <w:color w:val="66D9EF"/>
            <w:sz w:val="32"/>
            <w:szCs w:val="32"/>
          </w:rPr>
          <w:t>INT</w:t>
        </w:r>
        <w:r w:rsidRPr="00AA07DB">
          <w:rPr>
            <w:rStyle w:val="token"/>
            <w:rFonts w:ascii="Times New Roman" w:hAnsi="Times New Roman" w:cs="Times New Roman"/>
            <w:color w:val="F8F8F2"/>
            <w:sz w:val="32"/>
            <w:szCs w:val="32"/>
          </w:rPr>
          <w:t>);</w:t>
        </w:r>
      </w:ins>
    </w:p>
    <w:p w14:paraId="120541EB" w14:textId="77777777" w:rsidR="00D34EAE" w:rsidRPr="008B1FB1" w:rsidRDefault="00D34EAE" w:rsidP="008B1FB1">
      <w:pPr>
        <w:spacing w:before="335" w:after="335"/>
        <w:rPr>
          <w:ins w:id="17" w:author="Unknown"/>
          <w:rFonts w:ascii="Times New Roman" w:hAnsi="Times New Roman" w:cs="Times New Roman"/>
          <w:sz w:val="32"/>
          <w:szCs w:val="32"/>
        </w:rPr>
      </w:pPr>
    </w:p>
    <w:tbl>
      <w:tblPr>
        <w:tblW w:w="1053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833"/>
        <w:gridCol w:w="8699"/>
      </w:tblGrid>
      <w:tr w:rsidR="00933564" w:rsidRPr="00AA07DB" w14:paraId="1F7E1FB8" w14:textId="77777777" w:rsidTr="00933564">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6EBE80BA" w14:textId="77777777" w:rsidR="00933564" w:rsidRPr="00AA07DB" w:rsidRDefault="00933564">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Datatype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1D5D4DCB" w14:textId="77777777" w:rsidR="00933564" w:rsidRPr="00AA07DB" w:rsidRDefault="00933564">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Use</w:t>
            </w:r>
          </w:p>
        </w:tc>
      </w:tr>
      <w:tr w:rsidR="00933564" w:rsidRPr="00AA07DB" w14:paraId="635A90FD" w14:textId="77777777" w:rsidTr="00933564">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44938772" w14:textId="77777777" w:rsidR="00933564" w:rsidRPr="00AA07DB" w:rsidRDefault="00933564">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6AC003B1" w14:textId="77777777" w:rsidR="00933564" w:rsidRPr="00AA07DB" w:rsidRDefault="00933564">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used for columns which will store integer values.</w:t>
            </w:r>
          </w:p>
        </w:tc>
      </w:tr>
      <w:tr w:rsidR="00933564" w:rsidRPr="00AA07DB" w14:paraId="4889C542" w14:textId="77777777" w:rsidTr="00933564">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24792522" w14:textId="77777777" w:rsidR="00933564" w:rsidRPr="00AA07DB" w:rsidRDefault="00933564">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FLOAT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5692606B" w14:textId="77777777" w:rsidR="00933564" w:rsidRPr="00AA07DB" w:rsidRDefault="00933564">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used for columns which will store float values.</w:t>
            </w:r>
          </w:p>
        </w:tc>
      </w:tr>
      <w:tr w:rsidR="00933564" w:rsidRPr="00AA07DB" w14:paraId="5520E00C" w14:textId="77777777" w:rsidTr="00933564">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68614D64" w14:textId="77777777" w:rsidR="00933564" w:rsidRPr="00AA07DB" w:rsidRDefault="00933564">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lastRenderedPageBreak/>
              <w:t>DOUBLE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77E2DC0D" w14:textId="77777777" w:rsidR="00933564" w:rsidRPr="00AA07DB" w:rsidRDefault="00933564">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used for columns which will store float values.</w:t>
            </w:r>
          </w:p>
        </w:tc>
      </w:tr>
      <w:tr w:rsidR="00933564" w:rsidRPr="00AA07DB" w14:paraId="1557450E" w14:textId="77777777" w:rsidTr="00933564">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694019FA" w14:textId="77777777" w:rsidR="00933564" w:rsidRPr="00AA07DB" w:rsidRDefault="00933564">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VARCHAR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5B31820E" w14:textId="573E0B56" w:rsidR="00933564" w:rsidRPr="00AA07DB" w:rsidRDefault="00933564">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 xml:space="preserve">used for columns which will be used to store </w:t>
            </w:r>
            <w:r w:rsidR="002609FE" w:rsidRPr="00D73BAF">
              <w:rPr>
                <w:rFonts w:ascii="Times New Roman" w:hAnsi="Times New Roman" w:cs="Times New Roman"/>
                <w:b/>
                <w:bCs/>
                <w:color w:val="333333"/>
                <w:sz w:val="32"/>
                <w:szCs w:val="32"/>
              </w:rPr>
              <w:t xml:space="preserve">any </w:t>
            </w:r>
            <w:r w:rsidRPr="00D73BAF">
              <w:rPr>
                <w:rFonts w:ascii="Times New Roman" w:hAnsi="Times New Roman" w:cs="Times New Roman"/>
                <w:b/>
                <w:bCs/>
                <w:color w:val="333333"/>
                <w:sz w:val="32"/>
                <w:szCs w:val="32"/>
              </w:rPr>
              <w:t>characters</w:t>
            </w:r>
            <w:r w:rsidRPr="00AA07DB">
              <w:rPr>
                <w:rFonts w:ascii="Times New Roman" w:hAnsi="Times New Roman" w:cs="Times New Roman"/>
                <w:color w:val="333333"/>
                <w:sz w:val="32"/>
                <w:szCs w:val="32"/>
              </w:rPr>
              <w:t xml:space="preserve"> and integers, </w:t>
            </w:r>
            <w:r w:rsidRPr="004F5E5B">
              <w:rPr>
                <w:rFonts w:ascii="Times New Roman" w:hAnsi="Times New Roman" w:cs="Times New Roman"/>
                <w:b/>
                <w:color w:val="FF0000"/>
                <w:sz w:val="32"/>
                <w:szCs w:val="32"/>
                <w:u w:val="single"/>
              </w:rPr>
              <w:t>basically a string</w:t>
            </w:r>
            <w:r w:rsidRPr="00AA07DB">
              <w:rPr>
                <w:rFonts w:ascii="Times New Roman" w:hAnsi="Times New Roman" w:cs="Times New Roman"/>
                <w:color w:val="333333"/>
                <w:sz w:val="32"/>
                <w:szCs w:val="32"/>
              </w:rPr>
              <w:t>.</w:t>
            </w:r>
          </w:p>
        </w:tc>
      </w:tr>
      <w:tr w:rsidR="00933564" w:rsidRPr="00AA07DB" w14:paraId="254E2586" w14:textId="77777777" w:rsidTr="00933564">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5000E820" w14:textId="77777777" w:rsidR="00933564" w:rsidRPr="00AA07DB" w:rsidRDefault="00933564">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CHAR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4DD5FCC0" w14:textId="77777777" w:rsidR="00933564" w:rsidRPr="00AA07DB" w:rsidRDefault="00933564">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used for columns which will store char values(single character).</w:t>
            </w:r>
          </w:p>
        </w:tc>
      </w:tr>
      <w:tr w:rsidR="00933564" w:rsidRPr="00AA07DB" w14:paraId="1911AD21" w14:textId="77777777" w:rsidTr="00933564">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42023C01" w14:textId="77777777" w:rsidR="00933564" w:rsidRPr="00AA07DB" w:rsidRDefault="00933564">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DATE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6AC4C049" w14:textId="77777777" w:rsidR="00933564" w:rsidRPr="00AA07DB" w:rsidRDefault="00933564">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used for columns which will store date values.</w:t>
            </w:r>
          </w:p>
        </w:tc>
      </w:tr>
      <w:tr w:rsidR="00933564" w:rsidRPr="00AA07DB" w14:paraId="4A08975F" w14:textId="77777777" w:rsidTr="00933564">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562B8129" w14:textId="77777777" w:rsidR="00933564" w:rsidRPr="00AA07DB" w:rsidRDefault="00933564">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TEXT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5E06E83F" w14:textId="77777777" w:rsidR="00933564" w:rsidRPr="00AA07DB" w:rsidRDefault="00933564">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used for columns which will store text which is generally long in length. For example, if you create a table for storing profile information of a social networking website, then for </w:t>
            </w:r>
            <w:r w:rsidRPr="00AA07DB">
              <w:rPr>
                <w:rFonts w:ascii="Times New Roman" w:hAnsi="Times New Roman" w:cs="Times New Roman"/>
                <w:b/>
                <w:bCs/>
                <w:color w:val="333333"/>
                <w:sz w:val="32"/>
                <w:szCs w:val="32"/>
              </w:rPr>
              <w:t>about me</w:t>
            </w:r>
            <w:r w:rsidRPr="00AA07DB">
              <w:rPr>
                <w:rFonts w:ascii="Times New Roman" w:hAnsi="Times New Roman" w:cs="Times New Roman"/>
                <w:color w:val="333333"/>
                <w:sz w:val="32"/>
                <w:szCs w:val="32"/>
              </w:rPr>
              <w:t> section you can have a column of type </w:t>
            </w:r>
            <w:r w:rsidRPr="00AA07DB">
              <w:rPr>
                <w:rStyle w:val="HTMLCode"/>
                <w:rFonts w:ascii="Times New Roman" w:eastAsiaTheme="minorEastAsia" w:hAnsi="Times New Roman" w:cs="Times New Roman"/>
                <w:color w:val="C7254E"/>
                <w:sz w:val="32"/>
                <w:szCs w:val="32"/>
                <w:shd w:val="clear" w:color="auto" w:fill="F9F2F4"/>
              </w:rPr>
              <w:t>TEXT</w:t>
            </w:r>
            <w:r w:rsidRPr="00AA07DB">
              <w:rPr>
                <w:rFonts w:ascii="Times New Roman" w:hAnsi="Times New Roman" w:cs="Times New Roman"/>
                <w:color w:val="333333"/>
                <w:sz w:val="32"/>
                <w:szCs w:val="32"/>
              </w:rPr>
              <w:t>.</w:t>
            </w:r>
          </w:p>
        </w:tc>
      </w:tr>
    </w:tbl>
    <w:p w14:paraId="46A3F339" w14:textId="77777777" w:rsidR="00B83FBA" w:rsidRPr="00AA07DB" w:rsidRDefault="00B83FBA">
      <w:pPr>
        <w:rPr>
          <w:rFonts w:ascii="Times New Roman" w:hAnsi="Times New Roman" w:cs="Times New Roman"/>
          <w:sz w:val="32"/>
          <w:szCs w:val="32"/>
        </w:rPr>
      </w:pPr>
    </w:p>
    <w:p w14:paraId="1AB6B823" w14:textId="77777777" w:rsidR="00AF7B99" w:rsidRPr="00BC0397" w:rsidRDefault="00AF7B99" w:rsidP="00BC0397">
      <w:pPr>
        <w:pStyle w:val="Heading1"/>
        <w:spacing w:before="335" w:after="167"/>
        <w:rPr>
          <w:rFonts w:ascii="Times New Roman" w:hAnsi="Times New Roman" w:cs="Times New Roman"/>
          <w:bCs w:val="0"/>
          <w:color w:val="333333"/>
          <w:sz w:val="40"/>
          <w:szCs w:val="40"/>
          <w:u w:val="single"/>
        </w:rPr>
      </w:pPr>
      <w:r w:rsidRPr="00BC0397">
        <w:rPr>
          <w:rFonts w:ascii="Times New Roman" w:hAnsi="Times New Roman" w:cs="Times New Roman"/>
          <w:bCs w:val="0"/>
          <w:color w:val="333333"/>
          <w:sz w:val="40"/>
          <w:szCs w:val="40"/>
          <w:u w:val="single"/>
        </w:rPr>
        <w:t>SQL: </w:t>
      </w:r>
      <w:r w:rsidRPr="00BC0397">
        <w:rPr>
          <w:rStyle w:val="HTMLCode"/>
          <w:rFonts w:ascii="Times New Roman" w:eastAsiaTheme="majorEastAsia" w:hAnsi="Times New Roman" w:cs="Times New Roman"/>
          <w:bCs w:val="0"/>
          <w:color w:val="C7254E"/>
          <w:sz w:val="40"/>
          <w:szCs w:val="40"/>
          <w:u w:val="single"/>
          <w:shd w:val="clear" w:color="auto" w:fill="F9F2F4"/>
        </w:rPr>
        <w:t>ALTER</w:t>
      </w:r>
      <w:r w:rsidRPr="00BC0397">
        <w:rPr>
          <w:rFonts w:ascii="Times New Roman" w:hAnsi="Times New Roman" w:cs="Times New Roman"/>
          <w:bCs w:val="0"/>
          <w:color w:val="333333"/>
          <w:sz w:val="40"/>
          <w:szCs w:val="40"/>
          <w:u w:val="single"/>
        </w:rPr>
        <w:t> command</w:t>
      </w:r>
    </w:p>
    <w:p w14:paraId="6EC2D5CD" w14:textId="77777777" w:rsidR="00AF7B99" w:rsidRPr="00BC0397" w:rsidRDefault="00AF7B99" w:rsidP="00AF7B99">
      <w:pPr>
        <w:pStyle w:val="Heading2"/>
        <w:spacing w:before="335" w:beforeAutospacing="0" w:after="167" w:afterAutospacing="0"/>
        <w:rPr>
          <w:bCs w:val="0"/>
          <w:color w:val="333333"/>
          <w:sz w:val="32"/>
          <w:szCs w:val="32"/>
          <w:u w:val="single"/>
        </w:rPr>
      </w:pPr>
      <w:r w:rsidRPr="00BC0397">
        <w:rPr>
          <w:rStyle w:val="HTMLCode"/>
          <w:rFonts w:ascii="Times New Roman" w:hAnsi="Times New Roman" w:cs="Times New Roman"/>
          <w:bCs w:val="0"/>
          <w:color w:val="C7254E"/>
          <w:sz w:val="32"/>
          <w:szCs w:val="32"/>
          <w:u w:val="single"/>
          <w:shd w:val="clear" w:color="auto" w:fill="F9F2F4"/>
        </w:rPr>
        <w:t>ALTER</w:t>
      </w:r>
      <w:r w:rsidRPr="00BC0397">
        <w:rPr>
          <w:bCs w:val="0"/>
          <w:color w:val="333333"/>
          <w:sz w:val="32"/>
          <w:szCs w:val="32"/>
          <w:u w:val="single"/>
        </w:rPr>
        <w:t> Command: Add a new Column</w:t>
      </w:r>
    </w:p>
    <w:p w14:paraId="4391176D" w14:textId="77777777" w:rsidR="00AF7B99" w:rsidRPr="00AA07DB" w:rsidRDefault="00AF7B99" w:rsidP="00AF7B99">
      <w:pPr>
        <w:pStyle w:val="HTMLPreformatted"/>
        <w:shd w:val="clear" w:color="auto" w:fill="1E2A37"/>
        <w:spacing w:before="120" w:after="120"/>
        <w:rPr>
          <w:rStyle w:val="HTMLCode"/>
          <w:rFonts w:ascii="Times New Roman" w:hAnsi="Times New Roman" w:cs="Times New Roman"/>
          <w:color w:val="F8F8F2"/>
          <w:sz w:val="32"/>
          <w:szCs w:val="32"/>
        </w:rPr>
      </w:pPr>
      <w:r w:rsidRPr="00AA07DB">
        <w:rPr>
          <w:rStyle w:val="token"/>
          <w:rFonts w:ascii="Times New Roman" w:hAnsi="Times New Roman" w:cs="Times New Roman"/>
          <w:color w:val="66D9EF"/>
          <w:sz w:val="32"/>
          <w:szCs w:val="32"/>
        </w:rPr>
        <w:t>ALTER</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TABLE</w:t>
      </w:r>
      <w:r w:rsidRPr="00AA07DB">
        <w:rPr>
          <w:rStyle w:val="HTMLCode"/>
          <w:rFonts w:ascii="Times New Roman" w:hAnsi="Times New Roman" w:cs="Times New Roman"/>
          <w:color w:val="F8F8F2"/>
          <w:sz w:val="32"/>
          <w:szCs w:val="32"/>
        </w:rPr>
        <w:t xml:space="preserve"> table_name </w:t>
      </w:r>
      <w:r w:rsidRPr="00AA07DB">
        <w:rPr>
          <w:rStyle w:val="token"/>
          <w:rFonts w:ascii="Times New Roman" w:hAnsi="Times New Roman" w:cs="Times New Roman"/>
          <w:color w:val="66D9EF"/>
          <w:sz w:val="32"/>
          <w:szCs w:val="32"/>
        </w:rPr>
        <w:t>ADD</w:t>
      </w:r>
      <w:r w:rsidRPr="00AA07DB">
        <w:rPr>
          <w:rStyle w:val="token"/>
          <w:rFonts w:ascii="Times New Roman" w:hAnsi="Times New Roman" w:cs="Times New Roman"/>
          <w:color w:val="F8F8F2"/>
          <w:sz w:val="32"/>
          <w:szCs w:val="32"/>
        </w:rPr>
        <w:t>(</w:t>
      </w:r>
    </w:p>
    <w:p w14:paraId="303C977A" w14:textId="77777777" w:rsidR="00AF7B99" w:rsidRDefault="00AF7B99" w:rsidP="00AF7B99">
      <w:pPr>
        <w:pStyle w:val="HTMLPreformatted"/>
        <w:shd w:val="clear" w:color="auto" w:fill="1E2A37"/>
        <w:spacing w:before="120" w:after="120"/>
        <w:rPr>
          <w:rStyle w:val="token"/>
          <w:rFonts w:ascii="Times New Roman" w:hAnsi="Times New Roman" w:cs="Times New Roman"/>
          <w:color w:val="F8F8F2"/>
          <w:sz w:val="32"/>
          <w:szCs w:val="32"/>
        </w:rPr>
      </w:pPr>
      <w:r w:rsidRPr="00AA07DB">
        <w:rPr>
          <w:rStyle w:val="HTMLCode"/>
          <w:rFonts w:ascii="Times New Roman" w:hAnsi="Times New Roman" w:cs="Times New Roman"/>
          <w:color w:val="F8F8F2"/>
          <w:sz w:val="32"/>
          <w:szCs w:val="32"/>
        </w:rPr>
        <w:t xml:space="preserve">    column_name datatype</w:t>
      </w:r>
      <w:r w:rsidRPr="00AA07DB">
        <w:rPr>
          <w:rStyle w:val="token"/>
          <w:rFonts w:ascii="Times New Roman" w:hAnsi="Times New Roman" w:cs="Times New Roman"/>
          <w:color w:val="F8F8F2"/>
          <w:sz w:val="32"/>
          <w:szCs w:val="32"/>
        </w:rPr>
        <w:t>);</w:t>
      </w:r>
    </w:p>
    <w:p w14:paraId="1F8BE5DC" w14:textId="77777777" w:rsidR="00BC0397" w:rsidRPr="00AA07DB" w:rsidRDefault="00BC0397" w:rsidP="00AF7B99">
      <w:pPr>
        <w:pStyle w:val="HTMLPreformatted"/>
        <w:shd w:val="clear" w:color="auto" w:fill="1E2A37"/>
        <w:spacing w:before="120" w:after="120"/>
        <w:rPr>
          <w:rFonts w:ascii="Times New Roman" w:hAnsi="Times New Roman" w:cs="Times New Roman"/>
          <w:color w:val="F8F8F2"/>
          <w:sz w:val="32"/>
          <w:szCs w:val="32"/>
        </w:rPr>
      </w:pPr>
    </w:p>
    <w:p w14:paraId="54FDE7C9" w14:textId="77777777" w:rsidR="00AF7B99" w:rsidRPr="00AA07DB" w:rsidRDefault="00AF7B99" w:rsidP="00AF7B99">
      <w:pPr>
        <w:pStyle w:val="HTMLPreformatted"/>
        <w:shd w:val="clear" w:color="auto" w:fill="1E2A37"/>
        <w:spacing w:before="120" w:after="120"/>
        <w:rPr>
          <w:rStyle w:val="HTMLCode"/>
          <w:rFonts w:ascii="Times New Roman" w:hAnsi="Times New Roman" w:cs="Times New Roman"/>
          <w:color w:val="F8F8F2"/>
          <w:sz w:val="32"/>
          <w:szCs w:val="32"/>
        </w:rPr>
      </w:pPr>
      <w:r w:rsidRPr="00AA07DB">
        <w:rPr>
          <w:rStyle w:val="token"/>
          <w:rFonts w:ascii="Times New Roman" w:hAnsi="Times New Roman" w:cs="Times New Roman"/>
          <w:color w:val="66D9EF"/>
          <w:sz w:val="32"/>
          <w:szCs w:val="32"/>
        </w:rPr>
        <w:t>ALTER</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TABLE</w:t>
      </w:r>
      <w:r w:rsidRPr="00AA07DB">
        <w:rPr>
          <w:rStyle w:val="HTMLCode"/>
          <w:rFonts w:ascii="Times New Roman" w:hAnsi="Times New Roman" w:cs="Times New Roman"/>
          <w:color w:val="F8F8F2"/>
          <w:sz w:val="32"/>
          <w:szCs w:val="32"/>
        </w:rPr>
        <w:t xml:space="preserve"> student </w:t>
      </w:r>
      <w:r w:rsidRPr="00AA07DB">
        <w:rPr>
          <w:rStyle w:val="token"/>
          <w:rFonts w:ascii="Times New Roman" w:hAnsi="Times New Roman" w:cs="Times New Roman"/>
          <w:color w:val="66D9EF"/>
          <w:sz w:val="32"/>
          <w:szCs w:val="32"/>
        </w:rPr>
        <w:t>ADD</w:t>
      </w:r>
      <w:r w:rsidRPr="00AA07DB">
        <w:rPr>
          <w:rStyle w:val="token"/>
          <w:rFonts w:ascii="Times New Roman" w:hAnsi="Times New Roman" w:cs="Times New Roman"/>
          <w:color w:val="F8F8F2"/>
          <w:sz w:val="32"/>
          <w:szCs w:val="32"/>
        </w:rPr>
        <w:t>(</w:t>
      </w:r>
    </w:p>
    <w:p w14:paraId="2BB1F312" w14:textId="77777777" w:rsidR="00AF7B99" w:rsidRPr="00AA07DB" w:rsidRDefault="00AF7B99" w:rsidP="00AF7B99">
      <w:pPr>
        <w:pStyle w:val="HTMLPreformatted"/>
        <w:shd w:val="clear" w:color="auto" w:fill="1E2A37"/>
        <w:spacing w:before="120" w:after="120"/>
        <w:rPr>
          <w:rStyle w:val="HTMLCode"/>
          <w:rFonts w:ascii="Times New Roman" w:hAnsi="Times New Roman" w:cs="Times New Roman"/>
          <w:color w:val="F8F8F2"/>
          <w:sz w:val="32"/>
          <w:szCs w:val="32"/>
        </w:rPr>
      </w:pPr>
      <w:r w:rsidRPr="00AA07DB">
        <w:rPr>
          <w:rStyle w:val="HTMLCode"/>
          <w:rFonts w:ascii="Times New Roman" w:hAnsi="Times New Roman" w:cs="Times New Roman"/>
          <w:color w:val="F8F8F2"/>
          <w:sz w:val="32"/>
          <w:szCs w:val="32"/>
        </w:rPr>
        <w:t xml:space="preserve">    address </w:t>
      </w:r>
      <w:r w:rsidRPr="00AA07DB">
        <w:rPr>
          <w:rStyle w:val="token"/>
          <w:rFonts w:ascii="Times New Roman" w:hAnsi="Times New Roman" w:cs="Times New Roman"/>
          <w:color w:val="66D9EF"/>
          <w:sz w:val="32"/>
          <w:szCs w:val="32"/>
        </w:rPr>
        <w:t>VARCHAR</w:t>
      </w:r>
      <w:r w:rsidRPr="00AA07DB">
        <w:rPr>
          <w:rStyle w:val="token"/>
          <w:rFonts w:ascii="Times New Roman" w:hAnsi="Times New Roman" w:cs="Times New Roman"/>
          <w:color w:val="F8F8F2"/>
          <w:sz w:val="32"/>
          <w:szCs w:val="32"/>
        </w:rPr>
        <w:t>(</w:t>
      </w:r>
      <w:r w:rsidRPr="00AA07DB">
        <w:rPr>
          <w:rStyle w:val="token"/>
          <w:rFonts w:ascii="Times New Roman" w:hAnsi="Times New Roman" w:cs="Times New Roman"/>
          <w:color w:val="AE81FF"/>
          <w:sz w:val="32"/>
          <w:szCs w:val="32"/>
        </w:rPr>
        <w:t>200</w:t>
      </w:r>
      <w:r w:rsidRPr="00AA07DB">
        <w:rPr>
          <w:rStyle w:val="token"/>
          <w:rFonts w:ascii="Times New Roman" w:hAnsi="Times New Roman" w:cs="Times New Roman"/>
          <w:color w:val="F8F8F2"/>
          <w:sz w:val="32"/>
          <w:szCs w:val="32"/>
        </w:rPr>
        <w:t>)</w:t>
      </w:r>
    </w:p>
    <w:p w14:paraId="64C6C657" w14:textId="77777777" w:rsidR="00AF7B99" w:rsidRPr="00AA07DB" w:rsidRDefault="00AF7B99" w:rsidP="00AF7B99">
      <w:pPr>
        <w:pStyle w:val="HTMLPreformatted"/>
        <w:shd w:val="clear" w:color="auto" w:fill="1E2A37"/>
        <w:spacing w:before="120" w:after="120"/>
        <w:rPr>
          <w:rFonts w:ascii="Times New Roman" w:hAnsi="Times New Roman" w:cs="Times New Roman"/>
          <w:color w:val="F8F8F2"/>
          <w:sz w:val="32"/>
          <w:szCs w:val="32"/>
        </w:rPr>
      </w:pPr>
      <w:r w:rsidRPr="00AA07DB">
        <w:rPr>
          <w:rStyle w:val="token"/>
          <w:rFonts w:ascii="Times New Roman" w:hAnsi="Times New Roman" w:cs="Times New Roman"/>
          <w:color w:val="F8F8F2"/>
          <w:sz w:val="32"/>
          <w:szCs w:val="32"/>
        </w:rPr>
        <w:t>);</w:t>
      </w:r>
    </w:p>
    <w:p w14:paraId="38B3D86A" w14:textId="77777777" w:rsidR="00AF7B99" w:rsidRPr="00AA07DB" w:rsidRDefault="00000000" w:rsidP="00AF7B99">
      <w:pPr>
        <w:spacing w:before="335" w:after="335"/>
        <w:rPr>
          <w:rFonts w:ascii="Times New Roman" w:hAnsi="Times New Roman" w:cs="Times New Roman"/>
          <w:sz w:val="32"/>
          <w:szCs w:val="32"/>
        </w:rPr>
      </w:pPr>
      <w:r>
        <w:rPr>
          <w:rFonts w:ascii="Times New Roman" w:hAnsi="Times New Roman" w:cs="Times New Roman"/>
          <w:sz w:val="32"/>
          <w:szCs w:val="32"/>
        </w:rPr>
        <w:pict w14:anchorId="6BA605B8">
          <v:rect id="_x0000_i1027" style="width:0;height:0" o:hralign="center" o:hrstd="t" o:hrnoshade="t" o:hr="t" fillcolor="#333" stroked="f"/>
        </w:pict>
      </w:r>
    </w:p>
    <w:p w14:paraId="6682280E" w14:textId="77777777" w:rsidR="00AF7B99" w:rsidRPr="00BC0397" w:rsidRDefault="00AF7B99" w:rsidP="00AF7B99">
      <w:pPr>
        <w:pStyle w:val="Heading2"/>
        <w:spacing w:before="335" w:beforeAutospacing="0" w:after="167" w:afterAutospacing="0"/>
        <w:rPr>
          <w:bCs w:val="0"/>
          <w:color w:val="333333"/>
          <w:sz w:val="32"/>
          <w:szCs w:val="32"/>
          <w:u w:val="single"/>
        </w:rPr>
      </w:pPr>
      <w:r w:rsidRPr="00BC0397">
        <w:rPr>
          <w:rStyle w:val="HTMLCode"/>
          <w:rFonts w:ascii="Times New Roman" w:hAnsi="Times New Roman" w:cs="Times New Roman"/>
          <w:bCs w:val="0"/>
          <w:color w:val="C7254E"/>
          <w:sz w:val="32"/>
          <w:szCs w:val="32"/>
          <w:u w:val="single"/>
          <w:shd w:val="clear" w:color="auto" w:fill="F9F2F4"/>
        </w:rPr>
        <w:lastRenderedPageBreak/>
        <w:t>ALTER</w:t>
      </w:r>
      <w:r w:rsidRPr="00BC0397">
        <w:rPr>
          <w:bCs w:val="0"/>
          <w:color w:val="333333"/>
          <w:sz w:val="32"/>
          <w:szCs w:val="32"/>
          <w:u w:val="single"/>
        </w:rPr>
        <w:t> Command: Add multiple new Columns</w:t>
      </w:r>
    </w:p>
    <w:p w14:paraId="2A47A137" w14:textId="77777777" w:rsidR="00AF7B99" w:rsidRPr="00BC0397" w:rsidRDefault="00AF7B99" w:rsidP="00AF7B99">
      <w:pPr>
        <w:pStyle w:val="HTMLPreformatted"/>
        <w:shd w:val="clear" w:color="auto" w:fill="1E2A37"/>
        <w:spacing w:before="120" w:after="120"/>
        <w:rPr>
          <w:rStyle w:val="HTMLCode"/>
          <w:rFonts w:ascii="Times New Roman" w:hAnsi="Times New Roman" w:cs="Times New Roman"/>
          <w:color w:val="F8F8F2"/>
          <w:sz w:val="36"/>
          <w:szCs w:val="36"/>
        </w:rPr>
      </w:pPr>
      <w:r w:rsidRPr="00BC0397">
        <w:rPr>
          <w:rStyle w:val="token"/>
          <w:rFonts w:ascii="Times New Roman" w:hAnsi="Times New Roman" w:cs="Times New Roman"/>
          <w:color w:val="66D9EF"/>
          <w:sz w:val="36"/>
          <w:szCs w:val="36"/>
        </w:rPr>
        <w:t>ALTER</w:t>
      </w:r>
      <w:r w:rsidRPr="00BC0397">
        <w:rPr>
          <w:rStyle w:val="HTMLCode"/>
          <w:rFonts w:ascii="Times New Roman" w:hAnsi="Times New Roman" w:cs="Times New Roman"/>
          <w:color w:val="F8F8F2"/>
          <w:sz w:val="36"/>
          <w:szCs w:val="36"/>
        </w:rPr>
        <w:t xml:space="preserve"> </w:t>
      </w:r>
      <w:r w:rsidRPr="00BC0397">
        <w:rPr>
          <w:rStyle w:val="token"/>
          <w:rFonts w:ascii="Times New Roman" w:hAnsi="Times New Roman" w:cs="Times New Roman"/>
          <w:color w:val="66D9EF"/>
          <w:sz w:val="36"/>
          <w:szCs w:val="36"/>
        </w:rPr>
        <w:t>TABLE</w:t>
      </w:r>
      <w:r w:rsidRPr="00BC0397">
        <w:rPr>
          <w:rStyle w:val="HTMLCode"/>
          <w:rFonts w:ascii="Times New Roman" w:hAnsi="Times New Roman" w:cs="Times New Roman"/>
          <w:color w:val="F8F8F2"/>
          <w:sz w:val="36"/>
          <w:szCs w:val="36"/>
        </w:rPr>
        <w:t xml:space="preserve"> table_name </w:t>
      </w:r>
      <w:r w:rsidRPr="00BC0397">
        <w:rPr>
          <w:rStyle w:val="token"/>
          <w:rFonts w:ascii="Times New Roman" w:hAnsi="Times New Roman" w:cs="Times New Roman"/>
          <w:color w:val="66D9EF"/>
          <w:sz w:val="36"/>
          <w:szCs w:val="36"/>
        </w:rPr>
        <w:t>ADD</w:t>
      </w:r>
      <w:r w:rsidRPr="00BC0397">
        <w:rPr>
          <w:rStyle w:val="token"/>
          <w:rFonts w:ascii="Times New Roman" w:hAnsi="Times New Roman" w:cs="Times New Roman"/>
          <w:color w:val="F8F8F2"/>
          <w:sz w:val="36"/>
          <w:szCs w:val="36"/>
        </w:rPr>
        <w:t>(</w:t>
      </w:r>
    </w:p>
    <w:p w14:paraId="190085B0" w14:textId="77777777" w:rsidR="00AF7B99" w:rsidRPr="00BC0397" w:rsidRDefault="00AF7B99" w:rsidP="00AF7B99">
      <w:pPr>
        <w:pStyle w:val="HTMLPreformatted"/>
        <w:shd w:val="clear" w:color="auto" w:fill="1E2A37"/>
        <w:spacing w:before="120" w:after="120"/>
        <w:rPr>
          <w:rStyle w:val="HTMLCode"/>
          <w:rFonts w:ascii="Times New Roman" w:hAnsi="Times New Roman" w:cs="Times New Roman"/>
          <w:color w:val="F8F8F2"/>
          <w:sz w:val="36"/>
          <w:szCs w:val="36"/>
        </w:rPr>
      </w:pPr>
      <w:r w:rsidRPr="00BC0397">
        <w:rPr>
          <w:rStyle w:val="HTMLCode"/>
          <w:rFonts w:ascii="Times New Roman" w:hAnsi="Times New Roman" w:cs="Times New Roman"/>
          <w:color w:val="F8F8F2"/>
          <w:sz w:val="36"/>
          <w:szCs w:val="36"/>
        </w:rPr>
        <w:t xml:space="preserve">    column_name1 datatype1</w:t>
      </w:r>
      <w:r w:rsidRPr="00BC0397">
        <w:rPr>
          <w:rStyle w:val="token"/>
          <w:rFonts w:ascii="Times New Roman" w:hAnsi="Times New Roman" w:cs="Times New Roman"/>
          <w:color w:val="F8F8F2"/>
          <w:sz w:val="36"/>
          <w:szCs w:val="36"/>
        </w:rPr>
        <w:t>,</w:t>
      </w:r>
      <w:r w:rsidRPr="00BC0397">
        <w:rPr>
          <w:rStyle w:val="HTMLCode"/>
          <w:rFonts w:ascii="Times New Roman" w:hAnsi="Times New Roman" w:cs="Times New Roman"/>
          <w:color w:val="F8F8F2"/>
          <w:sz w:val="36"/>
          <w:szCs w:val="36"/>
        </w:rPr>
        <w:t xml:space="preserve"> </w:t>
      </w:r>
    </w:p>
    <w:p w14:paraId="44156816" w14:textId="77777777" w:rsidR="00AF7B99" w:rsidRPr="00BC0397" w:rsidRDefault="00AF7B99" w:rsidP="00AF7B99">
      <w:pPr>
        <w:pStyle w:val="HTMLPreformatted"/>
        <w:shd w:val="clear" w:color="auto" w:fill="1E2A37"/>
        <w:spacing w:before="120" w:after="120"/>
        <w:rPr>
          <w:rStyle w:val="HTMLCode"/>
          <w:rFonts w:ascii="Times New Roman" w:hAnsi="Times New Roman" w:cs="Times New Roman"/>
          <w:color w:val="F8F8F2"/>
          <w:sz w:val="36"/>
          <w:szCs w:val="36"/>
        </w:rPr>
      </w:pPr>
      <w:r w:rsidRPr="00BC0397">
        <w:rPr>
          <w:rStyle w:val="HTMLCode"/>
          <w:rFonts w:ascii="Times New Roman" w:hAnsi="Times New Roman" w:cs="Times New Roman"/>
          <w:color w:val="F8F8F2"/>
          <w:sz w:val="36"/>
          <w:szCs w:val="36"/>
        </w:rPr>
        <w:t xml:space="preserve">    </w:t>
      </w:r>
      <w:r w:rsidRPr="00BC0397">
        <w:rPr>
          <w:rStyle w:val="token"/>
          <w:rFonts w:ascii="Times New Roman" w:hAnsi="Times New Roman" w:cs="Times New Roman"/>
          <w:color w:val="66D9EF"/>
          <w:sz w:val="36"/>
          <w:szCs w:val="36"/>
        </w:rPr>
        <w:t>column</w:t>
      </w:r>
      <w:r w:rsidRPr="00BC0397">
        <w:rPr>
          <w:rStyle w:val="token"/>
          <w:rFonts w:ascii="Times New Roman" w:hAnsi="Times New Roman" w:cs="Times New Roman"/>
          <w:color w:val="F8F8F2"/>
          <w:sz w:val="36"/>
          <w:szCs w:val="36"/>
        </w:rPr>
        <w:t>-</w:t>
      </w:r>
      <w:r w:rsidRPr="00BC0397">
        <w:rPr>
          <w:rStyle w:val="HTMLCode"/>
          <w:rFonts w:ascii="Times New Roman" w:hAnsi="Times New Roman" w:cs="Times New Roman"/>
          <w:color w:val="F8F8F2"/>
          <w:sz w:val="36"/>
          <w:szCs w:val="36"/>
        </w:rPr>
        <w:t>name2 datatype2</w:t>
      </w:r>
      <w:r w:rsidRPr="00BC0397">
        <w:rPr>
          <w:rStyle w:val="token"/>
          <w:rFonts w:ascii="Times New Roman" w:hAnsi="Times New Roman" w:cs="Times New Roman"/>
          <w:color w:val="F8F8F2"/>
          <w:sz w:val="36"/>
          <w:szCs w:val="36"/>
        </w:rPr>
        <w:t>,</w:t>
      </w:r>
      <w:r w:rsidRPr="00BC0397">
        <w:rPr>
          <w:rStyle w:val="HTMLCode"/>
          <w:rFonts w:ascii="Times New Roman" w:hAnsi="Times New Roman" w:cs="Times New Roman"/>
          <w:color w:val="F8F8F2"/>
          <w:sz w:val="36"/>
          <w:szCs w:val="36"/>
        </w:rPr>
        <w:t xml:space="preserve"> </w:t>
      </w:r>
    </w:p>
    <w:p w14:paraId="0446E1D9" w14:textId="77777777" w:rsidR="00AF7B99" w:rsidRPr="00BC0397" w:rsidRDefault="00AF7B99" w:rsidP="00AF7B99">
      <w:pPr>
        <w:pStyle w:val="HTMLPreformatted"/>
        <w:shd w:val="clear" w:color="auto" w:fill="1E2A37"/>
        <w:spacing w:before="120" w:after="120"/>
        <w:rPr>
          <w:rFonts w:ascii="Times New Roman" w:hAnsi="Times New Roman" w:cs="Times New Roman"/>
          <w:color w:val="F8F8F2"/>
          <w:sz w:val="36"/>
          <w:szCs w:val="36"/>
        </w:rPr>
      </w:pPr>
      <w:r w:rsidRPr="00BC0397">
        <w:rPr>
          <w:rStyle w:val="HTMLCode"/>
          <w:rFonts w:ascii="Times New Roman" w:hAnsi="Times New Roman" w:cs="Times New Roman"/>
          <w:color w:val="F8F8F2"/>
          <w:sz w:val="36"/>
          <w:szCs w:val="36"/>
        </w:rPr>
        <w:t xml:space="preserve">    </w:t>
      </w:r>
      <w:r w:rsidRPr="00BC0397">
        <w:rPr>
          <w:rStyle w:val="token"/>
          <w:rFonts w:ascii="Times New Roman" w:hAnsi="Times New Roman" w:cs="Times New Roman"/>
          <w:color w:val="66D9EF"/>
          <w:sz w:val="36"/>
          <w:szCs w:val="36"/>
        </w:rPr>
        <w:t>column</w:t>
      </w:r>
      <w:r w:rsidRPr="00BC0397">
        <w:rPr>
          <w:rStyle w:val="token"/>
          <w:rFonts w:ascii="Times New Roman" w:hAnsi="Times New Roman" w:cs="Times New Roman"/>
          <w:color w:val="F8F8F2"/>
          <w:sz w:val="36"/>
          <w:szCs w:val="36"/>
        </w:rPr>
        <w:t>-</w:t>
      </w:r>
      <w:r w:rsidRPr="00BC0397">
        <w:rPr>
          <w:rStyle w:val="HTMLCode"/>
          <w:rFonts w:ascii="Times New Roman" w:hAnsi="Times New Roman" w:cs="Times New Roman"/>
          <w:color w:val="F8F8F2"/>
          <w:sz w:val="36"/>
          <w:szCs w:val="36"/>
        </w:rPr>
        <w:t>name3 datatype3</w:t>
      </w:r>
      <w:r w:rsidRPr="00BC0397">
        <w:rPr>
          <w:rStyle w:val="token"/>
          <w:rFonts w:ascii="Times New Roman" w:hAnsi="Times New Roman" w:cs="Times New Roman"/>
          <w:color w:val="F8F8F2"/>
          <w:sz w:val="36"/>
          <w:szCs w:val="36"/>
        </w:rPr>
        <w:t>);</w:t>
      </w:r>
    </w:p>
    <w:p w14:paraId="2E52EABF" w14:textId="77777777" w:rsidR="00AF7B99" w:rsidRPr="00AA07DB" w:rsidRDefault="00AF7B99" w:rsidP="00AF7B99">
      <w:pPr>
        <w:pStyle w:val="NormalWeb"/>
        <w:spacing w:before="0" w:beforeAutospacing="0" w:after="167" w:afterAutospacing="0"/>
        <w:rPr>
          <w:color w:val="333333"/>
          <w:sz w:val="32"/>
          <w:szCs w:val="32"/>
        </w:rPr>
      </w:pPr>
      <w:r w:rsidRPr="00AA07DB">
        <w:rPr>
          <w:color w:val="333333"/>
          <w:sz w:val="32"/>
          <w:szCs w:val="32"/>
        </w:rPr>
        <w:t>Here is an Example for this,</w:t>
      </w:r>
    </w:p>
    <w:p w14:paraId="3E045B9B" w14:textId="77777777" w:rsidR="00AF7B99" w:rsidRPr="00AA07DB" w:rsidRDefault="00AF7B99" w:rsidP="00AF7B99">
      <w:pPr>
        <w:pStyle w:val="HTMLPreformatted"/>
        <w:shd w:val="clear" w:color="auto" w:fill="1E2A37"/>
        <w:spacing w:before="120" w:after="120"/>
        <w:rPr>
          <w:rStyle w:val="HTMLCode"/>
          <w:rFonts w:ascii="Times New Roman" w:hAnsi="Times New Roman" w:cs="Times New Roman"/>
          <w:color w:val="F8F8F2"/>
          <w:sz w:val="32"/>
          <w:szCs w:val="32"/>
        </w:rPr>
      </w:pPr>
      <w:r w:rsidRPr="00AA07DB">
        <w:rPr>
          <w:rStyle w:val="token"/>
          <w:rFonts w:ascii="Times New Roman" w:hAnsi="Times New Roman" w:cs="Times New Roman"/>
          <w:color w:val="66D9EF"/>
          <w:sz w:val="32"/>
          <w:szCs w:val="32"/>
        </w:rPr>
        <w:t>ALTER</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TABLE</w:t>
      </w:r>
      <w:r w:rsidRPr="00AA07DB">
        <w:rPr>
          <w:rStyle w:val="HTMLCode"/>
          <w:rFonts w:ascii="Times New Roman" w:hAnsi="Times New Roman" w:cs="Times New Roman"/>
          <w:color w:val="F8F8F2"/>
          <w:sz w:val="32"/>
          <w:szCs w:val="32"/>
        </w:rPr>
        <w:t xml:space="preserve"> student </w:t>
      </w:r>
      <w:r w:rsidRPr="00AA07DB">
        <w:rPr>
          <w:rStyle w:val="token"/>
          <w:rFonts w:ascii="Times New Roman" w:hAnsi="Times New Roman" w:cs="Times New Roman"/>
          <w:color w:val="66D9EF"/>
          <w:sz w:val="32"/>
          <w:szCs w:val="32"/>
        </w:rPr>
        <w:t>ADD</w:t>
      </w:r>
      <w:r w:rsidRPr="00AA07DB">
        <w:rPr>
          <w:rStyle w:val="token"/>
          <w:rFonts w:ascii="Times New Roman" w:hAnsi="Times New Roman" w:cs="Times New Roman"/>
          <w:color w:val="F8F8F2"/>
          <w:sz w:val="32"/>
          <w:szCs w:val="32"/>
        </w:rPr>
        <w:t>(</w:t>
      </w:r>
    </w:p>
    <w:p w14:paraId="483B2851" w14:textId="77777777" w:rsidR="00AF7B99" w:rsidRPr="00AA07DB" w:rsidRDefault="00AF7B99" w:rsidP="00AF7B99">
      <w:pPr>
        <w:pStyle w:val="HTMLPreformatted"/>
        <w:shd w:val="clear" w:color="auto" w:fill="1E2A37"/>
        <w:spacing w:before="120" w:after="120"/>
        <w:rPr>
          <w:rStyle w:val="HTMLCode"/>
          <w:rFonts w:ascii="Times New Roman" w:hAnsi="Times New Roman" w:cs="Times New Roman"/>
          <w:color w:val="F8F8F2"/>
          <w:sz w:val="32"/>
          <w:szCs w:val="32"/>
        </w:rPr>
      </w:pPr>
      <w:r w:rsidRPr="00AA07DB">
        <w:rPr>
          <w:rStyle w:val="HTMLCode"/>
          <w:rFonts w:ascii="Times New Roman" w:hAnsi="Times New Roman" w:cs="Times New Roman"/>
          <w:color w:val="F8F8F2"/>
          <w:sz w:val="32"/>
          <w:szCs w:val="32"/>
        </w:rPr>
        <w:t xml:space="preserve">    father_name </w:t>
      </w:r>
      <w:r w:rsidRPr="00AA07DB">
        <w:rPr>
          <w:rStyle w:val="token"/>
          <w:rFonts w:ascii="Times New Roman" w:hAnsi="Times New Roman" w:cs="Times New Roman"/>
          <w:color w:val="66D9EF"/>
          <w:sz w:val="32"/>
          <w:szCs w:val="32"/>
        </w:rPr>
        <w:t>VARCHAR</w:t>
      </w:r>
      <w:r w:rsidRPr="00AA07DB">
        <w:rPr>
          <w:rStyle w:val="token"/>
          <w:rFonts w:ascii="Times New Roman" w:hAnsi="Times New Roman" w:cs="Times New Roman"/>
          <w:color w:val="F8F8F2"/>
          <w:sz w:val="32"/>
          <w:szCs w:val="32"/>
        </w:rPr>
        <w:t>(</w:t>
      </w:r>
      <w:r w:rsidRPr="00AA07DB">
        <w:rPr>
          <w:rStyle w:val="token"/>
          <w:rFonts w:ascii="Times New Roman" w:hAnsi="Times New Roman" w:cs="Times New Roman"/>
          <w:color w:val="AE81FF"/>
          <w:sz w:val="32"/>
          <w:szCs w:val="32"/>
        </w:rPr>
        <w:t>60</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w:t>
      </w:r>
    </w:p>
    <w:p w14:paraId="2086918E" w14:textId="77777777" w:rsidR="00AF7B99" w:rsidRPr="00AA07DB" w:rsidRDefault="00AF7B99" w:rsidP="00AF7B99">
      <w:pPr>
        <w:pStyle w:val="HTMLPreformatted"/>
        <w:shd w:val="clear" w:color="auto" w:fill="1E2A37"/>
        <w:spacing w:before="120" w:after="120"/>
        <w:rPr>
          <w:rStyle w:val="HTMLCode"/>
          <w:rFonts w:ascii="Times New Roman" w:hAnsi="Times New Roman" w:cs="Times New Roman"/>
          <w:color w:val="F8F8F2"/>
          <w:sz w:val="32"/>
          <w:szCs w:val="32"/>
        </w:rPr>
      </w:pPr>
      <w:r w:rsidRPr="00AA07DB">
        <w:rPr>
          <w:rStyle w:val="HTMLCode"/>
          <w:rFonts w:ascii="Times New Roman" w:hAnsi="Times New Roman" w:cs="Times New Roman"/>
          <w:color w:val="F8F8F2"/>
          <w:sz w:val="32"/>
          <w:szCs w:val="32"/>
        </w:rPr>
        <w:t xml:space="preserve">    mother_name </w:t>
      </w:r>
      <w:r w:rsidRPr="00AA07DB">
        <w:rPr>
          <w:rStyle w:val="token"/>
          <w:rFonts w:ascii="Times New Roman" w:hAnsi="Times New Roman" w:cs="Times New Roman"/>
          <w:color w:val="66D9EF"/>
          <w:sz w:val="32"/>
          <w:szCs w:val="32"/>
        </w:rPr>
        <w:t>VARCHAR</w:t>
      </w:r>
      <w:r w:rsidRPr="00AA07DB">
        <w:rPr>
          <w:rStyle w:val="token"/>
          <w:rFonts w:ascii="Times New Roman" w:hAnsi="Times New Roman" w:cs="Times New Roman"/>
          <w:color w:val="F8F8F2"/>
          <w:sz w:val="32"/>
          <w:szCs w:val="32"/>
        </w:rPr>
        <w:t>(</w:t>
      </w:r>
      <w:r w:rsidRPr="00AA07DB">
        <w:rPr>
          <w:rStyle w:val="token"/>
          <w:rFonts w:ascii="Times New Roman" w:hAnsi="Times New Roman" w:cs="Times New Roman"/>
          <w:color w:val="AE81FF"/>
          <w:sz w:val="32"/>
          <w:szCs w:val="32"/>
        </w:rPr>
        <w:t>60</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w:t>
      </w:r>
    </w:p>
    <w:p w14:paraId="658ABE2A" w14:textId="77777777" w:rsidR="00AF7B99" w:rsidRPr="00AA07DB" w:rsidRDefault="00AF7B99" w:rsidP="00AF7B99">
      <w:pPr>
        <w:pStyle w:val="HTMLPreformatted"/>
        <w:shd w:val="clear" w:color="auto" w:fill="1E2A37"/>
        <w:spacing w:before="120" w:after="120"/>
        <w:rPr>
          <w:rFonts w:ascii="Times New Roman" w:hAnsi="Times New Roman" w:cs="Times New Roman"/>
          <w:color w:val="F8F8F2"/>
          <w:sz w:val="32"/>
          <w:szCs w:val="32"/>
        </w:rPr>
      </w:pPr>
      <w:r w:rsidRPr="00AA07DB">
        <w:rPr>
          <w:rStyle w:val="HTMLCode"/>
          <w:rFonts w:ascii="Times New Roman" w:hAnsi="Times New Roman" w:cs="Times New Roman"/>
          <w:color w:val="F8F8F2"/>
          <w:sz w:val="32"/>
          <w:szCs w:val="32"/>
        </w:rPr>
        <w:t xml:space="preserve">    dob </w:t>
      </w:r>
      <w:r w:rsidRPr="00AA07DB">
        <w:rPr>
          <w:rStyle w:val="token"/>
          <w:rFonts w:ascii="Times New Roman" w:hAnsi="Times New Roman" w:cs="Times New Roman"/>
          <w:color w:val="66D9EF"/>
          <w:sz w:val="32"/>
          <w:szCs w:val="32"/>
        </w:rPr>
        <w:t>DATE</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w:t>
      </w:r>
    </w:p>
    <w:p w14:paraId="16AE3956" w14:textId="77777777" w:rsidR="00C824FD" w:rsidRPr="00E4583A" w:rsidRDefault="00C824FD" w:rsidP="00C824FD">
      <w:pPr>
        <w:pStyle w:val="Heading1"/>
        <w:spacing w:before="0" w:after="225"/>
        <w:textAlignment w:val="baseline"/>
        <w:rPr>
          <w:rFonts w:ascii="Poppins" w:hAnsi="Poppins"/>
          <w:color w:val="BA3925"/>
          <w:sz w:val="51"/>
          <w:szCs w:val="57"/>
          <w:u w:val="single"/>
        </w:rPr>
      </w:pPr>
      <w:r w:rsidRPr="00E4583A">
        <w:rPr>
          <w:rFonts w:ascii="Poppins" w:hAnsi="Poppins"/>
          <w:color w:val="BA3925"/>
          <w:sz w:val="51"/>
          <w:szCs w:val="57"/>
          <w:u w:val="single"/>
        </w:rPr>
        <w:t>MySQL Drop a Column From Existing Table</w:t>
      </w:r>
    </w:p>
    <w:p w14:paraId="34DA572F" w14:textId="77777777" w:rsidR="00C824FD" w:rsidRDefault="00C824FD" w:rsidP="00C824FD">
      <w:pPr>
        <w:pStyle w:val="Heading2"/>
        <w:shd w:val="clear" w:color="auto" w:fill="FFFFFF"/>
        <w:spacing w:before="0" w:beforeAutospacing="0" w:after="0" w:afterAutospacing="0"/>
        <w:textAlignment w:val="baseline"/>
        <w:rPr>
          <w:rFonts w:ascii="Poppins" w:hAnsi="Poppins" w:cs="Arial"/>
          <w:color w:val="BA3925"/>
          <w:sz w:val="30"/>
          <w:szCs w:val="30"/>
        </w:rPr>
      </w:pPr>
      <w:r>
        <w:rPr>
          <w:rStyle w:val="Strong"/>
          <w:rFonts w:ascii="Poppins" w:hAnsi="Poppins" w:cs="Arial"/>
          <w:b/>
          <w:bCs/>
          <w:color w:val="BA3925"/>
          <w:sz w:val="30"/>
          <w:szCs w:val="30"/>
          <w:bdr w:val="none" w:sz="0" w:space="0" w:color="auto" w:frame="1"/>
        </w:rPr>
        <w:t>Syntax</w:t>
      </w:r>
    </w:p>
    <w:p w14:paraId="374F6FBB" w14:textId="77777777" w:rsidR="00C824FD" w:rsidRDefault="00C824FD" w:rsidP="00C824FD">
      <w:pPr>
        <w:shd w:val="clear" w:color="auto" w:fill="0C1021"/>
        <w:textAlignment w:val="baseline"/>
        <w:rPr>
          <w:rFonts w:ascii="Arial" w:hAnsi="Arial" w:cs="Arial"/>
          <w:color w:val="F8F8F8"/>
          <w:sz w:val="27"/>
          <w:szCs w:val="27"/>
        </w:rPr>
      </w:pPr>
      <w:r>
        <w:rPr>
          <w:rStyle w:val="sy1"/>
          <w:rFonts w:ascii="Arial" w:hAnsi="Arial" w:cs="Arial"/>
          <w:color w:val="FBDE2D"/>
          <w:sz w:val="27"/>
          <w:szCs w:val="27"/>
          <w:bdr w:val="none" w:sz="0" w:space="0" w:color="auto" w:frame="1"/>
        </w:rPr>
        <w:t>&gt;&gt;</w:t>
      </w:r>
      <w:r>
        <w:rPr>
          <w:rFonts w:ascii="Arial" w:hAnsi="Arial" w:cs="Arial"/>
          <w:color w:val="F8F8F8"/>
          <w:sz w:val="27"/>
          <w:szCs w:val="27"/>
        </w:rPr>
        <w:t> </w:t>
      </w:r>
      <w:hyperlink r:id="rId16" w:history="1">
        <w:r>
          <w:rPr>
            <w:rStyle w:val="kw1"/>
            <w:rFonts w:ascii="Arial" w:hAnsi="Arial" w:cs="Arial"/>
            <w:color w:val="FBDE2D"/>
            <w:sz w:val="27"/>
            <w:szCs w:val="27"/>
            <w:bdr w:val="none" w:sz="0" w:space="0" w:color="auto" w:frame="1"/>
          </w:rPr>
          <w:t>ALTER</w:t>
        </w:r>
      </w:hyperlink>
      <w:r>
        <w:rPr>
          <w:rFonts w:ascii="Arial" w:hAnsi="Arial" w:cs="Arial"/>
          <w:color w:val="F8F8F8"/>
          <w:sz w:val="27"/>
          <w:szCs w:val="27"/>
        </w:rPr>
        <w:t> </w:t>
      </w:r>
      <w:hyperlink r:id="rId17" w:history="1">
        <w:r>
          <w:rPr>
            <w:rStyle w:val="kw1"/>
            <w:rFonts w:ascii="Arial" w:hAnsi="Arial" w:cs="Arial"/>
            <w:color w:val="FBDE2D"/>
            <w:sz w:val="27"/>
            <w:szCs w:val="27"/>
            <w:bdr w:val="none" w:sz="0" w:space="0" w:color="auto" w:frame="1"/>
          </w:rPr>
          <w:t>TABLE</w:t>
        </w:r>
      </w:hyperlink>
      <w:r>
        <w:rPr>
          <w:rFonts w:ascii="Arial" w:hAnsi="Arial" w:cs="Arial"/>
          <w:color w:val="F8F8F8"/>
          <w:sz w:val="27"/>
          <w:szCs w:val="27"/>
        </w:rPr>
        <w:t> table_name </w:t>
      </w:r>
      <w:hyperlink r:id="rId18" w:history="1">
        <w:r>
          <w:rPr>
            <w:rStyle w:val="kw1"/>
            <w:rFonts w:ascii="Arial" w:hAnsi="Arial" w:cs="Arial"/>
            <w:color w:val="FBDE2D"/>
            <w:sz w:val="27"/>
            <w:szCs w:val="27"/>
            <w:bdr w:val="none" w:sz="0" w:space="0" w:color="auto" w:frame="1"/>
          </w:rPr>
          <w:t>DROP</w:t>
        </w:r>
      </w:hyperlink>
      <w:r>
        <w:rPr>
          <w:rFonts w:ascii="Arial" w:hAnsi="Arial" w:cs="Arial"/>
          <w:color w:val="F8F8F8"/>
          <w:sz w:val="27"/>
          <w:szCs w:val="27"/>
        </w:rPr>
        <w:t> </w:t>
      </w:r>
      <w:hyperlink r:id="rId19" w:history="1">
        <w:r>
          <w:rPr>
            <w:rStyle w:val="kw1"/>
            <w:rFonts w:ascii="Arial" w:hAnsi="Arial" w:cs="Arial"/>
            <w:color w:val="FBDE2D"/>
            <w:sz w:val="27"/>
            <w:szCs w:val="27"/>
            <w:bdr w:val="none" w:sz="0" w:space="0" w:color="auto" w:frame="1"/>
          </w:rPr>
          <w:t>COLUMN</w:t>
        </w:r>
      </w:hyperlink>
      <w:r>
        <w:rPr>
          <w:rFonts w:ascii="Arial" w:hAnsi="Arial" w:cs="Arial"/>
          <w:color w:val="F8F8F8"/>
          <w:sz w:val="27"/>
          <w:szCs w:val="27"/>
        </w:rPr>
        <w:t> exisiting_column_name</w:t>
      </w:r>
      <w:r>
        <w:rPr>
          <w:rStyle w:val="sy2"/>
          <w:rFonts w:ascii="Arial" w:hAnsi="Arial" w:cs="Arial"/>
          <w:color w:val="F8F8F8"/>
          <w:sz w:val="27"/>
          <w:szCs w:val="27"/>
          <w:bdr w:val="none" w:sz="0" w:space="0" w:color="auto" w:frame="1"/>
        </w:rPr>
        <w:t>;</w:t>
      </w:r>
    </w:p>
    <w:p w14:paraId="7D7E219C" w14:textId="77777777" w:rsidR="00AF7B99" w:rsidRPr="00AA07DB" w:rsidRDefault="00000000" w:rsidP="00AF7B99">
      <w:pPr>
        <w:spacing w:before="335" w:after="335"/>
        <w:rPr>
          <w:rFonts w:ascii="Times New Roman" w:hAnsi="Times New Roman" w:cs="Times New Roman"/>
          <w:sz w:val="32"/>
          <w:szCs w:val="32"/>
        </w:rPr>
      </w:pPr>
      <w:r>
        <w:rPr>
          <w:rFonts w:ascii="Times New Roman" w:hAnsi="Times New Roman" w:cs="Times New Roman"/>
          <w:sz w:val="32"/>
          <w:szCs w:val="32"/>
        </w:rPr>
        <w:pict w14:anchorId="5B364D31">
          <v:rect id="_x0000_i1028" style="width:0;height:0" o:hralign="center" o:hrstd="t" o:hrnoshade="t" o:hr="t" fillcolor="#333" stroked="f"/>
        </w:pict>
      </w:r>
    </w:p>
    <w:p w14:paraId="6ADC6537" w14:textId="77777777" w:rsidR="00AF7B99" w:rsidRDefault="00AF7B99" w:rsidP="00AF7B99">
      <w:pPr>
        <w:pStyle w:val="Heading2"/>
        <w:spacing w:before="335" w:beforeAutospacing="0" w:after="167" w:afterAutospacing="0"/>
        <w:rPr>
          <w:bCs w:val="0"/>
          <w:color w:val="333333"/>
          <w:sz w:val="32"/>
          <w:szCs w:val="32"/>
          <w:u w:val="single"/>
        </w:rPr>
      </w:pPr>
      <w:r w:rsidRPr="00BC0397">
        <w:rPr>
          <w:rStyle w:val="HTMLCode"/>
          <w:rFonts w:ascii="Times New Roman" w:hAnsi="Times New Roman" w:cs="Times New Roman"/>
          <w:bCs w:val="0"/>
          <w:color w:val="C7254E"/>
          <w:sz w:val="32"/>
          <w:szCs w:val="32"/>
          <w:u w:val="single"/>
          <w:shd w:val="clear" w:color="auto" w:fill="F9F2F4"/>
        </w:rPr>
        <w:t>ALTER</w:t>
      </w:r>
      <w:r w:rsidRPr="00BC0397">
        <w:rPr>
          <w:bCs w:val="0"/>
          <w:color w:val="333333"/>
          <w:sz w:val="32"/>
          <w:szCs w:val="32"/>
          <w:u w:val="single"/>
        </w:rPr>
        <w:t> Command: Add Column with default value</w:t>
      </w:r>
    </w:p>
    <w:p w14:paraId="2423DF73" w14:textId="77777777" w:rsidR="00BC0397" w:rsidRPr="00BC0397" w:rsidRDefault="00BC0397" w:rsidP="00AF7B99">
      <w:pPr>
        <w:pStyle w:val="Heading2"/>
        <w:spacing w:before="335" w:beforeAutospacing="0" w:after="167" w:afterAutospacing="0"/>
        <w:rPr>
          <w:bCs w:val="0"/>
          <w:color w:val="333333"/>
          <w:sz w:val="32"/>
          <w:szCs w:val="32"/>
          <w:u w:val="single"/>
        </w:rPr>
      </w:pPr>
    </w:p>
    <w:p w14:paraId="0F400AFC" w14:textId="77777777" w:rsidR="00AF7B99" w:rsidRPr="00AA07DB" w:rsidRDefault="00AF7B99" w:rsidP="00AF7B99">
      <w:pPr>
        <w:pStyle w:val="HTMLPreformatted"/>
        <w:shd w:val="clear" w:color="auto" w:fill="1E2A37"/>
        <w:spacing w:before="120" w:after="120"/>
        <w:rPr>
          <w:rStyle w:val="HTMLCode"/>
          <w:rFonts w:ascii="Times New Roman" w:hAnsi="Times New Roman" w:cs="Times New Roman"/>
          <w:color w:val="F8F8F2"/>
          <w:sz w:val="32"/>
          <w:szCs w:val="32"/>
        </w:rPr>
      </w:pPr>
      <w:r w:rsidRPr="00AA07DB">
        <w:rPr>
          <w:rStyle w:val="token"/>
          <w:rFonts w:ascii="Times New Roman" w:hAnsi="Times New Roman" w:cs="Times New Roman"/>
          <w:color w:val="66D9EF"/>
          <w:sz w:val="32"/>
          <w:szCs w:val="32"/>
        </w:rPr>
        <w:t>ALTER</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TABLE</w:t>
      </w:r>
      <w:r w:rsidRPr="00AA07DB">
        <w:rPr>
          <w:rStyle w:val="HTMLCode"/>
          <w:rFonts w:ascii="Times New Roman" w:hAnsi="Times New Roman" w:cs="Times New Roman"/>
          <w:color w:val="F8F8F2"/>
          <w:sz w:val="32"/>
          <w:szCs w:val="32"/>
        </w:rPr>
        <w:t xml:space="preserve"> table_name </w:t>
      </w:r>
      <w:r w:rsidRPr="00AA07DB">
        <w:rPr>
          <w:rStyle w:val="token"/>
          <w:rFonts w:ascii="Times New Roman" w:hAnsi="Times New Roman" w:cs="Times New Roman"/>
          <w:color w:val="66D9EF"/>
          <w:sz w:val="32"/>
          <w:szCs w:val="32"/>
        </w:rPr>
        <w:t>ADD</w:t>
      </w:r>
      <w:r w:rsidRPr="00AA07DB">
        <w:rPr>
          <w:rStyle w:val="token"/>
          <w:rFonts w:ascii="Times New Roman" w:hAnsi="Times New Roman" w:cs="Times New Roman"/>
          <w:color w:val="F8F8F2"/>
          <w:sz w:val="32"/>
          <w:szCs w:val="32"/>
        </w:rPr>
        <w:t>(</w:t>
      </w:r>
    </w:p>
    <w:p w14:paraId="26F20E9C" w14:textId="77777777" w:rsidR="00AF7B99" w:rsidRPr="00AA07DB" w:rsidRDefault="00AF7B99" w:rsidP="00AF7B99">
      <w:pPr>
        <w:pStyle w:val="HTMLPreformatted"/>
        <w:shd w:val="clear" w:color="auto" w:fill="1E2A37"/>
        <w:spacing w:before="120" w:after="120"/>
        <w:rPr>
          <w:rStyle w:val="HTMLCode"/>
          <w:rFonts w:ascii="Times New Roman" w:hAnsi="Times New Roman" w:cs="Times New Roman"/>
          <w:color w:val="F8F8F2"/>
          <w:sz w:val="32"/>
          <w:szCs w:val="32"/>
        </w:rPr>
      </w:pP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column</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name1 datatype1 </w:t>
      </w:r>
      <w:r w:rsidRPr="00AA07DB">
        <w:rPr>
          <w:rStyle w:val="token"/>
          <w:rFonts w:ascii="Times New Roman" w:hAnsi="Times New Roman" w:cs="Times New Roman"/>
          <w:color w:val="66D9EF"/>
          <w:sz w:val="32"/>
          <w:szCs w:val="32"/>
        </w:rPr>
        <w:t>DEFAULT</w:t>
      </w:r>
      <w:r w:rsidRPr="00AA07DB">
        <w:rPr>
          <w:rStyle w:val="HTMLCode"/>
          <w:rFonts w:ascii="Times New Roman" w:hAnsi="Times New Roman" w:cs="Times New Roman"/>
          <w:color w:val="F8F8F2"/>
          <w:sz w:val="32"/>
          <w:szCs w:val="32"/>
        </w:rPr>
        <w:t xml:space="preserve"> some_value</w:t>
      </w:r>
    </w:p>
    <w:p w14:paraId="2F273ED4" w14:textId="77777777" w:rsidR="00AF7B99" w:rsidRPr="00AA07DB" w:rsidRDefault="00AF7B99" w:rsidP="00AF7B99">
      <w:pPr>
        <w:pStyle w:val="HTMLPreformatted"/>
        <w:shd w:val="clear" w:color="auto" w:fill="1E2A37"/>
        <w:spacing w:before="120" w:after="120"/>
        <w:rPr>
          <w:rFonts w:ascii="Times New Roman" w:hAnsi="Times New Roman" w:cs="Times New Roman"/>
          <w:color w:val="F8F8F2"/>
          <w:sz w:val="32"/>
          <w:szCs w:val="32"/>
        </w:rPr>
      </w:pPr>
      <w:r w:rsidRPr="00AA07DB">
        <w:rPr>
          <w:rStyle w:val="token"/>
          <w:rFonts w:ascii="Times New Roman" w:hAnsi="Times New Roman" w:cs="Times New Roman"/>
          <w:color w:val="F8F8F2"/>
          <w:sz w:val="32"/>
          <w:szCs w:val="32"/>
        </w:rPr>
        <w:t>);</w:t>
      </w:r>
    </w:p>
    <w:p w14:paraId="0FA221C9" w14:textId="77777777" w:rsidR="00AF7B99" w:rsidRPr="00AA07DB" w:rsidRDefault="00AF7B99" w:rsidP="00AF7B99">
      <w:pPr>
        <w:pStyle w:val="NormalWeb"/>
        <w:spacing w:before="0" w:beforeAutospacing="0" w:after="167" w:afterAutospacing="0"/>
        <w:rPr>
          <w:color w:val="333333"/>
          <w:sz w:val="32"/>
          <w:szCs w:val="32"/>
        </w:rPr>
      </w:pPr>
      <w:r w:rsidRPr="00AA07DB">
        <w:rPr>
          <w:color w:val="333333"/>
          <w:sz w:val="32"/>
          <w:szCs w:val="32"/>
        </w:rPr>
        <w:t>Here is an Example for this,</w:t>
      </w:r>
    </w:p>
    <w:p w14:paraId="59F6DC88" w14:textId="77777777" w:rsidR="00AF7B99" w:rsidRPr="00AA07DB" w:rsidRDefault="00AF7B99" w:rsidP="00AF7B99">
      <w:pPr>
        <w:pStyle w:val="HTMLPreformatted"/>
        <w:shd w:val="clear" w:color="auto" w:fill="1E2A37"/>
        <w:spacing w:before="120" w:after="120"/>
        <w:rPr>
          <w:rStyle w:val="HTMLCode"/>
          <w:rFonts w:ascii="Times New Roman" w:hAnsi="Times New Roman" w:cs="Times New Roman"/>
          <w:color w:val="F8F8F2"/>
          <w:sz w:val="32"/>
          <w:szCs w:val="32"/>
        </w:rPr>
      </w:pPr>
      <w:r w:rsidRPr="00AA07DB">
        <w:rPr>
          <w:rStyle w:val="token"/>
          <w:rFonts w:ascii="Times New Roman" w:hAnsi="Times New Roman" w:cs="Times New Roman"/>
          <w:color w:val="66D9EF"/>
          <w:sz w:val="32"/>
          <w:szCs w:val="32"/>
        </w:rPr>
        <w:t>ALTER</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TABLE</w:t>
      </w:r>
      <w:r w:rsidRPr="00AA07DB">
        <w:rPr>
          <w:rStyle w:val="HTMLCode"/>
          <w:rFonts w:ascii="Times New Roman" w:hAnsi="Times New Roman" w:cs="Times New Roman"/>
          <w:color w:val="F8F8F2"/>
          <w:sz w:val="32"/>
          <w:szCs w:val="32"/>
        </w:rPr>
        <w:t xml:space="preserve"> student </w:t>
      </w:r>
      <w:r w:rsidRPr="00AA07DB">
        <w:rPr>
          <w:rStyle w:val="token"/>
          <w:rFonts w:ascii="Times New Roman" w:hAnsi="Times New Roman" w:cs="Times New Roman"/>
          <w:color w:val="66D9EF"/>
          <w:sz w:val="32"/>
          <w:szCs w:val="32"/>
        </w:rPr>
        <w:t>ADD</w:t>
      </w:r>
      <w:r w:rsidRPr="00AA07DB">
        <w:rPr>
          <w:rStyle w:val="token"/>
          <w:rFonts w:ascii="Times New Roman" w:hAnsi="Times New Roman" w:cs="Times New Roman"/>
          <w:color w:val="F8F8F2"/>
          <w:sz w:val="32"/>
          <w:szCs w:val="32"/>
        </w:rPr>
        <w:t>(</w:t>
      </w:r>
    </w:p>
    <w:p w14:paraId="6E77364E" w14:textId="77777777" w:rsidR="00AF7B99" w:rsidRPr="00AA07DB" w:rsidRDefault="00AF7B99" w:rsidP="00AF7B99">
      <w:pPr>
        <w:pStyle w:val="HTMLPreformatted"/>
        <w:shd w:val="clear" w:color="auto" w:fill="1E2A37"/>
        <w:spacing w:before="120" w:after="120"/>
        <w:rPr>
          <w:rStyle w:val="HTMLCode"/>
          <w:rFonts w:ascii="Times New Roman" w:hAnsi="Times New Roman" w:cs="Times New Roman"/>
          <w:color w:val="F8F8F2"/>
          <w:sz w:val="32"/>
          <w:szCs w:val="32"/>
        </w:rPr>
      </w:pPr>
      <w:r w:rsidRPr="00AA07DB">
        <w:rPr>
          <w:rStyle w:val="HTMLCode"/>
          <w:rFonts w:ascii="Times New Roman" w:hAnsi="Times New Roman" w:cs="Times New Roman"/>
          <w:color w:val="F8F8F2"/>
          <w:sz w:val="32"/>
          <w:szCs w:val="32"/>
        </w:rPr>
        <w:lastRenderedPageBreak/>
        <w:t xml:space="preserve">    dob </w:t>
      </w:r>
      <w:r w:rsidRPr="00AA07DB">
        <w:rPr>
          <w:rStyle w:val="token"/>
          <w:rFonts w:ascii="Times New Roman" w:hAnsi="Times New Roman" w:cs="Times New Roman"/>
          <w:color w:val="66D9EF"/>
          <w:sz w:val="32"/>
          <w:szCs w:val="32"/>
        </w:rPr>
        <w:t>DATE</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DEFAULT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A6E22E"/>
          <w:sz w:val="32"/>
          <w:szCs w:val="32"/>
        </w:rPr>
        <w:t>'01-Jan-99'</w:t>
      </w:r>
    </w:p>
    <w:p w14:paraId="6E6B3390" w14:textId="77777777" w:rsidR="00BC0397" w:rsidRDefault="00AF7B99" w:rsidP="00BC0397">
      <w:pPr>
        <w:pStyle w:val="HTMLPreformatted"/>
        <w:shd w:val="clear" w:color="auto" w:fill="1E2A37"/>
        <w:spacing w:before="120" w:after="120"/>
        <w:rPr>
          <w:rStyle w:val="token"/>
          <w:rFonts w:ascii="Times New Roman" w:hAnsi="Times New Roman" w:cs="Times New Roman"/>
          <w:color w:val="F8F8F2"/>
          <w:sz w:val="32"/>
          <w:szCs w:val="32"/>
        </w:rPr>
      </w:pPr>
      <w:r w:rsidRPr="00AA07DB">
        <w:rPr>
          <w:rStyle w:val="token"/>
          <w:rFonts w:ascii="Times New Roman" w:hAnsi="Times New Roman" w:cs="Times New Roman"/>
          <w:color w:val="F8F8F2"/>
          <w:sz w:val="32"/>
          <w:szCs w:val="32"/>
        </w:rPr>
        <w:t>);</w:t>
      </w:r>
    </w:p>
    <w:p w14:paraId="21A60470" w14:textId="77777777" w:rsidR="00AF7B99" w:rsidRPr="00BC0397" w:rsidRDefault="00000000" w:rsidP="00BC0397">
      <w:pPr>
        <w:pStyle w:val="HTMLPreformatted"/>
        <w:shd w:val="clear" w:color="auto" w:fill="1E2A37"/>
        <w:spacing w:before="120" w:after="120"/>
        <w:rPr>
          <w:ins w:id="18" w:author="Unknown"/>
          <w:rFonts w:ascii="Times New Roman" w:hAnsi="Times New Roman" w:cs="Times New Roman"/>
          <w:color w:val="F8F8F2"/>
          <w:sz w:val="32"/>
          <w:szCs w:val="32"/>
        </w:rPr>
      </w:pPr>
      <w:ins w:id="19" w:author="Unknown">
        <w:r>
          <w:rPr>
            <w:rFonts w:ascii="Times New Roman" w:hAnsi="Times New Roman" w:cs="Times New Roman"/>
            <w:sz w:val="32"/>
            <w:szCs w:val="32"/>
          </w:rPr>
          <w:pict w14:anchorId="4D3C39A0">
            <v:rect id="_x0000_i1029" style="width:0;height:0" o:hralign="center" o:hrstd="t" o:hrnoshade="t" o:hr="t" fillcolor="#333" stroked="f"/>
          </w:pict>
        </w:r>
      </w:ins>
    </w:p>
    <w:p w14:paraId="79051087" w14:textId="77777777" w:rsidR="00AF7B99" w:rsidRPr="00620A54" w:rsidRDefault="00AF7B99" w:rsidP="00AF7B99">
      <w:pPr>
        <w:pStyle w:val="Heading2"/>
        <w:spacing w:before="335" w:beforeAutospacing="0" w:after="167" w:afterAutospacing="0"/>
        <w:rPr>
          <w:ins w:id="20" w:author="Unknown"/>
          <w:bCs w:val="0"/>
          <w:color w:val="FF0000"/>
          <w:sz w:val="32"/>
          <w:szCs w:val="32"/>
          <w:u w:val="single"/>
        </w:rPr>
      </w:pPr>
      <w:ins w:id="21" w:author="Unknown">
        <w:r w:rsidRPr="00620A54">
          <w:rPr>
            <w:rStyle w:val="HTMLCode"/>
            <w:rFonts w:ascii="Times New Roman" w:hAnsi="Times New Roman" w:cs="Times New Roman"/>
            <w:bCs w:val="0"/>
            <w:color w:val="FF0000"/>
            <w:sz w:val="32"/>
            <w:szCs w:val="32"/>
            <w:u w:val="single"/>
            <w:shd w:val="clear" w:color="auto" w:fill="F9F2F4"/>
          </w:rPr>
          <w:t>ALTER</w:t>
        </w:r>
        <w:r w:rsidRPr="00620A54">
          <w:rPr>
            <w:bCs w:val="0"/>
            <w:color w:val="FF0000"/>
            <w:sz w:val="32"/>
            <w:szCs w:val="32"/>
            <w:u w:val="single"/>
          </w:rPr>
          <w:t> Command: Modify an existing Column</w:t>
        </w:r>
      </w:ins>
    </w:p>
    <w:p w14:paraId="5258150F" w14:textId="77777777" w:rsidR="00AF7B99" w:rsidRPr="00BC0397" w:rsidRDefault="00AF7B99" w:rsidP="00AF7B99">
      <w:pPr>
        <w:pStyle w:val="HTMLPreformatted"/>
        <w:shd w:val="clear" w:color="auto" w:fill="1E2A37"/>
        <w:spacing w:before="120" w:after="120"/>
        <w:rPr>
          <w:ins w:id="22" w:author="Unknown"/>
          <w:rStyle w:val="HTMLCode"/>
          <w:rFonts w:ascii="Times New Roman" w:hAnsi="Times New Roman" w:cs="Times New Roman"/>
          <w:color w:val="F8F8F2"/>
          <w:sz w:val="32"/>
          <w:szCs w:val="32"/>
        </w:rPr>
      </w:pPr>
      <w:ins w:id="23" w:author="Unknown">
        <w:r w:rsidRPr="00BC0397">
          <w:rPr>
            <w:rStyle w:val="token"/>
            <w:rFonts w:ascii="Times New Roman" w:hAnsi="Times New Roman" w:cs="Times New Roman"/>
            <w:color w:val="66D9EF"/>
            <w:sz w:val="32"/>
            <w:szCs w:val="32"/>
          </w:rPr>
          <w:t>ALTER</w:t>
        </w:r>
        <w:r w:rsidRPr="00BC0397">
          <w:rPr>
            <w:rStyle w:val="HTMLCode"/>
            <w:rFonts w:ascii="Times New Roman" w:hAnsi="Times New Roman" w:cs="Times New Roman"/>
            <w:color w:val="F8F8F2"/>
            <w:sz w:val="32"/>
            <w:szCs w:val="32"/>
          </w:rPr>
          <w:t xml:space="preserve"> </w:t>
        </w:r>
        <w:r w:rsidRPr="00BC0397">
          <w:rPr>
            <w:rStyle w:val="token"/>
            <w:rFonts w:ascii="Times New Roman" w:hAnsi="Times New Roman" w:cs="Times New Roman"/>
            <w:color w:val="66D9EF"/>
            <w:sz w:val="32"/>
            <w:szCs w:val="32"/>
          </w:rPr>
          <w:t>TABLE</w:t>
        </w:r>
        <w:r w:rsidRPr="00BC0397">
          <w:rPr>
            <w:rStyle w:val="HTMLCode"/>
            <w:rFonts w:ascii="Times New Roman" w:hAnsi="Times New Roman" w:cs="Times New Roman"/>
            <w:color w:val="F8F8F2"/>
            <w:sz w:val="32"/>
            <w:szCs w:val="32"/>
          </w:rPr>
          <w:t xml:space="preserve"> table_name </w:t>
        </w:r>
        <w:r w:rsidRPr="00BC0397">
          <w:rPr>
            <w:rStyle w:val="token"/>
            <w:rFonts w:ascii="Times New Roman" w:hAnsi="Times New Roman" w:cs="Times New Roman"/>
            <w:color w:val="66D9EF"/>
            <w:sz w:val="32"/>
            <w:szCs w:val="32"/>
          </w:rPr>
          <w:t>modify</w:t>
        </w:r>
        <w:r w:rsidRPr="00BC0397">
          <w:rPr>
            <w:rStyle w:val="token"/>
            <w:rFonts w:ascii="Times New Roman" w:hAnsi="Times New Roman" w:cs="Times New Roman"/>
            <w:color w:val="F8F8F2"/>
            <w:sz w:val="32"/>
            <w:szCs w:val="32"/>
          </w:rPr>
          <w:t>(</w:t>
        </w:r>
      </w:ins>
    </w:p>
    <w:p w14:paraId="182CD0C5" w14:textId="77777777" w:rsidR="00AF7B99" w:rsidRPr="00BC0397" w:rsidRDefault="00AF7B99" w:rsidP="00AF7B99">
      <w:pPr>
        <w:pStyle w:val="HTMLPreformatted"/>
        <w:shd w:val="clear" w:color="auto" w:fill="1E2A37"/>
        <w:spacing w:before="120" w:after="120"/>
        <w:rPr>
          <w:ins w:id="24" w:author="Unknown"/>
          <w:rStyle w:val="HTMLCode"/>
          <w:rFonts w:ascii="Times New Roman" w:hAnsi="Times New Roman" w:cs="Times New Roman"/>
          <w:color w:val="F8F8F2"/>
          <w:sz w:val="32"/>
          <w:szCs w:val="32"/>
        </w:rPr>
      </w:pPr>
      <w:ins w:id="25" w:author="Unknown">
        <w:r w:rsidRPr="00BC0397">
          <w:rPr>
            <w:rStyle w:val="HTMLCode"/>
            <w:rFonts w:ascii="Times New Roman" w:hAnsi="Times New Roman" w:cs="Times New Roman"/>
            <w:color w:val="F8F8F2"/>
            <w:sz w:val="32"/>
            <w:szCs w:val="32"/>
          </w:rPr>
          <w:t xml:space="preserve">    column_name datatype</w:t>
        </w:r>
      </w:ins>
    </w:p>
    <w:p w14:paraId="0A51D3C3" w14:textId="77777777" w:rsidR="00AF7B99" w:rsidRPr="00BC0397" w:rsidRDefault="00AF7B99" w:rsidP="00AF7B99">
      <w:pPr>
        <w:pStyle w:val="HTMLPreformatted"/>
        <w:shd w:val="clear" w:color="auto" w:fill="1E2A37"/>
        <w:spacing w:before="120" w:after="120"/>
        <w:rPr>
          <w:ins w:id="26" w:author="Unknown"/>
          <w:rFonts w:ascii="Times New Roman" w:hAnsi="Times New Roman" w:cs="Times New Roman"/>
          <w:color w:val="F8F8F2"/>
          <w:sz w:val="32"/>
          <w:szCs w:val="32"/>
        </w:rPr>
      </w:pPr>
      <w:ins w:id="27" w:author="Unknown">
        <w:r w:rsidRPr="00BC0397">
          <w:rPr>
            <w:rStyle w:val="token"/>
            <w:rFonts w:ascii="Times New Roman" w:hAnsi="Times New Roman" w:cs="Times New Roman"/>
            <w:color w:val="F8F8F2"/>
            <w:sz w:val="32"/>
            <w:szCs w:val="32"/>
          </w:rPr>
          <w:t>);</w:t>
        </w:r>
      </w:ins>
    </w:p>
    <w:p w14:paraId="00358A2E" w14:textId="77777777" w:rsidR="00AF7B99" w:rsidRPr="00BC0397" w:rsidRDefault="00AF7B99" w:rsidP="00AF7B99">
      <w:pPr>
        <w:pStyle w:val="NormalWeb"/>
        <w:spacing w:before="0" w:beforeAutospacing="0" w:after="167" w:afterAutospacing="0"/>
        <w:rPr>
          <w:ins w:id="28" w:author="Unknown"/>
          <w:color w:val="333333"/>
          <w:sz w:val="32"/>
          <w:szCs w:val="32"/>
        </w:rPr>
      </w:pPr>
      <w:ins w:id="29" w:author="Unknown">
        <w:r w:rsidRPr="00BC0397">
          <w:rPr>
            <w:color w:val="333333"/>
            <w:sz w:val="32"/>
            <w:szCs w:val="32"/>
          </w:rPr>
          <w:t>Here is an Example for this,</w:t>
        </w:r>
      </w:ins>
    </w:p>
    <w:p w14:paraId="74B11FB8" w14:textId="1DBFB7D7" w:rsidR="00D2483C" w:rsidRPr="00DF105A" w:rsidRDefault="00C32F9B" w:rsidP="00AF7B99">
      <w:pPr>
        <w:pStyle w:val="NormalWeb"/>
        <w:spacing w:before="0" w:beforeAutospacing="0" w:after="167" w:afterAutospacing="0"/>
        <w:rPr>
          <w:rStyle w:val="token"/>
          <w:color w:val="1F497D" w:themeColor="text2"/>
          <w:sz w:val="36"/>
          <w:szCs w:val="36"/>
        </w:rPr>
      </w:pPr>
      <w:r w:rsidRPr="00DF105A">
        <w:rPr>
          <w:rStyle w:val="token"/>
          <w:color w:val="1F497D" w:themeColor="text2"/>
          <w:sz w:val="36"/>
          <w:szCs w:val="36"/>
        </w:rPr>
        <w:t xml:space="preserve">alter table mech modify column </w:t>
      </w:r>
      <w:r w:rsidR="00D2483C" w:rsidRPr="00DF105A">
        <w:rPr>
          <w:rStyle w:val="token"/>
          <w:color w:val="1F497D" w:themeColor="text2"/>
          <w:sz w:val="36"/>
          <w:szCs w:val="36"/>
        </w:rPr>
        <w:t>st</w:t>
      </w:r>
      <w:r w:rsidRPr="00DF105A">
        <w:rPr>
          <w:rStyle w:val="token"/>
          <w:color w:val="1F497D" w:themeColor="text2"/>
          <w:sz w:val="36"/>
          <w:szCs w:val="36"/>
        </w:rPr>
        <w:t>udent_name varchar(17);</w:t>
      </w:r>
    </w:p>
    <w:p w14:paraId="57B539D4" w14:textId="3CA0823D" w:rsidR="00AF7B99" w:rsidRPr="00BC0397" w:rsidRDefault="00AF7B99" w:rsidP="00AF7B99">
      <w:pPr>
        <w:pStyle w:val="NormalWeb"/>
        <w:spacing w:before="0" w:beforeAutospacing="0" w:after="167" w:afterAutospacing="0"/>
        <w:rPr>
          <w:ins w:id="30" w:author="Unknown"/>
          <w:color w:val="333333"/>
          <w:sz w:val="32"/>
          <w:szCs w:val="32"/>
        </w:rPr>
      </w:pPr>
      <w:ins w:id="31" w:author="Unknown">
        <w:r w:rsidRPr="00BC0397">
          <w:rPr>
            <w:color w:val="333333"/>
            <w:sz w:val="32"/>
            <w:szCs w:val="32"/>
          </w:rPr>
          <w:t>Remember we added a new column </w:t>
        </w:r>
        <w:r w:rsidRPr="00BC0397">
          <w:rPr>
            <w:rStyle w:val="HTMLCode"/>
            <w:rFonts w:ascii="Times New Roman" w:hAnsi="Times New Roman" w:cs="Times New Roman"/>
            <w:color w:val="C7254E"/>
            <w:sz w:val="32"/>
            <w:szCs w:val="32"/>
            <w:shd w:val="clear" w:color="auto" w:fill="F9F2F4"/>
          </w:rPr>
          <w:t>address</w:t>
        </w:r>
        <w:r w:rsidRPr="00BC0397">
          <w:rPr>
            <w:color w:val="333333"/>
            <w:sz w:val="32"/>
            <w:szCs w:val="32"/>
          </w:rPr>
          <w:t> in the beginning? The above command will modify the </w:t>
        </w:r>
        <w:r w:rsidRPr="00BC0397">
          <w:rPr>
            <w:rStyle w:val="HTMLCode"/>
            <w:rFonts w:ascii="Times New Roman" w:hAnsi="Times New Roman" w:cs="Times New Roman"/>
            <w:color w:val="C7254E"/>
            <w:sz w:val="32"/>
            <w:szCs w:val="32"/>
            <w:shd w:val="clear" w:color="auto" w:fill="F9F2F4"/>
          </w:rPr>
          <w:t>address</w:t>
        </w:r>
        <w:r w:rsidRPr="00BC0397">
          <w:rPr>
            <w:color w:val="333333"/>
            <w:sz w:val="32"/>
            <w:szCs w:val="32"/>
          </w:rPr>
          <w:t> column of the </w:t>
        </w:r>
        <w:r w:rsidRPr="00BC0397">
          <w:rPr>
            <w:b/>
            <w:bCs/>
            <w:color w:val="333333"/>
            <w:sz w:val="32"/>
            <w:szCs w:val="32"/>
          </w:rPr>
          <w:t>student</w:t>
        </w:r>
        <w:r w:rsidRPr="00BC0397">
          <w:rPr>
            <w:color w:val="333333"/>
            <w:sz w:val="32"/>
            <w:szCs w:val="32"/>
          </w:rPr>
          <w:t> table, to now hold upto 300 characters.</w:t>
        </w:r>
      </w:ins>
    </w:p>
    <w:p w14:paraId="5E786F21" w14:textId="77777777" w:rsidR="00AF7B99" w:rsidRPr="00BC0397" w:rsidRDefault="00000000" w:rsidP="00AF7B99">
      <w:pPr>
        <w:spacing w:before="335" w:after="335"/>
        <w:rPr>
          <w:ins w:id="32" w:author="Unknown"/>
          <w:rFonts w:ascii="Times New Roman" w:hAnsi="Times New Roman" w:cs="Times New Roman"/>
          <w:sz w:val="32"/>
          <w:szCs w:val="32"/>
        </w:rPr>
      </w:pPr>
      <w:ins w:id="33" w:author="Unknown">
        <w:r>
          <w:rPr>
            <w:rFonts w:ascii="Times New Roman" w:hAnsi="Times New Roman" w:cs="Times New Roman"/>
            <w:sz w:val="32"/>
            <w:szCs w:val="32"/>
          </w:rPr>
          <w:pict w14:anchorId="1A7B8D63">
            <v:rect id="_x0000_i1030" style="width:0;height:0" o:hralign="center" o:hrstd="t" o:hrnoshade="t" o:hr="t" fillcolor="#333" stroked="f"/>
          </w:pict>
        </w:r>
      </w:ins>
    </w:p>
    <w:p w14:paraId="4D4C1B28" w14:textId="77777777" w:rsidR="00AF7B99" w:rsidRPr="00620A54" w:rsidRDefault="00AF7B99" w:rsidP="00AF7B99">
      <w:pPr>
        <w:pStyle w:val="Heading2"/>
        <w:spacing w:before="335" w:beforeAutospacing="0" w:after="167" w:afterAutospacing="0"/>
        <w:rPr>
          <w:ins w:id="34" w:author="Unknown"/>
          <w:bCs w:val="0"/>
          <w:color w:val="FF0000"/>
          <w:sz w:val="32"/>
          <w:szCs w:val="32"/>
          <w:u w:val="single"/>
        </w:rPr>
      </w:pPr>
      <w:ins w:id="35" w:author="Unknown">
        <w:r w:rsidRPr="00620A54">
          <w:rPr>
            <w:rStyle w:val="HTMLCode"/>
            <w:rFonts w:ascii="Times New Roman" w:hAnsi="Times New Roman" w:cs="Times New Roman"/>
            <w:bCs w:val="0"/>
            <w:color w:val="FF0000"/>
            <w:sz w:val="32"/>
            <w:szCs w:val="32"/>
            <w:u w:val="single"/>
            <w:shd w:val="clear" w:color="auto" w:fill="F9F2F4"/>
          </w:rPr>
          <w:t>ALTER</w:t>
        </w:r>
        <w:r w:rsidRPr="00620A54">
          <w:rPr>
            <w:bCs w:val="0"/>
            <w:color w:val="FF0000"/>
            <w:sz w:val="32"/>
            <w:szCs w:val="32"/>
            <w:u w:val="single"/>
          </w:rPr>
          <w:t> Command: Rename a Column</w:t>
        </w:r>
      </w:ins>
    </w:p>
    <w:p w14:paraId="7BBAA305" w14:textId="77777777" w:rsidR="00AF7B99" w:rsidRPr="00BC0397" w:rsidRDefault="00AF7B99" w:rsidP="00AF7B99">
      <w:pPr>
        <w:pStyle w:val="NormalWeb"/>
        <w:spacing w:before="0" w:beforeAutospacing="0" w:after="167" w:afterAutospacing="0"/>
        <w:rPr>
          <w:ins w:id="36" w:author="Unknown"/>
          <w:color w:val="333333"/>
          <w:sz w:val="32"/>
          <w:szCs w:val="32"/>
        </w:rPr>
      </w:pPr>
      <w:ins w:id="37" w:author="Unknown">
        <w:r w:rsidRPr="00BC0397">
          <w:rPr>
            <w:color w:val="333333"/>
            <w:sz w:val="32"/>
            <w:szCs w:val="32"/>
          </w:rPr>
          <w:t>Using </w:t>
        </w:r>
        <w:r w:rsidRPr="00BC0397">
          <w:rPr>
            <w:rStyle w:val="HTMLCode"/>
            <w:rFonts w:ascii="Times New Roman" w:hAnsi="Times New Roman" w:cs="Times New Roman"/>
            <w:color w:val="C7254E"/>
            <w:sz w:val="32"/>
            <w:szCs w:val="32"/>
            <w:shd w:val="clear" w:color="auto" w:fill="F9F2F4"/>
          </w:rPr>
          <w:t>ALTER</w:t>
        </w:r>
        <w:r w:rsidRPr="00BC0397">
          <w:rPr>
            <w:color w:val="333333"/>
            <w:sz w:val="32"/>
            <w:szCs w:val="32"/>
          </w:rPr>
          <w:t> command you can rename an existing column. Following is the syntax,</w:t>
        </w:r>
      </w:ins>
    </w:p>
    <w:p w14:paraId="420D00AF" w14:textId="45FA2557" w:rsidR="00AF7B99" w:rsidRPr="00BC0397" w:rsidRDefault="00AF7B99" w:rsidP="00AF7B99">
      <w:pPr>
        <w:pStyle w:val="HTMLPreformatted"/>
        <w:shd w:val="clear" w:color="auto" w:fill="1E2A37"/>
        <w:spacing w:before="120" w:after="120"/>
        <w:rPr>
          <w:ins w:id="38" w:author="Unknown"/>
          <w:rStyle w:val="HTMLCode"/>
          <w:rFonts w:ascii="Times New Roman" w:hAnsi="Times New Roman" w:cs="Times New Roman"/>
          <w:color w:val="F8F8F2"/>
          <w:sz w:val="32"/>
          <w:szCs w:val="32"/>
        </w:rPr>
      </w:pPr>
      <w:ins w:id="39" w:author="Unknown">
        <w:r w:rsidRPr="00BC0397">
          <w:rPr>
            <w:rStyle w:val="token"/>
            <w:rFonts w:ascii="Times New Roman" w:hAnsi="Times New Roman" w:cs="Times New Roman"/>
            <w:color w:val="66D9EF"/>
            <w:sz w:val="32"/>
            <w:szCs w:val="32"/>
          </w:rPr>
          <w:t>ALTER</w:t>
        </w:r>
        <w:r w:rsidRPr="00BC0397">
          <w:rPr>
            <w:rStyle w:val="HTMLCode"/>
            <w:rFonts w:ascii="Times New Roman" w:hAnsi="Times New Roman" w:cs="Times New Roman"/>
            <w:color w:val="F8F8F2"/>
            <w:sz w:val="32"/>
            <w:szCs w:val="32"/>
          </w:rPr>
          <w:t xml:space="preserve"> </w:t>
        </w:r>
        <w:r w:rsidRPr="00BC0397">
          <w:rPr>
            <w:rStyle w:val="token"/>
            <w:rFonts w:ascii="Times New Roman" w:hAnsi="Times New Roman" w:cs="Times New Roman"/>
            <w:color w:val="66D9EF"/>
            <w:sz w:val="32"/>
            <w:szCs w:val="32"/>
          </w:rPr>
          <w:t>TABLE</w:t>
        </w:r>
        <w:r w:rsidRPr="00BC0397">
          <w:rPr>
            <w:rStyle w:val="HTMLCode"/>
            <w:rFonts w:ascii="Times New Roman" w:hAnsi="Times New Roman" w:cs="Times New Roman"/>
            <w:color w:val="F8F8F2"/>
            <w:sz w:val="32"/>
            <w:szCs w:val="32"/>
          </w:rPr>
          <w:t xml:space="preserve"> table_name </w:t>
        </w:r>
        <w:r w:rsidRPr="00BC0397">
          <w:rPr>
            <w:rStyle w:val="token"/>
            <w:rFonts w:ascii="Times New Roman" w:hAnsi="Times New Roman" w:cs="Times New Roman"/>
            <w:color w:val="66D9EF"/>
            <w:sz w:val="32"/>
            <w:szCs w:val="32"/>
          </w:rPr>
          <w:t>RENAME</w:t>
        </w:r>
      </w:ins>
      <w:r w:rsidR="00EC46AC">
        <w:rPr>
          <w:rStyle w:val="token"/>
          <w:rFonts w:ascii="Times New Roman" w:hAnsi="Times New Roman" w:cs="Times New Roman"/>
          <w:color w:val="66D9EF"/>
          <w:sz w:val="32"/>
          <w:szCs w:val="32"/>
        </w:rPr>
        <w:t xml:space="preserve"> column</w:t>
      </w:r>
      <w:ins w:id="40" w:author="Unknown">
        <w:r w:rsidRPr="00BC0397">
          <w:rPr>
            <w:rStyle w:val="HTMLCode"/>
            <w:rFonts w:ascii="Times New Roman" w:hAnsi="Times New Roman" w:cs="Times New Roman"/>
            <w:color w:val="F8F8F2"/>
            <w:sz w:val="32"/>
            <w:szCs w:val="32"/>
          </w:rPr>
          <w:t xml:space="preserve"> </w:t>
        </w:r>
      </w:ins>
    </w:p>
    <w:p w14:paraId="07E01BCF" w14:textId="77777777" w:rsidR="00AF7B99" w:rsidRPr="00BC0397" w:rsidRDefault="00AF7B99" w:rsidP="00AF7B99">
      <w:pPr>
        <w:pStyle w:val="HTMLPreformatted"/>
        <w:shd w:val="clear" w:color="auto" w:fill="1E2A37"/>
        <w:spacing w:before="120" w:after="120"/>
        <w:rPr>
          <w:ins w:id="41" w:author="Unknown"/>
          <w:rFonts w:ascii="Times New Roman" w:hAnsi="Times New Roman" w:cs="Times New Roman"/>
          <w:color w:val="F8F8F2"/>
          <w:sz w:val="32"/>
          <w:szCs w:val="32"/>
        </w:rPr>
      </w:pPr>
      <w:ins w:id="42" w:author="Unknown">
        <w:r w:rsidRPr="00BC0397">
          <w:rPr>
            <w:rStyle w:val="HTMLCode"/>
            <w:rFonts w:ascii="Times New Roman" w:hAnsi="Times New Roman" w:cs="Times New Roman"/>
            <w:color w:val="F8F8F2"/>
            <w:sz w:val="32"/>
            <w:szCs w:val="32"/>
          </w:rPr>
          <w:t xml:space="preserve">    old_column_name </w:t>
        </w:r>
        <w:r w:rsidRPr="00BC0397">
          <w:rPr>
            <w:rStyle w:val="token"/>
            <w:rFonts w:ascii="Times New Roman" w:hAnsi="Times New Roman" w:cs="Times New Roman"/>
            <w:color w:val="66D9EF"/>
            <w:sz w:val="32"/>
            <w:szCs w:val="32"/>
          </w:rPr>
          <w:t>TO</w:t>
        </w:r>
        <w:r w:rsidRPr="00BC0397">
          <w:rPr>
            <w:rStyle w:val="HTMLCode"/>
            <w:rFonts w:ascii="Times New Roman" w:hAnsi="Times New Roman" w:cs="Times New Roman"/>
            <w:color w:val="F8F8F2"/>
            <w:sz w:val="32"/>
            <w:szCs w:val="32"/>
          </w:rPr>
          <w:t xml:space="preserve"> new_column_name</w:t>
        </w:r>
        <w:r w:rsidRPr="00BC0397">
          <w:rPr>
            <w:rStyle w:val="token"/>
            <w:rFonts w:ascii="Times New Roman" w:hAnsi="Times New Roman" w:cs="Times New Roman"/>
            <w:color w:val="F8F8F2"/>
            <w:sz w:val="32"/>
            <w:szCs w:val="32"/>
          </w:rPr>
          <w:t>;</w:t>
        </w:r>
      </w:ins>
    </w:p>
    <w:p w14:paraId="3B978CB2" w14:textId="77777777" w:rsidR="00AF7B99" w:rsidRPr="00BC0397" w:rsidRDefault="00AF7B99" w:rsidP="00AF7B99">
      <w:pPr>
        <w:pStyle w:val="NormalWeb"/>
        <w:spacing w:before="0" w:beforeAutospacing="0" w:after="167" w:afterAutospacing="0"/>
        <w:rPr>
          <w:ins w:id="43" w:author="Unknown"/>
          <w:color w:val="333333"/>
          <w:sz w:val="32"/>
          <w:szCs w:val="32"/>
        </w:rPr>
      </w:pPr>
      <w:ins w:id="44" w:author="Unknown">
        <w:r w:rsidRPr="00BC0397">
          <w:rPr>
            <w:color w:val="333333"/>
            <w:sz w:val="32"/>
            <w:szCs w:val="32"/>
          </w:rPr>
          <w:t>Here is an example for this,</w:t>
        </w:r>
      </w:ins>
    </w:p>
    <w:p w14:paraId="3FFD60DB" w14:textId="1EA013B2" w:rsidR="00774A58" w:rsidRPr="00774A58" w:rsidRDefault="00774A58" w:rsidP="00AF7B99">
      <w:pPr>
        <w:pStyle w:val="NormalWeb"/>
        <w:spacing w:before="0" w:beforeAutospacing="0" w:after="167" w:afterAutospacing="0"/>
        <w:rPr>
          <w:rStyle w:val="token"/>
          <w:b/>
          <w:i/>
          <w:color w:val="00B0F0"/>
          <w:sz w:val="44"/>
          <w:szCs w:val="32"/>
        </w:rPr>
      </w:pPr>
      <w:r w:rsidRPr="00774A58">
        <w:rPr>
          <w:rStyle w:val="token"/>
          <w:b/>
          <w:i/>
          <w:color w:val="00B0F0"/>
          <w:sz w:val="44"/>
          <w:szCs w:val="32"/>
        </w:rPr>
        <w:t xml:space="preserve">alter table mech change </w:t>
      </w:r>
      <w:r w:rsidR="0078031F">
        <w:rPr>
          <w:rStyle w:val="token"/>
          <w:b/>
          <w:i/>
          <w:color w:val="00B0F0"/>
          <w:sz w:val="44"/>
          <w:szCs w:val="32"/>
        </w:rPr>
        <w:t>old_column_name</w:t>
      </w:r>
      <w:r w:rsidRPr="00774A58">
        <w:rPr>
          <w:rStyle w:val="token"/>
          <w:b/>
          <w:i/>
          <w:color w:val="00B0F0"/>
          <w:sz w:val="44"/>
          <w:szCs w:val="32"/>
        </w:rPr>
        <w:t xml:space="preserve">  </w:t>
      </w:r>
      <w:r w:rsidR="0078031F">
        <w:rPr>
          <w:rStyle w:val="token"/>
          <w:b/>
          <w:i/>
          <w:color w:val="00B0F0"/>
          <w:sz w:val="44"/>
          <w:szCs w:val="32"/>
        </w:rPr>
        <w:t>new_column_name</w:t>
      </w:r>
      <w:r w:rsidRPr="00774A58">
        <w:rPr>
          <w:rStyle w:val="token"/>
          <w:b/>
          <w:i/>
          <w:color w:val="00B0F0"/>
          <w:sz w:val="44"/>
          <w:szCs w:val="32"/>
        </w:rPr>
        <w:t xml:space="preserve"> int(50);</w:t>
      </w:r>
    </w:p>
    <w:p w14:paraId="76798361" w14:textId="77777777" w:rsidR="00AF7B99" w:rsidRPr="00BC0397" w:rsidRDefault="00AF7B99" w:rsidP="00AF7B99">
      <w:pPr>
        <w:pStyle w:val="NormalWeb"/>
        <w:spacing w:before="0" w:beforeAutospacing="0" w:after="167" w:afterAutospacing="0"/>
        <w:rPr>
          <w:ins w:id="45" w:author="Unknown"/>
          <w:color w:val="333333"/>
          <w:sz w:val="32"/>
          <w:szCs w:val="32"/>
        </w:rPr>
      </w:pPr>
      <w:ins w:id="46" w:author="Unknown">
        <w:r w:rsidRPr="00BC0397">
          <w:rPr>
            <w:color w:val="333333"/>
            <w:sz w:val="32"/>
            <w:szCs w:val="32"/>
          </w:rPr>
          <w:t>The above command will rename </w:t>
        </w:r>
        <w:r w:rsidRPr="00BC0397">
          <w:rPr>
            <w:rStyle w:val="HTMLCode"/>
            <w:rFonts w:ascii="Times New Roman" w:hAnsi="Times New Roman" w:cs="Times New Roman"/>
            <w:color w:val="C7254E"/>
            <w:sz w:val="32"/>
            <w:szCs w:val="32"/>
            <w:shd w:val="clear" w:color="auto" w:fill="F9F2F4"/>
          </w:rPr>
          <w:t>address</w:t>
        </w:r>
        <w:r w:rsidRPr="00BC0397">
          <w:rPr>
            <w:color w:val="333333"/>
            <w:sz w:val="32"/>
            <w:szCs w:val="32"/>
          </w:rPr>
          <w:t> column to </w:t>
        </w:r>
        <w:r w:rsidRPr="00BC0397">
          <w:rPr>
            <w:rStyle w:val="HTMLCode"/>
            <w:rFonts w:ascii="Times New Roman" w:hAnsi="Times New Roman" w:cs="Times New Roman"/>
            <w:color w:val="C7254E"/>
            <w:sz w:val="32"/>
            <w:szCs w:val="32"/>
            <w:shd w:val="clear" w:color="auto" w:fill="F9F2F4"/>
          </w:rPr>
          <w:t>location</w:t>
        </w:r>
        <w:r w:rsidRPr="00BC0397">
          <w:rPr>
            <w:color w:val="333333"/>
            <w:sz w:val="32"/>
            <w:szCs w:val="32"/>
          </w:rPr>
          <w:t>.</w:t>
        </w:r>
      </w:ins>
    </w:p>
    <w:p w14:paraId="2EB20791" w14:textId="77777777" w:rsidR="00AF7B99" w:rsidRPr="00AA07DB" w:rsidRDefault="00AF7B99" w:rsidP="00BC0397">
      <w:pPr>
        <w:spacing w:before="335" w:after="335"/>
        <w:rPr>
          <w:rFonts w:ascii="Times New Roman" w:hAnsi="Times New Roman" w:cs="Times New Roman"/>
          <w:sz w:val="32"/>
          <w:szCs w:val="32"/>
        </w:rPr>
      </w:pPr>
    </w:p>
    <w:p w14:paraId="7ED90BBB" w14:textId="77777777" w:rsidR="00AF7B99" w:rsidRPr="00BC0397" w:rsidRDefault="00AF7B99" w:rsidP="00AF7B99">
      <w:pPr>
        <w:pStyle w:val="Heading1"/>
        <w:spacing w:before="335" w:after="167"/>
        <w:rPr>
          <w:rFonts w:ascii="Times New Roman" w:hAnsi="Times New Roman" w:cs="Times New Roman"/>
          <w:bCs w:val="0"/>
          <w:color w:val="333333"/>
          <w:sz w:val="40"/>
          <w:szCs w:val="40"/>
          <w:u w:val="single"/>
        </w:rPr>
      </w:pPr>
      <w:r w:rsidRPr="00BC0397">
        <w:rPr>
          <w:rFonts w:ascii="Times New Roman" w:hAnsi="Times New Roman" w:cs="Times New Roman"/>
          <w:bCs w:val="0"/>
          <w:color w:val="333333"/>
          <w:sz w:val="40"/>
          <w:szCs w:val="40"/>
          <w:u w:val="single"/>
        </w:rPr>
        <w:lastRenderedPageBreak/>
        <w:t>Truncate, Drop or Rename a Table</w:t>
      </w:r>
    </w:p>
    <w:p w14:paraId="67A3FEC4" w14:textId="77777777" w:rsidR="00757F7A" w:rsidRPr="00AA07DB" w:rsidRDefault="00AF7B99" w:rsidP="00AF7B99">
      <w:pPr>
        <w:pStyle w:val="NormalWeb"/>
        <w:spacing w:before="0" w:beforeAutospacing="0" w:after="167" w:afterAutospacing="0"/>
        <w:rPr>
          <w:color w:val="333333"/>
          <w:sz w:val="32"/>
          <w:szCs w:val="32"/>
        </w:rPr>
      </w:pPr>
      <w:r w:rsidRPr="00AA07DB">
        <w:rPr>
          <w:color w:val="333333"/>
          <w:sz w:val="32"/>
          <w:szCs w:val="32"/>
        </w:rPr>
        <w:t>In this tutorial we will learn about the various DDL commands which are used to re-define the tables.</w:t>
      </w:r>
    </w:p>
    <w:p w14:paraId="19718C88" w14:textId="77777777" w:rsidR="00AF7B99" w:rsidRPr="00AA07DB" w:rsidRDefault="00AF7B99" w:rsidP="00AF7B99">
      <w:pPr>
        <w:pStyle w:val="Heading2"/>
        <w:spacing w:before="335" w:beforeAutospacing="0" w:after="167" w:afterAutospacing="0"/>
        <w:rPr>
          <w:b w:val="0"/>
          <w:bCs w:val="0"/>
          <w:color w:val="333333"/>
          <w:sz w:val="32"/>
          <w:szCs w:val="32"/>
        </w:rPr>
      </w:pPr>
      <w:r w:rsidRPr="00AA07DB">
        <w:rPr>
          <w:rStyle w:val="HTMLCode"/>
          <w:rFonts w:ascii="Times New Roman" w:hAnsi="Times New Roman" w:cs="Times New Roman"/>
          <w:b w:val="0"/>
          <w:bCs w:val="0"/>
          <w:color w:val="C7254E"/>
          <w:sz w:val="32"/>
          <w:szCs w:val="32"/>
          <w:shd w:val="clear" w:color="auto" w:fill="F9F2F4"/>
        </w:rPr>
        <w:t>TRUNCATE</w:t>
      </w:r>
      <w:r w:rsidRPr="00AA07DB">
        <w:rPr>
          <w:b w:val="0"/>
          <w:bCs w:val="0"/>
          <w:color w:val="333333"/>
          <w:sz w:val="32"/>
          <w:szCs w:val="32"/>
        </w:rPr>
        <w:t> command</w:t>
      </w:r>
    </w:p>
    <w:p w14:paraId="34290364" w14:textId="77777777" w:rsidR="00AF7B99" w:rsidRPr="00AA07DB" w:rsidRDefault="00AF7B99" w:rsidP="00AF7B99">
      <w:pPr>
        <w:pStyle w:val="NormalWeb"/>
        <w:spacing w:before="0" w:beforeAutospacing="0" w:after="167" w:afterAutospacing="0"/>
        <w:rPr>
          <w:color w:val="333333"/>
          <w:sz w:val="32"/>
          <w:szCs w:val="32"/>
        </w:rPr>
      </w:pPr>
      <w:r w:rsidRPr="00AA07DB">
        <w:rPr>
          <w:rStyle w:val="HTMLCode"/>
          <w:rFonts w:ascii="Times New Roman" w:hAnsi="Times New Roman" w:cs="Times New Roman"/>
          <w:color w:val="C7254E"/>
          <w:sz w:val="32"/>
          <w:szCs w:val="32"/>
          <w:shd w:val="clear" w:color="auto" w:fill="F9F2F4"/>
        </w:rPr>
        <w:t>TRUNCATE</w:t>
      </w:r>
      <w:r w:rsidRPr="00AA07DB">
        <w:rPr>
          <w:color w:val="333333"/>
          <w:sz w:val="32"/>
          <w:szCs w:val="32"/>
        </w:rPr>
        <w:t xml:space="preserve"> command removes all the records from a table. But this command </w:t>
      </w:r>
      <w:r w:rsidRPr="00214AC0">
        <w:rPr>
          <w:color w:val="FF0000"/>
          <w:sz w:val="40"/>
          <w:szCs w:val="40"/>
          <w:u w:val="single"/>
        </w:rPr>
        <w:t>will not destroy the table's structure</w:t>
      </w:r>
      <w:r w:rsidR="00214AC0">
        <w:rPr>
          <w:color w:val="333333"/>
          <w:sz w:val="32"/>
          <w:szCs w:val="32"/>
        </w:rPr>
        <w:t>.</w:t>
      </w:r>
    </w:p>
    <w:p w14:paraId="2473DFD5" w14:textId="77777777" w:rsidR="00AF7B99" w:rsidRPr="00AA07DB" w:rsidRDefault="00AF7B99" w:rsidP="00AF7B99">
      <w:pPr>
        <w:pStyle w:val="HTMLPreformatted"/>
        <w:shd w:val="clear" w:color="auto" w:fill="1E2A37"/>
        <w:spacing w:before="120" w:after="120"/>
        <w:rPr>
          <w:rFonts w:ascii="Times New Roman" w:hAnsi="Times New Roman" w:cs="Times New Roman"/>
          <w:color w:val="F8F8F2"/>
          <w:sz w:val="32"/>
          <w:szCs w:val="32"/>
        </w:rPr>
      </w:pPr>
      <w:r w:rsidRPr="00AA07DB">
        <w:rPr>
          <w:rStyle w:val="token"/>
          <w:rFonts w:ascii="Times New Roman" w:hAnsi="Times New Roman" w:cs="Times New Roman"/>
          <w:color w:val="66D9EF"/>
          <w:sz w:val="32"/>
          <w:szCs w:val="32"/>
        </w:rPr>
        <w:t>TRUNCATE</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TABLE</w:t>
      </w:r>
      <w:r w:rsidRPr="00AA07DB">
        <w:rPr>
          <w:rStyle w:val="HTMLCode"/>
          <w:rFonts w:ascii="Times New Roman" w:hAnsi="Times New Roman" w:cs="Times New Roman"/>
          <w:color w:val="F8F8F2"/>
          <w:sz w:val="32"/>
          <w:szCs w:val="32"/>
        </w:rPr>
        <w:t xml:space="preserve"> table_name</w:t>
      </w:r>
    </w:p>
    <w:p w14:paraId="0C5EB351" w14:textId="77777777" w:rsidR="00AF7B99" w:rsidRPr="00AA07DB" w:rsidRDefault="00AF7B99" w:rsidP="00AF7B99">
      <w:pPr>
        <w:pStyle w:val="NormalWeb"/>
        <w:spacing w:before="0" w:beforeAutospacing="0" w:after="167" w:afterAutospacing="0"/>
        <w:rPr>
          <w:color w:val="333333"/>
          <w:sz w:val="32"/>
          <w:szCs w:val="32"/>
        </w:rPr>
      </w:pPr>
      <w:r w:rsidRPr="00AA07DB">
        <w:rPr>
          <w:color w:val="333333"/>
          <w:sz w:val="32"/>
          <w:szCs w:val="32"/>
        </w:rPr>
        <w:t>Here is an example explaining it,</w:t>
      </w:r>
    </w:p>
    <w:p w14:paraId="2811E219" w14:textId="77777777" w:rsidR="00AF7B99" w:rsidRPr="00AA07DB" w:rsidRDefault="00AF7B99" w:rsidP="00AF7B99">
      <w:pPr>
        <w:pStyle w:val="HTMLPreformatted"/>
        <w:shd w:val="clear" w:color="auto" w:fill="1E2A37"/>
        <w:spacing w:before="120" w:after="120"/>
        <w:rPr>
          <w:rFonts w:ascii="Times New Roman" w:hAnsi="Times New Roman" w:cs="Times New Roman"/>
          <w:color w:val="F8F8F2"/>
          <w:sz w:val="32"/>
          <w:szCs w:val="32"/>
        </w:rPr>
      </w:pPr>
      <w:r w:rsidRPr="00AA07DB">
        <w:rPr>
          <w:rStyle w:val="token"/>
          <w:rFonts w:ascii="Times New Roman" w:hAnsi="Times New Roman" w:cs="Times New Roman"/>
          <w:color w:val="66D9EF"/>
          <w:sz w:val="32"/>
          <w:szCs w:val="32"/>
        </w:rPr>
        <w:t>TRUNCATE</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TABLE</w:t>
      </w:r>
      <w:r w:rsidRPr="00AA07DB">
        <w:rPr>
          <w:rStyle w:val="HTMLCode"/>
          <w:rFonts w:ascii="Times New Roman" w:hAnsi="Times New Roman" w:cs="Times New Roman"/>
          <w:color w:val="F8F8F2"/>
          <w:sz w:val="32"/>
          <w:szCs w:val="32"/>
        </w:rPr>
        <w:t xml:space="preserve"> student</w:t>
      </w:r>
      <w:r w:rsidRPr="00AA07DB">
        <w:rPr>
          <w:rStyle w:val="token"/>
          <w:rFonts w:ascii="Times New Roman" w:hAnsi="Times New Roman" w:cs="Times New Roman"/>
          <w:color w:val="F8F8F2"/>
          <w:sz w:val="32"/>
          <w:szCs w:val="32"/>
        </w:rPr>
        <w:t>;</w:t>
      </w:r>
    </w:p>
    <w:p w14:paraId="511BB159" w14:textId="77777777" w:rsidR="00757F7A" w:rsidRDefault="00757F7A" w:rsidP="00AF7B99">
      <w:pPr>
        <w:pStyle w:val="NormalWeb"/>
        <w:spacing w:before="0" w:beforeAutospacing="0" w:after="167" w:afterAutospacing="0"/>
        <w:rPr>
          <w:color w:val="333333"/>
          <w:sz w:val="32"/>
          <w:szCs w:val="32"/>
        </w:rPr>
      </w:pPr>
      <w:r>
        <w:rPr>
          <w:noProof/>
          <w:lang w:val="en-IN" w:eastAsia="en-IN"/>
        </w:rPr>
        <w:drawing>
          <wp:inline distT="0" distB="0" distL="0" distR="0" wp14:anchorId="10EBD5C6" wp14:editId="4274D95B">
            <wp:extent cx="6389964" cy="4400550"/>
            <wp:effectExtent l="0" t="0" r="0" b="0"/>
            <wp:docPr id="1" name="Picture 1" descr="DIFFERENCE BETWEEN DROP,DELETE &amp; TRUNCATE. - Online Edu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DIFFERENCE BETWEEN DROP,DELETE &amp; TRUNCATE. - Online Educatio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393299" cy="4402847"/>
                    </a:xfrm>
                    <a:prstGeom prst="rect">
                      <a:avLst/>
                    </a:prstGeom>
                    <a:noFill/>
                    <a:ln>
                      <a:noFill/>
                    </a:ln>
                  </pic:spPr>
                </pic:pic>
              </a:graphicData>
            </a:graphic>
          </wp:inline>
        </w:drawing>
      </w:r>
    </w:p>
    <w:p w14:paraId="2E6F7C20" w14:textId="77777777" w:rsidR="00AF7B99" w:rsidRPr="00AA07DB" w:rsidRDefault="00AF7B99" w:rsidP="00AF7B99">
      <w:pPr>
        <w:pStyle w:val="NormalWeb"/>
        <w:spacing w:before="0" w:beforeAutospacing="0" w:after="167" w:afterAutospacing="0"/>
        <w:rPr>
          <w:color w:val="333333"/>
          <w:sz w:val="32"/>
          <w:szCs w:val="32"/>
        </w:rPr>
      </w:pPr>
      <w:r w:rsidRPr="00AA07DB">
        <w:rPr>
          <w:color w:val="333333"/>
          <w:sz w:val="32"/>
          <w:szCs w:val="32"/>
        </w:rPr>
        <w:t>The above query will delete all the records from the table </w:t>
      </w:r>
      <w:r w:rsidRPr="00AA07DB">
        <w:rPr>
          <w:b/>
          <w:bCs/>
          <w:color w:val="333333"/>
          <w:sz w:val="32"/>
          <w:szCs w:val="32"/>
        </w:rPr>
        <w:t>student</w:t>
      </w:r>
      <w:r w:rsidRPr="00AA07DB">
        <w:rPr>
          <w:color w:val="333333"/>
          <w:sz w:val="32"/>
          <w:szCs w:val="32"/>
        </w:rPr>
        <w:t>.</w:t>
      </w:r>
    </w:p>
    <w:p w14:paraId="05F99478" w14:textId="77777777" w:rsidR="00AF7B99" w:rsidRDefault="00AF7B99" w:rsidP="00214AC0">
      <w:pPr>
        <w:pStyle w:val="NormalWeb"/>
        <w:spacing w:before="0" w:beforeAutospacing="0" w:after="167" w:afterAutospacing="0"/>
        <w:rPr>
          <w:sz w:val="32"/>
          <w:szCs w:val="32"/>
        </w:rPr>
      </w:pPr>
      <w:r w:rsidRPr="00AA07DB">
        <w:rPr>
          <w:color w:val="333333"/>
          <w:sz w:val="32"/>
          <w:szCs w:val="32"/>
        </w:rPr>
        <w:lastRenderedPageBreak/>
        <w:t>In DML commands, we will study about the </w:t>
      </w:r>
      <w:r w:rsidRPr="00AA07DB">
        <w:rPr>
          <w:rStyle w:val="HTMLCode"/>
          <w:rFonts w:ascii="Times New Roman" w:hAnsi="Times New Roman" w:cs="Times New Roman"/>
          <w:color w:val="C7254E"/>
          <w:sz w:val="32"/>
          <w:szCs w:val="32"/>
          <w:shd w:val="clear" w:color="auto" w:fill="F9F2F4"/>
        </w:rPr>
        <w:t>DELETE</w:t>
      </w:r>
      <w:r w:rsidRPr="00AA07DB">
        <w:rPr>
          <w:color w:val="333333"/>
          <w:sz w:val="32"/>
          <w:szCs w:val="32"/>
        </w:rPr>
        <w:t> command which is also more or less same as the </w:t>
      </w:r>
      <w:r w:rsidRPr="00AA07DB">
        <w:rPr>
          <w:rStyle w:val="HTMLCode"/>
          <w:rFonts w:ascii="Times New Roman" w:hAnsi="Times New Roman" w:cs="Times New Roman"/>
          <w:color w:val="C7254E"/>
          <w:sz w:val="32"/>
          <w:szCs w:val="32"/>
          <w:shd w:val="clear" w:color="auto" w:fill="F9F2F4"/>
        </w:rPr>
        <w:t>TRUNCATE</w:t>
      </w:r>
      <w:r w:rsidRPr="00AA07DB">
        <w:rPr>
          <w:color w:val="333333"/>
          <w:sz w:val="32"/>
          <w:szCs w:val="32"/>
        </w:rPr>
        <w:t> command. We will also learn about the difference between the two in that tutorial</w:t>
      </w:r>
    </w:p>
    <w:p w14:paraId="52C185F3" w14:textId="77777777" w:rsidR="00214AC0" w:rsidRPr="00214AC0" w:rsidRDefault="00214AC0" w:rsidP="00214AC0">
      <w:pPr>
        <w:pStyle w:val="NormalWeb"/>
        <w:spacing w:before="0" w:beforeAutospacing="0" w:after="167" w:afterAutospacing="0"/>
        <w:rPr>
          <w:ins w:id="47" w:author="Unknown"/>
          <w:color w:val="333333"/>
          <w:sz w:val="32"/>
          <w:szCs w:val="32"/>
        </w:rPr>
      </w:pPr>
    </w:p>
    <w:p w14:paraId="653CAA9E" w14:textId="77777777" w:rsidR="00AF7B99" w:rsidRPr="00AA07DB" w:rsidRDefault="00AF7B99" w:rsidP="00AF7B99">
      <w:pPr>
        <w:pStyle w:val="Heading2"/>
        <w:spacing w:before="335" w:beforeAutospacing="0" w:after="167" w:afterAutospacing="0"/>
        <w:rPr>
          <w:ins w:id="48" w:author="Unknown"/>
          <w:b w:val="0"/>
          <w:bCs w:val="0"/>
          <w:color w:val="333333"/>
          <w:sz w:val="32"/>
          <w:szCs w:val="32"/>
        </w:rPr>
      </w:pPr>
      <w:ins w:id="49" w:author="Unknown">
        <w:r w:rsidRPr="00AA07DB">
          <w:rPr>
            <w:rStyle w:val="HTMLCode"/>
            <w:rFonts w:ascii="Times New Roman" w:hAnsi="Times New Roman" w:cs="Times New Roman"/>
            <w:b w:val="0"/>
            <w:bCs w:val="0"/>
            <w:color w:val="C7254E"/>
            <w:sz w:val="32"/>
            <w:szCs w:val="32"/>
            <w:shd w:val="clear" w:color="auto" w:fill="F9F2F4"/>
          </w:rPr>
          <w:t>DROP</w:t>
        </w:r>
        <w:r w:rsidRPr="00AA07DB">
          <w:rPr>
            <w:b w:val="0"/>
            <w:bCs w:val="0"/>
            <w:color w:val="333333"/>
            <w:sz w:val="32"/>
            <w:szCs w:val="32"/>
          </w:rPr>
          <w:t> command</w:t>
        </w:r>
      </w:ins>
    </w:p>
    <w:p w14:paraId="636A6C74" w14:textId="77777777" w:rsidR="00AF7B99" w:rsidRPr="00AA07DB" w:rsidRDefault="00AF7B99" w:rsidP="00AF7B99">
      <w:pPr>
        <w:pStyle w:val="NormalWeb"/>
        <w:spacing w:before="0" w:beforeAutospacing="0" w:after="167" w:afterAutospacing="0"/>
        <w:rPr>
          <w:ins w:id="50" w:author="Unknown"/>
          <w:color w:val="333333"/>
          <w:sz w:val="32"/>
          <w:szCs w:val="32"/>
        </w:rPr>
      </w:pPr>
      <w:ins w:id="51" w:author="Unknown">
        <w:r w:rsidRPr="00AA07DB">
          <w:rPr>
            <w:rStyle w:val="HTMLCode"/>
            <w:rFonts w:ascii="Times New Roman" w:hAnsi="Times New Roman" w:cs="Times New Roman"/>
            <w:color w:val="C7254E"/>
            <w:sz w:val="32"/>
            <w:szCs w:val="32"/>
            <w:shd w:val="clear" w:color="auto" w:fill="F9F2F4"/>
          </w:rPr>
          <w:t>DROP</w:t>
        </w:r>
        <w:r w:rsidRPr="00AA07DB">
          <w:rPr>
            <w:color w:val="333333"/>
            <w:sz w:val="32"/>
            <w:szCs w:val="32"/>
          </w:rPr>
          <w:t> command completely removes a table from the database. This command will also destroy the table structure and the data stored in it. Following is its syntax,</w:t>
        </w:r>
      </w:ins>
    </w:p>
    <w:p w14:paraId="04CF7E0E" w14:textId="77777777" w:rsidR="00AF7B99" w:rsidRPr="00AA07DB" w:rsidRDefault="00AF7B99" w:rsidP="00AF7B99">
      <w:pPr>
        <w:pStyle w:val="HTMLPreformatted"/>
        <w:shd w:val="clear" w:color="auto" w:fill="1E2A37"/>
        <w:spacing w:before="120" w:after="120"/>
        <w:rPr>
          <w:ins w:id="52" w:author="Unknown"/>
          <w:rFonts w:ascii="Times New Roman" w:hAnsi="Times New Roman" w:cs="Times New Roman"/>
          <w:color w:val="F8F8F2"/>
          <w:sz w:val="32"/>
          <w:szCs w:val="32"/>
        </w:rPr>
      </w:pPr>
      <w:ins w:id="53" w:author="Unknown">
        <w:r w:rsidRPr="00AA07DB">
          <w:rPr>
            <w:rStyle w:val="token"/>
            <w:rFonts w:ascii="Times New Roman" w:hAnsi="Times New Roman" w:cs="Times New Roman"/>
            <w:color w:val="66D9EF"/>
            <w:sz w:val="32"/>
            <w:szCs w:val="32"/>
          </w:rPr>
          <w:t>DROP</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TABLE</w:t>
        </w:r>
        <w:r w:rsidRPr="00AA07DB">
          <w:rPr>
            <w:rStyle w:val="HTMLCode"/>
            <w:rFonts w:ascii="Times New Roman" w:hAnsi="Times New Roman" w:cs="Times New Roman"/>
            <w:color w:val="F8F8F2"/>
            <w:sz w:val="32"/>
            <w:szCs w:val="32"/>
          </w:rPr>
          <w:t xml:space="preserve"> table_name</w:t>
        </w:r>
      </w:ins>
    </w:p>
    <w:p w14:paraId="27237F62" w14:textId="77777777" w:rsidR="00AF7B99" w:rsidRPr="00AA07DB" w:rsidRDefault="00AF7B99" w:rsidP="00AF7B99">
      <w:pPr>
        <w:pStyle w:val="NormalWeb"/>
        <w:spacing w:before="0" w:beforeAutospacing="0" w:after="167" w:afterAutospacing="0"/>
        <w:rPr>
          <w:ins w:id="54" w:author="Unknown"/>
          <w:color w:val="333333"/>
          <w:sz w:val="32"/>
          <w:szCs w:val="32"/>
        </w:rPr>
      </w:pPr>
      <w:ins w:id="55" w:author="Unknown">
        <w:r w:rsidRPr="00AA07DB">
          <w:rPr>
            <w:color w:val="333333"/>
            <w:sz w:val="32"/>
            <w:szCs w:val="32"/>
          </w:rPr>
          <w:t>Here is an example explaining it,</w:t>
        </w:r>
      </w:ins>
    </w:p>
    <w:p w14:paraId="17DA9118" w14:textId="77777777" w:rsidR="00AF7B99" w:rsidRPr="00AA07DB" w:rsidRDefault="00AF7B99" w:rsidP="00AF7B99">
      <w:pPr>
        <w:pStyle w:val="HTMLPreformatted"/>
        <w:shd w:val="clear" w:color="auto" w:fill="1E2A37"/>
        <w:spacing w:before="120" w:after="120"/>
        <w:rPr>
          <w:ins w:id="56" w:author="Unknown"/>
          <w:rFonts w:ascii="Times New Roman" w:hAnsi="Times New Roman" w:cs="Times New Roman"/>
          <w:color w:val="F8F8F2"/>
          <w:sz w:val="32"/>
          <w:szCs w:val="32"/>
        </w:rPr>
      </w:pPr>
      <w:ins w:id="57" w:author="Unknown">
        <w:r w:rsidRPr="00AA07DB">
          <w:rPr>
            <w:rStyle w:val="token"/>
            <w:rFonts w:ascii="Times New Roman" w:hAnsi="Times New Roman" w:cs="Times New Roman"/>
            <w:color w:val="66D9EF"/>
            <w:sz w:val="32"/>
            <w:szCs w:val="32"/>
          </w:rPr>
          <w:t>DROP</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TABLE</w:t>
        </w:r>
        <w:r w:rsidRPr="00AA07DB">
          <w:rPr>
            <w:rStyle w:val="HTMLCode"/>
            <w:rFonts w:ascii="Times New Roman" w:hAnsi="Times New Roman" w:cs="Times New Roman"/>
            <w:color w:val="F8F8F2"/>
            <w:sz w:val="32"/>
            <w:szCs w:val="32"/>
          </w:rPr>
          <w:t xml:space="preserve"> student</w:t>
        </w:r>
        <w:r w:rsidRPr="00AA07DB">
          <w:rPr>
            <w:rStyle w:val="token"/>
            <w:rFonts w:ascii="Times New Roman" w:hAnsi="Times New Roman" w:cs="Times New Roman"/>
            <w:color w:val="F8F8F2"/>
            <w:sz w:val="32"/>
            <w:szCs w:val="32"/>
          </w:rPr>
          <w:t>;</w:t>
        </w:r>
      </w:ins>
    </w:p>
    <w:p w14:paraId="36FD0BED" w14:textId="77777777" w:rsidR="00AF7B99" w:rsidRPr="00AA07DB" w:rsidRDefault="00AF7B99" w:rsidP="00AF7B99">
      <w:pPr>
        <w:pStyle w:val="NormalWeb"/>
        <w:spacing w:before="0" w:beforeAutospacing="0" w:after="167" w:afterAutospacing="0"/>
        <w:rPr>
          <w:ins w:id="58" w:author="Unknown"/>
          <w:color w:val="333333"/>
          <w:sz w:val="32"/>
          <w:szCs w:val="32"/>
        </w:rPr>
      </w:pPr>
      <w:ins w:id="59" w:author="Unknown">
        <w:r w:rsidRPr="00AA07DB">
          <w:rPr>
            <w:color w:val="333333"/>
            <w:sz w:val="32"/>
            <w:szCs w:val="32"/>
          </w:rPr>
          <w:t>The above query will delete the </w:t>
        </w:r>
        <w:r w:rsidRPr="00AA07DB">
          <w:rPr>
            <w:b/>
            <w:bCs/>
            <w:color w:val="333333"/>
            <w:sz w:val="32"/>
            <w:szCs w:val="32"/>
          </w:rPr>
          <w:t>Student</w:t>
        </w:r>
        <w:r w:rsidRPr="00AA07DB">
          <w:rPr>
            <w:color w:val="333333"/>
            <w:sz w:val="32"/>
            <w:szCs w:val="32"/>
          </w:rPr>
          <w:t> table completely. It can also be used on Databases, to delete the complete database. For example, to drop a database,</w:t>
        </w:r>
      </w:ins>
    </w:p>
    <w:p w14:paraId="24BF6482" w14:textId="77777777" w:rsidR="00AF7B99" w:rsidRPr="00AA07DB" w:rsidRDefault="00AF7B99" w:rsidP="00AF7B99">
      <w:pPr>
        <w:pStyle w:val="HTMLPreformatted"/>
        <w:shd w:val="clear" w:color="auto" w:fill="1E2A37"/>
        <w:spacing w:before="120" w:after="120"/>
        <w:rPr>
          <w:ins w:id="60" w:author="Unknown"/>
          <w:rFonts w:ascii="Times New Roman" w:hAnsi="Times New Roman" w:cs="Times New Roman"/>
          <w:color w:val="F8F8F2"/>
          <w:sz w:val="32"/>
          <w:szCs w:val="32"/>
        </w:rPr>
      </w:pPr>
      <w:ins w:id="61" w:author="Unknown">
        <w:r w:rsidRPr="00AA07DB">
          <w:rPr>
            <w:rStyle w:val="token"/>
            <w:rFonts w:ascii="Times New Roman" w:hAnsi="Times New Roman" w:cs="Times New Roman"/>
            <w:color w:val="66D9EF"/>
            <w:sz w:val="32"/>
            <w:szCs w:val="32"/>
          </w:rPr>
          <w:t>DROP</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DATABASE</w:t>
        </w:r>
        <w:r w:rsidRPr="00AA07DB">
          <w:rPr>
            <w:rStyle w:val="HTMLCode"/>
            <w:rFonts w:ascii="Times New Roman" w:hAnsi="Times New Roman" w:cs="Times New Roman"/>
            <w:color w:val="F8F8F2"/>
            <w:sz w:val="32"/>
            <w:szCs w:val="32"/>
          </w:rPr>
          <w:t xml:space="preserve"> Test</w:t>
        </w:r>
        <w:r w:rsidRPr="00AA07DB">
          <w:rPr>
            <w:rStyle w:val="token"/>
            <w:rFonts w:ascii="Times New Roman" w:hAnsi="Times New Roman" w:cs="Times New Roman"/>
            <w:color w:val="F8F8F2"/>
            <w:sz w:val="32"/>
            <w:szCs w:val="32"/>
          </w:rPr>
          <w:t>;</w:t>
        </w:r>
      </w:ins>
    </w:p>
    <w:p w14:paraId="5D7F87CC" w14:textId="77777777" w:rsidR="00AF7B99" w:rsidRPr="00AA07DB" w:rsidRDefault="00AF7B99" w:rsidP="00AF7B99">
      <w:pPr>
        <w:pStyle w:val="NormalWeb"/>
        <w:spacing w:before="0" w:beforeAutospacing="0" w:after="167" w:afterAutospacing="0"/>
        <w:rPr>
          <w:ins w:id="62" w:author="Unknown"/>
          <w:color w:val="333333"/>
          <w:sz w:val="32"/>
          <w:szCs w:val="32"/>
        </w:rPr>
      </w:pPr>
      <w:ins w:id="63" w:author="Unknown">
        <w:r w:rsidRPr="00AA07DB">
          <w:rPr>
            <w:color w:val="333333"/>
            <w:sz w:val="32"/>
            <w:szCs w:val="32"/>
          </w:rPr>
          <w:t>The above query will drop the database with name </w:t>
        </w:r>
        <w:r w:rsidRPr="00AA07DB">
          <w:rPr>
            <w:b/>
            <w:bCs/>
            <w:color w:val="333333"/>
            <w:sz w:val="32"/>
            <w:szCs w:val="32"/>
          </w:rPr>
          <w:t>Test</w:t>
        </w:r>
        <w:r w:rsidRPr="00AA07DB">
          <w:rPr>
            <w:color w:val="333333"/>
            <w:sz w:val="32"/>
            <w:szCs w:val="32"/>
          </w:rPr>
          <w:t> from the system.</w:t>
        </w:r>
      </w:ins>
    </w:p>
    <w:p w14:paraId="00897C46" w14:textId="77777777" w:rsidR="00AB6941" w:rsidRPr="00AB6941" w:rsidRDefault="00AB6941" w:rsidP="00AB6941">
      <w:pPr>
        <w:shd w:val="clear" w:color="auto" w:fill="FFFFFF"/>
        <w:spacing w:before="100" w:beforeAutospacing="1" w:after="100" w:afterAutospacing="1" w:line="372" w:lineRule="atLeast"/>
        <w:outlineLvl w:val="1"/>
        <w:rPr>
          <w:rFonts w:ascii="Arial" w:eastAsia="Times New Roman" w:hAnsi="Arial" w:cs="Arial"/>
          <w:b/>
          <w:bCs/>
          <w:color w:val="222222"/>
          <w:sz w:val="39"/>
          <w:szCs w:val="39"/>
        </w:rPr>
      </w:pPr>
      <w:r w:rsidRPr="00AB6941">
        <w:rPr>
          <w:rFonts w:ascii="Arial" w:eastAsia="Times New Roman" w:hAnsi="Arial" w:cs="Arial"/>
          <w:b/>
          <w:bCs/>
          <w:color w:val="222222"/>
          <w:sz w:val="39"/>
          <w:szCs w:val="39"/>
        </w:rPr>
        <w:t>How to Delete a row in MySQL</w:t>
      </w:r>
    </w:p>
    <w:p w14:paraId="357130C5" w14:textId="77777777" w:rsidR="00AB6941" w:rsidRPr="00AB6941" w:rsidRDefault="00AB6941" w:rsidP="00AB6941">
      <w:pPr>
        <w:shd w:val="clear" w:color="auto" w:fill="FFFFFF"/>
        <w:spacing w:before="100" w:beforeAutospacing="1" w:after="100" w:afterAutospacing="1" w:line="240" w:lineRule="auto"/>
        <w:rPr>
          <w:rFonts w:ascii="Arial" w:eastAsia="Times New Roman" w:hAnsi="Arial" w:cs="Arial"/>
          <w:color w:val="222222"/>
          <w:sz w:val="27"/>
          <w:szCs w:val="27"/>
        </w:rPr>
      </w:pPr>
      <w:r w:rsidRPr="00AB6941">
        <w:rPr>
          <w:rFonts w:ascii="Arial" w:eastAsia="Times New Roman" w:hAnsi="Arial" w:cs="Arial"/>
          <w:color w:val="222222"/>
          <w:sz w:val="27"/>
          <w:szCs w:val="27"/>
        </w:rPr>
        <w:t>To delete a row in MySQL, the DELETE FROM statement is used:</w:t>
      </w:r>
    </w:p>
    <w:p w14:paraId="5268B6E7" w14:textId="77777777" w:rsidR="00AB6941" w:rsidRPr="00AB6941" w:rsidRDefault="00AB6941" w:rsidP="00AB694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AB6941">
        <w:rPr>
          <w:rFonts w:ascii="Consolas" w:eastAsia="Times New Roman" w:hAnsi="Consolas" w:cs="Courier New"/>
          <w:color w:val="222222"/>
          <w:sz w:val="20"/>
          <w:szCs w:val="20"/>
        </w:rPr>
        <w:t>DELETE FROM `table_name` [WHERE condition];</w:t>
      </w:r>
    </w:p>
    <w:p w14:paraId="163DB036" w14:textId="77777777" w:rsidR="00AB6941" w:rsidRPr="00AB6941" w:rsidRDefault="00AB6941" w:rsidP="00AB6941">
      <w:pPr>
        <w:shd w:val="clear" w:color="auto" w:fill="FFFFFF"/>
        <w:spacing w:before="100" w:beforeAutospacing="1" w:after="100" w:afterAutospacing="1" w:line="240" w:lineRule="auto"/>
        <w:rPr>
          <w:rFonts w:ascii="Arial" w:eastAsia="Times New Roman" w:hAnsi="Arial" w:cs="Arial"/>
          <w:color w:val="222222"/>
          <w:sz w:val="27"/>
          <w:szCs w:val="27"/>
        </w:rPr>
      </w:pPr>
      <w:r w:rsidRPr="00AB6941">
        <w:rPr>
          <w:rFonts w:ascii="Arial" w:eastAsia="Times New Roman" w:hAnsi="Arial" w:cs="Arial"/>
          <w:color w:val="222222"/>
          <w:sz w:val="27"/>
          <w:szCs w:val="27"/>
        </w:rPr>
        <w:t>HERE</w:t>
      </w:r>
    </w:p>
    <w:p w14:paraId="579DB77F" w14:textId="77777777" w:rsidR="00AB6941" w:rsidRPr="00AB6941" w:rsidRDefault="00AB6941" w:rsidP="00AB6941">
      <w:pPr>
        <w:numPr>
          <w:ilvl w:val="0"/>
          <w:numId w:val="35"/>
        </w:numPr>
        <w:shd w:val="clear" w:color="auto" w:fill="FFFFFF"/>
        <w:spacing w:before="100" w:beforeAutospacing="1" w:after="100" w:afterAutospacing="1" w:line="240" w:lineRule="auto"/>
        <w:rPr>
          <w:rFonts w:ascii="Arial" w:eastAsia="Times New Roman" w:hAnsi="Arial" w:cs="Arial"/>
          <w:color w:val="222222"/>
          <w:sz w:val="27"/>
          <w:szCs w:val="27"/>
        </w:rPr>
      </w:pPr>
      <w:r w:rsidRPr="00AB6941">
        <w:rPr>
          <w:rFonts w:ascii="Arial" w:eastAsia="Times New Roman" w:hAnsi="Arial" w:cs="Arial"/>
          <w:color w:val="222222"/>
          <w:sz w:val="27"/>
          <w:szCs w:val="27"/>
        </w:rPr>
        <w:t>DELETE FROM `table_name` tells MySQL server to remove rows from the table ..</w:t>
      </w:r>
    </w:p>
    <w:p w14:paraId="58955F99" w14:textId="77777777" w:rsidR="00AB6941" w:rsidRPr="00AB6941" w:rsidRDefault="00AB6941" w:rsidP="00AB6941">
      <w:pPr>
        <w:numPr>
          <w:ilvl w:val="0"/>
          <w:numId w:val="35"/>
        </w:numPr>
        <w:shd w:val="clear" w:color="auto" w:fill="FFFFFF"/>
        <w:spacing w:before="100" w:beforeAutospacing="1" w:after="100" w:afterAutospacing="1" w:line="240" w:lineRule="auto"/>
        <w:rPr>
          <w:rFonts w:ascii="Arial" w:eastAsia="Times New Roman" w:hAnsi="Arial" w:cs="Arial"/>
          <w:color w:val="222222"/>
          <w:sz w:val="27"/>
          <w:szCs w:val="27"/>
        </w:rPr>
      </w:pPr>
      <w:r w:rsidRPr="00AB6941">
        <w:rPr>
          <w:rFonts w:ascii="Arial" w:eastAsia="Times New Roman" w:hAnsi="Arial" w:cs="Arial"/>
          <w:color w:val="222222"/>
          <w:sz w:val="27"/>
          <w:szCs w:val="27"/>
        </w:rPr>
        <w:t>[WHERE condition] is optional and is used to put a filter that restricts the number of rows affected by the MySQL DELETE row query.</w:t>
      </w:r>
    </w:p>
    <w:p w14:paraId="75814FF6" w14:textId="77777777" w:rsidR="00AB6941" w:rsidRPr="00AB6941" w:rsidRDefault="00AB6941" w:rsidP="00AB6941">
      <w:pPr>
        <w:shd w:val="clear" w:color="auto" w:fill="FFFFFF"/>
        <w:spacing w:before="100" w:beforeAutospacing="1" w:after="100" w:afterAutospacing="1" w:line="240" w:lineRule="auto"/>
        <w:rPr>
          <w:rFonts w:ascii="Arial" w:eastAsia="Times New Roman" w:hAnsi="Arial" w:cs="Arial"/>
          <w:color w:val="222222"/>
          <w:sz w:val="27"/>
          <w:szCs w:val="27"/>
        </w:rPr>
      </w:pPr>
      <w:r w:rsidRPr="00AB6941">
        <w:rPr>
          <w:rFonts w:ascii="Arial" w:eastAsia="Times New Roman" w:hAnsi="Arial" w:cs="Arial"/>
          <w:color w:val="222222"/>
          <w:sz w:val="27"/>
          <w:szCs w:val="27"/>
        </w:rPr>
        <w:t>If the WHERE clause is not used in the MySQL DELETE query, then all the rows in a given table will be deleted.</w:t>
      </w:r>
    </w:p>
    <w:p w14:paraId="7CE59955" w14:textId="77777777" w:rsidR="00AB6941" w:rsidRPr="00AB6941" w:rsidRDefault="00AB6941" w:rsidP="00AB6941">
      <w:pPr>
        <w:shd w:val="clear" w:color="auto" w:fill="FFFFFF"/>
        <w:spacing w:before="100" w:beforeAutospacing="1" w:after="100" w:afterAutospacing="1" w:line="372" w:lineRule="atLeast"/>
        <w:outlineLvl w:val="1"/>
        <w:rPr>
          <w:rFonts w:ascii="Arial" w:eastAsia="Times New Roman" w:hAnsi="Arial" w:cs="Arial"/>
          <w:b/>
          <w:bCs/>
          <w:color w:val="222222"/>
          <w:sz w:val="39"/>
          <w:szCs w:val="39"/>
        </w:rPr>
      </w:pPr>
      <w:r w:rsidRPr="00AB6941">
        <w:rPr>
          <w:rFonts w:ascii="Arial" w:eastAsia="Times New Roman" w:hAnsi="Arial" w:cs="Arial"/>
          <w:b/>
          <w:bCs/>
          <w:color w:val="222222"/>
          <w:sz w:val="39"/>
          <w:szCs w:val="39"/>
        </w:rPr>
        <w:lastRenderedPageBreak/>
        <w:t>Example of MySQL Delete Query</w:t>
      </w:r>
    </w:p>
    <w:p w14:paraId="0F385395" w14:textId="77777777" w:rsidR="00AB6941" w:rsidRPr="00AB6941" w:rsidRDefault="00AB6941" w:rsidP="00AB6941">
      <w:pPr>
        <w:shd w:val="clear" w:color="auto" w:fill="FFFFFF"/>
        <w:spacing w:before="100" w:beforeAutospacing="1" w:after="100" w:afterAutospacing="1" w:line="240" w:lineRule="auto"/>
        <w:rPr>
          <w:rFonts w:ascii="Arial" w:eastAsia="Times New Roman" w:hAnsi="Arial" w:cs="Arial"/>
          <w:color w:val="222222"/>
          <w:sz w:val="27"/>
          <w:szCs w:val="27"/>
        </w:rPr>
      </w:pPr>
      <w:r w:rsidRPr="00AB6941">
        <w:rPr>
          <w:rFonts w:ascii="Arial" w:eastAsia="Times New Roman" w:hAnsi="Arial" w:cs="Arial"/>
          <w:color w:val="222222"/>
          <w:sz w:val="27"/>
          <w:szCs w:val="27"/>
        </w:rPr>
        <w:t>Before we go into more details discussion the DELETE command, let's insert some sample data into the movies table to work with.</w:t>
      </w:r>
    </w:p>
    <w:p w14:paraId="7EEB3EC9" w14:textId="77777777" w:rsidR="00AB6941" w:rsidRPr="00AB6941" w:rsidRDefault="00AB6941" w:rsidP="00AB694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AB6941">
        <w:rPr>
          <w:rFonts w:ascii="Consolas" w:eastAsia="Times New Roman" w:hAnsi="Consolas" w:cs="Courier New"/>
          <w:color w:val="222222"/>
          <w:sz w:val="20"/>
          <w:szCs w:val="20"/>
        </w:rPr>
        <w:t>INSERT INTO  `movies` (`title`, `director`, `year_released`, `category_id`) VALUES ('The Great Dictator', 'Chalie Chaplie', 1920, 7);</w:t>
      </w:r>
    </w:p>
    <w:p w14:paraId="21D4A60C" w14:textId="77777777" w:rsidR="00AB6941" w:rsidRPr="00AB6941" w:rsidRDefault="00AB6941" w:rsidP="00AB694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AB6941">
        <w:rPr>
          <w:rFonts w:ascii="Consolas" w:eastAsia="Times New Roman" w:hAnsi="Consolas" w:cs="Courier New"/>
          <w:color w:val="222222"/>
          <w:sz w:val="20"/>
          <w:szCs w:val="20"/>
        </w:rPr>
        <w:t>INSERT INTO `movies` (`title`, `director`, `category_id`) VALUES ('sample movie', 'Anonymous', 8);</w:t>
      </w:r>
    </w:p>
    <w:p w14:paraId="75F2EC1A" w14:textId="77777777" w:rsidR="00AB6941" w:rsidRPr="00AB6941" w:rsidRDefault="00AB6941" w:rsidP="00AB694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AB6941">
        <w:rPr>
          <w:rFonts w:ascii="Consolas" w:eastAsia="Times New Roman" w:hAnsi="Consolas" w:cs="Courier New"/>
          <w:color w:val="222222"/>
          <w:sz w:val="20"/>
          <w:szCs w:val="20"/>
        </w:rPr>
        <w:t>INSERT INTO  movies (`title`, `director`, `year_released`, `category_id`) VALUES ('movie 3', 'John Brown', 1920, 8);</w:t>
      </w:r>
    </w:p>
    <w:p w14:paraId="0358A82C" w14:textId="77777777" w:rsidR="00AB6941" w:rsidRPr="00AB6941" w:rsidRDefault="00AB6941" w:rsidP="00AB6941">
      <w:pPr>
        <w:shd w:val="clear" w:color="auto" w:fill="FFFFFF"/>
        <w:spacing w:before="100" w:beforeAutospacing="1" w:after="100" w:afterAutospacing="1" w:line="240" w:lineRule="auto"/>
        <w:rPr>
          <w:rFonts w:ascii="Arial" w:eastAsia="Times New Roman" w:hAnsi="Arial" w:cs="Arial"/>
          <w:color w:val="222222"/>
          <w:sz w:val="27"/>
          <w:szCs w:val="27"/>
        </w:rPr>
      </w:pPr>
      <w:r w:rsidRPr="00AB6941">
        <w:rPr>
          <w:rFonts w:ascii="Arial" w:eastAsia="Times New Roman" w:hAnsi="Arial" w:cs="Arial"/>
          <w:color w:val="222222"/>
          <w:sz w:val="27"/>
          <w:szCs w:val="27"/>
        </w:rPr>
        <w:t>Executing the above script adds three (3) movies into the movies table. Before we go any further into our lesson, let's get all the movies in our table. The script shown below does that.</w:t>
      </w:r>
    </w:p>
    <w:p w14:paraId="7B3843DF" w14:textId="77777777" w:rsidR="00AB6941" w:rsidRPr="00AB6941" w:rsidRDefault="00AB6941" w:rsidP="00AB694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AB6941">
        <w:rPr>
          <w:rFonts w:ascii="Consolas" w:eastAsia="Times New Roman" w:hAnsi="Consolas" w:cs="Courier New"/>
          <w:color w:val="222222"/>
          <w:sz w:val="20"/>
          <w:szCs w:val="20"/>
        </w:rPr>
        <w:t>SELECT * FROM `movies`;</w:t>
      </w:r>
    </w:p>
    <w:p w14:paraId="3890C271" w14:textId="77777777" w:rsidR="00AB6941" w:rsidRPr="00AB6941" w:rsidRDefault="00AB6941" w:rsidP="00AB6941">
      <w:pPr>
        <w:shd w:val="clear" w:color="auto" w:fill="FFFFFF"/>
        <w:spacing w:before="100" w:beforeAutospacing="1" w:after="100" w:afterAutospacing="1" w:line="240" w:lineRule="auto"/>
        <w:rPr>
          <w:rFonts w:ascii="Arial" w:eastAsia="Times New Roman" w:hAnsi="Arial" w:cs="Arial"/>
          <w:color w:val="222222"/>
          <w:sz w:val="27"/>
          <w:szCs w:val="27"/>
        </w:rPr>
      </w:pPr>
      <w:r w:rsidRPr="00AB6941">
        <w:rPr>
          <w:rFonts w:ascii="Arial" w:eastAsia="Times New Roman" w:hAnsi="Arial" w:cs="Arial"/>
          <w:color w:val="222222"/>
          <w:sz w:val="27"/>
          <w:szCs w:val="27"/>
        </w:rPr>
        <w:t>Executing the above script gives us the following results.</w:t>
      </w:r>
    </w:p>
    <w:p w14:paraId="2480296B" w14:textId="77777777" w:rsidR="00AB6941" w:rsidRPr="00AB6941" w:rsidRDefault="00AB6941" w:rsidP="00AB694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center"/>
        <w:rPr>
          <w:rFonts w:ascii="Consolas" w:eastAsia="Times New Roman" w:hAnsi="Consolas" w:cs="Courier New"/>
          <w:color w:val="222222"/>
          <w:sz w:val="20"/>
          <w:szCs w:val="20"/>
        </w:rPr>
      </w:pPr>
    </w:p>
    <w:tbl>
      <w:tblPr>
        <w:tblW w:w="10641" w:type="dxa"/>
        <w:jc w:val="center"/>
        <w:tblCellMar>
          <w:top w:w="15" w:type="dxa"/>
          <w:left w:w="15" w:type="dxa"/>
          <w:bottom w:w="15" w:type="dxa"/>
          <w:right w:w="15" w:type="dxa"/>
        </w:tblCellMar>
        <w:tblLook w:val="04A0" w:firstRow="1" w:lastRow="0" w:firstColumn="1" w:lastColumn="0" w:noHBand="0" w:noVBand="1"/>
      </w:tblPr>
      <w:tblGrid>
        <w:gridCol w:w="1331"/>
        <w:gridCol w:w="3430"/>
        <w:gridCol w:w="2188"/>
        <w:gridCol w:w="1993"/>
        <w:gridCol w:w="1699"/>
      </w:tblGrid>
      <w:tr w:rsidR="00AB6941" w:rsidRPr="00AB6941" w14:paraId="6B979BFE" w14:textId="77777777" w:rsidTr="00AB6941">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3C1A278" w14:textId="77777777" w:rsidR="00AB6941" w:rsidRPr="00AB6941" w:rsidRDefault="00AB6941" w:rsidP="00AB6941">
            <w:pPr>
              <w:spacing w:after="0" w:line="240" w:lineRule="auto"/>
              <w:rPr>
                <w:rFonts w:ascii="Times New Roman" w:eastAsia="Times New Roman" w:hAnsi="Times New Roman" w:cs="Times New Roman"/>
                <w:b/>
                <w:bCs/>
                <w:sz w:val="24"/>
                <w:szCs w:val="24"/>
              </w:rPr>
            </w:pPr>
            <w:r w:rsidRPr="00AB6941">
              <w:rPr>
                <w:rFonts w:ascii="Times New Roman" w:eastAsia="Times New Roman" w:hAnsi="Times New Roman" w:cs="Times New Roman"/>
                <w:b/>
                <w:bCs/>
                <w:sz w:val="24"/>
                <w:szCs w:val="24"/>
              </w:rPr>
              <w:t>movie_id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682C311" w14:textId="77777777" w:rsidR="00AB6941" w:rsidRPr="00AB6941" w:rsidRDefault="00AB6941" w:rsidP="00AB6941">
            <w:pPr>
              <w:spacing w:after="0" w:line="240" w:lineRule="auto"/>
              <w:rPr>
                <w:rFonts w:ascii="Times New Roman" w:eastAsia="Times New Roman" w:hAnsi="Times New Roman" w:cs="Times New Roman"/>
                <w:b/>
                <w:bCs/>
                <w:sz w:val="24"/>
                <w:szCs w:val="24"/>
              </w:rPr>
            </w:pPr>
            <w:r w:rsidRPr="00AB6941">
              <w:rPr>
                <w:rFonts w:ascii="Times New Roman" w:eastAsia="Times New Roman" w:hAnsi="Times New Roman" w:cs="Times New Roman"/>
                <w:b/>
                <w:bCs/>
                <w:sz w:val="24"/>
                <w:szCs w:val="24"/>
              </w:rPr>
              <w:t>itle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182251D" w14:textId="77777777" w:rsidR="00AB6941" w:rsidRPr="00AB6941" w:rsidRDefault="00AB6941" w:rsidP="00AB6941">
            <w:pPr>
              <w:spacing w:after="0" w:line="240" w:lineRule="auto"/>
              <w:rPr>
                <w:rFonts w:ascii="Times New Roman" w:eastAsia="Times New Roman" w:hAnsi="Times New Roman" w:cs="Times New Roman"/>
                <w:b/>
                <w:bCs/>
                <w:sz w:val="24"/>
                <w:szCs w:val="24"/>
              </w:rPr>
            </w:pPr>
            <w:r w:rsidRPr="00AB6941">
              <w:rPr>
                <w:rFonts w:ascii="Times New Roman" w:eastAsia="Times New Roman" w:hAnsi="Times New Roman" w:cs="Times New Roman"/>
                <w:b/>
                <w:bCs/>
                <w:sz w:val="24"/>
                <w:szCs w:val="24"/>
              </w:rPr>
              <w:t>director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8D69D61" w14:textId="77777777" w:rsidR="00AB6941" w:rsidRPr="00AB6941" w:rsidRDefault="00AB6941" w:rsidP="00AB6941">
            <w:pPr>
              <w:spacing w:after="0" w:line="240" w:lineRule="auto"/>
              <w:rPr>
                <w:rFonts w:ascii="Times New Roman" w:eastAsia="Times New Roman" w:hAnsi="Times New Roman" w:cs="Times New Roman"/>
                <w:b/>
                <w:bCs/>
                <w:sz w:val="24"/>
                <w:szCs w:val="24"/>
              </w:rPr>
            </w:pPr>
            <w:r w:rsidRPr="00AB6941">
              <w:rPr>
                <w:rFonts w:ascii="Times New Roman" w:eastAsia="Times New Roman" w:hAnsi="Times New Roman" w:cs="Times New Roman"/>
                <w:b/>
                <w:bCs/>
                <w:sz w:val="24"/>
                <w:szCs w:val="24"/>
              </w:rPr>
              <w:t>year_released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C6075E5" w14:textId="77777777" w:rsidR="00AB6941" w:rsidRPr="00AB6941" w:rsidRDefault="00AB6941" w:rsidP="00AB6941">
            <w:pPr>
              <w:spacing w:after="0" w:line="240" w:lineRule="auto"/>
              <w:rPr>
                <w:rFonts w:ascii="Times New Roman" w:eastAsia="Times New Roman" w:hAnsi="Times New Roman" w:cs="Times New Roman"/>
                <w:b/>
                <w:bCs/>
                <w:sz w:val="24"/>
                <w:szCs w:val="24"/>
              </w:rPr>
            </w:pPr>
            <w:r w:rsidRPr="00AB6941">
              <w:rPr>
                <w:rFonts w:ascii="Times New Roman" w:eastAsia="Times New Roman" w:hAnsi="Times New Roman" w:cs="Times New Roman"/>
                <w:b/>
                <w:bCs/>
                <w:sz w:val="24"/>
                <w:szCs w:val="24"/>
              </w:rPr>
              <w:t>category_id</w:t>
            </w:r>
          </w:p>
        </w:tc>
      </w:tr>
      <w:tr w:rsidR="00AB6941" w:rsidRPr="00AB6941" w14:paraId="4638B3F9" w14:textId="77777777" w:rsidTr="00AB6941">
        <w:trPr>
          <w:jc w:val="center"/>
        </w:trPr>
        <w:tc>
          <w:tcPr>
            <w:tcW w:w="0" w:type="auto"/>
            <w:tcBorders>
              <w:top w:val="nil"/>
              <w:left w:val="nil"/>
              <w:bottom w:val="nil"/>
              <w:right w:val="nil"/>
            </w:tcBorders>
            <w:shd w:val="clear" w:color="auto" w:fill="auto"/>
            <w:vAlign w:val="center"/>
            <w:hideMark/>
          </w:tcPr>
          <w:p w14:paraId="32485C41" w14:textId="77777777" w:rsidR="00AB6941" w:rsidRPr="00AB6941" w:rsidRDefault="00AB6941" w:rsidP="00AB6941">
            <w:pPr>
              <w:spacing w:after="0" w:line="240" w:lineRule="auto"/>
              <w:rPr>
                <w:rFonts w:ascii="Times New Roman" w:eastAsia="Times New Roman" w:hAnsi="Times New Roman" w:cs="Times New Roman"/>
                <w:sz w:val="24"/>
                <w:szCs w:val="24"/>
              </w:rPr>
            </w:pPr>
            <w:r w:rsidRPr="00AB6941">
              <w:rPr>
                <w:rFonts w:ascii="Times New Roman" w:eastAsia="Times New Roman" w:hAnsi="Times New Roman" w:cs="Times New Roman"/>
                <w:sz w:val="24"/>
                <w:szCs w:val="24"/>
              </w:rPr>
              <w:t>1</w:t>
            </w:r>
          </w:p>
        </w:tc>
        <w:tc>
          <w:tcPr>
            <w:tcW w:w="0" w:type="auto"/>
            <w:tcBorders>
              <w:top w:val="nil"/>
              <w:left w:val="nil"/>
              <w:bottom w:val="nil"/>
              <w:right w:val="nil"/>
            </w:tcBorders>
            <w:shd w:val="clear" w:color="auto" w:fill="auto"/>
            <w:vAlign w:val="center"/>
            <w:hideMark/>
          </w:tcPr>
          <w:p w14:paraId="1D08028E" w14:textId="77777777" w:rsidR="00AB6941" w:rsidRPr="00AB6941" w:rsidRDefault="00AB6941" w:rsidP="00AB6941">
            <w:pPr>
              <w:spacing w:after="0" w:line="240" w:lineRule="auto"/>
              <w:rPr>
                <w:rFonts w:ascii="Times New Roman" w:eastAsia="Times New Roman" w:hAnsi="Times New Roman" w:cs="Times New Roman"/>
                <w:sz w:val="24"/>
                <w:szCs w:val="24"/>
              </w:rPr>
            </w:pPr>
            <w:r w:rsidRPr="00AB6941">
              <w:rPr>
                <w:rFonts w:ascii="Times New Roman" w:eastAsia="Times New Roman" w:hAnsi="Times New Roman" w:cs="Times New Roman"/>
                <w:sz w:val="24"/>
                <w:szCs w:val="24"/>
              </w:rPr>
              <w:t>Pirates of the Caribean 4</w:t>
            </w:r>
          </w:p>
        </w:tc>
        <w:tc>
          <w:tcPr>
            <w:tcW w:w="0" w:type="auto"/>
            <w:tcBorders>
              <w:top w:val="nil"/>
              <w:left w:val="nil"/>
              <w:bottom w:val="nil"/>
              <w:right w:val="nil"/>
            </w:tcBorders>
            <w:shd w:val="clear" w:color="auto" w:fill="auto"/>
            <w:vAlign w:val="center"/>
            <w:hideMark/>
          </w:tcPr>
          <w:p w14:paraId="5756CC5D" w14:textId="77777777" w:rsidR="00AB6941" w:rsidRPr="00AB6941" w:rsidRDefault="00AB6941" w:rsidP="00AB6941">
            <w:pPr>
              <w:spacing w:after="0" w:line="240" w:lineRule="auto"/>
              <w:rPr>
                <w:rFonts w:ascii="Times New Roman" w:eastAsia="Times New Roman" w:hAnsi="Times New Roman" w:cs="Times New Roman"/>
                <w:sz w:val="24"/>
                <w:szCs w:val="24"/>
              </w:rPr>
            </w:pPr>
            <w:r w:rsidRPr="00AB6941">
              <w:rPr>
                <w:rFonts w:ascii="Times New Roman" w:eastAsia="Times New Roman" w:hAnsi="Times New Roman" w:cs="Times New Roman"/>
                <w:sz w:val="24"/>
                <w:szCs w:val="24"/>
              </w:rPr>
              <w:t>Rob Marshall</w:t>
            </w:r>
          </w:p>
        </w:tc>
        <w:tc>
          <w:tcPr>
            <w:tcW w:w="0" w:type="auto"/>
            <w:tcBorders>
              <w:top w:val="nil"/>
              <w:left w:val="nil"/>
              <w:bottom w:val="nil"/>
              <w:right w:val="nil"/>
            </w:tcBorders>
            <w:shd w:val="clear" w:color="auto" w:fill="auto"/>
            <w:vAlign w:val="center"/>
            <w:hideMark/>
          </w:tcPr>
          <w:p w14:paraId="37EAF044" w14:textId="77777777" w:rsidR="00AB6941" w:rsidRPr="00AB6941" w:rsidRDefault="00AB6941" w:rsidP="00AB6941">
            <w:pPr>
              <w:spacing w:after="0" w:line="240" w:lineRule="auto"/>
              <w:rPr>
                <w:rFonts w:ascii="Times New Roman" w:eastAsia="Times New Roman" w:hAnsi="Times New Roman" w:cs="Times New Roman"/>
                <w:sz w:val="24"/>
                <w:szCs w:val="24"/>
              </w:rPr>
            </w:pPr>
            <w:r w:rsidRPr="00AB6941">
              <w:rPr>
                <w:rFonts w:ascii="Times New Roman" w:eastAsia="Times New Roman" w:hAnsi="Times New Roman" w:cs="Times New Roman"/>
                <w:sz w:val="24"/>
                <w:szCs w:val="24"/>
              </w:rPr>
              <w:t>2011</w:t>
            </w:r>
          </w:p>
        </w:tc>
        <w:tc>
          <w:tcPr>
            <w:tcW w:w="0" w:type="auto"/>
            <w:tcBorders>
              <w:top w:val="nil"/>
              <w:left w:val="nil"/>
              <w:bottom w:val="nil"/>
              <w:right w:val="nil"/>
            </w:tcBorders>
            <w:shd w:val="clear" w:color="auto" w:fill="auto"/>
            <w:vAlign w:val="center"/>
            <w:hideMark/>
          </w:tcPr>
          <w:p w14:paraId="4B102A6F" w14:textId="77777777" w:rsidR="00AB6941" w:rsidRPr="00AB6941" w:rsidRDefault="00AB6941" w:rsidP="00AB6941">
            <w:pPr>
              <w:spacing w:after="0" w:line="240" w:lineRule="auto"/>
              <w:rPr>
                <w:rFonts w:ascii="Times New Roman" w:eastAsia="Times New Roman" w:hAnsi="Times New Roman" w:cs="Times New Roman"/>
                <w:sz w:val="24"/>
                <w:szCs w:val="24"/>
              </w:rPr>
            </w:pPr>
            <w:r w:rsidRPr="00AB6941">
              <w:rPr>
                <w:rFonts w:ascii="Times New Roman" w:eastAsia="Times New Roman" w:hAnsi="Times New Roman" w:cs="Times New Roman"/>
                <w:sz w:val="24"/>
                <w:szCs w:val="24"/>
              </w:rPr>
              <w:t>1</w:t>
            </w:r>
          </w:p>
        </w:tc>
      </w:tr>
      <w:tr w:rsidR="00AB6941" w:rsidRPr="00AB6941" w14:paraId="02AE8537" w14:textId="77777777" w:rsidTr="00AB6941">
        <w:trPr>
          <w:jc w:val="center"/>
        </w:trPr>
        <w:tc>
          <w:tcPr>
            <w:tcW w:w="0" w:type="auto"/>
            <w:tcBorders>
              <w:top w:val="nil"/>
              <w:left w:val="nil"/>
              <w:bottom w:val="nil"/>
              <w:right w:val="nil"/>
            </w:tcBorders>
            <w:shd w:val="clear" w:color="auto" w:fill="auto"/>
            <w:vAlign w:val="center"/>
            <w:hideMark/>
          </w:tcPr>
          <w:p w14:paraId="085D3486" w14:textId="77777777" w:rsidR="00AB6941" w:rsidRPr="00AB6941" w:rsidRDefault="00AB6941" w:rsidP="00AB6941">
            <w:pPr>
              <w:spacing w:after="0" w:line="240" w:lineRule="auto"/>
              <w:rPr>
                <w:rFonts w:ascii="Times New Roman" w:eastAsia="Times New Roman" w:hAnsi="Times New Roman" w:cs="Times New Roman"/>
                <w:sz w:val="24"/>
                <w:szCs w:val="24"/>
              </w:rPr>
            </w:pPr>
            <w:r w:rsidRPr="00AB6941">
              <w:rPr>
                <w:rFonts w:ascii="Times New Roman" w:eastAsia="Times New Roman" w:hAnsi="Times New Roman" w:cs="Times New Roman"/>
                <w:sz w:val="24"/>
                <w:szCs w:val="24"/>
              </w:rPr>
              <w:t>2</w:t>
            </w:r>
          </w:p>
        </w:tc>
        <w:tc>
          <w:tcPr>
            <w:tcW w:w="0" w:type="auto"/>
            <w:tcBorders>
              <w:top w:val="nil"/>
              <w:left w:val="nil"/>
              <w:bottom w:val="nil"/>
              <w:right w:val="nil"/>
            </w:tcBorders>
            <w:shd w:val="clear" w:color="auto" w:fill="auto"/>
            <w:vAlign w:val="center"/>
            <w:hideMark/>
          </w:tcPr>
          <w:p w14:paraId="7AB49CB8" w14:textId="77777777" w:rsidR="00AB6941" w:rsidRPr="00AB6941" w:rsidRDefault="00AB6941" w:rsidP="00AB6941">
            <w:pPr>
              <w:spacing w:after="0" w:line="240" w:lineRule="auto"/>
              <w:rPr>
                <w:rFonts w:ascii="Times New Roman" w:eastAsia="Times New Roman" w:hAnsi="Times New Roman" w:cs="Times New Roman"/>
                <w:sz w:val="24"/>
                <w:szCs w:val="24"/>
              </w:rPr>
            </w:pPr>
            <w:r w:rsidRPr="00AB6941">
              <w:rPr>
                <w:rFonts w:ascii="Times New Roman" w:eastAsia="Times New Roman" w:hAnsi="Times New Roman" w:cs="Times New Roman"/>
                <w:sz w:val="24"/>
                <w:szCs w:val="24"/>
              </w:rPr>
              <w:t>Forgetting Sarah Marshal</w:t>
            </w:r>
          </w:p>
        </w:tc>
        <w:tc>
          <w:tcPr>
            <w:tcW w:w="0" w:type="auto"/>
            <w:tcBorders>
              <w:top w:val="nil"/>
              <w:left w:val="nil"/>
              <w:bottom w:val="nil"/>
              <w:right w:val="nil"/>
            </w:tcBorders>
            <w:shd w:val="clear" w:color="auto" w:fill="auto"/>
            <w:vAlign w:val="center"/>
            <w:hideMark/>
          </w:tcPr>
          <w:p w14:paraId="7DED26D7" w14:textId="77777777" w:rsidR="00AB6941" w:rsidRPr="00AB6941" w:rsidRDefault="00AB6941" w:rsidP="00AB6941">
            <w:pPr>
              <w:spacing w:after="0" w:line="240" w:lineRule="auto"/>
              <w:rPr>
                <w:rFonts w:ascii="Times New Roman" w:eastAsia="Times New Roman" w:hAnsi="Times New Roman" w:cs="Times New Roman"/>
                <w:sz w:val="24"/>
                <w:szCs w:val="24"/>
              </w:rPr>
            </w:pPr>
            <w:r w:rsidRPr="00AB6941">
              <w:rPr>
                <w:rFonts w:ascii="Times New Roman" w:eastAsia="Times New Roman" w:hAnsi="Times New Roman" w:cs="Times New Roman"/>
                <w:sz w:val="24"/>
                <w:szCs w:val="24"/>
              </w:rPr>
              <w:t>Nicholas Stoller</w:t>
            </w:r>
          </w:p>
        </w:tc>
        <w:tc>
          <w:tcPr>
            <w:tcW w:w="0" w:type="auto"/>
            <w:tcBorders>
              <w:top w:val="nil"/>
              <w:left w:val="nil"/>
              <w:bottom w:val="nil"/>
              <w:right w:val="nil"/>
            </w:tcBorders>
            <w:shd w:val="clear" w:color="auto" w:fill="auto"/>
            <w:vAlign w:val="center"/>
            <w:hideMark/>
          </w:tcPr>
          <w:p w14:paraId="0DF80ACF" w14:textId="77777777" w:rsidR="00AB6941" w:rsidRPr="00AB6941" w:rsidRDefault="00AB6941" w:rsidP="00AB6941">
            <w:pPr>
              <w:spacing w:after="0" w:line="240" w:lineRule="auto"/>
              <w:rPr>
                <w:rFonts w:ascii="Times New Roman" w:eastAsia="Times New Roman" w:hAnsi="Times New Roman" w:cs="Times New Roman"/>
                <w:sz w:val="24"/>
                <w:szCs w:val="24"/>
              </w:rPr>
            </w:pPr>
            <w:r w:rsidRPr="00AB6941">
              <w:rPr>
                <w:rFonts w:ascii="Times New Roman" w:eastAsia="Times New Roman" w:hAnsi="Times New Roman" w:cs="Times New Roman"/>
                <w:sz w:val="24"/>
                <w:szCs w:val="24"/>
              </w:rPr>
              <w:t>2008</w:t>
            </w:r>
          </w:p>
        </w:tc>
        <w:tc>
          <w:tcPr>
            <w:tcW w:w="0" w:type="auto"/>
            <w:tcBorders>
              <w:top w:val="nil"/>
              <w:left w:val="nil"/>
              <w:bottom w:val="nil"/>
              <w:right w:val="nil"/>
            </w:tcBorders>
            <w:shd w:val="clear" w:color="auto" w:fill="auto"/>
            <w:vAlign w:val="center"/>
            <w:hideMark/>
          </w:tcPr>
          <w:p w14:paraId="7FC34EAF" w14:textId="77777777" w:rsidR="00AB6941" w:rsidRPr="00AB6941" w:rsidRDefault="00AB6941" w:rsidP="00AB6941">
            <w:pPr>
              <w:spacing w:after="0" w:line="240" w:lineRule="auto"/>
              <w:rPr>
                <w:rFonts w:ascii="Times New Roman" w:eastAsia="Times New Roman" w:hAnsi="Times New Roman" w:cs="Times New Roman"/>
                <w:sz w:val="24"/>
                <w:szCs w:val="24"/>
              </w:rPr>
            </w:pPr>
            <w:r w:rsidRPr="00AB6941">
              <w:rPr>
                <w:rFonts w:ascii="Times New Roman" w:eastAsia="Times New Roman" w:hAnsi="Times New Roman" w:cs="Times New Roman"/>
                <w:sz w:val="24"/>
                <w:szCs w:val="24"/>
              </w:rPr>
              <w:t>2</w:t>
            </w:r>
          </w:p>
        </w:tc>
      </w:tr>
      <w:tr w:rsidR="00AB6941" w:rsidRPr="00AB6941" w14:paraId="4842F13E" w14:textId="77777777" w:rsidTr="00AB6941">
        <w:trPr>
          <w:jc w:val="center"/>
        </w:trPr>
        <w:tc>
          <w:tcPr>
            <w:tcW w:w="0" w:type="auto"/>
            <w:tcBorders>
              <w:top w:val="nil"/>
              <w:left w:val="nil"/>
              <w:bottom w:val="nil"/>
              <w:right w:val="nil"/>
            </w:tcBorders>
            <w:shd w:val="clear" w:color="auto" w:fill="auto"/>
            <w:vAlign w:val="center"/>
            <w:hideMark/>
          </w:tcPr>
          <w:p w14:paraId="7C394959" w14:textId="77777777" w:rsidR="00AB6941" w:rsidRPr="00AB6941" w:rsidRDefault="00AB6941" w:rsidP="00AB6941">
            <w:pPr>
              <w:spacing w:after="0" w:line="240" w:lineRule="auto"/>
              <w:rPr>
                <w:rFonts w:ascii="Times New Roman" w:eastAsia="Times New Roman" w:hAnsi="Times New Roman" w:cs="Times New Roman"/>
                <w:sz w:val="24"/>
                <w:szCs w:val="24"/>
              </w:rPr>
            </w:pPr>
            <w:r w:rsidRPr="00AB6941">
              <w:rPr>
                <w:rFonts w:ascii="Times New Roman" w:eastAsia="Times New Roman" w:hAnsi="Times New Roman" w:cs="Times New Roman"/>
                <w:sz w:val="24"/>
                <w:szCs w:val="24"/>
              </w:rPr>
              <w:t>3</w:t>
            </w:r>
          </w:p>
        </w:tc>
        <w:tc>
          <w:tcPr>
            <w:tcW w:w="0" w:type="auto"/>
            <w:tcBorders>
              <w:top w:val="nil"/>
              <w:left w:val="nil"/>
              <w:bottom w:val="nil"/>
              <w:right w:val="nil"/>
            </w:tcBorders>
            <w:shd w:val="clear" w:color="auto" w:fill="auto"/>
            <w:vAlign w:val="center"/>
            <w:hideMark/>
          </w:tcPr>
          <w:p w14:paraId="3CBFC848" w14:textId="77777777" w:rsidR="00AB6941" w:rsidRPr="00AB6941" w:rsidRDefault="00AB6941" w:rsidP="00AB6941">
            <w:pPr>
              <w:spacing w:after="0" w:line="240" w:lineRule="auto"/>
              <w:rPr>
                <w:rFonts w:ascii="Times New Roman" w:eastAsia="Times New Roman" w:hAnsi="Times New Roman" w:cs="Times New Roman"/>
                <w:sz w:val="24"/>
                <w:szCs w:val="24"/>
              </w:rPr>
            </w:pPr>
            <w:r w:rsidRPr="00AB6941">
              <w:rPr>
                <w:rFonts w:ascii="Times New Roman" w:eastAsia="Times New Roman" w:hAnsi="Times New Roman" w:cs="Times New Roman"/>
                <w:sz w:val="24"/>
                <w:szCs w:val="24"/>
              </w:rPr>
              <w:t>X-Men</w:t>
            </w:r>
          </w:p>
        </w:tc>
        <w:tc>
          <w:tcPr>
            <w:tcW w:w="0" w:type="auto"/>
            <w:tcBorders>
              <w:top w:val="nil"/>
              <w:left w:val="nil"/>
              <w:bottom w:val="nil"/>
              <w:right w:val="nil"/>
            </w:tcBorders>
            <w:shd w:val="clear" w:color="auto" w:fill="auto"/>
            <w:vAlign w:val="center"/>
            <w:hideMark/>
          </w:tcPr>
          <w:p w14:paraId="247340C2" w14:textId="77777777" w:rsidR="00AB6941" w:rsidRPr="00AB6941" w:rsidRDefault="00AB6941" w:rsidP="00AB6941">
            <w:pPr>
              <w:spacing w:after="0" w:line="240" w:lineRule="auto"/>
              <w:rPr>
                <w:rFonts w:ascii="Times New Roman" w:eastAsia="Times New Roman" w:hAnsi="Times New Roman" w:cs="Times New Roman"/>
                <w:sz w:val="24"/>
                <w:szCs w:val="24"/>
              </w:rPr>
            </w:pPr>
            <w:r w:rsidRPr="00AB6941">
              <w:rPr>
                <w:rFonts w:ascii="Times New Roman" w:eastAsia="Times New Roman" w:hAnsi="Times New Roman" w:cs="Times New Roman"/>
                <w:sz w:val="24"/>
                <w:szCs w:val="24"/>
              </w:rPr>
              <w:t>NULL</w:t>
            </w:r>
          </w:p>
        </w:tc>
        <w:tc>
          <w:tcPr>
            <w:tcW w:w="0" w:type="auto"/>
            <w:tcBorders>
              <w:top w:val="nil"/>
              <w:left w:val="nil"/>
              <w:bottom w:val="nil"/>
              <w:right w:val="nil"/>
            </w:tcBorders>
            <w:shd w:val="clear" w:color="auto" w:fill="auto"/>
            <w:vAlign w:val="center"/>
            <w:hideMark/>
          </w:tcPr>
          <w:p w14:paraId="74881AB4" w14:textId="77777777" w:rsidR="00AB6941" w:rsidRPr="00AB6941" w:rsidRDefault="00AB6941" w:rsidP="00AB6941">
            <w:pPr>
              <w:spacing w:after="0" w:line="240" w:lineRule="auto"/>
              <w:rPr>
                <w:rFonts w:ascii="Times New Roman" w:eastAsia="Times New Roman" w:hAnsi="Times New Roman" w:cs="Times New Roman"/>
                <w:sz w:val="24"/>
                <w:szCs w:val="24"/>
              </w:rPr>
            </w:pPr>
            <w:r w:rsidRPr="00AB6941">
              <w:rPr>
                <w:rFonts w:ascii="Times New Roman" w:eastAsia="Times New Roman" w:hAnsi="Times New Roman" w:cs="Times New Roman"/>
                <w:sz w:val="24"/>
                <w:szCs w:val="24"/>
              </w:rPr>
              <w:t>2008</w:t>
            </w:r>
          </w:p>
        </w:tc>
        <w:tc>
          <w:tcPr>
            <w:tcW w:w="0" w:type="auto"/>
            <w:tcBorders>
              <w:top w:val="nil"/>
              <w:left w:val="nil"/>
              <w:bottom w:val="nil"/>
              <w:right w:val="nil"/>
            </w:tcBorders>
            <w:shd w:val="clear" w:color="auto" w:fill="auto"/>
            <w:vAlign w:val="center"/>
            <w:hideMark/>
          </w:tcPr>
          <w:p w14:paraId="24756F7E" w14:textId="77777777" w:rsidR="00AB6941" w:rsidRPr="00AB6941" w:rsidRDefault="00AB6941" w:rsidP="00AB6941">
            <w:pPr>
              <w:spacing w:after="0" w:line="240" w:lineRule="auto"/>
              <w:rPr>
                <w:rFonts w:ascii="Times New Roman" w:eastAsia="Times New Roman" w:hAnsi="Times New Roman" w:cs="Times New Roman"/>
                <w:sz w:val="24"/>
                <w:szCs w:val="24"/>
              </w:rPr>
            </w:pPr>
            <w:r w:rsidRPr="00AB6941">
              <w:rPr>
                <w:rFonts w:ascii="Times New Roman" w:eastAsia="Times New Roman" w:hAnsi="Times New Roman" w:cs="Times New Roman"/>
                <w:sz w:val="24"/>
                <w:szCs w:val="24"/>
              </w:rPr>
              <w:t>NULL</w:t>
            </w:r>
          </w:p>
        </w:tc>
      </w:tr>
      <w:tr w:rsidR="00AB6941" w:rsidRPr="00AB6941" w14:paraId="720CA8E6" w14:textId="77777777" w:rsidTr="00AB6941">
        <w:trPr>
          <w:jc w:val="center"/>
        </w:trPr>
        <w:tc>
          <w:tcPr>
            <w:tcW w:w="0" w:type="auto"/>
            <w:tcBorders>
              <w:top w:val="nil"/>
              <w:left w:val="nil"/>
              <w:bottom w:val="nil"/>
              <w:right w:val="nil"/>
            </w:tcBorders>
            <w:shd w:val="clear" w:color="auto" w:fill="auto"/>
            <w:vAlign w:val="center"/>
            <w:hideMark/>
          </w:tcPr>
          <w:p w14:paraId="4B2DA167" w14:textId="77777777" w:rsidR="00AB6941" w:rsidRPr="00AB6941" w:rsidRDefault="00AB6941" w:rsidP="00AB6941">
            <w:pPr>
              <w:spacing w:after="0" w:line="240" w:lineRule="auto"/>
              <w:rPr>
                <w:rFonts w:ascii="Times New Roman" w:eastAsia="Times New Roman" w:hAnsi="Times New Roman" w:cs="Times New Roman"/>
                <w:sz w:val="24"/>
                <w:szCs w:val="24"/>
              </w:rPr>
            </w:pPr>
            <w:r w:rsidRPr="00AB6941">
              <w:rPr>
                <w:rFonts w:ascii="Times New Roman" w:eastAsia="Times New Roman" w:hAnsi="Times New Roman" w:cs="Times New Roman"/>
                <w:sz w:val="24"/>
                <w:szCs w:val="24"/>
              </w:rPr>
              <w:t>4</w:t>
            </w:r>
          </w:p>
        </w:tc>
        <w:tc>
          <w:tcPr>
            <w:tcW w:w="0" w:type="auto"/>
            <w:tcBorders>
              <w:top w:val="nil"/>
              <w:left w:val="nil"/>
              <w:bottom w:val="nil"/>
              <w:right w:val="nil"/>
            </w:tcBorders>
            <w:shd w:val="clear" w:color="auto" w:fill="auto"/>
            <w:vAlign w:val="center"/>
            <w:hideMark/>
          </w:tcPr>
          <w:p w14:paraId="3095CA01" w14:textId="77777777" w:rsidR="00AB6941" w:rsidRPr="00AB6941" w:rsidRDefault="00AB6941" w:rsidP="00AB6941">
            <w:pPr>
              <w:spacing w:after="0" w:line="240" w:lineRule="auto"/>
              <w:rPr>
                <w:rFonts w:ascii="Times New Roman" w:eastAsia="Times New Roman" w:hAnsi="Times New Roman" w:cs="Times New Roman"/>
                <w:sz w:val="24"/>
                <w:szCs w:val="24"/>
              </w:rPr>
            </w:pPr>
            <w:r w:rsidRPr="00AB6941">
              <w:rPr>
                <w:rFonts w:ascii="Times New Roman" w:eastAsia="Times New Roman" w:hAnsi="Times New Roman" w:cs="Times New Roman"/>
                <w:sz w:val="24"/>
                <w:szCs w:val="24"/>
              </w:rPr>
              <w:t>Code Name Black</w:t>
            </w:r>
          </w:p>
        </w:tc>
        <w:tc>
          <w:tcPr>
            <w:tcW w:w="0" w:type="auto"/>
            <w:tcBorders>
              <w:top w:val="nil"/>
              <w:left w:val="nil"/>
              <w:bottom w:val="nil"/>
              <w:right w:val="nil"/>
            </w:tcBorders>
            <w:shd w:val="clear" w:color="auto" w:fill="auto"/>
            <w:vAlign w:val="center"/>
            <w:hideMark/>
          </w:tcPr>
          <w:p w14:paraId="7D735D2E" w14:textId="77777777" w:rsidR="00AB6941" w:rsidRPr="00AB6941" w:rsidRDefault="00AB6941" w:rsidP="00AB6941">
            <w:pPr>
              <w:spacing w:after="0" w:line="240" w:lineRule="auto"/>
              <w:rPr>
                <w:rFonts w:ascii="Times New Roman" w:eastAsia="Times New Roman" w:hAnsi="Times New Roman" w:cs="Times New Roman"/>
                <w:sz w:val="24"/>
                <w:szCs w:val="24"/>
              </w:rPr>
            </w:pPr>
            <w:r w:rsidRPr="00AB6941">
              <w:rPr>
                <w:rFonts w:ascii="Times New Roman" w:eastAsia="Times New Roman" w:hAnsi="Times New Roman" w:cs="Times New Roman"/>
                <w:sz w:val="24"/>
                <w:szCs w:val="24"/>
              </w:rPr>
              <w:t>Edgar Jimz</w:t>
            </w:r>
          </w:p>
        </w:tc>
        <w:tc>
          <w:tcPr>
            <w:tcW w:w="0" w:type="auto"/>
            <w:tcBorders>
              <w:top w:val="nil"/>
              <w:left w:val="nil"/>
              <w:bottom w:val="nil"/>
              <w:right w:val="nil"/>
            </w:tcBorders>
            <w:shd w:val="clear" w:color="auto" w:fill="auto"/>
            <w:vAlign w:val="center"/>
            <w:hideMark/>
          </w:tcPr>
          <w:p w14:paraId="4DCA9F3A" w14:textId="77777777" w:rsidR="00AB6941" w:rsidRPr="00AB6941" w:rsidRDefault="00AB6941" w:rsidP="00AB6941">
            <w:pPr>
              <w:spacing w:after="0" w:line="240" w:lineRule="auto"/>
              <w:rPr>
                <w:rFonts w:ascii="Times New Roman" w:eastAsia="Times New Roman" w:hAnsi="Times New Roman" w:cs="Times New Roman"/>
                <w:sz w:val="24"/>
                <w:szCs w:val="24"/>
              </w:rPr>
            </w:pPr>
            <w:r w:rsidRPr="00AB6941">
              <w:rPr>
                <w:rFonts w:ascii="Times New Roman" w:eastAsia="Times New Roman" w:hAnsi="Times New Roman" w:cs="Times New Roman"/>
                <w:sz w:val="24"/>
                <w:szCs w:val="24"/>
              </w:rPr>
              <w:t>2010</w:t>
            </w:r>
          </w:p>
        </w:tc>
        <w:tc>
          <w:tcPr>
            <w:tcW w:w="0" w:type="auto"/>
            <w:tcBorders>
              <w:top w:val="nil"/>
              <w:left w:val="nil"/>
              <w:bottom w:val="nil"/>
              <w:right w:val="nil"/>
            </w:tcBorders>
            <w:shd w:val="clear" w:color="auto" w:fill="auto"/>
            <w:vAlign w:val="center"/>
            <w:hideMark/>
          </w:tcPr>
          <w:p w14:paraId="714B551A" w14:textId="77777777" w:rsidR="00AB6941" w:rsidRPr="00AB6941" w:rsidRDefault="00AB6941" w:rsidP="00AB6941">
            <w:pPr>
              <w:spacing w:after="0" w:line="240" w:lineRule="auto"/>
              <w:rPr>
                <w:rFonts w:ascii="Times New Roman" w:eastAsia="Times New Roman" w:hAnsi="Times New Roman" w:cs="Times New Roman"/>
                <w:sz w:val="24"/>
                <w:szCs w:val="24"/>
              </w:rPr>
            </w:pPr>
            <w:r w:rsidRPr="00AB6941">
              <w:rPr>
                <w:rFonts w:ascii="Times New Roman" w:eastAsia="Times New Roman" w:hAnsi="Times New Roman" w:cs="Times New Roman"/>
                <w:sz w:val="24"/>
                <w:szCs w:val="24"/>
              </w:rPr>
              <w:t>NULL</w:t>
            </w:r>
          </w:p>
        </w:tc>
      </w:tr>
      <w:tr w:rsidR="00AB6941" w:rsidRPr="00AB6941" w14:paraId="64F6AE51" w14:textId="77777777" w:rsidTr="00AB6941">
        <w:trPr>
          <w:jc w:val="center"/>
        </w:trPr>
        <w:tc>
          <w:tcPr>
            <w:tcW w:w="0" w:type="auto"/>
            <w:tcBorders>
              <w:top w:val="nil"/>
              <w:left w:val="nil"/>
              <w:bottom w:val="nil"/>
              <w:right w:val="nil"/>
            </w:tcBorders>
            <w:shd w:val="clear" w:color="auto" w:fill="auto"/>
            <w:vAlign w:val="center"/>
            <w:hideMark/>
          </w:tcPr>
          <w:p w14:paraId="6AB87377" w14:textId="77777777" w:rsidR="00AB6941" w:rsidRPr="00AB6941" w:rsidRDefault="00AB6941" w:rsidP="00AB6941">
            <w:pPr>
              <w:spacing w:after="0" w:line="240" w:lineRule="auto"/>
              <w:rPr>
                <w:rFonts w:ascii="Times New Roman" w:eastAsia="Times New Roman" w:hAnsi="Times New Roman" w:cs="Times New Roman"/>
                <w:sz w:val="24"/>
                <w:szCs w:val="24"/>
              </w:rPr>
            </w:pPr>
            <w:r w:rsidRPr="00AB6941">
              <w:rPr>
                <w:rFonts w:ascii="Times New Roman" w:eastAsia="Times New Roman" w:hAnsi="Times New Roman" w:cs="Times New Roman"/>
                <w:sz w:val="24"/>
                <w:szCs w:val="24"/>
              </w:rPr>
              <w:t>5</w:t>
            </w:r>
          </w:p>
        </w:tc>
        <w:tc>
          <w:tcPr>
            <w:tcW w:w="0" w:type="auto"/>
            <w:tcBorders>
              <w:top w:val="nil"/>
              <w:left w:val="nil"/>
              <w:bottom w:val="nil"/>
              <w:right w:val="nil"/>
            </w:tcBorders>
            <w:shd w:val="clear" w:color="auto" w:fill="auto"/>
            <w:vAlign w:val="center"/>
            <w:hideMark/>
          </w:tcPr>
          <w:p w14:paraId="41329C6F" w14:textId="77777777" w:rsidR="00AB6941" w:rsidRPr="00AB6941" w:rsidRDefault="00AB6941" w:rsidP="00AB6941">
            <w:pPr>
              <w:spacing w:after="0" w:line="240" w:lineRule="auto"/>
              <w:rPr>
                <w:rFonts w:ascii="Times New Roman" w:eastAsia="Times New Roman" w:hAnsi="Times New Roman" w:cs="Times New Roman"/>
                <w:sz w:val="24"/>
                <w:szCs w:val="24"/>
              </w:rPr>
            </w:pPr>
            <w:r w:rsidRPr="00AB6941">
              <w:rPr>
                <w:rFonts w:ascii="Times New Roman" w:eastAsia="Times New Roman" w:hAnsi="Times New Roman" w:cs="Times New Roman"/>
                <w:sz w:val="24"/>
                <w:szCs w:val="24"/>
              </w:rPr>
              <w:t>Daddy's Little Girls</w:t>
            </w:r>
          </w:p>
        </w:tc>
        <w:tc>
          <w:tcPr>
            <w:tcW w:w="0" w:type="auto"/>
            <w:tcBorders>
              <w:top w:val="nil"/>
              <w:left w:val="nil"/>
              <w:bottom w:val="nil"/>
              <w:right w:val="nil"/>
            </w:tcBorders>
            <w:shd w:val="clear" w:color="auto" w:fill="auto"/>
            <w:vAlign w:val="center"/>
            <w:hideMark/>
          </w:tcPr>
          <w:p w14:paraId="4DA81FFF" w14:textId="77777777" w:rsidR="00AB6941" w:rsidRPr="00AB6941" w:rsidRDefault="00AB6941" w:rsidP="00AB6941">
            <w:pPr>
              <w:spacing w:after="0" w:line="240" w:lineRule="auto"/>
              <w:rPr>
                <w:rFonts w:ascii="Times New Roman" w:eastAsia="Times New Roman" w:hAnsi="Times New Roman" w:cs="Times New Roman"/>
                <w:sz w:val="24"/>
                <w:szCs w:val="24"/>
              </w:rPr>
            </w:pPr>
            <w:r w:rsidRPr="00AB6941">
              <w:rPr>
                <w:rFonts w:ascii="Times New Roman" w:eastAsia="Times New Roman" w:hAnsi="Times New Roman" w:cs="Times New Roman"/>
                <w:sz w:val="24"/>
                <w:szCs w:val="24"/>
              </w:rPr>
              <w:t>NULL</w:t>
            </w:r>
          </w:p>
        </w:tc>
        <w:tc>
          <w:tcPr>
            <w:tcW w:w="0" w:type="auto"/>
            <w:tcBorders>
              <w:top w:val="nil"/>
              <w:left w:val="nil"/>
              <w:bottom w:val="nil"/>
              <w:right w:val="nil"/>
            </w:tcBorders>
            <w:shd w:val="clear" w:color="auto" w:fill="auto"/>
            <w:vAlign w:val="center"/>
            <w:hideMark/>
          </w:tcPr>
          <w:p w14:paraId="45E05307" w14:textId="77777777" w:rsidR="00AB6941" w:rsidRPr="00AB6941" w:rsidRDefault="00AB6941" w:rsidP="00AB6941">
            <w:pPr>
              <w:spacing w:after="0" w:line="240" w:lineRule="auto"/>
              <w:rPr>
                <w:rFonts w:ascii="Times New Roman" w:eastAsia="Times New Roman" w:hAnsi="Times New Roman" w:cs="Times New Roman"/>
                <w:sz w:val="24"/>
                <w:szCs w:val="24"/>
              </w:rPr>
            </w:pPr>
            <w:r w:rsidRPr="00AB6941">
              <w:rPr>
                <w:rFonts w:ascii="Times New Roman" w:eastAsia="Times New Roman" w:hAnsi="Times New Roman" w:cs="Times New Roman"/>
                <w:sz w:val="24"/>
                <w:szCs w:val="24"/>
              </w:rPr>
              <w:t>2007</w:t>
            </w:r>
          </w:p>
        </w:tc>
        <w:tc>
          <w:tcPr>
            <w:tcW w:w="0" w:type="auto"/>
            <w:tcBorders>
              <w:top w:val="nil"/>
              <w:left w:val="nil"/>
              <w:bottom w:val="nil"/>
              <w:right w:val="nil"/>
            </w:tcBorders>
            <w:shd w:val="clear" w:color="auto" w:fill="auto"/>
            <w:vAlign w:val="center"/>
            <w:hideMark/>
          </w:tcPr>
          <w:p w14:paraId="49DE01C5" w14:textId="77777777" w:rsidR="00AB6941" w:rsidRPr="00AB6941" w:rsidRDefault="00AB6941" w:rsidP="00AB6941">
            <w:pPr>
              <w:spacing w:after="0" w:line="240" w:lineRule="auto"/>
              <w:rPr>
                <w:rFonts w:ascii="Times New Roman" w:eastAsia="Times New Roman" w:hAnsi="Times New Roman" w:cs="Times New Roman"/>
                <w:sz w:val="24"/>
                <w:szCs w:val="24"/>
              </w:rPr>
            </w:pPr>
            <w:r w:rsidRPr="00AB6941">
              <w:rPr>
                <w:rFonts w:ascii="Times New Roman" w:eastAsia="Times New Roman" w:hAnsi="Times New Roman" w:cs="Times New Roman"/>
                <w:sz w:val="24"/>
                <w:szCs w:val="24"/>
              </w:rPr>
              <w:t>8</w:t>
            </w:r>
          </w:p>
        </w:tc>
      </w:tr>
      <w:tr w:rsidR="00AB6941" w:rsidRPr="00AB6941" w14:paraId="5FCAD183" w14:textId="77777777" w:rsidTr="00AB6941">
        <w:trPr>
          <w:jc w:val="center"/>
        </w:trPr>
        <w:tc>
          <w:tcPr>
            <w:tcW w:w="0" w:type="auto"/>
            <w:tcBorders>
              <w:top w:val="nil"/>
              <w:left w:val="nil"/>
              <w:bottom w:val="nil"/>
              <w:right w:val="nil"/>
            </w:tcBorders>
            <w:shd w:val="clear" w:color="auto" w:fill="auto"/>
            <w:vAlign w:val="center"/>
            <w:hideMark/>
          </w:tcPr>
          <w:p w14:paraId="668A4BC4" w14:textId="77777777" w:rsidR="00AB6941" w:rsidRPr="00AB6941" w:rsidRDefault="00AB6941" w:rsidP="00AB6941">
            <w:pPr>
              <w:spacing w:after="0" w:line="240" w:lineRule="auto"/>
              <w:rPr>
                <w:rFonts w:ascii="Times New Roman" w:eastAsia="Times New Roman" w:hAnsi="Times New Roman" w:cs="Times New Roman"/>
                <w:sz w:val="24"/>
                <w:szCs w:val="24"/>
              </w:rPr>
            </w:pPr>
            <w:r w:rsidRPr="00AB6941">
              <w:rPr>
                <w:rFonts w:ascii="Times New Roman" w:eastAsia="Times New Roman" w:hAnsi="Times New Roman" w:cs="Times New Roman"/>
                <w:sz w:val="24"/>
                <w:szCs w:val="24"/>
              </w:rPr>
              <w:t>6</w:t>
            </w:r>
          </w:p>
        </w:tc>
        <w:tc>
          <w:tcPr>
            <w:tcW w:w="0" w:type="auto"/>
            <w:tcBorders>
              <w:top w:val="nil"/>
              <w:left w:val="nil"/>
              <w:bottom w:val="nil"/>
              <w:right w:val="nil"/>
            </w:tcBorders>
            <w:shd w:val="clear" w:color="auto" w:fill="auto"/>
            <w:vAlign w:val="center"/>
            <w:hideMark/>
          </w:tcPr>
          <w:p w14:paraId="62897F15" w14:textId="77777777" w:rsidR="00AB6941" w:rsidRPr="00AB6941" w:rsidRDefault="00AB6941" w:rsidP="00AB6941">
            <w:pPr>
              <w:spacing w:after="0" w:line="240" w:lineRule="auto"/>
              <w:rPr>
                <w:rFonts w:ascii="Times New Roman" w:eastAsia="Times New Roman" w:hAnsi="Times New Roman" w:cs="Times New Roman"/>
                <w:sz w:val="24"/>
                <w:szCs w:val="24"/>
              </w:rPr>
            </w:pPr>
            <w:r w:rsidRPr="00AB6941">
              <w:rPr>
                <w:rFonts w:ascii="Times New Roman" w:eastAsia="Times New Roman" w:hAnsi="Times New Roman" w:cs="Times New Roman"/>
                <w:sz w:val="24"/>
                <w:szCs w:val="24"/>
              </w:rPr>
              <w:t>Angels and Demons</w:t>
            </w:r>
          </w:p>
        </w:tc>
        <w:tc>
          <w:tcPr>
            <w:tcW w:w="0" w:type="auto"/>
            <w:tcBorders>
              <w:top w:val="nil"/>
              <w:left w:val="nil"/>
              <w:bottom w:val="nil"/>
              <w:right w:val="nil"/>
            </w:tcBorders>
            <w:shd w:val="clear" w:color="auto" w:fill="auto"/>
            <w:vAlign w:val="center"/>
            <w:hideMark/>
          </w:tcPr>
          <w:p w14:paraId="4FDD4383" w14:textId="77777777" w:rsidR="00AB6941" w:rsidRPr="00AB6941" w:rsidRDefault="00AB6941" w:rsidP="00AB6941">
            <w:pPr>
              <w:spacing w:after="0" w:line="240" w:lineRule="auto"/>
              <w:rPr>
                <w:rFonts w:ascii="Times New Roman" w:eastAsia="Times New Roman" w:hAnsi="Times New Roman" w:cs="Times New Roman"/>
                <w:sz w:val="24"/>
                <w:szCs w:val="24"/>
              </w:rPr>
            </w:pPr>
            <w:r w:rsidRPr="00AB6941">
              <w:rPr>
                <w:rFonts w:ascii="Times New Roman" w:eastAsia="Times New Roman" w:hAnsi="Times New Roman" w:cs="Times New Roman"/>
                <w:sz w:val="24"/>
                <w:szCs w:val="24"/>
              </w:rPr>
              <w:t>NULL</w:t>
            </w:r>
          </w:p>
        </w:tc>
        <w:tc>
          <w:tcPr>
            <w:tcW w:w="0" w:type="auto"/>
            <w:tcBorders>
              <w:top w:val="nil"/>
              <w:left w:val="nil"/>
              <w:bottom w:val="nil"/>
              <w:right w:val="nil"/>
            </w:tcBorders>
            <w:shd w:val="clear" w:color="auto" w:fill="auto"/>
            <w:vAlign w:val="center"/>
            <w:hideMark/>
          </w:tcPr>
          <w:p w14:paraId="7673CE3B" w14:textId="77777777" w:rsidR="00AB6941" w:rsidRPr="00AB6941" w:rsidRDefault="00AB6941" w:rsidP="00AB6941">
            <w:pPr>
              <w:spacing w:after="0" w:line="240" w:lineRule="auto"/>
              <w:rPr>
                <w:rFonts w:ascii="Times New Roman" w:eastAsia="Times New Roman" w:hAnsi="Times New Roman" w:cs="Times New Roman"/>
                <w:sz w:val="24"/>
                <w:szCs w:val="24"/>
              </w:rPr>
            </w:pPr>
            <w:r w:rsidRPr="00AB6941">
              <w:rPr>
                <w:rFonts w:ascii="Times New Roman" w:eastAsia="Times New Roman" w:hAnsi="Times New Roman" w:cs="Times New Roman"/>
                <w:sz w:val="24"/>
                <w:szCs w:val="24"/>
              </w:rPr>
              <w:t>2007</w:t>
            </w:r>
          </w:p>
        </w:tc>
        <w:tc>
          <w:tcPr>
            <w:tcW w:w="0" w:type="auto"/>
            <w:tcBorders>
              <w:top w:val="nil"/>
              <w:left w:val="nil"/>
              <w:bottom w:val="nil"/>
              <w:right w:val="nil"/>
            </w:tcBorders>
            <w:shd w:val="clear" w:color="auto" w:fill="auto"/>
            <w:vAlign w:val="center"/>
            <w:hideMark/>
          </w:tcPr>
          <w:p w14:paraId="53BB9EE0" w14:textId="77777777" w:rsidR="00AB6941" w:rsidRPr="00AB6941" w:rsidRDefault="00AB6941" w:rsidP="00AB6941">
            <w:pPr>
              <w:spacing w:after="0" w:line="240" w:lineRule="auto"/>
              <w:rPr>
                <w:rFonts w:ascii="Times New Roman" w:eastAsia="Times New Roman" w:hAnsi="Times New Roman" w:cs="Times New Roman"/>
                <w:sz w:val="24"/>
                <w:szCs w:val="24"/>
              </w:rPr>
            </w:pPr>
            <w:r w:rsidRPr="00AB6941">
              <w:rPr>
                <w:rFonts w:ascii="Times New Roman" w:eastAsia="Times New Roman" w:hAnsi="Times New Roman" w:cs="Times New Roman"/>
                <w:sz w:val="24"/>
                <w:szCs w:val="24"/>
              </w:rPr>
              <w:t>6</w:t>
            </w:r>
          </w:p>
        </w:tc>
      </w:tr>
      <w:tr w:rsidR="00AB6941" w:rsidRPr="00AB6941" w14:paraId="00F523BF" w14:textId="77777777" w:rsidTr="00AB6941">
        <w:trPr>
          <w:jc w:val="center"/>
        </w:trPr>
        <w:tc>
          <w:tcPr>
            <w:tcW w:w="0" w:type="auto"/>
            <w:tcBorders>
              <w:top w:val="nil"/>
              <w:left w:val="nil"/>
              <w:bottom w:val="nil"/>
              <w:right w:val="nil"/>
            </w:tcBorders>
            <w:shd w:val="clear" w:color="auto" w:fill="auto"/>
            <w:vAlign w:val="center"/>
            <w:hideMark/>
          </w:tcPr>
          <w:p w14:paraId="02D47C24" w14:textId="77777777" w:rsidR="00AB6941" w:rsidRPr="00AB6941" w:rsidRDefault="00AB6941" w:rsidP="00AB6941">
            <w:pPr>
              <w:spacing w:after="0" w:line="240" w:lineRule="auto"/>
              <w:rPr>
                <w:rFonts w:ascii="Times New Roman" w:eastAsia="Times New Roman" w:hAnsi="Times New Roman" w:cs="Times New Roman"/>
                <w:sz w:val="24"/>
                <w:szCs w:val="24"/>
              </w:rPr>
            </w:pPr>
            <w:r w:rsidRPr="00AB6941">
              <w:rPr>
                <w:rFonts w:ascii="Times New Roman" w:eastAsia="Times New Roman" w:hAnsi="Times New Roman" w:cs="Times New Roman"/>
                <w:sz w:val="24"/>
                <w:szCs w:val="24"/>
              </w:rPr>
              <w:t>7</w:t>
            </w:r>
          </w:p>
        </w:tc>
        <w:tc>
          <w:tcPr>
            <w:tcW w:w="0" w:type="auto"/>
            <w:tcBorders>
              <w:top w:val="nil"/>
              <w:left w:val="nil"/>
              <w:bottom w:val="nil"/>
              <w:right w:val="nil"/>
            </w:tcBorders>
            <w:shd w:val="clear" w:color="auto" w:fill="auto"/>
            <w:vAlign w:val="center"/>
            <w:hideMark/>
          </w:tcPr>
          <w:p w14:paraId="2CAB139F" w14:textId="77777777" w:rsidR="00AB6941" w:rsidRPr="00AB6941" w:rsidRDefault="00AB6941" w:rsidP="00AB6941">
            <w:pPr>
              <w:spacing w:after="0" w:line="240" w:lineRule="auto"/>
              <w:rPr>
                <w:rFonts w:ascii="Times New Roman" w:eastAsia="Times New Roman" w:hAnsi="Times New Roman" w:cs="Times New Roman"/>
                <w:sz w:val="24"/>
                <w:szCs w:val="24"/>
              </w:rPr>
            </w:pPr>
            <w:r w:rsidRPr="00AB6941">
              <w:rPr>
                <w:rFonts w:ascii="Times New Roman" w:eastAsia="Times New Roman" w:hAnsi="Times New Roman" w:cs="Times New Roman"/>
                <w:sz w:val="24"/>
                <w:szCs w:val="24"/>
              </w:rPr>
              <w:t>Davinci Code</w:t>
            </w:r>
          </w:p>
        </w:tc>
        <w:tc>
          <w:tcPr>
            <w:tcW w:w="0" w:type="auto"/>
            <w:tcBorders>
              <w:top w:val="nil"/>
              <w:left w:val="nil"/>
              <w:bottom w:val="nil"/>
              <w:right w:val="nil"/>
            </w:tcBorders>
            <w:shd w:val="clear" w:color="auto" w:fill="auto"/>
            <w:vAlign w:val="center"/>
            <w:hideMark/>
          </w:tcPr>
          <w:p w14:paraId="3A1C8A7D" w14:textId="77777777" w:rsidR="00AB6941" w:rsidRPr="00AB6941" w:rsidRDefault="00AB6941" w:rsidP="00AB6941">
            <w:pPr>
              <w:spacing w:after="0" w:line="240" w:lineRule="auto"/>
              <w:rPr>
                <w:rFonts w:ascii="Times New Roman" w:eastAsia="Times New Roman" w:hAnsi="Times New Roman" w:cs="Times New Roman"/>
                <w:sz w:val="24"/>
                <w:szCs w:val="24"/>
              </w:rPr>
            </w:pPr>
            <w:r w:rsidRPr="00AB6941">
              <w:rPr>
                <w:rFonts w:ascii="Times New Roman" w:eastAsia="Times New Roman" w:hAnsi="Times New Roman" w:cs="Times New Roman"/>
                <w:sz w:val="24"/>
                <w:szCs w:val="24"/>
              </w:rPr>
              <w:t>NULL</w:t>
            </w:r>
          </w:p>
        </w:tc>
        <w:tc>
          <w:tcPr>
            <w:tcW w:w="0" w:type="auto"/>
            <w:tcBorders>
              <w:top w:val="nil"/>
              <w:left w:val="nil"/>
              <w:bottom w:val="nil"/>
              <w:right w:val="nil"/>
            </w:tcBorders>
            <w:shd w:val="clear" w:color="auto" w:fill="auto"/>
            <w:vAlign w:val="center"/>
            <w:hideMark/>
          </w:tcPr>
          <w:p w14:paraId="73F9B214" w14:textId="77777777" w:rsidR="00AB6941" w:rsidRPr="00AB6941" w:rsidRDefault="00AB6941" w:rsidP="00AB6941">
            <w:pPr>
              <w:spacing w:after="0" w:line="240" w:lineRule="auto"/>
              <w:rPr>
                <w:rFonts w:ascii="Times New Roman" w:eastAsia="Times New Roman" w:hAnsi="Times New Roman" w:cs="Times New Roman"/>
                <w:sz w:val="24"/>
                <w:szCs w:val="24"/>
              </w:rPr>
            </w:pPr>
            <w:r w:rsidRPr="00AB6941">
              <w:rPr>
                <w:rFonts w:ascii="Times New Roman" w:eastAsia="Times New Roman" w:hAnsi="Times New Roman" w:cs="Times New Roman"/>
                <w:sz w:val="24"/>
                <w:szCs w:val="24"/>
              </w:rPr>
              <w:t>2007</w:t>
            </w:r>
          </w:p>
        </w:tc>
        <w:tc>
          <w:tcPr>
            <w:tcW w:w="0" w:type="auto"/>
            <w:tcBorders>
              <w:top w:val="nil"/>
              <w:left w:val="nil"/>
              <w:bottom w:val="nil"/>
              <w:right w:val="nil"/>
            </w:tcBorders>
            <w:shd w:val="clear" w:color="auto" w:fill="auto"/>
            <w:vAlign w:val="center"/>
            <w:hideMark/>
          </w:tcPr>
          <w:p w14:paraId="4D318CD8" w14:textId="77777777" w:rsidR="00AB6941" w:rsidRPr="00AB6941" w:rsidRDefault="00AB6941" w:rsidP="00AB6941">
            <w:pPr>
              <w:spacing w:after="0" w:line="240" w:lineRule="auto"/>
              <w:rPr>
                <w:rFonts w:ascii="Times New Roman" w:eastAsia="Times New Roman" w:hAnsi="Times New Roman" w:cs="Times New Roman"/>
                <w:sz w:val="24"/>
                <w:szCs w:val="24"/>
              </w:rPr>
            </w:pPr>
            <w:r w:rsidRPr="00AB6941">
              <w:rPr>
                <w:rFonts w:ascii="Times New Roman" w:eastAsia="Times New Roman" w:hAnsi="Times New Roman" w:cs="Times New Roman"/>
                <w:sz w:val="24"/>
                <w:szCs w:val="24"/>
              </w:rPr>
              <w:t>6</w:t>
            </w:r>
          </w:p>
        </w:tc>
      </w:tr>
      <w:tr w:rsidR="00AB6941" w:rsidRPr="00AB6941" w14:paraId="56E50CA3" w14:textId="77777777" w:rsidTr="00AB6941">
        <w:trPr>
          <w:jc w:val="center"/>
        </w:trPr>
        <w:tc>
          <w:tcPr>
            <w:tcW w:w="0" w:type="auto"/>
            <w:tcBorders>
              <w:top w:val="nil"/>
              <w:left w:val="nil"/>
              <w:bottom w:val="nil"/>
              <w:right w:val="nil"/>
            </w:tcBorders>
            <w:shd w:val="clear" w:color="auto" w:fill="auto"/>
            <w:vAlign w:val="center"/>
            <w:hideMark/>
          </w:tcPr>
          <w:p w14:paraId="576911BB" w14:textId="77777777" w:rsidR="00AB6941" w:rsidRPr="00AB6941" w:rsidRDefault="00AB6941" w:rsidP="00AB6941">
            <w:pPr>
              <w:spacing w:after="0" w:line="240" w:lineRule="auto"/>
              <w:rPr>
                <w:rFonts w:ascii="Times New Roman" w:eastAsia="Times New Roman" w:hAnsi="Times New Roman" w:cs="Times New Roman"/>
                <w:sz w:val="24"/>
                <w:szCs w:val="24"/>
              </w:rPr>
            </w:pPr>
            <w:r w:rsidRPr="00AB6941">
              <w:rPr>
                <w:rFonts w:ascii="Times New Roman" w:eastAsia="Times New Roman" w:hAnsi="Times New Roman" w:cs="Times New Roman"/>
                <w:sz w:val="24"/>
                <w:szCs w:val="24"/>
              </w:rPr>
              <w:t>9</w:t>
            </w:r>
          </w:p>
        </w:tc>
        <w:tc>
          <w:tcPr>
            <w:tcW w:w="0" w:type="auto"/>
            <w:tcBorders>
              <w:top w:val="nil"/>
              <w:left w:val="nil"/>
              <w:bottom w:val="nil"/>
              <w:right w:val="nil"/>
            </w:tcBorders>
            <w:shd w:val="clear" w:color="auto" w:fill="auto"/>
            <w:vAlign w:val="center"/>
            <w:hideMark/>
          </w:tcPr>
          <w:p w14:paraId="74DA0760" w14:textId="77777777" w:rsidR="00AB6941" w:rsidRPr="00AB6941" w:rsidRDefault="00AB6941" w:rsidP="00AB6941">
            <w:pPr>
              <w:spacing w:after="0" w:line="240" w:lineRule="auto"/>
              <w:rPr>
                <w:rFonts w:ascii="Times New Roman" w:eastAsia="Times New Roman" w:hAnsi="Times New Roman" w:cs="Times New Roman"/>
                <w:sz w:val="24"/>
                <w:szCs w:val="24"/>
              </w:rPr>
            </w:pPr>
            <w:r w:rsidRPr="00AB6941">
              <w:rPr>
                <w:rFonts w:ascii="Times New Roman" w:eastAsia="Times New Roman" w:hAnsi="Times New Roman" w:cs="Times New Roman"/>
                <w:sz w:val="24"/>
                <w:szCs w:val="24"/>
              </w:rPr>
              <w:t>Honey mooners</w:t>
            </w:r>
          </w:p>
        </w:tc>
        <w:tc>
          <w:tcPr>
            <w:tcW w:w="0" w:type="auto"/>
            <w:tcBorders>
              <w:top w:val="nil"/>
              <w:left w:val="nil"/>
              <w:bottom w:val="nil"/>
              <w:right w:val="nil"/>
            </w:tcBorders>
            <w:shd w:val="clear" w:color="auto" w:fill="auto"/>
            <w:vAlign w:val="center"/>
            <w:hideMark/>
          </w:tcPr>
          <w:p w14:paraId="6B59EE60" w14:textId="77777777" w:rsidR="00AB6941" w:rsidRPr="00AB6941" w:rsidRDefault="00AB6941" w:rsidP="00AB6941">
            <w:pPr>
              <w:spacing w:after="0" w:line="240" w:lineRule="auto"/>
              <w:rPr>
                <w:rFonts w:ascii="Times New Roman" w:eastAsia="Times New Roman" w:hAnsi="Times New Roman" w:cs="Times New Roman"/>
                <w:sz w:val="24"/>
                <w:szCs w:val="24"/>
              </w:rPr>
            </w:pPr>
            <w:r w:rsidRPr="00AB6941">
              <w:rPr>
                <w:rFonts w:ascii="Times New Roman" w:eastAsia="Times New Roman" w:hAnsi="Times New Roman" w:cs="Times New Roman"/>
                <w:sz w:val="24"/>
                <w:szCs w:val="24"/>
              </w:rPr>
              <w:t>John Schultz</w:t>
            </w:r>
          </w:p>
        </w:tc>
        <w:tc>
          <w:tcPr>
            <w:tcW w:w="0" w:type="auto"/>
            <w:tcBorders>
              <w:top w:val="nil"/>
              <w:left w:val="nil"/>
              <w:bottom w:val="nil"/>
              <w:right w:val="nil"/>
            </w:tcBorders>
            <w:shd w:val="clear" w:color="auto" w:fill="auto"/>
            <w:vAlign w:val="center"/>
            <w:hideMark/>
          </w:tcPr>
          <w:p w14:paraId="741AC67E" w14:textId="77777777" w:rsidR="00AB6941" w:rsidRPr="00AB6941" w:rsidRDefault="00AB6941" w:rsidP="00AB6941">
            <w:pPr>
              <w:spacing w:after="0" w:line="240" w:lineRule="auto"/>
              <w:rPr>
                <w:rFonts w:ascii="Times New Roman" w:eastAsia="Times New Roman" w:hAnsi="Times New Roman" w:cs="Times New Roman"/>
                <w:sz w:val="24"/>
                <w:szCs w:val="24"/>
              </w:rPr>
            </w:pPr>
            <w:r w:rsidRPr="00AB6941">
              <w:rPr>
                <w:rFonts w:ascii="Times New Roman" w:eastAsia="Times New Roman" w:hAnsi="Times New Roman" w:cs="Times New Roman"/>
                <w:sz w:val="24"/>
                <w:szCs w:val="24"/>
              </w:rPr>
              <w:t>2005</w:t>
            </w:r>
          </w:p>
        </w:tc>
        <w:tc>
          <w:tcPr>
            <w:tcW w:w="0" w:type="auto"/>
            <w:tcBorders>
              <w:top w:val="nil"/>
              <w:left w:val="nil"/>
              <w:bottom w:val="nil"/>
              <w:right w:val="nil"/>
            </w:tcBorders>
            <w:shd w:val="clear" w:color="auto" w:fill="auto"/>
            <w:vAlign w:val="center"/>
            <w:hideMark/>
          </w:tcPr>
          <w:p w14:paraId="423DC616" w14:textId="77777777" w:rsidR="00AB6941" w:rsidRPr="00AB6941" w:rsidRDefault="00AB6941" w:rsidP="00AB6941">
            <w:pPr>
              <w:spacing w:after="0" w:line="240" w:lineRule="auto"/>
              <w:rPr>
                <w:rFonts w:ascii="Times New Roman" w:eastAsia="Times New Roman" w:hAnsi="Times New Roman" w:cs="Times New Roman"/>
                <w:sz w:val="24"/>
                <w:szCs w:val="24"/>
              </w:rPr>
            </w:pPr>
            <w:r w:rsidRPr="00AB6941">
              <w:rPr>
                <w:rFonts w:ascii="Times New Roman" w:eastAsia="Times New Roman" w:hAnsi="Times New Roman" w:cs="Times New Roman"/>
                <w:sz w:val="24"/>
                <w:szCs w:val="24"/>
              </w:rPr>
              <w:t>8</w:t>
            </w:r>
          </w:p>
        </w:tc>
      </w:tr>
      <w:tr w:rsidR="00AB6941" w:rsidRPr="00AB6941" w14:paraId="2A2FF938" w14:textId="77777777" w:rsidTr="00AB6941">
        <w:trPr>
          <w:jc w:val="center"/>
        </w:trPr>
        <w:tc>
          <w:tcPr>
            <w:tcW w:w="0" w:type="auto"/>
            <w:tcBorders>
              <w:top w:val="nil"/>
              <w:left w:val="nil"/>
              <w:bottom w:val="nil"/>
              <w:right w:val="nil"/>
            </w:tcBorders>
            <w:shd w:val="clear" w:color="auto" w:fill="auto"/>
            <w:vAlign w:val="center"/>
            <w:hideMark/>
          </w:tcPr>
          <w:p w14:paraId="2C22B078" w14:textId="77777777" w:rsidR="00AB6941" w:rsidRPr="00AB6941" w:rsidRDefault="00AB6941" w:rsidP="00AB6941">
            <w:pPr>
              <w:spacing w:after="0" w:line="240" w:lineRule="auto"/>
              <w:rPr>
                <w:rFonts w:ascii="Times New Roman" w:eastAsia="Times New Roman" w:hAnsi="Times New Roman" w:cs="Times New Roman"/>
                <w:sz w:val="24"/>
                <w:szCs w:val="24"/>
              </w:rPr>
            </w:pPr>
            <w:r w:rsidRPr="00AB6941">
              <w:rPr>
                <w:rFonts w:ascii="Times New Roman" w:eastAsia="Times New Roman" w:hAnsi="Times New Roman" w:cs="Times New Roman"/>
                <w:sz w:val="24"/>
                <w:szCs w:val="24"/>
              </w:rPr>
              <w:t>16</w:t>
            </w:r>
          </w:p>
        </w:tc>
        <w:tc>
          <w:tcPr>
            <w:tcW w:w="0" w:type="auto"/>
            <w:tcBorders>
              <w:top w:val="nil"/>
              <w:left w:val="nil"/>
              <w:bottom w:val="nil"/>
              <w:right w:val="nil"/>
            </w:tcBorders>
            <w:shd w:val="clear" w:color="auto" w:fill="auto"/>
            <w:vAlign w:val="center"/>
            <w:hideMark/>
          </w:tcPr>
          <w:p w14:paraId="49D8AA9C" w14:textId="77777777" w:rsidR="00AB6941" w:rsidRPr="00AB6941" w:rsidRDefault="00AB6941" w:rsidP="00AB6941">
            <w:pPr>
              <w:spacing w:after="0" w:line="240" w:lineRule="auto"/>
              <w:rPr>
                <w:rFonts w:ascii="Times New Roman" w:eastAsia="Times New Roman" w:hAnsi="Times New Roman" w:cs="Times New Roman"/>
                <w:sz w:val="24"/>
                <w:szCs w:val="24"/>
              </w:rPr>
            </w:pPr>
            <w:r w:rsidRPr="00AB6941">
              <w:rPr>
                <w:rFonts w:ascii="Times New Roman" w:eastAsia="Times New Roman" w:hAnsi="Times New Roman" w:cs="Times New Roman"/>
                <w:sz w:val="24"/>
                <w:szCs w:val="24"/>
              </w:rPr>
              <w:t>67% Guilty</w:t>
            </w:r>
          </w:p>
        </w:tc>
        <w:tc>
          <w:tcPr>
            <w:tcW w:w="0" w:type="auto"/>
            <w:tcBorders>
              <w:top w:val="nil"/>
              <w:left w:val="nil"/>
              <w:bottom w:val="nil"/>
              <w:right w:val="nil"/>
            </w:tcBorders>
            <w:shd w:val="clear" w:color="auto" w:fill="auto"/>
            <w:vAlign w:val="center"/>
            <w:hideMark/>
          </w:tcPr>
          <w:p w14:paraId="1815F34C" w14:textId="77777777" w:rsidR="00AB6941" w:rsidRPr="00AB6941" w:rsidRDefault="00AB6941" w:rsidP="00AB6941">
            <w:pPr>
              <w:spacing w:after="0" w:line="240" w:lineRule="auto"/>
              <w:rPr>
                <w:rFonts w:ascii="Times New Roman" w:eastAsia="Times New Roman" w:hAnsi="Times New Roman" w:cs="Times New Roman"/>
                <w:sz w:val="24"/>
                <w:szCs w:val="24"/>
              </w:rPr>
            </w:pPr>
            <w:r w:rsidRPr="00AB6941">
              <w:rPr>
                <w:rFonts w:ascii="Times New Roman" w:eastAsia="Times New Roman" w:hAnsi="Times New Roman" w:cs="Times New Roman"/>
                <w:sz w:val="24"/>
                <w:szCs w:val="24"/>
              </w:rPr>
              <w:t>NULL</w:t>
            </w:r>
          </w:p>
        </w:tc>
        <w:tc>
          <w:tcPr>
            <w:tcW w:w="0" w:type="auto"/>
            <w:tcBorders>
              <w:top w:val="nil"/>
              <w:left w:val="nil"/>
              <w:bottom w:val="nil"/>
              <w:right w:val="nil"/>
            </w:tcBorders>
            <w:shd w:val="clear" w:color="auto" w:fill="auto"/>
            <w:vAlign w:val="center"/>
            <w:hideMark/>
          </w:tcPr>
          <w:p w14:paraId="1D236F2C" w14:textId="77777777" w:rsidR="00AB6941" w:rsidRPr="00AB6941" w:rsidRDefault="00AB6941" w:rsidP="00AB6941">
            <w:pPr>
              <w:spacing w:after="0" w:line="240" w:lineRule="auto"/>
              <w:rPr>
                <w:rFonts w:ascii="Times New Roman" w:eastAsia="Times New Roman" w:hAnsi="Times New Roman" w:cs="Times New Roman"/>
                <w:sz w:val="24"/>
                <w:szCs w:val="24"/>
              </w:rPr>
            </w:pPr>
            <w:r w:rsidRPr="00AB6941">
              <w:rPr>
                <w:rFonts w:ascii="Times New Roman" w:eastAsia="Times New Roman" w:hAnsi="Times New Roman" w:cs="Times New Roman"/>
                <w:sz w:val="24"/>
                <w:szCs w:val="24"/>
              </w:rPr>
              <w:t>2012</w:t>
            </w:r>
          </w:p>
        </w:tc>
        <w:tc>
          <w:tcPr>
            <w:tcW w:w="0" w:type="auto"/>
            <w:tcBorders>
              <w:top w:val="nil"/>
              <w:left w:val="nil"/>
              <w:bottom w:val="nil"/>
              <w:right w:val="nil"/>
            </w:tcBorders>
            <w:shd w:val="clear" w:color="auto" w:fill="auto"/>
            <w:vAlign w:val="center"/>
            <w:hideMark/>
          </w:tcPr>
          <w:p w14:paraId="736CA62D" w14:textId="77777777" w:rsidR="00AB6941" w:rsidRPr="00AB6941" w:rsidRDefault="00AB6941" w:rsidP="00AB6941">
            <w:pPr>
              <w:spacing w:after="0" w:line="240" w:lineRule="auto"/>
              <w:rPr>
                <w:rFonts w:ascii="Times New Roman" w:eastAsia="Times New Roman" w:hAnsi="Times New Roman" w:cs="Times New Roman"/>
                <w:sz w:val="24"/>
                <w:szCs w:val="24"/>
              </w:rPr>
            </w:pPr>
            <w:r w:rsidRPr="00AB6941">
              <w:rPr>
                <w:rFonts w:ascii="Times New Roman" w:eastAsia="Times New Roman" w:hAnsi="Times New Roman" w:cs="Times New Roman"/>
                <w:sz w:val="24"/>
                <w:szCs w:val="24"/>
              </w:rPr>
              <w:t>NULL</w:t>
            </w:r>
          </w:p>
        </w:tc>
      </w:tr>
      <w:tr w:rsidR="00AB6941" w:rsidRPr="00AB6941" w14:paraId="73746D12" w14:textId="77777777" w:rsidTr="00AB6941">
        <w:trPr>
          <w:jc w:val="center"/>
        </w:trPr>
        <w:tc>
          <w:tcPr>
            <w:tcW w:w="0" w:type="auto"/>
            <w:tcBorders>
              <w:top w:val="nil"/>
              <w:left w:val="nil"/>
              <w:bottom w:val="nil"/>
              <w:right w:val="nil"/>
            </w:tcBorders>
            <w:shd w:val="clear" w:color="auto" w:fill="FFFF00"/>
            <w:vAlign w:val="center"/>
            <w:hideMark/>
          </w:tcPr>
          <w:p w14:paraId="0D78B057" w14:textId="77777777" w:rsidR="00AB6941" w:rsidRPr="00AB6941" w:rsidRDefault="00AB6941" w:rsidP="00AB6941">
            <w:pPr>
              <w:spacing w:after="0" w:line="240" w:lineRule="auto"/>
              <w:rPr>
                <w:rFonts w:ascii="Times New Roman" w:eastAsia="Times New Roman" w:hAnsi="Times New Roman" w:cs="Times New Roman"/>
                <w:sz w:val="24"/>
                <w:szCs w:val="24"/>
              </w:rPr>
            </w:pPr>
            <w:r w:rsidRPr="00AB6941">
              <w:rPr>
                <w:rFonts w:ascii="Times New Roman" w:eastAsia="Times New Roman" w:hAnsi="Times New Roman" w:cs="Times New Roman"/>
                <w:sz w:val="24"/>
                <w:szCs w:val="24"/>
              </w:rPr>
              <w:t>18</w:t>
            </w:r>
          </w:p>
        </w:tc>
        <w:tc>
          <w:tcPr>
            <w:tcW w:w="0" w:type="auto"/>
            <w:tcBorders>
              <w:top w:val="nil"/>
              <w:left w:val="nil"/>
              <w:bottom w:val="nil"/>
              <w:right w:val="nil"/>
            </w:tcBorders>
            <w:shd w:val="clear" w:color="auto" w:fill="FFFF00"/>
            <w:vAlign w:val="center"/>
            <w:hideMark/>
          </w:tcPr>
          <w:p w14:paraId="6A11A8A8" w14:textId="77777777" w:rsidR="00AB6941" w:rsidRPr="00AB6941" w:rsidRDefault="00AB6941" w:rsidP="00AB6941">
            <w:pPr>
              <w:spacing w:after="0" w:line="240" w:lineRule="auto"/>
              <w:rPr>
                <w:rFonts w:ascii="Times New Roman" w:eastAsia="Times New Roman" w:hAnsi="Times New Roman" w:cs="Times New Roman"/>
                <w:sz w:val="24"/>
                <w:szCs w:val="24"/>
              </w:rPr>
            </w:pPr>
            <w:r w:rsidRPr="00AB6941">
              <w:rPr>
                <w:rFonts w:ascii="Times New Roman" w:eastAsia="Times New Roman" w:hAnsi="Times New Roman" w:cs="Times New Roman"/>
                <w:sz w:val="24"/>
                <w:szCs w:val="24"/>
              </w:rPr>
              <w:t>The Great Dictator</w:t>
            </w:r>
          </w:p>
        </w:tc>
        <w:tc>
          <w:tcPr>
            <w:tcW w:w="0" w:type="auto"/>
            <w:tcBorders>
              <w:top w:val="nil"/>
              <w:left w:val="nil"/>
              <w:bottom w:val="nil"/>
              <w:right w:val="nil"/>
            </w:tcBorders>
            <w:shd w:val="clear" w:color="auto" w:fill="FFFF00"/>
            <w:vAlign w:val="center"/>
            <w:hideMark/>
          </w:tcPr>
          <w:p w14:paraId="428037EE" w14:textId="77777777" w:rsidR="00AB6941" w:rsidRPr="00AB6941" w:rsidRDefault="00AB6941" w:rsidP="00AB6941">
            <w:pPr>
              <w:spacing w:after="0" w:line="240" w:lineRule="auto"/>
              <w:rPr>
                <w:rFonts w:ascii="Times New Roman" w:eastAsia="Times New Roman" w:hAnsi="Times New Roman" w:cs="Times New Roman"/>
                <w:sz w:val="24"/>
                <w:szCs w:val="24"/>
              </w:rPr>
            </w:pPr>
            <w:r w:rsidRPr="00AB6941">
              <w:rPr>
                <w:rFonts w:ascii="Times New Roman" w:eastAsia="Times New Roman" w:hAnsi="Times New Roman" w:cs="Times New Roman"/>
                <w:sz w:val="24"/>
                <w:szCs w:val="24"/>
              </w:rPr>
              <w:t>Chalie Chaplie</w:t>
            </w:r>
          </w:p>
        </w:tc>
        <w:tc>
          <w:tcPr>
            <w:tcW w:w="0" w:type="auto"/>
            <w:tcBorders>
              <w:top w:val="nil"/>
              <w:left w:val="nil"/>
              <w:bottom w:val="nil"/>
              <w:right w:val="nil"/>
            </w:tcBorders>
            <w:shd w:val="clear" w:color="auto" w:fill="FFFF00"/>
            <w:vAlign w:val="center"/>
            <w:hideMark/>
          </w:tcPr>
          <w:p w14:paraId="4BEE8BD0" w14:textId="77777777" w:rsidR="00AB6941" w:rsidRPr="00AB6941" w:rsidRDefault="00AB6941" w:rsidP="00AB6941">
            <w:pPr>
              <w:spacing w:after="0" w:line="240" w:lineRule="auto"/>
              <w:rPr>
                <w:rFonts w:ascii="Times New Roman" w:eastAsia="Times New Roman" w:hAnsi="Times New Roman" w:cs="Times New Roman"/>
                <w:sz w:val="24"/>
                <w:szCs w:val="24"/>
              </w:rPr>
            </w:pPr>
            <w:r w:rsidRPr="00AB6941">
              <w:rPr>
                <w:rFonts w:ascii="Times New Roman" w:eastAsia="Times New Roman" w:hAnsi="Times New Roman" w:cs="Times New Roman"/>
                <w:sz w:val="24"/>
                <w:szCs w:val="24"/>
              </w:rPr>
              <w:t>1920</w:t>
            </w:r>
          </w:p>
        </w:tc>
        <w:tc>
          <w:tcPr>
            <w:tcW w:w="0" w:type="auto"/>
            <w:tcBorders>
              <w:top w:val="nil"/>
              <w:left w:val="nil"/>
              <w:bottom w:val="nil"/>
              <w:right w:val="nil"/>
            </w:tcBorders>
            <w:shd w:val="clear" w:color="auto" w:fill="FFFF00"/>
            <w:vAlign w:val="center"/>
            <w:hideMark/>
          </w:tcPr>
          <w:p w14:paraId="1976890D" w14:textId="77777777" w:rsidR="00AB6941" w:rsidRPr="00AB6941" w:rsidRDefault="00AB6941" w:rsidP="00AB6941">
            <w:pPr>
              <w:spacing w:after="0" w:line="240" w:lineRule="auto"/>
              <w:rPr>
                <w:rFonts w:ascii="Times New Roman" w:eastAsia="Times New Roman" w:hAnsi="Times New Roman" w:cs="Times New Roman"/>
                <w:sz w:val="24"/>
                <w:szCs w:val="24"/>
              </w:rPr>
            </w:pPr>
            <w:r w:rsidRPr="00AB6941">
              <w:rPr>
                <w:rFonts w:ascii="Times New Roman" w:eastAsia="Times New Roman" w:hAnsi="Times New Roman" w:cs="Times New Roman"/>
                <w:sz w:val="24"/>
                <w:szCs w:val="24"/>
              </w:rPr>
              <w:t>7</w:t>
            </w:r>
          </w:p>
        </w:tc>
      </w:tr>
      <w:tr w:rsidR="00AB6941" w:rsidRPr="00AB6941" w14:paraId="6A718B74" w14:textId="77777777" w:rsidTr="00AB6941">
        <w:trPr>
          <w:jc w:val="center"/>
        </w:trPr>
        <w:tc>
          <w:tcPr>
            <w:tcW w:w="0" w:type="auto"/>
            <w:tcBorders>
              <w:top w:val="nil"/>
              <w:left w:val="nil"/>
              <w:bottom w:val="nil"/>
              <w:right w:val="nil"/>
            </w:tcBorders>
            <w:shd w:val="clear" w:color="auto" w:fill="FFFF00"/>
            <w:vAlign w:val="center"/>
            <w:hideMark/>
          </w:tcPr>
          <w:p w14:paraId="548931F7" w14:textId="77777777" w:rsidR="00AB6941" w:rsidRPr="00AB6941" w:rsidRDefault="00AB6941" w:rsidP="00AB6941">
            <w:pPr>
              <w:spacing w:after="0" w:line="240" w:lineRule="auto"/>
              <w:rPr>
                <w:rFonts w:ascii="Times New Roman" w:eastAsia="Times New Roman" w:hAnsi="Times New Roman" w:cs="Times New Roman"/>
                <w:sz w:val="24"/>
                <w:szCs w:val="24"/>
              </w:rPr>
            </w:pPr>
            <w:r w:rsidRPr="00AB6941">
              <w:rPr>
                <w:rFonts w:ascii="Times New Roman" w:eastAsia="Times New Roman" w:hAnsi="Times New Roman" w:cs="Times New Roman"/>
                <w:sz w:val="24"/>
                <w:szCs w:val="24"/>
              </w:rPr>
              <w:t>19</w:t>
            </w:r>
          </w:p>
        </w:tc>
        <w:tc>
          <w:tcPr>
            <w:tcW w:w="0" w:type="auto"/>
            <w:tcBorders>
              <w:top w:val="nil"/>
              <w:left w:val="nil"/>
              <w:bottom w:val="nil"/>
              <w:right w:val="nil"/>
            </w:tcBorders>
            <w:shd w:val="clear" w:color="auto" w:fill="FFFF00"/>
            <w:vAlign w:val="center"/>
            <w:hideMark/>
          </w:tcPr>
          <w:p w14:paraId="2E4EB642" w14:textId="77777777" w:rsidR="00AB6941" w:rsidRPr="00AB6941" w:rsidRDefault="00AB6941" w:rsidP="00AB6941">
            <w:pPr>
              <w:spacing w:after="0" w:line="240" w:lineRule="auto"/>
              <w:rPr>
                <w:rFonts w:ascii="Times New Roman" w:eastAsia="Times New Roman" w:hAnsi="Times New Roman" w:cs="Times New Roman"/>
                <w:sz w:val="24"/>
                <w:szCs w:val="24"/>
              </w:rPr>
            </w:pPr>
            <w:r w:rsidRPr="00AB6941">
              <w:rPr>
                <w:rFonts w:ascii="Times New Roman" w:eastAsia="Times New Roman" w:hAnsi="Times New Roman" w:cs="Times New Roman"/>
                <w:sz w:val="24"/>
                <w:szCs w:val="24"/>
              </w:rPr>
              <w:t>sample movie</w:t>
            </w:r>
          </w:p>
        </w:tc>
        <w:tc>
          <w:tcPr>
            <w:tcW w:w="0" w:type="auto"/>
            <w:tcBorders>
              <w:top w:val="nil"/>
              <w:left w:val="nil"/>
              <w:bottom w:val="nil"/>
              <w:right w:val="nil"/>
            </w:tcBorders>
            <w:shd w:val="clear" w:color="auto" w:fill="FFFF00"/>
            <w:vAlign w:val="center"/>
            <w:hideMark/>
          </w:tcPr>
          <w:p w14:paraId="1CB2E08A" w14:textId="77777777" w:rsidR="00AB6941" w:rsidRPr="00AB6941" w:rsidRDefault="00AB6941" w:rsidP="00AB6941">
            <w:pPr>
              <w:spacing w:after="0" w:line="240" w:lineRule="auto"/>
              <w:rPr>
                <w:rFonts w:ascii="Times New Roman" w:eastAsia="Times New Roman" w:hAnsi="Times New Roman" w:cs="Times New Roman"/>
                <w:sz w:val="24"/>
                <w:szCs w:val="24"/>
              </w:rPr>
            </w:pPr>
            <w:r w:rsidRPr="00AB6941">
              <w:rPr>
                <w:rFonts w:ascii="Times New Roman" w:eastAsia="Times New Roman" w:hAnsi="Times New Roman" w:cs="Times New Roman"/>
                <w:sz w:val="24"/>
                <w:szCs w:val="24"/>
              </w:rPr>
              <w:t>Anonymous</w:t>
            </w:r>
          </w:p>
        </w:tc>
        <w:tc>
          <w:tcPr>
            <w:tcW w:w="0" w:type="auto"/>
            <w:tcBorders>
              <w:top w:val="nil"/>
              <w:left w:val="nil"/>
              <w:bottom w:val="nil"/>
              <w:right w:val="nil"/>
            </w:tcBorders>
            <w:shd w:val="clear" w:color="auto" w:fill="FFFF00"/>
            <w:vAlign w:val="center"/>
            <w:hideMark/>
          </w:tcPr>
          <w:p w14:paraId="155CCA74" w14:textId="77777777" w:rsidR="00AB6941" w:rsidRPr="00AB6941" w:rsidRDefault="00AB6941" w:rsidP="00AB6941">
            <w:pPr>
              <w:spacing w:after="0" w:line="240" w:lineRule="auto"/>
              <w:rPr>
                <w:rFonts w:ascii="Times New Roman" w:eastAsia="Times New Roman" w:hAnsi="Times New Roman" w:cs="Times New Roman"/>
                <w:sz w:val="24"/>
                <w:szCs w:val="24"/>
              </w:rPr>
            </w:pPr>
            <w:r w:rsidRPr="00AB6941">
              <w:rPr>
                <w:rFonts w:ascii="Times New Roman" w:eastAsia="Times New Roman" w:hAnsi="Times New Roman" w:cs="Times New Roman"/>
                <w:sz w:val="24"/>
                <w:szCs w:val="24"/>
              </w:rPr>
              <w:t>NULL</w:t>
            </w:r>
          </w:p>
        </w:tc>
        <w:tc>
          <w:tcPr>
            <w:tcW w:w="0" w:type="auto"/>
            <w:tcBorders>
              <w:top w:val="nil"/>
              <w:left w:val="nil"/>
              <w:bottom w:val="nil"/>
              <w:right w:val="nil"/>
            </w:tcBorders>
            <w:shd w:val="clear" w:color="auto" w:fill="FFFF00"/>
            <w:vAlign w:val="center"/>
            <w:hideMark/>
          </w:tcPr>
          <w:p w14:paraId="23CF8016" w14:textId="77777777" w:rsidR="00AB6941" w:rsidRPr="00AB6941" w:rsidRDefault="00AB6941" w:rsidP="00AB6941">
            <w:pPr>
              <w:spacing w:after="0" w:line="240" w:lineRule="auto"/>
              <w:rPr>
                <w:rFonts w:ascii="Times New Roman" w:eastAsia="Times New Roman" w:hAnsi="Times New Roman" w:cs="Times New Roman"/>
                <w:sz w:val="24"/>
                <w:szCs w:val="24"/>
              </w:rPr>
            </w:pPr>
            <w:r w:rsidRPr="00AB6941">
              <w:rPr>
                <w:rFonts w:ascii="Times New Roman" w:eastAsia="Times New Roman" w:hAnsi="Times New Roman" w:cs="Times New Roman"/>
                <w:sz w:val="24"/>
                <w:szCs w:val="24"/>
              </w:rPr>
              <w:t>8</w:t>
            </w:r>
          </w:p>
        </w:tc>
      </w:tr>
      <w:tr w:rsidR="00AB6941" w:rsidRPr="00AB6941" w14:paraId="0ECA13AE" w14:textId="77777777" w:rsidTr="00AB6941">
        <w:trPr>
          <w:jc w:val="center"/>
        </w:trPr>
        <w:tc>
          <w:tcPr>
            <w:tcW w:w="0" w:type="auto"/>
            <w:tcBorders>
              <w:top w:val="nil"/>
              <w:left w:val="nil"/>
              <w:bottom w:val="nil"/>
              <w:right w:val="nil"/>
            </w:tcBorders>
            <w:shd w:val="clear" w:color="auto" w:fill="FFFF00"/>
            <w:vAlign w:val="center"/>
            <w:hideMark/>
          </w:tcPr>
          <w:p w14:paraId="20FFDB93" w14:textId="77777777" w:rsidR="00AB6941" w:rsidRPr="00AB6941" w:rsidRDefault="00AB6941" w:rsidP="00AB6941">
            <w:pPr>
              <w:spacing w:after="0" w:line="240" w:lineRule="auto"/>
              <w:rPr>
                <w:rFonts w:ascii="Times New Roman" w:eastAsia="Times New Roman" w:hAnsi="Times New Roman" w:cs="Times New Roman"/>
                <w:sz w:val="24"/>
                <w:szCs w:val="24"/>
              </w:rPr>
            </w:pPr>
            <w:r w:rsidRPr="00AB6941">
              <w:rPr>
                <w:rFonts w:ascii="Times New Roman" w:eastAsia="Times New Roman" w:hAnsi="Times New Roman" w:cs="Times New Roman"/>
                <w:sz w:val="24"/>
                <w:szCs w:val="24"/>
              </w:rPr>
              <w:t>20</w:t>
            </w:r>
          </w:p>
        </w:tc>
        <w:tc>
          <w:tcPr>
            <w:tcW w:w="0" w:type="auto"/>
            <w:tcBorders>
              <w:top w:val="nil"/>
              <w:left w:val="nil"/>
              <w:bottom w:val="nil"/>
              <w:right w:val="nil"/>
            </w:tcBorders>
            <w:shd w:val="clear" w:color="auto" w:fill="FFFF00"/>
            <w:vAlign w:val="center"/>
            <w:hideMark/>
          </w:tcPr>
          <w:p w14:paraId="1297689A" w14:textId="77777777" w:rsidR="00AB6941" w:rsidRPr="00AB6941" w:rsidRDefault="00AB6941" w:rsidP="00AB6941">
            <w:pPr>
              <w:spacing w:after="0" w:line="240" w:lineRule="auto"/>
              <w:rPr>
                <w:rFonts w:ascii="Times New Roman" w:eastAsia="Times New Roman" w:hAnsi="Times New Roman" w:cs="Times New Roman"/>
                <w:sz w:val="24"/>
                <w:szCs w:val="24"/>
              </w:rPr>
            </w:pPr>
            <w:r w:rsidRPr="00AB6941">
              <w:rPr>
                <w:rFonts w:ascii="Times New Roman" w:eastAsia="Times New Roman" w:hAnsi="Times New Roman" w:cs="Times New Roman"/>
                <w:sz w:val="24"/>
                <w:szCs w:val="24"/>
              </w:rPr>
              <w:t>movie 3</w:t>
            </w:r>
          </w:p>
        </w:tc>
        <w:tc>
          <w:tcPr>
            <w:tcW w:w="0" w:type="auto"/>
            <w:tcBorders>
              <w:top w:val="nil"/>
              <w:left w:val="nil"/>
              <w:bottom w:val="nil"/>
              <w:right w:val="nil"/>
            </w:tcBorders>
            <w:shd w:val="clear" w:color="auto" w:fill="FFFF00"/>
            <w:vAlign w:val="center"/>
            <w:hideMark/>
          </w:tcPr>
          <w:p w14:paraId="55949963" w14:textId="77777777" w:rsidR="00AB6941" w:rsidRPr="00AB6941" w:rsidRDefault="00AB6941" w:rsidP="00AB6941">
            <w:pPr>
              <w:spacing w:after="0" w:line="240" w:lineRule="auto"/>
              <w:rPr>
                <w:rFonts w:ascii="Times New Roman" w:eastAsia="Times New Roman" w:hAnsi="Times New Roman" w:cs="Times New Roman"/>
                <w:sz w:val="24"/>
                <w:szCs w:val="24"/>
              </w:rPr>
            </w:pPr>
            <w:r w:rsidRPr="00AB6941">
              <w:rPr>
                <w:rFonts w:ascii="Times New Roman" w:eastAsia="Times New Roman" w:hAnsi="Times New Roman" w:cs="Times New Roman"/>
                <w:sz w:val="24"/>
                <w:szCs w:val="24"/>
              </w:rPr>
              <w:t>John Brown</w:t>
            </w:r>
          </w:p>
        </w:tc>
        <w:tc>
          <w:tcPr>
            <w:tcW w:w="0" w:type="auto"/>
            <w:tcBorders>
              <w:top w:val="nil"/>
              <w:left w:val="nil"/>
              <w:bottom w:val="nil"/>
              <w:right w:val="nil"/>
            </w:tcBorders>
            <w:shd w:val="clear" w:color="auto" w:fill="FFFF00"/>
            <w:vAlign w:val="center"/>
            <w:hideMark/>
          </w:tcPr>
          <w:p w14:paraId="40CD42B5" w14:textId="77777777" w:rsidR="00AB6941" w:rsidRPr="00AB6941" w:rsidRDefault="00AB6941" w:rsidP="00AB6941">
            <w:pPr>
              <w:spacing w:after="0" w:line="240" w:lineRule="auto"/>
              <w:rPr>
                <w:rFonts w:ascii="Times New Roman" w:eastAsia="Times New Roman" w:hAnsi="Times New Roman" w:cs="Times New Roman"/>
                <w:sz w:val="24"/>
                <w:szCs w:val="24"/>
              </w:rPr>
            </w:pPr>
            <w:r w:rsidRPr="00AB6941">
              <w:rPr>
                <w:rFonts w:ascii="Times New Roman" w:eastAsia="Times New Roman" w:hAnsi="Times New Roman" w:cs="Times New Roman"/>
                <w:sz w:val="24"/>
                <w:szCs w:val="24"/>
              </w:rPr>
              <w:t>1920</w:t>
            </w:r>
          </w:p>
        </w:tc>
        <w:tc>
          <w:tcPr>
            <w:tcW w:w="0" w:type="auto"/>
            <w:tcBorders>
              <w:top w:val="nil"/>
              <w:left w:val="nil"/>
              <w:bottom w:val="nil"/>
              <w:right w:val="nil"/>
            </w:tcBorders>
            <w:shd w:val="clear" w:color="auto" w:fill="FFFF00"/>
            <w:vAlign w:val="center"/>
            <w:hideMark/>
          </w:tcPr>
          <w:p w14:paraId="1D84E822" w14:textId="77777777" w:rsidR="00AB6941" w:rsidRPr="00AB6941" w:rsidRDefault="00AB6941" w:rsidP="00AB6941">
            <w:pPr>
              <w:spacing w:after="0" w:line="240" w:lineRule="auto"/>
              <w:rPr>
                <w:rFonts w:ascii="Times New Roman" w:eastAsia="Times New Roman" w:hAnsi="Times New Roman" w:cs="Times New Roman"/>
                <w:sz w:val="24"/>
                <w:szCs w:val="24"/>
              </w:rPr>
            </w:pPr>
            <w:r w:rsidRPr="00AB6941">
              <w:rPr>
                <w:rFonts w:ascii="Times New Roman" w:eastAsia="Times New Roman" w:hAnsi="Times New Roman" w:cs="Times New Roman"/>
                <w:sz w:val="24"/>
                <w:szCs w:val="24"/>
              </w:rPr>
              <w:t>8</w:t>
            </w:r>
          </w:p>
        </w:tc>
      </w:tr>
    </w:tbl>
    <w:p w14:paraId="7961BDF1" w14:textId="77777777" w:rsidR="00AB6941" w:rsidRPr="00AB6941" w:rsidRDefault="00AB6941" w:rsidP="00AB694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center"/>
        <w:rPr>
          <w:rFonts w:ascii="Consolas" w:eastAsia="Times New Roman" w:hAnsi="Consolas" w:cs="Courier New"/>
          <w:color w:val="222222"/>
          <w:sz w:val="20"/>
          <w:szCs w:val="20"/>
        </w:rPr>
      </w:pPr>
    </w:p>
    <w:p w14:paraId="35C0CE8C" w14:textId="77777777" w:rsidR="00AB6941" w:rsidRPr="00AB6941" w:rsidRDefault="00AB6941" w:rsidP="00AB6941">
      <w:pPr>
        <w:shd w:val="clear" w:color="auto" w:fill="FFFFFF"/>
        <w:spacing w:before="100" w:beforeAutospacing="1" w:after="100" w:afterAutospacing="1" w:line="240" w:lineRule="auto"/>
        <w:rPr>
          <w:rFonts w:ascii="Arial" w:eastAsia="Times New Roman" w:hAnsi="Arial" w:cs="Arial"/>
          <w:color w:val="222222"/>
          <w:sz w:val="27"/>
          <w:szCs w:val="27"/>
        </w:rPr>
      </w:pPr>
      <w:r w:rsidRPr="00AB6941">
        <w:rPr>
          <w:rFonts w:ascii="Arial" w:eastAsia="Times New Roman" w:hAnsi="Arial" w:cs="Arial"/>
          <w:color w:val="222222"/>
          <w:sz w:val="27"/>
          <w:szCs w:val="27"/>
        </w:rPr>
        <w:t> Let's suppose that the Myflix video library no longer wishes to be renting out "The Great Dictator" to its members and they want it removed from the database. Its movie id is 18, we can use the script shown below to delete its row from the movies table.</w:t>
      </w:r>
    </w:p>
    <w:p w14:paraId="40C09E69" w14:textId="77777777" w:rsidR="00AB6941" w:rsidRPr="00AB6941" w:rsidRDefault="00AB6941" w:rsidP="00AB694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AB6941">
        <w:rPr>
          <w:rFonts w:ascii="Consolas" w:eastAsia="Times New Roman" w:hAnsi="Consolas" w:cs="Courier New"/>
          <w:color w:val="222222"/>
          <w:sz w:val="20"/>
          <w:szCs w:val="20"/>
        </w:rPr>
        <w:t>DELETE FROM `movies` WHERE `movie_id` = 18;</w:t>
      </w:r>
    </w:p>
    <w:p w14:paraId="3889FBE9" w14:textId="77777777" w:rsidR="00AF7B99" w:rsidRPr="00AA07DB" w:rsidRDefault="00AF7B99" w:rsidP="00AF7B99">
      <w:pPr>
        <w:spacing w:before="335" w:after="335"/>
        <w:rPr>
          <w:ins w:id="64" w:author="Unknown"/>
          <w:rFonts w:ascii="Times New Roman" w:hAnsi="Times New Roman" w:cs="Times New Roman"/>
          <w:sz w:val="32"/>
          <w:szCs w:val="32"/>
        </w:rPr>
      </w:pPr>
    </w:p>
    <w:p w14:paraId="2091E45A" w14:textId="77777777" w:rsidR="00AF7B99" w:rsidRPr="00177EE9" w:rsidRDefault="00AF7B99" w:rsidP="00AF7B99">
      <w:pPr>
        <w:pStyle w:val="Heading2"/>
        <w:spacing w:before="335" w:beforeAutospacing="0" w:after="167" w:afterAutospacing="0"/>
        <w:rPr>
          <w:ins w:id="65" w:author="Unknown"/>
          <w:bCs w:val="0"/>
          <w:color w:val="FF0000"/>
          <w:sz w:val="32"/>
          <w:szCs w:val="32"/>
          <w:u w:val="single"/>
        </w:rPr>
      </w:pPr>
      <w:ins w:id="66" w:author="Unknown">
        <w:r w:rsidRPr="00177EE9">
          <w:rPr>
            <w:rStyle w:val="HTMLCode"/>
            <w:rFonts w:ascii="Times New Roman" w:hAnsi="Times New Roman" w:cs="Times New Roman"/>
            <w:bCs w:val="0"/>
            <w:color w:val="FF0000"/>
            <w:sz w:val="32"/>
            <w:szCs w:val="32"/>
            <w:u w:val="single"/>
            <w:shd w:val="clear" w:color="auto" w:fill="F9F2F4"/>
          </w:rPr>
          <w:t>RENAME</w:t>
        </w:r>
        <w:r w:rsidRPr="00177EE9">
          <w:rPr>
            <w:bCs w:val="0"/>
            <w:color w:val="FF0000"/>
            <w:sz w:val="32"/>
            <w:szCs w:val="32"/>
            <w:u w:val="single"/>
          </w:rPr>
          <w:t> query</w:t>
        </w:r>
      </w:ins>
    </w:p>
    <w:p w14:paraId="17F207D8" w14:textId="77777777" w:rsidR="00AF7B99" w:rsidRPr="00AA07DB" w:rsidRDefault="00AF7B99" w:rsidP="00AF7B99">
      <w:pPr>
        <w:pStyle w:val="NormalWeb"/>
        <w:spacing w:before="0" w:beforeAutospacing="0" w:after="167" w:afterAutospacing="0"/>
        <w:rPr>
          <w:ins w:id="67" w:author="Unknown"/>
          <w:color w:val="333333"/>
          <w:sz w:val="32"/>
          <w:szCs w:val="32"/>
        </w:rPr>
      </w:pPr>
      <w:ins w:id="68" w:author="Unknown">
        <w:r w:rsidRPr="00AA07DB">
          <w:rPr>
            <w:rStyle w:val="HTMLCode"/>
            <w:rFonts w:ascii="Times New Roman" w:hAnsi="Times New Roman" w:cs="Times New Roman"/>
            <w:color w:val="C7254E"/>
            <w:sz w:val="32"/>
            <w:szCs w:val="32"/>
            <w:shd w:val="clear" w:color="auto" w:fill="F9F2F4"/>
          </w:rPr>
          <w:t>RENAME</w:t>
        </w:r>
        <w:r w:rsidRPr="00AA07DB">
          <w:rPr>
            <w:color w:val="333333"/>
            <w:sz w:val="32"/>
            <w:szCs w:val="32"/>
          </w:rPr>
          <w:t> command is used to set a new name for any existing table. Following is the syntax,</w:t>
        </w:r>
      </w:ins>
    </w:p>
    <w:p w14:paraId="3B23B752" w14:textId="77777777" w:rsidR="00AF7B99" w:rsidRPr="00AA07DB" w:rsidRDefault="00AF7B99" w:rsidP="00AF7B99">
      <w:pPr>
        <w:pStyle w:val="HTMLPreformatted"/>
        <w:shd w:val="clear" w:color="auto" w:fill="1E2A37"/>
        <w:spacing w:before="120" w:after="120"/>
        <w:rPr>
          <w:ins w:id="69" w:author="Unknown"/>
          <w:rFonts w:ascii="Times New Roman" w:hAnsi="Times New Roman" w:cs="Times New Roman"/>
          <w:color w:val="F8F8F2"/>
          <w:sz w:val="32"/>
          <w:szCs w:val="32"/>
        </w:rPr>
      </w:pPr>
      <w:ins w:id="70" w:author="Unknown">
        <w:r w:rsidRPr="00AA07DB">
          <w:rPr>
            <w:rStyle w:val="token"/>
            <w:rFonts w:ascii="Times New Roman" w:hAnsi="Times New Roman" w:cs="Times New Roman"/>
            <w:color w:val="66D9EF"/>
            <w:sz w:val="32"/>
            <w:szCs w:val="32"/>
          </w:rPr>
          <w:t>RENAME</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TABLE</w:t>
        </w:r>
        <w:r w:rsidRPr="00AA07DB">
          <w:rPr>
            <w:rStyle w:val="HTMLCode"/>
            <w:rFonts w:ascii="Times New Roman" w:hAnsi="Times New Roman" w:cs="Times New Roman"/>
            <w:color w:val="F8F8F2"/>
            <w:sz w:val="32"/>
            <w:szCs w:val="32"/>
          </w:rPr>
          <w:t xml:space="preserve"> old_table_name </w:t>
        </w:r>
        <w:r w:rsidRPr="00AA07DB">
          <w:rPr>
            <w:rStyle w:val="token"/>
            <w:rFonts w:ascii="Times New Roman" w:hAnsi="Times New Roman" w:cs="Times New Roman"/>
            <w:color w:val="66D9EF"/>
            <w:sz w:val="32"/>
            <w:szCs w:val="32"/>
          </w:rPr>
          <w:t>to</w:t>
        </w:r>
        <w:r w:rsidRPr="00AA07DB">
          <w:rPr>
            <w:rStyle w:val="HTMLCode"/>
            <w:rFonts w:ascii="Times New Roman" w:hAnsi="Times New Roman" w:cs="Times New Roman"/>
            <w:color w:val="F8F8F2"/>
            <w:sz w:val="32"/>
            <w:szCs w:val="32"/>
          </w:rPr>
          <w:t xml:space="preserve"> new_table_name</w:t>
        </w:r>
      </w:ins>
    </w:p>
    <w:p w14:paraId="643C9410" w14:textId="77777777" w:rsidR="00AF7B99" w:rsidRPr="00AA07DB" w:rsidRDefault="00AF7B99" w:rsidP="00AF7B99">
      <w:pPr>
        <w:pStyle w:val="NormalWeb"/>
        <w:spacing w:before="0" w:beforeAutospacing="0" w:after="167" w:afterAutospacing="0"/>
        <w:rPr>
          <w:ins w:id="71" w:author="Unknown"/>
          <w:color w:val="333333"/>
          <w:sz w:val="32"/>
          <w:szCs w:val="32"/>
        </w:rPr>
      </w:pPr>
      <w:ins w:id="72" w:author="Unknown">
        <w:r w:rsidRPr="00AA07DB">
          <w:rPr>
            <w:color w:val="333333"/>
            <w:sz w:val="32"/>
            <w:szCs w:val="32"/>
          </w:rPr>
          <w:t>Here is an example explaining it.</w:t>
        </w:r>
      </w:ins>
    </w:p>
    <w:p w14:paraId="03090A66" w14:textId="77777777" w:rsidR="00AF7B99" w:rsidRPr="00AA07DB" w:rsidRDefault="00AF7B99" w:rsidP="00AF7B99">
      <w:pPr>
        <w:pStyle w:val="HTMLPreformatted"/>
        <w:shd w:val="clear" w:color="auto" w:fill="1E2A37"/>
        <w:spacing w:before="120" w:after="120"/>
        <w:rPr>
          <w:ins w:id="73" w:author="Unknown"/>
          <w:rFonts w:ascii="Times New Roman" w:hAnsi="Times New Roman" w:cs="Times New Roman"/>
          <w:color w:val="F8F8F2"/>
          <w:sz w:val="32"/>
          <w:szCs w:val="32"/>
        </w:rPr>
      </w:pPr>
      <w:ins w:id="74" w:author="Unknown">
        <w:r w:rsidRPr="00AA07DB">
          <w:rPr>
            <w:rStyle w:val="token"/>
            <w:rFonts w:ascii="Times New Roman" w:hAnsi="Times New Roman" w:cs="Times New Roman"/>
            <w:color w:val="66D9EF"/>
            <w:sz w:val="32"/>
            <w:szCs w:val="32"/>
          </w:rPr>
          <w:t>RENAME</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TABLE</w:t>
        </w:r>
        <w:r w:rsidRPr="00AA07DB">
          <w:rPr>
            <w:rStyle w:val="HTMLCode"/>
            <w:rFonts w:ascii="Times New Roman" w:hAnsi="Times New Roman" w:cs="Times New Roman"/>
            <w:color w:val="F8F8F2"/>
            <w:sz w:val="32"/>
            <w:szCs w:val="32"/>
          </w:rPr>
          <w:t xml:space="preserve"> student </w:t>
        </w:r>
        <w:r w:rsidRPr="00AA07DB">
          <w:rPr>
            <w:rStyle w:val="token"/>
            <w:rFonts w:ascii="Times New Roman" w:hAnsi="Times New Roman" w:cs="Times New Roman"/>
            <w:color w:val="66D9EF"/>
            <w:sz w:val="32"/>
            <w:szCs w:val="32"/>
          </w:rPr>
          <w:t>to</w:t>
        </w:r>
        <w:r w:rsidRPr="00AA07DB">
          <w:rPr>
            <w:rStyle w:val="HTMLCode"/>
            <w:rFonts w:ascii="Times New Roman" w:hAnsi="Times New Roman" w:cs="Times New Roman"/>
            <w:color w:val="F8F8F2"/>
            <w:sz w:val="32"/>
            <w:szCs w:val="32"/>
          </w:rPr>
          <w:t xml:space="preserve"> students_info</w:t>
        </w:r>
        <w:r w:rsidRPr="00AA07DB">
          <w:rPr>
            <w:rStyle w:val="token"/>
            <w:rFonts w:ascii="Times New Roman" w:hAnsi="Times New Roman" w:cs="Times New Roman"/>
            <w:color w:val="F8F8F2"/>
            <w:sz w:val="32"/>
            <w:szCs w:val="32"/>
          </w:rPr>
          <w:t>;</w:t>
        </w:r>
      </w:ins>
    </w:p>
    <w:p w14:paraId="0CE0A3B4" w14:textId="77777777" w:rsidR="00AF7B99" w:rsidRDefault="00AF7B99">
      <w:pPr>
        <w:rPr>
          <w:rFonts w:ascii="Times New Roman" w:hAnsi="Times New Roman" w:cs="Times New Roman"/>
          <w:sz w:val="32"/>
          <w:szCs w:val="32"/>
        </w:rPr>
      </w:pPr>
    </w:p>
    <w:p w14:paraId="20F4F029" w14:textId="77777777" w:rsidR="00FF45A7" w:rsidRDefault="00FF45A7">
      <w:pPr>
        <w:rPr>
          <w:rFonts w:ascii="Times New Roman" w:hAnsi="Times New Roman" w:cs="Times New Roman"/>
          <w:sz w:val="32"/>
          <w:szCs w:val="32"/>
        </w:rPr>
      </w:pPr>
    </w:p>
    <w:p w14:paraId="6FAE0F1A" w14:textId="77777777" w:rsidR="00FF45A7" w:rsidRDefault="00FF45A7" w:rsidP="00FF45A7">
      <w:pPr>
        <w:pStyle w:val="Heading2"/>
        <w:shd w:val="clear" w:color="auto" w:fill="FFFFFF"/>
        <w:rPr>
          <w:rFonts w:ascii="Segoe UI" w:hAnsi="Segoe UI" w:cs="Segoe UI"/>
          <w:b w:val="0"/>
          <w:bCs w:val="0"/>
        </w:rPr>
      </w:pPr>
      <w:r>
        <w:rPr>
          <w:rFonts w:ascii="Segoe UI" w:hAnsi="Segoe UI" w:cs="Segoe UI"/>
          <w:b w:val="0"/>
          <w:bCs w:val="0"/>
        </w:rPr>
        <w:t>Introduction to the MySQL </w:t>
      </w:r>
      <w:r>
        <w:rPr>
          <w:rStyle w:val="HTMLCode"/>
          <w:rFonts w:ascii="var(--font-family)" w:hAnsi="var(--font-family)"/>
          <w:b w:val="0"/>
          <w:bCs w:val="0"/>
        </w:rPr>
        <w:t>TRUNCATE TABLE</w:t>
      </w:r>
      <w:r>
        <w:rPr>
          <w:rFonts w:ascii="Segoe UI" w:hAnsi="Segoe UI" w:cs="Segoe UI"/>
          <w:b w:val="0"/>
          <w:bCs w:val="0"/>
        </w:rPr>
        <w:t> statement</w:t>
      </w:r>
    </w:p>
    <w:p w14:paraId="03864E93" w14:textId="77777777" w:rsidR="00FF45A7" w:rsidRDefault="00FF45A7" w:rsidP="00FF45A7">
      <w:pPr>
        <w:pStyle w:val="NormalWeb"/>
        <w:shd w:val="clear" w:color="auto" w:fill="FFFFFF"/>
        <w:rPr>
          <w:rFonts w:ascii="Segoe UI" w:hAnsi="Segoe UI" w:cs="Segoe UI"/>
          <w:color w:val="000000"/>
        </w:rPr>
      </w:pPr>
      <w:r>
        <w:rPr>
          <w:rFonts w:ascii="Segoe UI" w:hAnsi="Segoe UI" w:cs="Segoe UI"/>
          <w:color w:val="000000"/>
        </w:rPr>
        <w:t>The MySQL </w:t>
      </w:r>
      <w:r>
        <w:rPr>
          <w:rStyle w:val="HTMLCode"/>
          <w:rFonts w:ascii="var(--font-family-code)" w:hAnsi="var(--font-family-code)"/>
          <w:color w:val="000000"/>
        </w:rPr>
        <w:t>TRUNCATE TABLE</w:t>
      </w:r>
      <w:r>
        <w:rPr>
          <w:rFonts w:ascii="Segoe UI" w:hAnsi="Segoe UI" w:cs="Segoe UI"/>
          <w:color w:val="000000"/>
        </w:rPr>
        <w:t> statement allows you to delete all data in a table.</w:t>
      </w:r>
    </w:p>
    <w:p w14:paraId="52810B7C" w14:textId="77777777" w:rsidR="00FF45A7" w:rsidRDefault="00FF45A7" w:rsidP="00FF45A7">
      <w:pPr>
        <w:pStyle w:val="NormalWeb"/>
        <w:shd w:val="clear" w:color="auto" w:fill="FFFFFF"/>
        <w:rPr>
          <w:rFonts w:ascii="Segoe UI" w:hAnsi="Segoe UI" w:cs="Segoe UI"/>
          <w:color w:val="000000"/>
        </w:rPr>
      </w:pPr>
      <w:r>
        <w:rPr>
          <w:rFonts w:ascii="Segoe UI" w:hAnsi="Segoe UI" w:cs="Segoe UI"/>
          <w:color w:val="000000"/>
        </w:rPr>
        <w:t>Logically, the </w:t>
      </w:r>
      <w:r>
        <w:rPr>
          <w:rStyle w:val="HTMLCode"/>
          <w:rFonts w:ascii="var(--font-family-code)" w:hAnsi="var(--font-family-code)"/>
          <w:color w:val="000000"/>
        </w:rPr>
        <w:t>TRUNCATE TABLE</w:t>
      </w:r>
      <w:r>
        <w:rPr>
          <w:rFonts w:ascii="Segoe UI" w:hAnsi="Segoe UI" w:cs="Segoe UI"/>
          <w:color w:val="000000"/>
        </w:rPr>
        <w:t> statement is like a </w:t>
      </w:r>
      <w:hyperlink r:id="rId21" w:history="1">
        <w:r>
          <w:rPr>
            <w:rStyle w:val="Hyperlink"/>
            <w:rFonts w:ascii="var(--font-family-code)" w:hAnsi="var(--font-family-code)" w:cs="Courier New"/>
            <w:sz w:val="20"/>
            <w:szCs w:val="20"/>
          </w:rPr>
          <w:t>DELETE</w:t>
        </w:r>
      </w:hyperlink>
      <w:r>
        <w:rPr>
          <w:rFonts w:ascii="Segoe UI" w:hAnsi="Segoe UI" w:cs="Segoe UI"/>
          <w:color w:val="000000"/>
        </w:rPr>
        <w:t> statement without a </w:t>
      </w:r>
      <w:hyperlink r:id="rId22" w:history="1">
        <w:r>
          <w:rPr>
            <w:rStyle w:val="Hyperlink"/>
            <w:rFonts w:ascii="var(--font-family-code)" w:hAnsi="var(--font-family-code)" w:cs="Courier New"/>
            <w:sz w:val="20"/>
            <w:szCs w:val="20"/>
          </w:rPr>
          <w:t>WHERE</w:t>
        </w:r>
      </w:hyperlink>
      <w:r>
        <w:rPr>
          <w:rFonts w:ascii="Segoe UI" w:hAnsi="Segoe UI" w:cs="Segoe UI"/>
          <w:color w:val="000000"/>
        </w:rPr>
        <w:t> clause that deletes all rows from a table, or a sequence of </w:t>
      </w:r>
      <w:hyperlink r:id="rId23" w:history="1">
        <w:r>
          <w:rPr>
            <w:rStyle w:val="Hyperlink"/>
            <w:rFonts w:ascii="var(--font-family-code)" w:hAnsi="var(--font-family-code)" w:cs="Courier New"/>
            <w:sz w:val="20"/>
            <w:szCs w:val="20"/>
          </w:rPr>
          <w:t>DROP TABLE</w:t>
        </w:r>
      </w:hyperlink>
      <w:r>
        <w:rPr>
          <w:rFonts w:ascii="Segoe UI" w:hAnsi="Segoe UI" w:cs="Segoe UI"/>
          <w:color w:val="000000"/>
        </w:rPr>
        <w:t> and </w:t>
      </w:r>
      <w:hyperlink r:id="rId24" w:history="1">
        <w:r>
          <w:rPr>
            <w:rStyle w:val="Hyperlink"/>
            <w:rFonts w:ascii="var(--font-family-code)" w:hAnsi="var(--font-family-code)" w:cs="Courier New"/>
            <w:sz w:val="20"/>
            <w:szCs w:val="20"/>
          </w:rPr>
          <w:t>CREATE TABLE</w:t>
        </w:r>
      </w:hyperlink>
      <w:r>
        <w:rPr>
          <w:rFonts w:ascii="Segoe UI" w:hAnsi="Segoe UI" w:cs="Segoe UI"/>
          <w:color w:val="000000"/>
        </w:rPr>
        <w:t> statements.</w:t>
      </w:r>
    </w:p>
    <w:p w14:paraId="3BA262B9" w14:textId="77777777" w:rsidR="00FF45A7" w:rsidRDefault="00FF45A7" w:rsidP="00FF45A7">
      <w:pPr>
        <w:pStyle w:val="NormalWeb"/>
        <w:shd w:val="clear" w:color="auto" w:fill="FFFFFF"/>
        <w:rPr>
          <w:rFonts w:ascii="Segoe UI" w:hAnsi="Segoe UI" w:cs="Segoe UI"/>
          <w:color w:val="000000"/>
        </w:rPr>
      </w:pPr>
      <w:r>
        <w:rPr>
          <w:rFonts w:ascii="Segoe UI" w:hAnsi="Segoe UI" w:cs="Segoe UI"/>
          <w:color w:val="000000"/>
        </w:rPr>
        <w:t>However, the </w:t>
      </w:r>
      <w:r>
        <w:rPr>
          <w:rStyle w:val="HTMLCode"/>
          <w:rFonts w:ascii="var(--font-family-code)" w:hAnsi="var(--font-family-code)"/>
          <w:color w:val="000000"/>
        </w:rPr>
        <w:t>TRUNCATE TABLE</w:t>
      </w:r>
      <w:r>
        <w:rPr>
          <w:rFonts w:ascii="Segoe UI" w:hAnsi="Segoe UI" w:cs="Segoe UI"/>
          <w:color w:val="000000"/>
        </w:rPr>
        <w:t> statement is more efficient than the </w:t>
      </w:r>
      <w:r>
        <w:rPr>
          <w:rStyle w:val="HTMLCode"/>
          <w:rFonts w:ascii="var(--font-family-code)" w:hAnsi="var(--font-family-code)"/>
          <w:color w:val="000000"/>
        </w:rPr>
        <w:t>DELETE</w:t>
      </w:r>
      <w:r>
        <w:rPr>
          <w:rFonts w:ascii="Segoe UI" w:hAnsi="Segoe UI" w:cs="Segoe UI"/>
          <w:color w:val="000000"/>
        </w:rPr>
        <w:t> statement because it drops and recreates the table instead of deleting rows one by one.</w:t>
      </w:r>
    </w:p>
    <w:p w14:paraId="5FB22268" w14:textId="77777777" w:rsidR="00FF45A7" w:rsidRDefault="00FF45A7" w:rsidP="00FF45A7">
      <w:pPr>
        <w:pStyle w:val="NormalWeb"/>
        <w:shd w:val="clear" w:color="auto" w:fill="FFFFFF"/>
        <w:rPr>
          <w:rFonts w:ascii="Segoe UI" w:hAnsi="Segoe UI" w:cs="Segoe UI"/>
          <w:color w:val="000000"/>
        </w:rPr>
      </w:pPr>
      <w:r>
        <w:rPr>
          <w:rFonts w:ascii="Segoe UI" w:hAnsi="Segoe UI" w:cs="Segoe UI"/>
          <w:color w:val="000000"/>
        </w:rPr>
        <w:t>Here is the basic syntax of the</w:t>
      </w:r>
      <w:r>
        <w:rPr>
          <w:rStyle w:val="HTMLCode"/>
          <w:rFonts w:ascii="var(--font-family-code)" w:hAnsi="var(--font-family-code)"/>
          <w:color w:val="000000"/>
        </w:rPr>
        <w:t>TRUNCATE TABLE</w:t>
      </w:r>
      <w:r>
        <w:rPr>
          <w:rFonts w:ascii="Segoe UI" w:hAnsi="Segoe UI" w:cs="Segoe UI"/>
          <w:color w:val="000000"/>
        </w:rPr>
        <w:t> statement:</w:t>
      </w:r>
    </w:p>
    <w:p w14:paraId="4FDEC965" w14:textId="77777777" w:rsidR="00FF45A7" w:rsidRPr="00FF45A7" w:rsidRDefault="00FF45A7" w:rsidP="00FF45A7">
      <w:pPr>
        <w:pStyle w:val="HTMLPreformatted"/>
        <w:shd w:val="clear" w:color="auto" w:fill="FFFFFF"/>
        <w:rPr>
          <w:b/>
          <w:color w:val="000000"/>
          <w:sz w:val="72"/>
          <w:szCs w:val="24"/>
        </w:rPr>
      </w:pPr>
      <w:r w:rsidRPr="00FF45A7">
        <w:rPr>
          <w:rStyle w:val="hljs-keyword"/>
          <w:rFonts w:ascii="var(--font-family-code)" w:eastAsiaTheme="majorEastAsia" w:hAnsi="var(--font-family-code)"/>
          <w:b/>
          <w:color w:val="FCC28C"/>
          <w:sz w:val="38"/>
          <w:shd w:val="clear" w:color="auto" w:fill="333333"/>
        </w:rPr>
        <w:t>TRUNCATE</w:t>
      </w:r>
      <w:r w:rsidRPr="00FF45A7">
        <w:rPr>
          <w:rStyle w:val="HTMLCode"/>
          <w:rFonts w:ascii="var(--font-family-code)" w:hAnsi="var(--font-family-code)"/>
          <w:b/>
          <w:color w:val="FFFFFF"/>
          <w:sz w:val="38"/>
          <w:shd w:val="clear" w:color="auto" w:fill="333333"/>
        </w:rPr>
        <w:t xml:space="preserve"> [</w:t>
      </w:r>
      <w:r w:rsidRPr="00FF45A7">
        <w:rPr>
          <w:rStyle w:val="hljs-keyword"/>
          <w:rFonts w:ascii="var(--font-family-code)" w:eastAsiaTheme="majorEastAsia" w:hAnsi="var(--font-family-code)"/>
          <w:b/>
          <w:color w:val="FCC28C"/>
          <w:sz w:val="38"/>
          <w:shd w:val="clear" w:color="auto" w:fill="333333"/>
        </w:rPr>
        <w:t>TABLE</w:t>
      </w:r>
      <w:r w:rsidRPr="00FF45A7">
        <w:rPr>
          <w:rStyle w:val="HTMLCode"/>
          <w:rFonts w:ascii="var(--font-family-code)" w:hAnsi="var(--font-family-code)"/>
          <w:b/>
          <w:color w:val="FFFFFF"/>
          <w:sz w:val="38"/>
          <w:shd w:val="clear" w:color="auto" w:fill="333333"/>
        </w:rPr>
        <w:t>] table_name;</w:t>
      </w:r>
    </w:p>
    <w:p w14:paraId="30E10AD3" w14:textId="77777777" w:rsidR="00FF45A7" w:rsidRPr="00AA07DB" w:rsidRDefault="00FF45A7">
      <w:pPr>
        <w:rPr>
          <w:rFonts w:ascii="Times New Roman" w:hAnsi="Times New Roman" w:cs="Times New Roman"/>
          <w:sz w:val="32"/>
          <w:szCs w:val="32"/>
        </w:rPr>
      </w:pPr>
    </w:p>
    <w:p w14:paraId="4469000B" w14:textId="77777777" w:rsidR="00AF7B99" w:rsidRPr="00A73696" w:rsidRDefault="00AF7B99" w:rsidP="00AF7B99">
      <w:pPr>
        <w:pStyle w:val="Heading2"/>
        <w:spacing w:before="335" w:beforeAutospacing="0" w:after="167" w:afterAutospacing="0"/>
        <w:rPr>
          <w:bCs w:val="0"/>
          <w:color w:val="333333"/>
          <w:sz w:val="40"/>
          <w:szCs w:val="40"/>
          <w:u w:val="single"/>
        </w:rPr>
      </w:pPr>
      <w:r w:rsidRPr="00A73696">
        <w:rPr>
          <w:rStyle w:val="HTMLCode"/>
          <w:rFonts w:ascii="Times New Roman" w:hAnsi="Times New Roman" w:cs="Times New Roman"/>
          <w:bCs w:val="0"/>
          <w:color w:val="C7254E"/>
          <w:sz w:val="40"/>
          <w:szCs w:val="40"/>
          <w:u w:val="single"/>
          <w:shd w:val="clear" w:color="auto" w:fill="F9F2F4"/>
        </w:rPr>
        <w:t>INSERT</w:t>
      </w:r>
      <w:r w:rsidRPr="00A73696">
        <w:rPr>
          <w:bCs w:val="0"/>
          <w:color w:val="333333"/>
          <w:sz w:val="40"/>
          <w:szCs w:val="40"/>
          <w:u w:val="single"/>
        </w:rPr>
        <w:t> command</w:t>
      </w:r>
    </w:p>
    <w:p w14:paraId="0B33731A" w14:textId="77777777" w:rsidR="00AF7B99" w:rsidRPr="00AA07DB" w:rsidRDefault="00AF7B99" w:rsidP="00AF7B99">
      <w:pPr>
        <w:pStyle w:val="NormalWeb"/>
        <w:spacing w:before="0" w:beforeAutospacing="0" w:after="167" w:afterAutospacing="0"/>
        <w:rPr>
          <w:color w:val="333333"/>
          <w:sz w:val="32"/>
          <w:szCs w:val="32"/>
        </w:rPr>
      </w:pPr>
      <w:r w:rsidRPr="00AA07DB">
        <w:rPr>
          <w:color w:val="333333"/>
          <w:sz w:val="32"/>
          <w:szCs w:val="32"/>
        </w:rPr>
        <w:t>Insert command is used to insert data into a table. Following is its general syntax,</w:t>
      </w:r>
    </w:p>
    <w:p w14:paraId="4FD35C66" w14:textId="77777777" w:rsidR="00AF7B99" w:rsidRPr="00AA07DB" w:rsidRDefault="00AF7B99" w:rsidP="00AF7B99">
      <w:pPr>
        <w:pStyle w:val="HTMLPreformatted"/>
        <w:shd w:val="clear" w:color="auto" w:fill="1E2A37"/>
        <w:spacing w:before="120" w:after="120"/>
        <w:rPr>
          <w:rFonts w:ascii="Times New Roman" w:hAnsi="Times New Roman" w:cs="Times New Roman"/>
          <w:color w:val="F8F8F2"/>
          <w:sz w:val="32"/>
          <w:szCs w:val="32"/>
        </w:rPr>
      </w:pPr>
      <w:r w:rsidRPr="00AA07DB">
        <w:rPr>
          <w:rStyle w:val="token"/>
          <w:rFonts w:ascii="Times New Roman" w:hAnsi="Times New Roman" w:cs="Times New Roman"/>
          <w:color w:val="66D9EF"/>
          <w:sz w:val="32"/>
          <w:szCs w:val="32"/>
        </w:rPr>
        <w:t>INSERT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INTO</w:t>
      </w:r>
      <w:r w:rsidRPr="00AA07DB">
        <w:rPr>
          <w:rStyle w:val="HTMLCode"/>
          <w:rFonts w:ascii="Times New Roman" w:hAnsi="Times New Roman" w:cs="Times New Roman"/>
          <w:color w:val="F8F8F2"/>
          <w:sz w:val="32"/>
          <w:szCs w:val="32"/>
        </w:rPr>
        <w:t xml:space="preserve"> table_name </w:t>
      </w:r>
      <w:r w:rsidRPr="00AA07DB">
        <w:rPr>
          <w:rStyle w:val="token"/>
          <w:rFonts w:ascii="Times New Roman" w:hAnsi="Times New Roman" w:cs="Times New Roman"/>
          <w:color w:val="66D9EF"/>
          <w:sz w:val="32"/>
          <w:szCs w:val="32"/>
        </w:rPr>
        <w:t>VALUES</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data1</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data2</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F8F8F2"/>
          <w:sz w:val="32"/>
          <w:szCs w:val="32"/>
        </w:rPr>
        <w:t>...)</w:t>
      </w:r>
    </w:p>
    <w:p w14:paraId="7A8C987B" w14:textId="77777777" w:rsidR="00AF7B99" w:rsidRPr="00AA07DB" w:rsidRDefault="00AF7B99" w:rsidP="00AF7B99">
      <w:pPr>
        <w:pStyle w:val="NormalWeb"/>
        <w:spacing w:before="0" w:beforeAutospacing="0" w:after="167" w:afterAutospacing="0"/>
        <w:rPr>
          <w:color w:val="333333"/>
          <w:sz w:val="32"/>
          <w:szCs w:val="32"/>
        </w:rPr>
      </w:pPr>
      <w:r w:rsidRPr="00AA07DB">
        <w:rPr>
          <w:color w:val="333333"/>
          <w:sz w:val="32"/>
          <w:szCs w:val="32"/>
        </w:rPr>
        <w:t>Lets see an example,</w:t>
      </w:r>
    </w:p>
    <w:p w14:paraId="7EC2A84E" w14:textId="77777777" w:rsidR="00AF7B99" w:rsidRPr="00AA07DB" w:rsidRDefault="00AF7B99" w:rsidP="00AF7B99">
      <w:pPr>
        <w:pStyle w:val="NormalWeb"/>
        <w:spacing w:before="0" w:beforeAutospacing="0" w:after="167" w:afterAutospacing="0"/>
        <w:rPr>
          <w:color w:val="333333"/>
          <w:sz w:val="32"/>
          <w:szCs w:val="32"/>
        </w:rPr>
      </w:pPr>
      <w:r w:rsidRPr="00AA07DB">
        <w:rPr>
          <w:color w:val="333333"/>
          <w:sz w:val="32"/>
          <w:szCs w:val="32"/>
        </w:rPr>
        <w:lastRenderedPageBreak/>
        <w:t>Consider a table </w:t>
      </w:r>
      <w:r w:rsidRPr="00AA07DB">
        <w:rPr>
          <w:b/>
          <w:bCs/>
          <w:color w:val="333333"/>
          <w:sz w:val="32"/>
          <w:szCs w:val="32"/>
        </w:rPr>
        <w:t>student</w:t>
      </w:r>
      <w:r w:rsidRPr="00AA07DB">
        <w:rPr>
          <w:color w:val="333333"/>
          <w:sz w:val="32"/>
          <w:szCs w:val="32"/>
        </w:rPr>
        <w:t> with the following fields.</w:t>
      </w:r>
    </w:p>
    <w:tbl>
      <w:tblPr>
        <w:tblW w:w="1053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366"/>
        <w:gridCol w:w="4166"/>
        <w:gridCol w:w="3000"/>
      </w:tblGrid>
      <w:tr w:rsidR="00AF7B99" w:rsidRPr="00AA07DB" w14:paraId="7712E953"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0CBFC1D5" w14:textId="77777777" w:rsidR="00AF7B99" w:rsidRPr="00AA07DB" w:rsidRDefault="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s_id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337BC7D8" w14:textId="77777777" w:rsidR="00AF7B99" w:rsidRPr="00AA07DB" w:rsidRDefault="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2EAE7D8A" w14:textId="77777777" w:rsidR="00AF7B99" w:rsidRPr="00AA07DB" w:rsidRDefault="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age</w:t>
            </w:r>
          </w:p>
        </w:tc>
      </w:tr>
    </w:tbl>
    <w:p w14:paraId="2B8E1F52" w14:textId="77777777" w:rsidR="00AF7B99" w:rsidRPr="00AA07DB" w:rsidRDefault="00AF7B99" w:rsidP="00AF7B99">
      <w:pPr>
        <w:pStyle w:val="HTMLPreformatted"/>
        <w:shd w:val="clear" w:color="auto" w:fill="1E2A37"/>
        <w:spacing w:before="120" w:after="120"/>
        <w:rPr>
          <w:rFonts w:ascii="Times New Roman" w:hAnsi="Times New Roman" w:cs="Times New Roman"/>
          <w:color w:val="F8F8F2"/>
          <w:sz w:val="32"/>
          <w:szCs w:val="32"/>
        </w:rPr>
      </w:pPr>
      <w:r w:rsidRPr="00AA07DB">
        <w:rPr>
          <w:rStyle w:val="token"/>
          <w:rFonts w:ascii="Times New Roman" w:hAnsi="Times New Roman" w:cs="Times New Roman"/>
          <w:color w:val="66D9EF"/>
          <w:sz w:val="32"/>
          <w:szCs w:val="32"/>
        </w:rPr>
        <w:t>INSERT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INTO</w:t>
      </w:r>
      <w:r w:rsidRPr="00AA07DB">
        <w:rPr>
          <w:rStyle w:val="HTMLCode"/>
          <w:rFonts w:ascii="Times New Roman" w:hAnsi="Times New Roman" w:cs="Times New Roman"/>
          <w:color w:val="F8F8F2"/>
          <w:sz w:val="32"/>
          <w:szCs w:val="32"/>
        </w:rPr>
        <w:t xml:space="preserve"> student </w:t>
      </w:r>
      <w:r w:rsidRPr="00AA07DB">
        <w:rPr>
          <w:rStyle w:val="token"/>
          <w:rFonts w:ascii="Times New Roman" w:hAnsi="Times New Roman" w:cs="Times New Roman"/>
          <w:color w:val="66D9EF"/>
          <w:sz w:val="32"/>
          <w:szCs w:val="32"/>
        </w:rPr>
        <w:t>VALUES</w:t>
      </w:r>
      <w:r w:rsidRPr="00AA07DB">
        <w:rPr>
          <w:rStyle w:val="token"/>
          <w:rFonts w:ascii="Times New Roman" w:hAnsi="Times New Roman" w:cs="Times New Roman"/>
          <w:color w:val="F8F8F2"/>
          <w:sz w:val="32"/>
          <w:szCs w:val="32"/>
        </w:rPr>
        <w:t>(</w:t>
      </w:r>
      <w:r w:rsidRPr="00AA07DB">
        <w:rPr>
          <w:rStyle w:val="token"/>
          <w:rFonts w:ascii="Times New Roman" w:hAnsi="Times New Roman" w:cs="Times New Roman"/>
          <w:color w:val="AE81FF"/>
          <w:sz w:val="32"/>
          <w:szCs w:val="32"/>
        </w:rPr>
        <w:t>101</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A6E22E"/>
          <w:sz w:val="32"/>
          <w:szCs w:val="32"/>
        </w:rPr>
        <w:t>'Adam'</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AE81FF"/>
          <w:sz w:val="32"/>
          <w:szCs w:val="32"/>
        </w:rPr>
        <w:t>15</w:t>
      </w:r>
      <w:r w:rsidRPr="00AA07DB">
        <w:rPr>
          <w:rStyle w:val="token"/>
          <w:rFonts w:ascii="Times New Roman" w:hAnsi="Times New Roman" w:cs="Times New Roman"/>
          <w:color w:val="F8F8F2"/>
          <w:sz w:val="32"/>
          <w:szCs w:val="32"/>
        </w:rPr>
        <w:t>);</w:t>
      </w:r>
    </w:p>
    <w:p w14:paraId="06546489" w14:textId="77777777" w:rsidR="00AF7B99" w:rsidRPr="00AA07DB" w:rsidRDefault="00AF7B99" w:rsidP="00AF7B99">
      <w:pPr>
        <w:pStyle w:val="NormalWeb"/>
        <w:spacing w:before="0" w:beforeAutospacing="0" w:after="167" w:afterAutospacing="0"/>
        <w:rPr>
          <w:color w:val="333333"/>
          <w:sz w:val="32"/>
          <w:szCs w:val="32"/>
        </w:rPr>
      </w:pPr>
      <w:r w:rsidRPr="00AA07DB">
        <w:rPr>
          <w:color w:val="333333"/>
          <w:sz w:val="32"/>
          <w:szCs w:val="32"/>
        </w:rPr>
        <w:t>The above command will insert a new record into </w:t>
      </w:r>
      <w:r w:rsidRPr="00AA07DB">
        <w:rPr>
          <w:b/>
          <w:bCs/>
          <w:color w:val="333333"/>
          <w:sz w:val="32"/>
          <w:szCs w:val="32"/>
        </w:rPr>
        <w:t>student</w:t>
      </w:r>
      <w:r w:rsidRPr="00AA07DB">
        <w:rPr>
          <w:color w:val="333333"/>
          <w:sz w:val="32"/>
          <w:szCs w:val="32"/>
        </w:rPr>
        <w:t> table.</w:t>
      </w:r>
    </w:p>
    <w:tbl>
      <w:tblPr>
        <w:tblW w:w="1053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319"/>
        <w:gridCol w:w="4254"/>
        <w:gridCol w:w="2959"/>
      </w:tblGrid>
      <w:tr w:rsidR="00AF7B99" w:rsidRPr="00AA07DB" w14:paraId="439230AE"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6EA183C7" w14:textId="77777777" w:rsidR="00AF7B99" w:rsidRPr="00AA07DB" w:rsidRDefault="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s_id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45496958" w14:textId="77777777" w:rsidR="00AF7B99" w:rsidRPr="00AA07DB" w:rsidRDefault="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2C5B3F25" w14:textId="77777777" w:rsidR="00AF7B99" w:rsidRPr="00AA07DB" w:rsidRDefault="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age</w:t>
            </w:r>
          </w:p>
        </w:tc>
      </w:tr>
      <w:tr w:rsidR="00AF7B99" w:rsidRPr="00AA07DB" w14:paraId="6AED483E"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5A624C90"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101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082029DA"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Adam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54F23522"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15</w:t>
            </w:r>
          </w:p>
        </w:tc>
      </w:tr>
    </w:tbl>
    <w:p w14:paraId="2BF96C22" w14:textId="77777777" w:rsidR="00AF7B99" w:rsidRPr="00AA07DB" w:rsidRDefault="00000000" w:rsidP="00AF7B99">
      <w:pPr>
        <w:spacing w:before="335" w:after="335"/>
        <w:rPr>
          <w:rFonts w:ascii="Times New Roman" w:hAnsi="Times New Roman" w:cs="Times New Roman"/>
          <w:sz w:val="32"/>
          <w:szCs w:val="32"/>
        </w:rPr>
      </w:pPr>
      <w:r>
        <w:rPr>
          <w:rFonts w:ascii="Times New Roman" w:hAnsi="Times New Roman" w:cs="Times New Roman"/>
          <w:sz w:val="32"/>
          <w:szCs w:val="32"/>
        </w:rPr>
        <w:pict w14:anchorId="17C35C64">
          <v:rect id="_x0000_i1031" style="width:0;height:0" o:hralign="center" o:hrstd="t" o:hrnoshade="t" o:hr="t" fillcolor="#333" stroked="f"/>
        </w:pict>
      </w:r>
    </w:p>
    <w:p w14:paraId="1AB626B3" w14:textId="77777777" w:rsidR="00AF7B99" w:rsidRPr="00AA07DB" w:rsidRDefault="00AF7B99" w:rsidP="00AF7B99">
      <w:pPr>
        <w:pStyle w:val="HTMLPreformatted"/>
        <w:shd w:val="clear" w:color="auto" w:fill="1E2A37"/>
        <w:spacing w:before="120" w:after="120"/>
        <w:rPr>
          <w:rFonts w:ascii="Times New Roman" w:hAnsi="Times New Roman" w:cs="Times New Roman"/>
          <w:color w:val="F8F8F2"/>
          <w:sz w:val="32"/>
          <w:szCs w:val="32"/>
        </w:rPr>
      </w:pPr>
      <w:r w:rsidRPr="00AA07DB">
        <w:rPr>
          <w:rStyle w:val="token"/>
          <w:rFonts w:ascii="Times New Roman" w:hAnsi="Times New Roman" w:cs="Times New Roman"/>
          <w:color w:val="66D9EF"/>
          <w:sz w:val="32"/>
          <w:szCs w:val="32"/>
        </w:rPr>
        <w:t>INSERT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INTO</w:t>
      </w:r>
      <w:r w:rsidRPr="00AA07DB">
        <w:rPr>
          <w:rStyle w:val="HTMLCode"/>
          <w:rFonts w:ascii="Times New Roman" w:hAnsi="Times New Roman" w:cs="Times New Roman"/>
          <w:color w:val="F8F8F2"/>
          <w:sz w:val="32"/>
          <w:szCs w:val="32"/>
        </w:rPr>
        <w:t xml:space="preserve"> student</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id</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name</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values</w:t>
      </w:r>
      <w:r w:rsidRPr="00AA07DB">
        <w:rPr>
          <w:rStyle w:val="token"/>
          <w:rFonts w:ascii="Times New Roman" w:hAnsi="Times New Roman" w:cs="Times New Roman"/>
          <w:color w:val="F8F8F2"/>
          <w:sz w:val="32"/>
          <w:szCs w:val="32"/>
        </w:rPr>
        <w:t>(</w:t>
      </w:r>
      <w:r w:rsidRPr="00AA07DB">
        <w:rPr>
          <w:rStyle w:val="token"/>
          <w:rFonts w:ascii="Times New Roman" w:hAnsi="Times New Roman" w:cs="Times New Roman"/>
          <w:color w:val="AE81FF"/>
          <w:sz w:val="32"/>
          <w:szCs w:val="32"/>
        </w:rPr>
        <w:t>102</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A6E22E"/>
          <w:sz w:val="32"/>
          <w:szCs w:val="32"/>
        </w:rPr>
        <w:t>'Alex'</w:t>
      </w:r>
      <w:r w:rsidRPr="00AA07DB">
        <w:rPr>
          <w:rStyle w:val="token"/>
          <w:rFonts w:ascii="Times New Roman" w:hAnsi="Times New Roman" w:cs="Times New Roman"/>
          <w:color w:val="F8F8F2"/>
          <w:sz w:val="32"/>
          <w:szCs w:val="32"/>
        </w:rPr>
        <w:t>);</w:t>
      </w:r>
    </w:p>
    <w:p w14:paraId="58F76C67" w14:textId="77777777" w:rsidR="00AF7B99" w:rsidRPr="00AA07DB" w:rsidRDefault="00000000" w:rsidP="00AF7B99">
      <w:pPr>
        <w:spacing w:before="335" w:after="335"/>
        <w:rPr>
          <w:ins w:id="75" w:author="Unknown"/>
          <w:rFonts w:ascii="Times New Roman" w:hAnsi="Times New Roman" w:cs="Times New Roman"/>
          <w:sz w:val="32"/>
          <w:szCs w:val="32"/>
        </w:rPr>
      </w:pPr>
      <w:ins w:id="76" w:author="Unknown">
        <w:r>
          <w:rPr>
            <w:rFonts w:ascii="Times New Roman" w:hAnsi="Times New Roman" w:cs="Times New Roman"/>
            <w:sz w:val="32"/>
            <w:szCs w:val="32"/>
          </w:rPr>
          <w:pict w14:anchorId="3CBC241F">
            <v:rect id="_x0000_i1032" style="width:0;height:0" o:hralign="center" o:hrstd="t" o:hrnoshade="t" o:hr="t" fillcolor="#333" stroked="f"/>
          </w:pict>
        </w:r>
      </w:ins>
    </w:p>
    <w:p w14:paraId="2706A148" w14:textId="77777777" w:rsidR="00AF7B99" w:rsidRPr="00AA07DB" w:rsidRDefault="00AF7B99" w:rsidP="00AF7B99">
      <w:pPr>
        <w:pStyle w:val="Heading3"/>
        <w:spacing w:before="335" w:after="167"/>
        <w:rPr>
          <w:ins w:id="77" w:author="Unknown"/>
          <w:rFonts w:ascii="Times New Roman" w:hAnsi="Times New Roman" w:cs="Times New Roman"/>
          <w:b w:val="0"/>
          <w:bCs w:val="0"/>
          <w:color w:val="333333"/>
          <w:sz w:val="32"/>
          <w:szCs w:val="32"/>
        </w:rPr>
      </w:pPr>
      <w:ins w:id="78" w:author="Unknown">
        <w:r w:rsidRPr="00AA07DB">
          <w:rPr>
            <w:rFonts w:ascii="Times New Roman" w:hAnsi="Times New Roman" w:cs="Times New Roman"/>
            <w:b w:val="0"/>
            <w:bCs w:val="0"/>
            <w:color w:val="333333"/>
            <w:sz w:val="32"/>
            <w:szCs w:val="32"/>
          </w:rPr>
          <w:t>Insert NULL value to a column</w:t>
        </w:r>
      </w:ins>
    </w:p>
    <w:p w14:paraId="44661648" w14:textId="77777777" w:rsidR="00AF7B99" w:rsidRPr="00AA07DB" w:rsidRDefault="00AF7B99" w:rsidP="00AF7B99">
      <w:pPr>
        <w:pStyle w:val="NormalWeb"/>
        <w:spacing w:before="0" w:beforeAutospacing="0" w:after="167" w:afterAutospacing="0"/>
        <w:rPr>
          <w:ins w:id="79" w:author="Unknown"/>
          <w:color w:val="333333"/>
          <w:sz w:val="32"/>
          <w:szCs w:val="32"/>
        </w:rPr>
      </w:pPr>
      <w:ins w:id="80" w:author="Unknown">
        <w:r w:rsidRPr="00AA07DB">
          <w:rPr>
            <w:color w:val="333333"/>
            <w:sz w:val="32"/>
            <w:szCs w:val="32"/>
          </w:rPr>
          <w:t>Both the statements below will insert </w:t>
        </w:r>
        <w:r w:rsidRPr="00AA07DB">
          <w:rPr>
            <w:rStyle w:val="HTMLCode"/>
            <w:rFonts w:ascii="Times New Roman" w:hAnsi="Times New Roman" w:cs="Times New Roman"/>
            <w:color w:val="C7254E"/>
            <w:sz w:val="32"/>
            <w:szCs w:val="32"/>
            <w:shd w:val="clear" w:color="auto" w:fill="F9F2F4"/>
          </w:rPr>
          <w:t>NULL</w:t>
        </w:r>
        <w:r w:rsidRPr="00AA07DB">
          <w:rPr>
            <w:color w:val="333333"/>
            <w:sz w:val="32"/>
            <w:szCs w:val="32"/>
          </w:rPr>
          <w:t> value into </w:t>
        </w:r>
        <w:r w:rsidRPr="00AA07DB">
          <w:rPr>
            <w:b/>
            <w:bCs/>
            <w:color w:val="333333"/>
            <w:sz w:val="32"/>
            <w:szCs w:val="32"/>
          </w:rPr>
          <w:t>age</w:t>
        </w:r>
        <w:r w:rsidRPr="00AA07DB">
          <w:rPr>
            <w:color w:val="333333"/>
            <w:sz w:val="32"/>
            <w:szCs w:val="32"/>
          </w:rPr>
          <w:t> column of the </w:t>
        </w:r>
        <w:r w:rsidRPr="00AA07DB">
          <w:rPr>
            <w:b/>
            <w:bCs/>
            <w:color w:val="333333"/>
            <w:sz w:val="32"/>
            <w:szCs w:val="32"/>
          </w:rPr>
          <w:t>student</w:t>
        </w:r>
        <w:r w:rsidRPr="00AA07DB">
          <w:rPr>
            <w:color w:val="333333"/>
            <w:sz w:val="32"/>
            <w:szCs w:val="32"/>
          </w:rPr>
          <w:t> table.</w:t>
        </w:r>
      </w:ins>
    </w:p>
    <w:p w14:paraId="1B719ACE" w14:textId="77777777" w:rsidR="00AF7B99" w:rsidRPr="00AA07DB" w:rsidRDefault="00AF7B99" w:rsidP="00AF7B99">
      <w:pPr>
        <w:pStyle w:val="HTMLPreformatted"/>
        <w:shd w:val="clear" w:color="auto" w:fill="1E2A37"/>
        <w:spacing w:before="120" w:after="120"/>
        <w:rPr>
          <w:ins w:id="81" w:author="Unknown"/>
          <w:rFonts w:ascii="Times New Roman" w:hAnsi="Times New Roman" w:cs="Times New Roman"/>
          <w:color w:val="F8F8F2"/>
          <w:sz w:val="32"/>
          <w:szCs w:val="32"/>
        </w:rPr>
      </w:pPr>
      <w:ins w:id="82" w:author="Unknown">
        <w:r w:rsidRPr="00AA07DB">
          <w:rPr>
            <w:rStyle w:val="token"/>
            <w:rFonts w:ascii="Times New Roman" w:hAnsi="Times New Roman" w:cs="Times New Roman"/>
            <w:color w:val="66D9EF"/>
            <w:sz w:val="32"/>
            <w:szCs w:val="32"/>
          </w:rPr>
          <w:t>INSERT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INTO</w:t>
        </w:r>
        <w:r w:rsidRPr="00AA07DB">
          <w:rPr>
            <w:rStyle w:val="HTMLCode"/>
            <w:rFonts w:ascii="Times New Roman" w:hAnsi="Times New Roman" w:cs="Times New Roman"/>
            <w:color w:val="F8F8F2"/>
            <w:sz w:val="32"/>
            <w:szCs w:val="32"/>
          </w:rPr>
          <w:t xml:space="preserve"> student</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id</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name</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values</w:t>
        </w:r>
        <w:r w:rsidRPr="00AA07DB">
          <w:rPr>
            <w:rStyle w:val="token"/>
            <w:rFonts w:ascii="Times New Roman" w:hAnsi="Times New Roman" w:cs="Times New Roman"/>
            <w:color w:val="F8F8F2"/>
            <w:sz w:val="32"/>
            <w:szCs w:val="32"/>
          </w:rPr>
          <w:t>(</w:t>
        </w:r>
        <w:r w:rsidRPr="00AA07DB">
          <w:rPr>
            <w:rStyle w:val="token"/>
            <w:rFonts w:ascii="Times New Roman" w:hAnsi="Times New Roman" w:cs="Times New Roman"/>
            <w:color w:val="AE81FF"/>
            <w:sz w:val="32"/>
            <w:szCs w:val="32"/>
          </w:rPr>
          <w:t>102</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A6E22E"/>
            <w:sz w:val="32"/>
            <w:szCs w:val="32"/>
          </w:rPr>
          <w:t>'Alex'</w:t>
        </w:r>
        <w:r w:rsidRPr="00AA07DB">
          <w:rPr>
            <w:rStyle w:val="token"/>
            <w:rFonts w:ascii="Times New Roman" w:hAnsi="Times New Roman" w:cs="Times New Roman"/>
            <w:color w:val="F8F8F2"/>
            <w:sz w:val="32"/>
            <w:szCs w:val="32"/>
          </w:rPr>
          <w:t>);</w:t>
        </w:r>
      </w:ins>
    </w:p>
    <w:p w14:paraId="704C91B9" w14:textId="77777777" w:rsidR="00AF7B99" w:rsidRPr="00AA07DB" w:rsidRDefault="00AF7B99" w:rsidP="00AF7B99">
      <w:pPr>
        <w:pStyle w:val="NormalWeb"/>
        <w:spacing w:before="0" w:beforeAutospacing="0" w:after="167" w:afterAutospacing="0"/>
        <w:rPr>
          <w:ins w:id="83" w:author="Unknown"/>
          <w:color w:val="333333"/>
          <w:sz w:val="32"/>
          <w:szCs w:val="32"/>
        </w:rPr>
      </w:pPr>
      <w:ins w:id="84" w:author="Unknown">
        <w:r w:rsidRPr="00AA07DB">
          <w:rPr>
            <w:color w:val="333333"/>
            <w:sz w:val="32"/>
            <w:szCs w:val="32"/>
          </w:rPr>
          <w:t>Or,</w:t>
        </w:r>
      </w:ins>
    </w:p>
    <w:p w14:paraId="447F4B96" w14:textId="77777777" w:rsidR="00AF7B99" w:rsidRPr="00AA07DB" w:rsidRDefault="00AF7B99" w:rsidP="00AF7B99">
      <w:pPr>
        <w:pStyle w:val="HTMLPreformatted"/>
        <w:shd w:val="clear" w:color="auto" w:fill="1E2A37"/>
        <w:spacing w:before="120" w:after="120"/>
        <w:rPr>
          <w:ins w:id="85" w:author="Unknown"/>
          <w:rFonts w:ascii="Times New Roman" w:hAnsi="Times New Roman" w:cs="Times New Roman"/>
          <w:color w:val="F8F8F2"/>
          <w:sz w:val="32"/>
          <w:szCs w:val="32"/>
        </w:rPr>
      </w:pPr>
      <w:ins w:id="86" w:author="Unknown">
        <w:r w:rsidRPr="00AA07DB">
          <w:rPr>
            <w:rStyle w:val="token"/>
            <w:rFonts w:ascii="Times New Roman" w:hAnsi="Times New Roman" w:cs="Times New Roman"/>
            <w:color w:val="66D9EF"/>
            <w:sz w:val="32"/>
            <w:szCs w:val="32"/>
          </w:rPr>
          <w:t>INSERT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INTO</w:t>
        </w:r>
        <w:r w:rsidRPr="00AA07DB">
          <w:rPr>
            <w:rStyle w:val="HTMLCode"/>
            <w:rFonts w:ascii="Times New Roman" w:hAnsi="Times New Roman" w:cs="Times New Roman"/>
            <w:color w:val="F8F8F2"/>
            <w:sz w:val="32"/>
            <w:szCs w:val="32"/>
          </w:rPr>
          <w:t xml:space="preserve"> Student </w:t>
        </w:r>
        <w:r w:rsidRPr="00AA07DB">
          <w:rPr>
            <w:rStyle w:val="token"/>
            <w:rFonts w:ascii="Times New Roman" w:hAnsi="Times New Roman" w:cs="Times New Roman"/>
            <w:color w:val="66D9EF"/>
            <w:sz w:val="32"/>
            <w:szCs w:val="32"/>
          </w:rPr>
          <w:t>VALUES</w:t>
        </w:r>
        <w:r w:rsidRPr="00AA07DB">
          <w:rPr>
            <w:rStyle w:val="token"/>
            <w:rFonts w:ascii="Times New Roman" w:hAnsi="Times New Roman" w:cs="Times New Roman"/>
            <w:color w:val="F8F8F2"/>
            <w:sz w:val="32"/>
            <w:szCs w:val="32"/>
          </w:rPr>
          <w:t>(</w:t>
        </w:r>
        <w:r w:rsidRPr="00AA07DB">
          <w:rPr>
            <w:rStyle w:val="token"/>
            <w:rFonts w:ascii="Times New Roman" w:hAnsi="Times New Roman" w:cs="Times New Roman"/>
            <w:color w:val="AE81FF"/>
            <w:sz w:val="32"/>
            <w:szCs w:val="32"/>
          </w:rPr>
          <w:t>102</w:t>
        </w:r>
        <w:r w:rsidRPr="00AA07DB">
          <w:rPr>
            <w:rStyle w:val="token"/>
            <w:rFonts w:ascii="Times New Roman" w:hAnsi="Times New Roman" w:cs="Times New Roman"/>
            <w:color w:val="F8F8F2"/>
            <w:sz w:val="32"/>
            <w:szCs w:val="32"/>
          </w:rPr>
          <w:t>,</w:t>
        </w:r>
        <w:r w:rsidRPr="00AA07DB">
          <w:rPr>
            <w:rStyle w:val="token"/>
            <w:rFonts w:ascii="Times New Roman" w:hAnsi="Times New Roman" w:cs="Times New Roman"/>
            <w:color w:val="A6E22E"/>
            <w:sz w:val="32"/>
            <w:szCs w:val="32"/>
          </w:rPr>
          <w:t>'Alex'</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AE81FF"/>
            <w:sz w:val="32"/>
            <w:szCs w:val="32"/>
          </w:rPr>
          <w:t>null</w:t>
        </w:r>
        <w:r w:rsidRPr="00AA07DB">
          <w:rPr>
            <w:rStyle w:val="token"/>
            <w:rFonts w:ascii="Times New Roman" w:hAnsi="Times New Roman" w:cs="Times New Roman"/>
            <w:color w:val="F8F8F2"/>
            <w:sz w:val="32"/>
            <w:szCs w:val="32"/>
          </w:rPr>
          <w:t>);</w:t>
        </w:r>
      </w:ins>
    </w:p>
    <w:p w14:paraId="62838A30" w14:textId="77777777" w:rsidR="00AF7B99" w:rsidRPr="00AA07DB" w:rsidRDefault="00AF7B99" w:rsidP="00AF7B99">
      <w:pPr>
        <w:pStyle w:val="NormalWeb"/>
        <w:spacing w:before="0" w:beforeAutospacing="0" w:after="167" w:afterAutospacing="0"/>
        <w:rPr>
          <w:ins w:id="87" w:author="Unknown"/>
          <w:color w:val="333333"/>
          <w:sz w:val="32"/>
          <w:szCs w:val="32"/>
        </w:rPr>
      </w:pPr>
      <w:ins w:id="88" w:author="Unknown">
        <w:r w:rsidRPr="00AA07DB">
          <w:rPr>
            <w:color w:val="333333"/>
            <w:sz w:val="32"/>
            <w:szCs w:val="32"/>
          </w:rPr>
          <w:t>The above command will insert only two column values and the other column is set to null.</w:t>
        </w:r>
      </w:ins>
    </w:p>
    <w:tbl>
      <w:tblPr>
        <w:tblW w:w="1053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054"/>
        <w:gridCol w:w="4920"/>
        <w:gridCol w:w="2558"/>
      </w:tblGrid>
      <w:tr w:rsidR="00AF7B99" w:rsidRPr="00AA07DB" w14:paraId="628306F2"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6B594554" w14:textId="77777777" w:rsidR="00AF7B99" w:rsidRPr="00AA07DB" w:rsidRDefault="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S_id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5AC584F3" w14:textId="77777777" w:rsidR="00AF7B99" w:rsidRPr="00AA07DB" w:rsidRDefault="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S_Name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668A4B98" w14:textId="77777777" w:rsidR="00AF7B99" w:rsidRPr="00AA07DB" w:rsidRDefault="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age</w:t>
            </w:r>
          </w:p>
        </w:tc>
      </w:tr>
      <w:tr w:rsidR="00AF7B99" w:rsidRPr="00AA07DB" w14:paraId="16C7E475"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57AE4E00"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lastRenderedPageBreak/>
              <w:t>101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54F338E8"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Adam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11DAED22"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15</w:t>
            </w:r>
          </w:p>
        </w:tc>
      </w:tr>
      <w:tr w:rsidR="00AF7B99" w:rsidRPr="00AA07DB" w14:paraId="69F336EE"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0D940B56"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102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0383A9E1"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Alex</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6D18C2B9" w14:textId="77777777" w:rsidR="00AF7B99" w:rsidRPr="00AA07DB" w:rsidRDefault="00AF7B99">
            <w:pPr>
              <w:spacing w:after="335"/>
              <w:rPr>
                <w:rFonts w:ascii="Times New Roman" w:hAnsi="Times New Roman" w:cs="Times New Roman"/>
                <w:color w:val="333333"/>
                <w:sz w:val="32"/>
                <w:szCs w:val="32"/>
              </w:rPr>
            </w:pPr>
          </w:p>
        </w:tc>
      </w:tr>
    </w:tbl>
    <w:p w14:paraId="328F2EE4" w14:textId="77777777" w:rsidR="00AF7B99" w:rsidRPr="00AA07DB" w:rsidRDefault="00000000" w:rsidP="00AF7B99">
      <w:pPr>
        <w:spacing w:before="335" w:after="335"/>
        <w:rPr>
          <w:ins w:id="89" w:author="Unknown"/>
          <w:rFonts w:ascii="Times New Roman" w:hAnsi="Times New Roman" w:cs="Times New Roman"/>
          <w:sz w:val="32"/>
          <w:szCs w:val="32"/>
        </w:rPr>
      </w:pPr>
      <w:ins w:id="90" w:author="Unknown">
        <w:r>
          <w:rPr>
            <w:rFonts w:ascii="Times New Roman" w:hAnsi="Times New Roman" w:cs="Times New Roman"/>
            <w:sz w:val="32"/>
            <w:szCs w:val="32"/>
          </w:rPr>
          <w:pict w14:anchorId="18C29128">
            <v:rect id="_x0000_i1033" style="width:0;height:0" o:hralign="center" o:hrstd="t" o:hrnoshade="t" o:hr="t" fillcolor="#333" stroked="f"/>
          </w:pict>
        </w:r>
      </w:ins>
    </w:p>
    <w:p w14:paraId="3A069FEB" w14:textId="77777777" w:rsidR="00AF7B99" w:rsidRPr="00AA07DB" w:rsidRDefault="00AF7B99" w:rsidP="00AF7B99">
      <w:pPr>
        <w:pStyle w:val="Heading3"/>
        <w:spacing w:before="335" w:after="167"/>
        <w:rPr>
          <w:ins w:id="91" w:author="Unknown"/>
          <w:rFonts w:ascii="Times New Roman" w:hAnsi="Times New Roman" w:cs="Times New Roman"/>
          <w:b w:val="0"/>
          <w:bCs w:val="0"/>
          <w:color w:val="333333"/>
          <w:sz w:val="32"/>
          <w:szCs w:val="32"/>
        </w:rPr>
      </w:pPr>
      <w:ins w:id="92" w:author="Unknown">
        <w:r w:rsidRPr="00AA07DB">
          <w:rPr>
            <w:rFonts w:ascii="Times New Roman" w:hAnsi="Times New Roman" w:cs="Times New Roman"/>
            <w:b w:val="0"/>
            <w:bCs w:val="0"/>
            <w:color w:val="333333"/>
            <w:sz w:val="32"/>
            <w:szCs w:val="32"/>
          </w:rPr>
          <w:t>Insert Default value to a column</w:t>
        </w:r>
      </w:ins>
    </w:p>
    <w:p w14:paraId="2B31D1F7" w14:textId="77777777" w:rsidR="00AF7B99" w:rsidRPr="00AA07DB" w:rsidRDefault="00AF7B99" w:rsidP="00AF7B99">
      <w:pPr>
        <w:pStyle w:val="HTMLPreformatted"/>
        <w:shd w:val="clear" w:color="auto" w:fill="1E2A37"/>
        <w:spacing w:before="120" w:after="120"/>
        <w:rPr>
          <w:ins w:id="93" w:author="Unknown"/>
          <w:rFonts w:ascii="Times New Roman" w:hAnsi="Times New Roman" w:cs="Times New Roman"/>
          <w:color w:val="F8F8F2"/>
          <w:sz w:val="32"/>
          <w:szCs w:val="32"/>
        </w:rPr>
      </w:pPr>
      <w:ins w:id="94" w:author="Unknown">
        <w:r w:rsidRPr="00AA07DB">
          <w:rPr>
            <w:rStyle w:val="token"/>
            <w:rFonts w:ascii="Times New Roman" w:hAnsi="Times New Roman" w:cs="Times New Roman"/>
            <w:color w:val="66D9EF"/>
            <w:sz w:val="32"/>
            <w:szCs w:val="32"/>
          </w:rPr>
          <w:t>INSERT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INTO</w:t>
        </w:r>
        <w:r w:rsidRPr="00AA07DB">
          <w:rPr>
            <w:rStyle w:val="HTMLCode"/>
            <w:rFonts w:ascii="Times New Roman" w:hAnsi="Times New Roman" w:cs="Times New Roman"/>
            <w:color w:val="F8F8F2"/>
            <w:sz w:val="32"/>
            <w:szCs w:val="32"/>
          </w:rPr>
          <w:t xml:space="preserve"> Student </w:t>
        </w:r>
        <w:r w:rsidRPr="00AA07DB">
          <w:rPr>
            <w:rStyle w:val="token"/>
            <w:rFonts w:ascii="Times New Roman" w:hAnsi="Times New Roman" w:cs="Times New Roman"/>
            <w:color w:val="66D9EF"/>
            <w:sz w:val="32"/>
            <w:szCs w:val="32"/>
          </w:rPr>
          <w:t>VALUES</w:t>
        </w:r>
        <w:r w:rsidRPr="00AA07DB">
          <w:rPr>
            <w:rStyle w:val="token"/>
            <w:rFonts w:ascii="Times New Roman" w:hAnsi="Times New Roman" w:cs="Times New Roman"/>
            <w:color w:val="F8F8F2"/>
            <w:sz w:val="32"/>
            <w:szCs w:val="32"/>
          </w:rPr>
          <w:t>(</w:t>
        </w:r>
        <w:r w:rsidRPr="00AA07DB">
          <w:rPr>
            <w:rStyle w:val="token"/>
            <w:rFonts w:ascii="Times New Roman" w:hAnsi="Times New Roman" w:cs="Times New Roman"/>
            <w:color w:val="AE81FF"/>
            <w:sz w:val="32"/>
            <w:szCs w:val="32"/>
          </w:rPr>
          <w:t>103</w:t>
        </w:r>
        <w:r w:rsidRPr="00AA07DB">
          <w:rPr>
            <w:rStyle w:val="token"/>
            <w:rFonts w:ascii="Times New Roman" w:hAnsi="Times New Roman" w:cs="Times New Roman"/>
            <w:color w:val="F8F8F2"/>
            <w:sz w:val="32"/>
            <w:szCs w:val="32"/>
          </w:rPr>
          <w:t>,</w:t>
        </w:r>
        <w:r w:rsidRPr="00AA07DB">
          <w:rPr>
            <w:rStyle w:val="token"/>
            <w:rFonts w:ascii="Times New Roman" w:hAnsi="Times New Roman" w:cs="Times New Roman"/>
            <w:color w:val="A6E22E"/>
            <w:sz w:val="32"/>
            <w:szCs w:val="32"/>
          </w:rPr>
          <w:t>'Chris'</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default</w:t>
        </w:r>
        <w:r w:rsidRPr="00AA07DB">
          <w:rPr>
            <w:rStyle w:val="token"/>
            <w:rFonts w:ascii="Times New Roman" w:hAnsi="Times New Roman" w:cs="Times New Roman"/>
            <w:color w:val="F8F8F2"/>
            <w:sz w:val="32"/>
            <w:szCs w:val="32"/>
          </w:rPr>
          <w:t>)</w:t>
        </w:r>
      </w:ins>
    </w:p>
    <w:tbl>
      <w:tblPr>
        <w:tblW w:w="1053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054"/>
        <w:gridCol w:w="4920"/>
        <w:gridCol w:w="2558"/>
      </w:tblGrid>
      <w:tr w:rsidR="00AF7B99" w:rsidRPr="00AA07DB" w14:paraId="5B4B0BDD"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3150B12C" w14:textId="77777777" w:rsidR="00AF7B99" w:rsidRPr="00AA07DB" w:rsidRDefault="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S_id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7FA9A08C" w14:textId="77777777" w:rsidR="00AF7B99" w:rsidRPr="00AA07DB" w:rsidRDefault="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S_Name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29812A93" w14:textId="77777777" w:rsidR="00AF7B99" w:rsidRPr="00AA07DB" w:rsidRDefault="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age</w:t>
            </w:r>
          </w:p>
        </w:tc>
      </w:tr>
      <w:tr w:rsidR="00AF7B99" w:rsidRPr="00AA07DB" w14:paraId="26938B31"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6912FB8B"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101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1848F0AB"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Adam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41459C8C"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15</w:t>
            </w:r>
          </w:p>
        </w:tc>
      </w:tr>
      <w:tr w:rsidR="00AF7B99" w:rsidRPr="00AA07DB" w14:paraId="4F5E2D7E"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054F9299"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102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58B7A91C"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Alex</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18DF737C" w14:textId="77777777" w:rsidR="00AF7B99" w:rsidRPr="00AA07DB" w:rsidRDefault="00AF7B99">
            <w:pPr>
              <w:spacing w:after="335"/>
              <w:rPr>
                <w:rFonts w:ascii="Times New Roman" w:hAnsi="Times New Roman" w:cs="Times New Roman"/>
                <w:color w:val="333333"/>
                <w:sz w:val="32"/>
                <w:szCs w:val="32"/>
              </w:rPr>
            </w:pPr>
          </w:p>
        </w:tc>
      </w:tr>
      <w:tr w:rsidR="00AF7B99" w:rsidRPr="00AA07DB" w14:paraId="63714890"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6B04259E"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103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19241F5A"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chris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19D38A67"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14</w:t>
            </w:r>
          </w:p>
        </w:tc>
      </w:tr>
    </w:tbl>
    <w:p w14:paraId="0BF9B088" w14:textId="77777777" w:rsidR="00AF7B99" w:rsidRPr="00AA07DB" w:rsidRDefault="00AF7B99" w:rsidP="00AF7B99">
      <w:pPr>
        <w:pStyle w:val="NormalWeb"/>
        <w:spacing w:before="0" w:beforeAutospacing="0" w:after="167" w:afterAutospacing="0"/>
        <w:rPr>
          <w:ins w:id="95" w:author="Unknown"/>
          <w:color w:val="333333"/>
          <w:sz w:val="32"/>
          <w:szCs w:val="32"/>
        </w:rPr>
      </w:pPr>
      <w:ins w:id="96" w:author="Unknown">
        <w:r w:rsidRPr="00AA07DB">
          <w:rPr>
            <w:color w:val="333333"/>
            <w:sz w:val="32"/>
            <w:szCs w:val="32"/>
          </w:rPr>
          <w:t>Suppose the column </w:t>
        </w:r>
        <w:r w:rsidRPr="00AA07DB">
          <w:rPr>
            <w:rStyle w:val="HTMLCode"/>
            <w:rFonts w:ascii="Times New Roman" w:hAnsi="Times New Roman" w:cs="Times New Roman"/>
            <w:color w:val="C7254E"/>
            <w:sz w:val="32"/>
            <w:szCs w:val="32"/>
            <w:shd w:val="clear" w:color="auto" w:fill="F9F2F4"/>
          </w:rPr>
          <w:t>age</w:t>
        </w:r>
        <w:r w:rsidRPr="00AA07DB">
          <w:rPr>
            <w:color w:val="333333"/>
            <w:sz w:val="32"/>
            <w:szCs w:val="32"/>
          </w:rPr>
          <w:t> in our tabel has a default value of 14.</w:t>
        </w:r>
      </w:ins>
    </w:p>
    <w:p w14:paraId="04F5FA52" w14:textId="77777777" w:rsidR="00AF7B99" w:rsidRPr="00AA07DB" w:rsidRDefault="00AF7B99" w:rsidP="00AF7B99">
      <w:pPr>
        <w:pStyle w:val="NormalWeb"/>
        <w:spacing w:before="0" w:beforeAutospacing="0" w:after="167" w:afterAutospacing="0"/>
        <w:rPr>
          <w:ins w:id="97" w:author="Unknown"/>
          <w:color w:val="333333"/>
          <w:sz w:val="32"/>
          <w:szCs w:val="32"/>
        </w:rPr>
      </w:pPr>
      <w:ins w:id="98" w:author="Unknown">
        <w:r w:rsidRPr="00AA07DB">
          <w:rPr>
            <w:color w:val="333333"/>
            <w:sz w:val="32"/>
            <w:szCs w:val="32"/>
          </w:rPr>
          <w:t>Also, if you run the below query, it will insert default value into the age column, whatever the default value may be.</w:t>
        </w:r>
      </w:ins>
    </w:p>
    <w:p w14:paraId="6B90D602" w14:textId="77777777" w:rsidR="00AF7B99" w:rsidRPr="00AA07DB" w:rsidRDefault="00AF7B99" w:rsidP="00AF7B99">
      <w:pPr>
        <w:pStyle w:val="HTMLPreformatted"/>
        <w:shd w:val="clear" w:color="auto" w:fill="1E2A37"/>
        <w:spacing w:before="120" w:after="120"/>
        <w:rPr>
          <w:ins w:id="99" w:author="Unknown"/>
          <w:rFonts w:ascii="Times New Roman" w:hAnsi="Times New Roman" w:cs="Times New Roman"/>
          <w:color w:val="F8F8F2"/>
          <w:sz w:val="32"/>
          <w:szCs w:val="32"/>
        </w:rPr>
      </w:pPr>
      <w:ins w:id="100" w:author="Unknown">
        <w:r w:rsidRPr="00AA07DB">
          <w:rPr>
            <w:rStyle w:val="token"/>
            <w:rFonts w:ascii="Times New Roman" w:hAnsi="Times New Roman" w:cs="Times New Roman"/>
            <w:color w:val="66D9EF"/>
            <w:sz w:val="32"/>
            <w:szCs w:val="32"/>
          </w:rPr>
          <w:t>INSERT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INTO</w:t>
        </w:r>
        <w:r w:rsidRPr="00AA07DB">
          <w:rPr>
            <w:rStyle w:val="HTMLCode"/>
            <w:rFonts w:ascii="Times New Roman" w:hAnsi="Times New Roman" w:cs="Times New Roman"/>
            <w:color w:val="F8F8F2"/>
            <w:sz w:val="32"/>
            <w:szCs w:val="32"/>
          </w:rPr>
          <w:t xml:space="preserve"> Student </w:t>
        </w:r>
        <w:r w:rsidRPr="00AA07DB">
          <w:rPr>
            <w:rStyle w:val="token"/>
            <w:rFonts w:ascii="Times New Roman" w:hAnsi="Times New Roman" w:cs="Times New Roman"/>
            <w:color w:val="66D9EF"/>
            <w:sz w:val="32"/>
            <w:szCs w:val="32"/>
          </w:rPr>
          <w:t>VALUES</w:t>
        </w:r>
        <w:r w:rsidRPr="00AA07DB">
          <w:rPr>
            <w:rStyle w:val="token"/>
            <w:rFonts w:ascii="Times New Roman" w:hAnsi="Times New Roman" w:cs="Times New Roman"/>
            <w:color w:val="F8F8F2"/>
            <w:sz w:val="32"/>
            <w:szCs w:val="32"/>
          </w:rPr>
          <w:t>(</w:t>
        </w:r>
        <w:r w:rsidRPr="00AA07DB">
          <w:rPr>
            <w:rStyle w:val="token"/>
            <w:rFonts w:ascii="Times New Roman" w:hAnsi="Times New Roman" w:cs="Times New Roman"/>
            <w:color w:val="AE81FF"/>
            <w:sz w:val="32"/>
            <w:szCs w:val="32"/>
          </w:rPr>
          <w:t>103</w:t>
        </w:r>
        <w:r w:rsidRPr="00AA07DB">
          <w:rPr>
            <w:rStyle w:val="token"/>
            <w:rFonts w:ascii="Times New Roman" w:hAnsi="Times New Roman" w:cs="Times New Roman"/>
            <w:color w:val="F8F8F2"/>
            <w:sz w:val="32"/>
            <w:szCs w:val="32"/>
          </w:rPr>
          <w:t>,</w:t>
        </w:r>
        <w:r w:rsidRPr="00AA07DB">
          <w:rPr>
            <w:rStyle w:val="token"/>
            <w:rFonts w:ascii="Times New Roman" w:hAnsi="Times New Roman" w:cs="Times New Roman"/>
            <w:color w:val="A6E22E"/>
            <w:sz w:val="32"/>
            <w:szCs w:val="32"/>
          </w:rPr>
          <w:t>'Chris'</w:t>
        </w:r>
        <w:r w:rsidRPr="00AA07DB">
          <w:rPr>
            <w:rStyle w:val="token"/>
            <w:rFonts w:ascii="Times New Roman" w:hAnsi="Times New Roman" w:cs="Times New Roman"/>
            <w:color w:val="F8F8F2"/>
            <w:sz w:val="32"/>
            <w:szCs w:val="32"/>
          </w:rPr>
          <w:t>)</w:t>
        </w:r>
      </w:ins>
    </w:p>
    <w:p w14:paraId="2E6EE9BD" w14:textId="77777777" w:rsidR="00AF7B99" w:rsidRPr="00AA07DB" w:rsidRDefault="00AF7B99">
      <w:pPr>
        <w:rPr>
          <w:rFonts w:ascii="Times New Roman" w:hAnsi="Times New Roman" w:cs="Times New Roman"/>
          <w:sz w:val="32"/>
          <w:szCs w:val="32"/>
        </w:rPr>
      </w:pPr>
    </w:p>
    <w:p w14:paraId="7009B76C" w14:textId="77777777" w:rsidR="00AF7B99" w:rsidRPr="00AA07DB" w:rsidRDefault="00AF7B99">
      <w:pPr>
        <w:rPr>
          <w:rFonts w:ascii="Times New Roman" w:hAnsi="Times New Roman" w:cs="Times New Roman"/>
          <w:sz w:val="32"/>
          <w:szCs w:val="32"/>
        </w:rPr>
      </w:pPr>
    </w:p>
    <w:p w14:paraId="3FCE9A2D" w14:textId="77777777" w:rsidR="00AF7B99" w:rsidRPr="00A73696" w:rsidRDefault="00AF7B99" w:rsidP="00A73696">
      <w:pPr>
        <w:pStyle w:val="Heading1"/>
        <w:spacing w:before="335" w:after="167"/>
        <w:rPr>
          <w:rFonts w:ascii="Times New Roman" w:hAnsi="Times New Roman" w:cs="Times New Roman"/>
          <w:b w:val="0"/>
          <w:bCs w:val="0"/>
          <w:color w:val="333333"/>
          <w:sz w:val="32"/>
          <w:szCs w:val="32"/>
        </w:rPr>
      </w:pPr>
      <w:r w:rsidRPr="00A73696">
        <w:rPr>
          <w:rFonts w:ascii="Times New Roman" w:hAnsi="Times New Roman" w:cs="Times New Roman"/>
          <w:bCs w:val="0"/>
          <w:color w:val="333333"/>
          <w:sz w:val="36"/>
          <w:szCs w:val="36"/>
          <w:u w:val="single"/>
        </w:rPr>
        <w:lastRenderedPageBreak/>
        <w:t>Using </w:t>
      </w:r>
      <w:r w:rsidRPr="00A73696">
        <w:rPr>
          <w:rStyle w:val="HTMLCode"/>
          <w:rFonts w:ascii="Times New Roman" w:eastAsiaTheme="majorEastAsia" w:hAnsi="Times New Roman" w:cs="Times New Roman"/>
          <w:bCs w:val="0"/>
          <w:color w:val="C7254E"/>
          <w:sz w:val="36"/>
          <w:szCs w:val="36"/>
          <w:u w:val="single"/>
          <w:shd w:val="clear" w:color="auto" w:fill="F9F2F4"/>
        </w:rPr>
        <w:t>UPDATE</w:t>
      </w:r>
      <w:r w:rsidRPr="00A73696">
        <w:rPr>
          <w:rFonts w:ascii="Times New Roman" w:hAnsi="Times New Roman" w:cs="Times New Roman"/>
          <w:bCs w:val="0"/>
          <w:color w:val="333333"/>
          <w:sz w:val="36"/>
          <w:szCs w:val="36"/>
          <w:u w:val="single"/>
        </w:rPr>
        <w:t> SQL comman</w:t>
      </w:r>
      <w:r w:rsidR="00A73696" w:rsidRPr="00A73696">
        <w:rPr>
          <w:rFonts w:ascii="Times New Roman" w:hAnsi="Times New Roman" w:cs="Times New Roman"/>
          <w:bCs w:val="0"/>
          <w:color w:val="333333"/>
          <w:sz w:val="36"/>
          <w:szCs w:val="36"/>
          <w:u w:val="single"/>
        </w:rPr>
        <w:t>d</w:t>
      </w:r>
      <w:r w:rsidR="00000000">
        <w:rPr>
          <w:rFonts w:ascii="Times New Roman" w:hAnsi="Times New Roman" w:cs="Times New Roman"/>
          <w:sz w:val="32"/>
          <w:szCs w:val="32"/>
        </w:rPr>
        <w:pict w14:anchorId="7B47617A">
          <v:rect id="_x0000_i1034" style="width:0;height:0" o:hralign="center" o:hrstd="t" o:hrnoshade="t" o:hr="t" fillcolor="#333" stroked="f"/>
        </w:pict>
      </w:r>
    </w:p>
    <w:p w14:paraId="73FD9892" w14:textId="77777777" w:rsidR="00AF7B99" w:rsidRPr="00AA07DB" w:rsidRDefault="00AF7B99" w:rsidP="00AF7B99">
      <w:pPr>
        <w:pStyle w:val="Heading2"/>
        <w:spacing w:before="335" w:beforeAutospacing="0" w:after="167" w:afterAutospacing="0"/>
        <w:rPr>
          <w:b w:val="0"/>
          <w:bCs w:val="0"/>
          <w:color w:val="333333"/>
          <w:sz w:val="32"/>
          <w:szCs w:val="32"/>
        </w:rPr>
      </w:pPr>
      <w:r w:rsidRPr="00AA07DB">
        <w:rPr>
          <w:rStyle w:val="HTMLCode"/>
          <w:rFonts w:ascii="Times New Roman" w:hAnsi="Times New Roman" w:cs="Times New Roman"/>
          <w:b w:val="0"/>
          <w:bCs w:val="0"/>
          <w:color w:val="C7254E"/>
          <w:sz w:val="32"/>
          <w:szCs w:val="32"/>
          <w:shd w:val="clear" w:color="auto" w:fill="F9F2F4"/>
        </w:rPr>
        <w:t>UPDATE</w:t>
      </w:r>
      <w:r w:rsidRPr="00AA07DB">
        <w:rPr>
          <w:b w:val="0"/>
          <w:bCs w:val="0"/>
          <w:color w:val="333333"/>
          <w:sz w:val="32"/>
          <w:szCs w:val="32"/>
        </w:rPr>
        <w:t> command</w:t>
      </w:r>
    </w:p>
    <w:p w14:paraId="62D30C47" w14:textId="77777777" w:rsidR="00AF7B99" w:rsidRPr="00AA07DB" w:rsidRDefault="00AF7B99" w:rsidP="00AF7B99">
      <w:pPr>
        <w:pStyle w:val="HTMLPreformatted"/>
        <w:shd w:val="clear" w:color="auto" w:fill="1E2A37"/>
        <w:spacing w:before="120" w:after="120"/>
        <w:rPr>
          <w:rFonts w:ascii="Times New Roman" w:hAnsi="Times New Roman" w:cs="Times New Roman"/>
          <w:color w:val="F8F8F2"/>
          <w:sz w:val="32"/>
          <w:szCs w:val="32"/>
        </w:rPr>
      </w:pPr>
      <w:r w:rsidRPr="00AA07DB">
        <w:rPr>
          <w:rStyle w:val="token"/>
          <w:rFonts w:ascii="Times New Roman" w:hAnsi="Times New Roman" w:cs="Times New Roman"/>
          <w:color w:val="66D9EF"/>
          <w:sz w:val="32"/>
          <w:szCs w:val="32"/>
        </w:rPr>
        <w:t>UPDATE</w:t>
      </w:r>
      <w:r w:rsidRPr="00AA07DB">
        <w:rPr>
          <w:rStyle w:val="HTMLCode"/>
          <w:rFonts w:ascii="Times New Roman" w:hAnsi="Times New Roman" w:cs="Times New Roman"/>
          <w:color w:val="F8F8F2"/>
          <w:sz w:val="32"/>
          <w:szCs w:val="32"/>
        </w:rPr>
        <w:t xml:space="preserve"> table_name </w:t>
      </w:r>
      <w:r w:rsidRPr="00AA07DB">
        <w:rPr>
          <w:rStyle w:val="token"/>
          <w:rFonts w:ascii="Times New Roman" w:hAnsi="Times New Roman" w:cs="Times New Roman"/>
          <w:color w:val="66D9EF"/>
          <w:sz w:val="32"/>
          <w:szCs w:val="32"/>
        </w:rPr>
        <w:t>SET</w:t>
      </w:r>
      <w:r w:rsidRPr="00AA07DB">
        <w:rPr>
          <w:rStyle w:val="HTMLCode"/>
          <w:rFonts w:ascii="Times New Roman" w:hAnsi="Times New Roman" w:cs="Times New Roman"/>
          <w:color w:val="F8F8F2"/>
          <w:sz w:val="32"/>
          <w:szCs w:val="32"/>
        </w:rPr>
        <w:t xml:space="preserve"> column_name </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new_value </w:t>
      </w:r>
      <w:r w:rsidRPr="00AA07DB">
        <w:rPr>
          <w:rStyle w:val="token"/>
          <w:rFonts w:ascii="Times New Roman" w:hAnsi="Times New Roman" w:cs="Times New Roman"/>
          <w:color w:val="66D9EF"/>
          <w:sz w:val="32"/>
          <w:szCs w:val="32"/>
        </w:rPr>
        <w:t>WHERE</w:t>
      </w:r>
      <w:r w:rsidRPr="00AA07DB">
        <w:rPr>
          <w:rStyle w:val="HTMLCode"/>
          <w:rFonts w:ascii="Times New Roman" w:hAnsi="Times New Roman" w:cs="Times New Roman"/>
          <w:color w:val="F8F8F2"/>
          <w:sz w:val="32"/>
          <w:szCs w:val="32"/>
        </w:rPr>
        <w:t xml:space="preserve"> some_condition</w:t>
      </w:r>
      <w:r w:rsidRPr="00AA07DB">
        <w:rPr>
          <w:rStyle w:val="token"/>
          <w:rFonts w:ascii="Times New Roman" w:hAnsi="Times New Roman" w:cs="Times New Roman"/>
          <w:color w:val="F8F8F2"/>
          <w:sz w:val="32"/>
          <w:szCs w:val="32"/>
        </w:rPr>
        <w:t>;</w:t>
      </w:r>
    </w:p>
    <w:p w14:paraId="558AE7B8" w14:textId="77777777" w:rsidR="00AF7B99" w:rsidRPr="00AA07DB" w:rsidRDefault="00AF7B99" w:rsidP="00AF7B99">
      <w:pPr>
        <w:pStyle w:val="NormalWeb"/>
        <w:spacing w:before="0" w:beforeAutospacing="0" w:after="167" w:afterAutospacing="0"/>
        <w:rPr>
          <w:color w:val="333333"/>
          <w:sz w:val="32"/>
          <w:szCs w:val="32"/>
        </w:rPr>
      </w:pPr>
      <w:r w:rsidRPr="00AA07DB">
        <w:rPr>
          <w:color w:val="333333"/>
          <w:sz w:val="32"/>
          <w:szCs w:val="32"/>
        </w:rPr>
        <w:t>Lets take a sample table </w:t>
      </w:r>
      <w:r w:rsidRPr="00AA07DB">
        <w:rPr>
          <w:b/>
          <w:bCs/>
          <w:color w:val="333333"/>
          <w:sz w:val="32"/>
          <w:szCs w:val="32"/>
        </w:rPr>
        <w:t>student</w:t>
      </w:r>
      <w:r w:rsidRPr="00AA07DB">
        <w:rPr>
          <w:color w:val="333333"/>
          <w:sz w:val="32"/>
          <w:szCs w:val="32"/>
        </w:rPr>
        <w:t>,</w:t>
      </w:r>
    </w:p>
    <w:tbl>
      <w:tblPr>
        <w:tblW w:w="1053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5156"/>
        <w:gridCol w:w="3171"/>
        <w:gridCol w:w="2205"/>
      </w:tblGrid>
      <w:tr w:rsidR="00AF7B99" w:rsidRPr="00AA07DB" w14:paraId="679E5353"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4CE85536" w14:textId="77777777" w:rsidR="00AF7B99" w:rsidRPr="00AA07DB" w:rsidRDefault="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student_id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0819CA84" w14:textId="77777777" w:rsidR="00AF7B99" w:rsidRPr="00AA07DB" w:rsidRDefault="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607AF1E2" w14:textId="77777777" w:rsidR="00AF7B99" w:rsidRPr="00AA07DB" w:rsidRDefault="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age</w:t>
            </w:r>
          </w:p>
        </w:tc>
      </w:tr>
      <w:tr w:rsidR="00AF7B99" w:rsidRPr="00AA07DB" w14:paraId="0D89154D"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3FEF8A64"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101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639D061A"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Adam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1A00033E"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15</w:t>
            </w:r>
          </w:p>
        </w:tc>
      </w:tr>
      <w:tr w:rsidR="00AF7B99" w:rsidRPr="00AA07DB" w14:paraId="0F34D12D"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5F02F227"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102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0F10B171"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Alex</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0E73E56A" w14:textId="77777777" w:rsidR="00AF7B99" w:rsidRPr="00AA07DB" w:rsidRDefault="00AF7B99">
            <w:pPr>
              <w:spacing w:after="335"/>
              <w:rPr>
                <w:rFonts w:ascii="Times New Roman" w:hAnsi="Times New Roman" w:cs="Times New Roman"/>
                <w:color w:val="333333"/>
                <w:sz w:val="32"/>
                <w:szCs w:val="32"/>
              </w:rPr>
            </w:pPr>
          </w:p>
        </w:tc>
      </w:tr>
      <w:tr w:rsidR="00AF7B99" w:rsidRPr="00AA07DB" w14:paraId="496F707C"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784971A1"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103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349915DD"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chris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6FE89A2C"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14</w:t>
            </w:r>
          </w:p>
        </w:tc>
      </w:tr>
    </w:tbl>
    <w:p w14:paraId="533B3178" w14:textId="77777777" w:rsidR="00AF7B99" w:rsidRPr="00AA07DB" w:rsidRDefault="00AF7B99" w:rsidP="00AF7B99">
      <w:pPr>
        <w:pStyle w:val="HTMLPreformatted"/>
        <w:shd w:val="clear" w:color="auto" w:fill="1E2A37"/>
        <w:spacing w:before="120" w:after="120"/>
        <w:rPr>
          <w:rFonts w:ascii="Times New Roman" w:hAnsi="Times New Roman" w:cs="Times New Roman"/>
          <w:color w:val="F8F8F2"/>
          <w:sz w:val="32"/>
          <w:szCs w:val="32"/>
        </w:rPr>
      </w:pPr>
      <w:r w:rsidRPr="00AA07DB">
        <w:rPr>
          <w:rStyle w:val="token"/>
          <w:rFonts w:ascii="Times New Roman" w:hAnsi="Times New Roman" w:cs="Times New Roman"/>
          <w:color w:val="66D9EF"/>
          <w:sz w:val="32"/>
          <w:szCs w:val="32"/>
        </w:rPr>
        <w:t>UPDATE</w:t>
      </w:r>
      <w:r w:rsidRPr="00AA07DB">
        <w:rPr>
          <w:rStyle w:val="HTMLCode"/>
          <w:rFonts w:ascii="Times New Roman" w:hAnsi="Times New Roman" w:cs="Times New Roman"/>
          <w:color w:val="F8F8F2"/>
          <w:sz w:val="32"/>
          <w:szCs w:val="32"/>
        </w:rPr>
        <w:t xml:space="preserve"> student </w:t>
      </w:r>
      <w:r w:rsidRPr="00AA07DB">
        <w:rPr>
          <w:rStyle w:val="token"/>
          <w:rFonts w:ascii="Times New Roman" w:hAnsi="Times New Roman" w:cs="Times New Roman"/>
          <w:color w:val="66D9EF"/>
          <w:sz w:val="32"/>
          <w:szCs w:val="32"/>
        </w:rPr>
        <w:t>SET</w:t>
      </w:r>
      <w:r w:rsidRPr="00AA07DB">
        <w:rPr>
          <w:rStyle w:val="HTMLCode"/>
          <w:rFonts w:ascii="Times New Roman" w:hAnsi="Times New Roman" w:cs="Times New Roman"/>
          <w:color w:val="F8F8F2"/>
          <w:sz w:val="32"/>
          <w:szCs w:val="32"/>
        </w:rPr>
        <w:t xml:space="preserve"> age</w:t>
      </w:r>
      <w:r w:rsidRPr="00AA07DB">
        <w:rPr>
          <w:rStyle w:val="token"/>
          <w:rFonts w:ascii="Times New Roman" w:hAnsi="Times New Roman" w:cs="Times New Roman"/>
          <w:color w:val="F8F8F2"/>
          <w:sz w:val="32"/>
          <w:szCs w:val="32"/>
        </w:rPr>
        <w:t>=</w:t>
      </w:r>
      <w:r w:rsidRPr="00AA07DB">
        <w:rPr>
          <w:rStyle w:val="token"/>
          <w:rFonts w:ascii="Times New Roman" w:hAnsi="Times New Roman" w:cs="Times New Roman"/>
          <w:color w:val="AE81FF"/>
          <w:sz w:val="32"/>
          <w:szCs w:val="32"/>
        </w:rPr>
        <w:t>18</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WHERE</w:t>
      </w:r>
      <w:r w:rsidRPr="00AA07DB">
        <w:rPr>
          <w:rStyle w:val="HTMLCode"/>
          <w:rFonts w:ascii="Times New Roman" w:hAnsi="Times New Roman" w:cs="Times New Roman"/>
          <w:color w:val="F8F8F2"/>
          <w:sz w:val="32"/>
          <w:szCs w:val="32"/>
        </w:rPr>
        <w:t xml:space="preserve"> student_id</w:t>
      </w:r>
      <w:r w:rsidRPr="00AA07DB">
        <w:rPr>
          <w:rStyle w:val="token"/>
          <w:rFonts w:ascii="Times New Roman" w:hAnsi="Times New Roman" w:cs="Times New Roman"/>
          <w:color w:val="F8F8F2"/>
          <w:sz w:val="32"/>
          <w:szCs w:val="32"/>
        </w:rPr>
        <w:t>=</w:t>
      </w:r>
      <w:r w:rsidRPr="00AA07DB">
        <w:rPr>
          <w:rStyle w:val="token"/>
          <w:rFonts w:ascii="Times New Roman" w:hAnsi="Times New Roman" w:cs="Times New Roman"/>
          <w:color w:val="AE81FF"/>
          <w:sz w:val="32"/>
          <w:szCs w:val="32"/>
        </w:rPr>
        <w:t>102</w:t>
      </w:r>
      <w:r w:rsidRPr="00AA07DB">
        <w:rPr>
          <w:rStyle w:val="token"/>
          <w:rFonts w:ascii="Times New Roman" w:hAnsi="Times New Roman" w:cs="Times New Roman"/>
          <w:color w:val="F8F8F2"/>
          <w:sz w:val="32"/>
          <w:szCs w:val="32"/>
        </w:rPr>
        <w:t>;</w:t>
      </w:r>
    </w:p>
    <w:tbl>
      <w:tblPr>
        <w:tblW w:w="1053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054"/>
        <w:gridCol w:w="4920"/>
        <w:gridCol w:w="2558"/>
      </w:tblGrid>
      <w:tr w:rsidR="00AF7B99" w:rsidRPr="00AA07DB" w14:paraId="5EB67E88"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20E59C11" w14:textId="77777777" w:rsidR="00AF7B99" w:rsidRPr="00AA07DB" w:rsidRDefault="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S_id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23A0F8FE" w14:textId="77777777" w:rsidR="00AF7B99" w:rsidRPr="00AA07DB" w:rsidRDefault="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S_Name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717CE051" w14:textId="77777777" w:rsidR="00AF7B99" w:rsidRPr="00AA07DB" w:rsidRDefault="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age</w:t>
            </w:r>
          </w:p>
        </w:tc>
      </w:tr>
      <w:tr w:rsidR="00AF7B99" w:rsidRPr="00AA07DB" w14:paraId="7F7EA740"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1A211208"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101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01BD8298"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Adam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5E47B1D8"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15</w:t>
            </w:r>
          </w:p>
        </w:tc>
      </w:tr>
      <w:tr w:rsidR="00AF7B99" w:rsidRPr="00AA07DB" w14:paraId="63500987"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38E335CA"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102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7F9363D1"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Alex</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5469362C"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18</w:t>
            </w:r>
          </w:p>
        </w:tc>
      </w:tr>
      <w:tr w:rsidR="00AF7B99" w:rsidRPr="00AA07DB" w14:paraId="6A2873F6"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108A6E31"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103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29B201BA"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chris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2CF911B1"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14</w:t>
            </w:r>
          </w:p>
        </w:tc>
      </w:tr>
    </w:tbl>
    <w:p w14:paraId="2CF59B34" w14:textId="77777777" w:rsidR="00AF7B99" w:rsidRPr="00AA07DB" w:rsidRDefault="00AF7B99" w:rsidP="00AF7B99">
      <w:pPr>
        <w:pStyle w:val="NormalWeb"/>
        <w:spacing w:before="0" w:beforeAutospacing="0" w:after="167" w:afterAutospacing="0"/>
        <w:rPr>
          <w:color w:val="333333"/>
          <w:sz w:val="32"/>
          <w:szCs w:val="32"/>
        </w:rPr>
      </w:pPr>
      <w:r w:rsidRPr="00AA07DB">
        <w:rPr>
          <w:color w:val="333333"/>
          <w:sz w:val="32"/>
          <w:szCs w:val="32"/>
        </w:rPr>
        <w:t>In the above statement, if we do not use the </w:t>
      </w:r>
      <w:r w:rsidRPr="00AA07DB">
        <w:rPr>
          <w:rStyle w:val="HTMLCode"/>
          <w:rFonts w:ascii="Times New Roman" w:hAnsi="Times New Roman" w:cs="Times New Roman"/>
          <w:color w:val="C7254E"/>
          <w:sz w:val="32"/>
          <w:szCs w:val="32"/>
          <w:shd w:val="clear" w:color="auto" w:fill="F9F2F4"/>
        </w:rPr>
        <w:t>WHERE</w:t>
      </w:r>
      <w:r w:rsidRPr="00AA07DB">
        <w:rPr>
          <w:color w:val="333333"/>
          <w:sz w:val="32"/>
          <w:szCs w:val="32"/>
        </w:rPr>
        <w:t> clause, then our update query will update age for all the columns of the table to </w:t>
      </w:r>
      <w:r w:rsidRPr="00AA07DB">
        <w:rPr>
          <w:b/>
          <w:bCs/>
          <w:color w:val="333333"/>
          <w:sz w:val="32"/>
          <w:szCs w:val="32"/>
        </w:rPr>
        <w:t>18</w:t>
      </w:r>
      <w:r w:rsidRPr="00AA07DB">
        <w:rPr>
          <w:color w:val="333333"/>
          <w:sz w:val="32"/>
          <w:szCs w:val="32"/>
        </w:rPr>
        <w:t>.</w:t>
      </w:r>
    </w:p>
    <w:p w14:paraId="654FF6E0" w14:textId="77777777" w:rsidR="00AF7B99" w:rsidRPr="00AA07DB" w:rsidRDefault="00000000" w:rsidP="00AF7B99">
      <w:pPr>
        <w:spacing w:before="335" w:after="335"/>
        <w:rPr>
          <w:ins w:id="101" w:author="Unknown"/>
          <w:rFonts w:ascii="Times New Roman" w:hAnsi="Times New Roman" w:cs="Times New Roman"/>
          <w:sz w:val="32"/>
          <w:szCs w:val="32"/>
        </w:rPr>
      </w:pPr>
      <w:ins w:id="102" w:author="Unknown">
        <w:r>
          <w:rPr>
            <w:rFonts w:ascii="Times New Roman" w:hAnsi="Times New Roman" w:cs="Times New Roman"/>
            <w:sz w:val="32"/>
            <w:szCs w:val="32"/>
          </w:rPr>
          <w:lastRenderedPageBreak/>
          <w:pict w14:anchorId="7C737D21">
            <v:rect id="_x0000_i1035" style="width:0;height:0" o:hralign="center" o:hrstd="t" o:hrnoshade="t" o:hr="t" fillcolor="#333" stroked="f"/>
          </w:pict>
        </w:r>
      </w:ins>
    </w:p>
    <w:p w14:paraId="47BED92C" w14:textId="77777777" w:rsidR="00AF7B99" w:rsidRPr="000665D5" w:rsidRDefault="00AF7B99" w:rsidP="00AF7B99">
      <w:pPr>
        <w:pStyle w:val="Heading3"/>
        <w:spacing w:before="335" w:after="167"/>
        <w:rPr>
          <w:ins w:id="103" w:author="Unknown"/>
          <w:rFonts w:ascii="Times New Roman" w:hAnsi="Times New Roman" w:cs="Times New Roman"/>
          <w:bCs w:val="0"/>
          <w:color w:val="FF0000"/>
          <w:sz w:val="32"/>
          <w:szCs w:val="32"/>
          <w:u w:val="single"/>
        </w:rPr>
      </w:pPr>
      <w:ins w:id="104" w:author="Unknown">
        <w:r w:rsidRPr="000665D5">
          <w:rPr>
            <w:rFonts w:ascii="Times New Roman" w:hAnsi="Times New Roman" w:cs="Times New Roman"/>
            <w:bCs w:val="0"/>
            <w:color w:val="FF0000"/>
            <w:sz w:val="32"/>
            <w:szCs w:val="32"/>
            <w:u w:val="single"/>
          </w:rPr>
          <w:t>Updating Multiple Columns</w:t>
        </w:r>
      </w:ins>
    </w:p>
    <w:p w14:paraId="7F9E591A" w14:textId="77777777" w:rsidR="00AF7B99" w:rsidRPr="00AA07DB" w:rsidRDefault="00AF7B99" w:rsidP="00AF7B99">
      <w:pPr>
        <w:pStyle w:val="NormalWeb"/>
        <w:spacing w:before="0" w:beforeAutospacing="0" w:after="167" w:afterAutospacing="0"/>
        <w:rPr>
          <w:ins w:id="105" w:author="Unknown"/>
          <w:color w:val="333333"/>
          <w:sz w:val="32"/>
          <w:szCs w:val="32"/>
        </w:rPr>
      </w:pPr>
      <w:ins w:id="106" w:author="Unknown">
        <w:r w:rsidRPr="00AA07DB">
          <w:rPr>
            <w:color w:val="333333"/>
            <w:sz w:val="32"/>
            <w:szCs w:val="32"/>
          </w:rPr>
          <w:t>We can also update values of multiple columns using a single </w:t>
        </w:r>
        <w:r w:rsidRPr="00AA07DB">
          <w:rPr>
            <w:rStyle w:val="HTMLCode"/>
            <w:rFonts w:ascii="Times New Roman" w:hAnsi="Times New Roman" w:cs="Times New Roman"/>
            <w:color w:val="C7254E"/>
            <w:sz w:val="32"/>
            <w:szCs w:val="32"/>
            <w:shd w:val="clear" w:color="auto" w:fill="F9F2F4"/>
          </w:rPr>
          <w:t>UPDATE</w:t>
        </w:r>
        <w:r w:rsidRPr="00AA07DB">
          <w:rPr>
            <w:color w:val="333333"/>
            <w:sz w:val="32"/>
            <w:szCs w:val="32"/>
          </w:rPr>
          <w:t> statement.</w:t>
        </w:r>
      </w:ins>
    </w:p>
    <w:p w14:paraId="78CD3EC4" w14:textId="77777777" w:rsidR="00AF7B99" w:rsidRPr="00AA07DB" w:rsidRDefault="00AF7B99" w:rsidP="00AF7B99">
      <w:pPr>
        <w:pStyle w:val="HTMLPreformatted"/>
        <w:shd w:val="clear" w:color="auto" w:fill="1E2A37"/>
        <w:spacing w:before="120" w:after="120"/>
        <w:rPr>
          <w:ins w:id="107" w:author="Unknown"/>
          <w:rStyle w:val="HTMLCode"/>
          <w:rFonts w:ascii="Times New Roman" w:hAnsi="Times New Roman" w:cs="Times New Roman"/>
          <w:color w:val="F8F8F2"/>
          <w:sz w:val="32"/>
          <w:szCs w:val="32"/>
        </w:rPr>
      </w:pPr>
      <w:ins w:id="108" w:author="Unknown">
        <w:r w:rsidRPr="00AA07DB">
          <w:rPr>
            <w:rStyle w:val="token"/>
            <w:rFonts w:ascii="Times New Roman" w:hAnsi="Times New Roman" w:cs="Times New Roman"/>
            <w:color w:val="66D9EF"/>
            <w:sz w:val="32"/>
            <w:szCs w:val="32"/>
          </w:rPr>
          <w:t>UPDATE</w:t>
        </w:r>
        <w:r w:rsidRPr="00AA07DB">
          <w:rPr>
            <w:rStyle w:val="HTMLCode"/>
            <w:rFonts w:ascii="Times New Roman" w:hAnsi="Times New Roman" w:cs="Times New Roman"/>
            <w:color w:val="F8F8F2"/>
            <w:sz w:val="32"/>
            <w:szCs w:val="32"/>
          </w:rPr>
          <w:t xml:space="preserve"> student </w:t>
        </w:r>
        <w:r w:rsidRPr="00AA07DB">
          <w:rPr>
            <w:rStyle w:val="token"/>
            <w:rFonts w:ascii="Times New Roman" w:hAnsi="Times New Roman" w:cs="Times New Roman"/>
            <w:color w:val="66D9EF"/>
            <w:sz w:val="32"/>
            <w:szCs w:val="32"/>
          </w:rPr>
          <w:t>SET</w:t>
        </w:r>
        <w:r w:rsidRPr="00AA07DB">
          <w:rPr>
            <w:rStyle w:val="HTMLCode"/>
            <w:rFonts w:ascii="Times New Roman" w:hAnsi="Times New Roman" w:cs="Times New Roman"/>
            <w:color w:val="F8F8F2"/>
            <w:sz w:val="32"/>
            <w:szCs w:val="32"/>
          </w:rPr>
          <w:t xml:space="preserve"> name</w:t>
        </w:r>
        <w:r w:rsidRPr="00AA07DB">
          <w:rPr>
            <w:rStyle w:val="token"/>
            <w:rFonts w:ascii="Times New Roman" w:hAnsi="Times New Roman" w:cs="Times New Roman"/>
            <w:color w:val="F8F8F2"/>
            <w:sz w:val="32"/>
            <w:szCs w:val="32"/>
          </w:rPr>
          <w:t>=</w:t>
        </w:r>
        <w:r w:rsidRPr="00AA07DB">
          <w:rPr>
            <w:rStyle w:val="token"/>
            <w:rFonts w:ascii="Times New Roman" w:hAnsi="Times New Roman" w:cs="Times New Roman"/>
            <w:color w:val="A6E22E"/>
            <w:sz w:val="32"/>
            <w:szCs w:val="32"/>
          </w:rPr>
          <w:t>'Abhi'</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age</w:t>
        </w:r>
        <w:r w:rsidRPr="00AA07DB">
          <w:rPr>
            <w:rStyle w:val="token"/>
            <w:rFonts w:ascii="Times New Roman" w:hAnsi="Times New Roman" w:cs="Times New Roman"/>
            <w:color w:val="F8F8F2"/>
            <w:sz w:val="32"/>
            <w:szCs w:val="32"/>
          </w:rPr>
          <w:t>=</w:t>
        </w:r>
        <w:r w:rsidRPr="00AA07DB">
          <w:rPr>
            <w:rStyle w:val="token"/>
            <w:rFonts w:ascii="Times New Roman" w:hAnsi="Times New Roman" w:cs="Times New Roman"/>
            <w:color w:val="AE81FF"/>
            <w:sz w:val="32"/>
            <w:szCs w:val="32"/>
          </w:rPr>
          <w:t>17</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where</w:t>
        </w:r>
        <w:r w:rsidRPr="00AA07DB">
          <w:rPr>
            <w:rStyle w:val="HTMLCode"/>
            <w:rFonts w:ascii="Times New Roman" w:hAnsi="Times New Roman" w:cs="Times New Roman"/>
            <w:color w:val="F8F8F2"/>
            <w:sz w:val="32"/>
            <w:szCs w:val="32"/>
          </w:rPr>
          <w:t xml:space="preserve"> s_id</w:t>
        </w:r>
        <w:r w:rsidRPr="00AA07DB">
          <w:rPr>
            <w:rStyle w:val="token"/>
            <w:rFonts w:ascii="Times New Roman" w:hAnsi="Times New Roman" w:cs="Times New Roman"/>
            <w:color w:val="F8F8F2"/>
            <w:sz w:val="32"/>
            <w:szCs w:val="32"/>
          </w:rPr>
          <w:t>=</w:t>
        </w:r>
        <w:r w:rsidRPr="00AA07DB">
          <w:rPr>
            <w:rStyle w:val="token"/>
            <w:rFonts w:ascii="Times New Roman" w:hAnsi="Times New Roman" w:cs="Times New Roman"/>
            <w:color w:val="AE81FF"/>
            <w:sz w:val="32"/>
            <w:szCs w:val="32"/>
          </w:rPr>
          <w:t>103</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w:t>
        </w:r>
      </w:ins>
    </w:p>
    <w:p w14:paraId="74EDDD03" w14:textId="77777777" w:rsidR="00AF7B99" w:rsidRPr="00AA07DB" w:rsidRDefault="00AF7B99" w:rsidP="00AF7B99">
      <w:pPr>
        <w:pStyle w:val="NormalWeb"/>
        <w:spacing w:before="0" w:beforeAutospacing="0" w:after="167" w:afterAutospacing="0"/>
        <w:rPr>
          <w:ins w:id="109" w:author="Unknown"/>
          <w:color w:val="333333"/>
          <w:sz w:val="32"/>
          <w:szCs w:val="32"/>
        </w:rPr>
      </w:pPr>
      <w:ins w:id="110" w:author="Unknown">
        <w:r w:rsidRPr="00AA07DB">
          <w:rPr>
            <w:color w:val="333333"/>
            <w:sz w:val="32"/>
            <w:szCs w:val="32"/>
          </w:rPr>
          <w:t>The above command will update two columns of the record which has </w:t>
        </w:r>
        <w:r w:rsidRPr="00AA07DB">
          <w:rPr>
            <w:rStyle w:val="HTMLCode"/>
            <w:rFonts w:ascii="Times New Roman" w:hAnsi="Times New Roman" w:cs="Times New Roman"/>
            <w:color w:val="C7254E"/>
            <w:sz w:val="32"/>
            <w:szCs w:val="32"/>
            <w:shd w:val="clear" w:color="auto" w:fill="F9F2F4"/>
          </w:rPr>
          <w:t>s_id</w:t>
        </w:r>
        <w:r w:rsidRPr="00AA07DB">
          <w:rPr>
            <w:color w:val="333333"/>
            <w:sz w:val="32"/>
            <w:szCs w:val="32"/>
          </w:rPr>
          <w:t> 103.</w:t>
        </w:r>
      </w:ins>
    </w:p>
    <w:tbl>
      <w:tblPr>
        <w:tblW w:w="1053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319"/>
        <w:gridCol w:w="4254"/>
        <w:gridCol w:w="2959"/>
      </w:tblGrid>
      <w:tr w:rsidR="00AF7B99" w:rsidRPr="00AA07DB" w14:paraId="7A0DF15E"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6444A703" w14:textId="77777777" w:rsidR="00AF7B99" w:rsidRPr="00AA07DB" w:rsidRDefault="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s_id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38C7FFB9" w14:textId="77777777" w:rsidR="00AF7B99" w:rsidRPr="00AA07DB" w:rsidRDefault="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6BAA29AE" w14:textId="77777777" w:rsidR="00AF7B99" w:rsidRPr="00AA07DB" w:rsidRDefault="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age</w:t>
            </w:r>
          </w:p>
        </w:tc>
      </w:tr>
      <w:tr w:rsidR="00AF7B99" w:rsidRPr="00AA07DB" w14:paraId="197268A6"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03F1986A"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101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6670D852"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Adam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1227BC60"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15</w:t>
            </w:r>
          </w:p>
        </w:tc>
      </w:tr>
      <w:tr w:rsidR="00AF7B99" w:rsidRPr="00AA07DB" w14:paraId="014F7B2D"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55255D81"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102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1580F65B"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Alex</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0F77C865"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18</w:t>
            </w:r>
          </w:p>
        </w:tc>
      </w:tr>
      <w:tr w:rsidR="00AF7B99" w:rsidRPr="00AA07DB" w14:paraId="0973C243"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61350E77"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103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4B78D003"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Abhi</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74D0CDCA"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17</w:t>
            </w:r>
          </w:p>
        </w:tc>
      </w:tr>
    </w:tbl>
    <w:p w14:paraId="38F02BD4" w14:textId="77777777" w:rsidR="00AF7B99" w:rsidRPr="00AA07DB" w:rsidRDefault="00000000" w:rsidP="00AF7B99">
      <w:pPr>
        <w:spacing w:before="335" w:after="335"/>
        <w:rPr>
          <w:ins w:id="111" w:author="Unknown"/>
          <w:rFonts w:ascii="Times New Roman" w:hAnsi="Times New Roman" w:cs="Times New Roman"/>
          <w:sz w:val="32"/>
          <w:szCs w:val="32"/>
        </w:rPr>
      </w:pPr>
      <w:ins w:id="112" w:author="Unknown">
        <w:r>
          <w:rPr>
            <w:rFonts w:ascii="Times New Roman" w:hAnsi="Times New Roman" w:cs="Times New Roman"/>
            <w:sz w:val="32"/>
            <w:szCs w:val="32"/>
          </w:rPr>
          <w:pict w14:anchorId="759445E8">
            <v:rect id="_x0000_i1036" style="width:0;height:0" o:hralign="center" o:hrstd="t" o:hrnoshade="t" o:hr="t" fillcolor="#333" stroked="f"/>
          </w:pict>
        </w:r>
      </w:ins>
    </w:p>
    <w:p w14:paraId="70CE3349" w14:textId="77777777" w:rsidR="00AF7B99" w:rsidRPr="000665D5" w:rsidRDefault="00AF7B99" w:rsidP="00AF7B99">
      <w:pPr>
        <w:pStyle w:val="Heading3"/>
        <w:spacing w:before="335" w:after="167"/>
        <w:rPr>
          <w:ins w:id="113" w:author="Unknown"/>
          <w:rFonts w:ascii="Times New Roman" w:hAnsi="Times New Roman" w:cs="Times New Roman"/>
          <w:bCs w:val="0"/>
          <w:color w:val="FF0000"/>
          <w:sz w:val="32"/>
          <w:szCs w:val="32"/>
          <w:u w:val="single"/>
        </w:rPr>
      </w:pPr>
      <w:ins w:id="114" w:author="Unknown">
        <w:r w:rsidRPr="000665D5">
          <w:rPr>
            <w:rStyle w:val="HTMLCode"/>
            <w:rFonts w:ascii="Times New Roman" w:eastAsiaTheme="majorEastAsia" w:hAnsi="Times New Roman" w:cs="Times New Roman"/>
            <w:bCs w:val="0"/>
            <w:color w:val="FF0000"/>
            <w:sz w:val="32"/>
            <w:szCs w:val="32"/>
            <w:u w:val="single"/>
            <w:shd w:val="clear" w:color="auto" w:fill="F9F2F4"/>
          </w:rPr>
          <w:t>UPDATE</w:t>
        </w:r>
        <w:r w:rsidRPr="000665D5">
          <w:rPr>
            <w:rFonts w:ascii="Times New Roman" w:hAnsi="Times New Roman" w:cs="Times New Roman"/>
            <w:bCs w:val="0"/>
            <w:color w:val="FF0000"/>
            <w:sz w:val="32"/>
            <w:szCs w:val="32"/>
            <w:u w:val="single"/>
          </w:rPr>
          <w:t> Command: Incrementing Integer Value</w:t>
        </w:r>
      </w:ins>
    </w:p>
    <w:p w14:paraId="31927E77" w14:textId="77777777" w:rsidR="00AF7B99" w:rsidRPr="00AA07DB" w:rsidRDefault="00AF7B99" w:rsidP="00AF7B99">
      <w:pPr>
        <w:pStyle w:val="NormalWeb"/>
        <w:spacing w:before="0" w:beforeAutospacing="0" w:after="167" w:afterAutospacing="0"/>
        <w:rPr>
          <w:ins w:id="115" w:author="Unknown"/>
          <w:color w:val="333333"/>
          <w:sz w:val="32"/>
          <w:szCs w:val="32"/>
        </w:rPr>
      </w:pPr>
      <w:ins w:id="116" w:author="Unknown">
        <w:r w:rsidRPr="00AA07DB">
          <w:rPr>
            <w:color w:val="333333"/>
            <w:sz w:val="32"/>
            <w:szCs w:val="32"/>
          </w:rPr>
          <w:t>When we have to update any integer value in a table, then we can fetch and update the value in the table in a single statement.</w:t>
        </w:r>
      </w:ins>
    </w:p>
    <w:p w14:paraId="5C0A7A50" w14:textId="77777777" w:rsidR="00AF7B99" w:rsidRPr="00AA07DB" w:rsidRDefault="00AF7B99" w:rsidP="00AF7B99">
      <w:pPr>
        <w:pStyle w:val="NormalWeb"/>
        <w:spacing w:before="0" w:beforeAutospacing="0" w:after="167" w:afterAutospacing="0"/>
        <w:rPr>
          <w:ins w:id="117" w:author="Unknown"/>
          <w:color w:val="333333"/>
          <w:sz w:val="32"/>
          <w:szCs w:val="32"/>
        </w:rPr>
      </w:pPr>
      <w:ins w:id="118" w:author="Unknown">
        <w:r w:rsidRPr="00AA07DB">
          <w:rPr>
            <w:color w:val="333333"/>
            <w:sz w:val="32"/>
            <w:szCs w:val="32"/>
          </w:rPr>
          <w:t>For example, if we have to update the </w:t>
        </w:r>
        <w:r w:rsidRPr="00AA07DB">
          <w:rPr>
            <w:rStyle w:val="HTMLCode"/>
            <w:rFonts w:ascii="Times New Roman" w:hAnsi="Times New Roman" w:cs="Times New Roman"/>
            <w:color w:val="C7254E"/>
            <w:sz w:val="32"/>
            <w:szCs w:val="32"/>
            <w:shd w:val="clear" w:color="auto" w:fill="F9F2F4"/>
          </w:rPr>
          <w:t>age</w:t>
        </w:r>
        <w:r w:rsidRPr="00AA07DB">
          <w:rPr>
            <w:color w:val="333333"/>
            <w:sz w:val="32"/>
            <w:szCs w:val="32"/>
          </w:rPr>
          <w:t> column of </w:t>
        </w:r>
        <w:r w:rsidRPr="00AA07DB">
          <w:rPr>
            <w:b/>
            <w:bCs/>
            <w:color w:val="333333"/>
            <w:sz w:val="32"/>
            <w:szCs w:val="32"/>
          </w:rPr>
          <w:t>student</w:t>
        </w:r>
        <w:r w:rsidRPr="00AA07DB">
          <w:rPr>
            <w:color w:val="333333"/>
            <w:sz w:val="32"/>
            <w:szCs w:val="32"/>
          </w:rPr>
          <w:t> table every year for every student, then we can simply run the following </w:t>
        </w:r>
        <w:r w:rsidRPr="00AA07DB">
          <w:rPr>
            <w:rStyle w:val="HTMLCode"/>
            <w:rFonts w:ascii="Times New Roman" w:hAnsi="Times New Roman" w:cs="Times New Roman"/>
            <w:color w:val="C7254E"/>
            <w:sz w:val="32"/>
            <w:szCs w:val="32"/>
            <w:shd w:val="clear" w:color="auto" w:fill="F9F2F4"/>
          </w:rPr>
          <w:t>UPDATE</w:t>
        </w:r>
        <w:r w:rsidRPr="00AA07DB">
          <w:rPr>
            <w:color w:val="333333"/>
            <w:sz w:val="32"/>
            <w:szCs w:val="32"/>
          </w:rPr>
          <w:t> statement to perform the following operation:</w:t>
        </w:r>
      </w:ins>
    </w:p>
    <w:p w14:paraId="19033C29" w14:textId="77777777" w:rsidR="00AF7B99" w:rsidRPr="00AA07DB" w:rsidRDefault="00AF7B99" w:rsidP="00AF7B99">
      <w:pPr>
        <w:pStyle w:val="HTMLPreformatted"/>
        <w:shd w:val="clear" w:color="auto" w:fill="1E2A37"/>
        <w:spacing w:before="120" w:after="120"/>
        <w:rPr>
          <w:ins w:id="119" w:author="Unknown"/>
          <w:rFonts w:ascii="Times New Roman" w:hAnsi="Times New Roman" w:cs="Times New Roman"/>
          <w:color w:val="F8F8F2"/>
          <w:sz w:val="32"/>
          <w:szCs w:val="32"/>
        </w:rPr>
      </w:pPr>
      <w:ins w:id="120" w:author="Unknown">
        <w:r w:rsidRPr="00AA07DB">
          <w:rPr>
            <w:rStyle w:val="token"/>
            <w:rFonts w:ascii="Times New Roman" w:hAnsi="Times New Roman" w:cs="Times New Roman"/>
            <w:color w:val="66D9EF"/>
            <w:sz w:val="32"/>
            <w:szCs w:val="32"/>
          </w:rPr>
          <w:t>UPDATE</w:t>
        </w:r>
        <w:r w:rsidRPr="00AA07DB">
          <w:rPr>
            <w:rStyle w:val="HTMLCode"/>
            <w:rFonts w:ascii="Times New Roman" w:hAnsi="Times New Roman" w:cs="Times New Roman"/>
            <w:color w:val="F8F8F2"/>
            <w:sz w:val="32"/>
            <w:szCs w:val="32"/>
          </w:rPr>
          <w:t xml:space="preserve"> student </w:t>
        </w:r>
        <w:r w:rsidRPr="00AA07DB">
          <w:rPr>
            <w:rStyle w:val="token"/>
            <w:rFonts w:ascii="Times New Roman" w:hAnsi="Times New Roman" w:cs="Times New Roman"/>
            <w:color w:val="66D9EF"/>
            <w:sz w:val="32"/>
            <w:szCs w:val="32"/>
          </w:rPr>
          <w:t>SET</w:t>
        </w:r>
        <w:r w:rsidRPr="00AA07DB">
          <w:rPr>
            <w:rStyle w:val="HTMLCode"/>
            <w:rFonts w:ascii="Times New Roman" w:hAnsi="Times New Roman" w:cs="Times New Roman"/>
            <w:color w:val="F8F8F2"/>
            <w:sz w:val="32"/>
            <w:szCs w:val="32"/>
          </w:rPr>
          <w:t xml:space="preserve"> age </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age</w:t>
        </w:r>
        <w:r w:rsidRPr="00AA07DB">
          <w:rPr>
            <w:rStyle w:val="token"/>
            <w:rFonts w:ascii="Times New Roman" w:hAnsi="Times New Roman" w:cs="Times New Roman"/>
            <w:color w:val="F8F8F2"/>
            <w:sz w:val="32"/>
            <w:szCs w:val="32"/>
          </w:rPr>
          <w:t>+</w:t>
        </w:r>
        <w:r w:rsidRPr="00AA07DB">
          <w:rPr>
            <w:rStyle w:val="token"/>
            <w:rFonts w:ascii="Times New Roman" w:hAnsi="Times New Roman" w:cs="Times New Roman"/>
            <w:color w:val="AE81FF"/>
            <w:sz w:val="32"/>
            <w:szCs w:val="32"/>
          </w:rPr>
          <w:t>1</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w:t>
        </w:r>
      </w:ins>
    </w:p>
    <w:p w14:paraId="2C27B65B" w14:textId="77777777" w:rsidR="00AF7B99" w:rsidRPr="00AA07DB" w:rsidRDefault="00AF7B99" w:rsidP="00AF7B99">
      <w:pPr>
        <w:pStyle w:val="NormalWeb"/>
        <w:spacing w:before="0" w:beforeAutospacing="0" w:after="167" w:afterAutospacing="0"/>
        <w:rPr>
          <w:ins w:id="121" w:author="Unknown"/>
          <w:color w:val="333333"/>
          <w:sz w:val="32"/>
          <w:szCs w:val="32"/>
        </w:rPr>
      </w:pPr>
      <w:ins w:id="122" w:author="Unknown">
        <w:r w:rsidRPr="00AA07DB">
          <w:rPr>
            <w:color w:val="333333"/>
            <w:sz w:val="32"/>
            <w:szCs w:val="32"/>
          </w:rPr>
          <w:t>As you can see, we have used </w:t>
        </w:r>
        <w:r w:rsidRPr="00AA07DB">
          <w:rPr>
            <w:rStyle w:val="HTMLCode"/>
            <w:rFonts w:ascii="Times New Roman" w:hAnsi="Times New Roman" w:cs="Times New Roman"/>
            <w:color w:val="C7254E"/>
            <w:sz w:val="32"/>
            <w:szCs w:val="32"/>
            <w:shd w:val="clear" w:color="auto" w:fill="F9F2F4"/>
          </w:rPr>
          <w:t>age = age + 1</w:t>
        </w:r>
        <w:r w:rsidRPr="00AA07DB">
          <w:rPr>
            <w:color w:val="333333"/>
            <w:sz w:val="32"/>
            <w:szCs w:val="32"/>
          </w:rPr>
          <w:t> to increment the value of age by 1.</w:t>
        </w:r>
      </w:ins>
    </w:p>
    <w:p w14:paraId="0A8B8326" w14:textId="77777777" w:rsidR="00AF7B99" w:rsidRPr="00AA07DB" w:rsidRDefault="00AF7B99" w:rsidP="00AF7B99">
      <w:pPr>
        <w:rPr>
          <w:ins w:id="123" w:author="Unknown"/>
          <w:rFonts w:ascii="Times New Roman" w:hAnsi="Times New Roman" w:cs="Times New Roman"/>
          <w:color w:val="333333"/>
          <w:sz w:val="32"/>
          <w:szCs w:val="32"/>
        </w:rPr>
      </w:pPr>
      <w:ins w:id="124" w:author="Unknown">
        <w:r w:rsidRPr="00AA07DB">
          <w:rPr>
            <w:rFonts w:ascii="Times New Roman" w:hAnsi="Times New Roman" w:cs="Times New Roman"/>
            <w:b/>
            <w:bCs/>
            <w:color w:val="333333"/>
            <w:sz w:val="32"/>
            <w:szCs w:val="32"/>
          </w:rPr>
          <w:lastRenderedPageBreak/>
          <w:t>NOTE:</w:t>
        </w:r>
        <w:r w:rsidRPr="00AA07DB">
          <w:rPr>
            <w:rFonts w:ascii="Times New Roman" w:hAnsi="Times New Roman" w:cs="Times New Roman"/>
            <w:color w:val="333333"/>
            <w:sz w:val="32"/>
            <w:szCs w:val="32"/>
          </w:rPr>
          <w:t> This style only works for integer values.</w:t>
        </w:r>
      </w:ins>
    </w:p>
    <w:p w14:paraId="2533043A" w14:textId="77777777" w:rsidR="00AF7B99" w:rsidRPr="00AA07DB" w:rsidRDefault="00AF7B99">
      <w:pPr>
        <w:rPr>
          <w:rFonts w:ascii="Times New Roman" w:hAnsi="Times New Roman" w:cs="Times New Roman"/>
          <w:sz w:val="32"/>
          <w:szCs w:val="32"/>
        </w:rPr>
      </w:pPr>
    </w:p>
    <w:p w14:paraId="3135DA1F" w14:textId="77777777" w:rsidR="00AF7B99" w:rsidRPr="000665D5" w:rsidRDefault="00AF7B99" w:rsidP="00AF7B99">
      <w:pPr>
        <w:pStyle w:val="Heading1"/>
        <w:spacing w:before="335" w:after="167"/>
        <w:rPr>
          <w:rFonts w:ascii="Times New Roman" w:hAnsi="Times New Roman" w:cs="Times New Roman"/>
          <w:bCs w:val="0"/>
          <w:color w:val="FF0000"/>
          <w:sz w:val="32"/>
          <w:szCs w:val="32"/>
          <w:u w:val="single"/>
        </w:rPr>
      </w:pPr>
      <w:r w:rsidRPr="000665D5">
        <w:rPr>
          <w:rFonts w:ascii="Times New Roman" w:hAnsi="Times New Roman" w:cs="Times New Roman"/>
          <w:bCs w:val="0"/>
          <w:color w:val="FF0000"/>
          <w:sz w:val="32"/>
          <w:szCs w:val="32"/>
          <w:u w:val="single"/>
        </w:rPr>
        <w:t>Using </w:t>
      </w:r>
      <w:r w:rsidRPr="000665D5">
        <w:rPr>
          <w:rStyle w:val="HTMLCode"/>
          <w:rFonts w:ascii="Times New Roman" w:eastAsiaTheme="majorEastAsia" w:hAnsi="Times New Roman" w:cs="Times New Roman"/>
          <w:bCs w:val="0"/>
          <w:color w:val="FF0000"/>
          <w:sz w:val="32"/>
          <w:szCs w:val="32"/>
          <w:u w:val="single"/>
          <w:shd w:val="clear" w:color="auto" w:fill="F9F2F4"/>
        </w:rPr>
        <w:t>DELETE</w:t>
      </w:r>
      <w:r w:rsidRPr="000665D5">
        <w:rPr>
          <w:rFonts w:ascii="Times New Roman" w:hAnsi="Times New Roman" w:cs="Times New Roman"/>
          <w:bCs w:val="0"/>
          <w:color w:val="FF0000"/>
          <w:sz w:val="32"/>
          <w:szCs w:val="32"/>
          <w:u w:val="single"/>
        </w:rPr>
        <w:t> SQL command</w:t>
      </w:r>
    </w:p>
    <w:p w14:paraId="79FDA1D0" w14:textId="77777777" w:rsidR="00AF7B99" w:rsidRPr="00AA07DB" w:rsidRDefault="00AF7B99" w:rsidP="00AF7B99">
      <w:pPr>
        <w:pStyle w:val="NormalWeb"/>
        <w:spacing w:before="0" w:beforeAutospacing="0" w:after="167" w:afterAutospacing="0"/>
        <w:rPr>
          <w:color w:val="333333"/>
          <w:sz w:val="32"/>
          <w:szCs w:val="32"/>
        </w:rPr>
      </w:pPr>
      <w:r w:rsidRPr="00AA07DB">
        <w:rPr>
          <w:color w:val="333333"/>
          <w:sz w:val="32"/>
          <w:szCs w:val="32"/>
        </w:rPr>
        <w:t>When you ask any question in </w:t>
      </w:r>
      <w:hyperlink r:id="rId25" w:history="1">
        <w:r w:rsidRPr="00AA07DB">
          <w:rPr>
            <w:rStyle w:val="Hyperlink"/>
            <w:color w:val="10A2FF"/>
            <w:sz w:val="32"/>
            <w:szCs w:val="32"/>
          </w:rPr>
          <w:t>Studytonight's Forum</w:t>
        </w:r>
      </w:hyperlink>
      <w:r w:rsidRPr="00AA07DB">
        <w:rPr>
          <w:color w:val="333333"/>
          <w:sz w:val="32"/>
          <w:szCs w:val="32"/>
        </w:rPr>
        <w:t> it gets saved into a table. And using the </w:t>
      </w:r>
      <w:r w:rsidRPr="00AA07DB">
        <w:rPr>
          <w:b/>
          <w:bCs/>
          <w:color w:val="333333"/>
          <w:sz w:val="32"/>
          <w:szCs w:val="32"/>
        </w:rPr>
        <w:t>Delete</w:t>
      </w:r>
      <w:r w:rsidRPr="00AA07DB">
        <w:rPr>
          <w:color w:val="333333"/>
          <w:sz w:val="32"/>
          <w:szCs w:val="32"/>
        </w:rPr>
        <w:t> option, you can even delete a question asked by you. How do you think that works? Yes, using the Delete DML command.</w:t>
      </w:r>
    </w:p>
    <w:p w14:paraId="12359E81" w14:textId="77777777" w:rsidR="00AF7B99" w:rsidRPr="00AA07DB" w:rsidRDefault="00AF7B99" w:rsidP="00AF7B99">
      <w:pPr>
        <w:pStyle w:val="NormalWeb"/>
        <w:spacing w:before="0" w:beforeAutospacing="0" w:after="167" w:afterAutospacing="0"/>
        <w:rPr>
          <w:color w:val="333333"/>
          <w:sz w:val="32"/>
          <w:szCs w:val="32"/>
        </w:rPr>
      </w:pPr>
      <w:r w:rsidRPr="00AA07DB">
        <w:rPr>
          <w:color w:val="333333"/>
          <w:sz w:val="32"/>
          <w:szCs w:val="32"/>
        </w:rPr>
        <w:t>Let's study about the syntax and the usage of the Delete command.</w:t>
      </w:r>
    </w:p>
    <w:p w14:paraId="2E0E6ABE" w14:textId="77777777" w:rsidR="00AF7B99" w:rsidRPr="00AA07DB" w:rsidRDefault="00000000" w:rsidP="00AF7B99">
      <w:pPr>
        <w:spacing w:before="335" w:after="335"/>
        <w:rPr>
          <w:rFonts w:ascii="Times New Roman" w:hAnsi="Times New Roman" w:cs="Times New Roman"/>
          <w:sz w:val="32"/>
          <w:szCs w:val="32"/>
        </w:rPr>
      </w:pPr>
      <w:r>
        <w:rPr>
          <w:rFonts w:ascii="Times New Roman" w:hAnsi="Times New Roman" w:cs="Times New Roman"/>
          <w:sz w:val="32"/>
          <w:szCs w:val="32"/>
        </w:rPr>
        <w:pict w14:anchorId="544ADD46">
          <v:rect id="_x0000_i1037" style="width:0;height:0" o:hralign="center" o:hrstd="t" o:hrnoshade="t" o:hr="t" fillcolor="#333" stroked="f"/>
        </w:pict>
      </w:r>
    </w:p>
    <w:p w14:paraId="7A21D77B" w14:textId="77777777" w:rsidR="00AF7B99" w:rsidRPr="00AA07DB" w:rsidRDefault="00AF7B99" w:rsidP="00AF7B99">
      <w:pPr>
        <w:pStyle w:val="Heading2"/>
        <w:spacing w:before="335" w:beforeAutospacing="0" w:after="167" w:afterAutospacing="0"/>
        <w:rPr>
          <w:b w:val="0"/>
          <w:bCs w:val="0"/>
          <w:color w:val="333333"/>
          <w:sz w:val="32"/>
          <w:szCs w:val="32"/>
        </w:rPr>
      </w:pPr>
      <w:r w:rsidRPr="00AA07DB">
        <w:rPr>
          <w:rStyle w:val="HTMLCode"/>
          <w:rFonts w:ascii="Times New Roman" w:hAnsi="Times New Roman" w:cs="Times New Roman"/>
          <w:b w:val="0"/>
          <w:bCs w:val="0"/>
          <w:color w:val="C7254E"/>
          <w:sz w:val="32"/>
          <w:szCs w:val="32"/>
          <w:shd w:val="clear" w:color="auto" w:fill="F9F2F4"/>
        </w:rPr>
        <w:t>DELETE</w:t>
      </w:r>
      <w:r w:rsidRPr="00AA07DB">
        <w:rPr>
          <w:b w:val="0"/>
          <w:bCs w:val="0"/>
          <w:color w:val="333333"/>
          <w:sz w:val="32"/>
          <w:szCs w:val="32"/>
        </w:rPr>
        <w:t> command</w:t>
      </w:r>
    </w:p>
    <w:p w14:paraId="7F548F6D" w14:textId="77777777" w:rsidR="00AF7B99" w:rsidRPr="00AA07DB" w:rsidRDefault="00AF7B99" w:rsidP="00AF7B99">
      <w:pPr>
        <w:pStyle w:val="NormalWeb"/>
        <w:spacing w:before="0" w:beforeAutospacing="0" w:after="167" w:afterAutospacing="0"/>
        <w:rPr>
          <w:color w:val="333333"/>
          <w:sz w:val="32"/>
          <w:szCs w:val="32"/>
        </w:rPr>
      </w:pPr>
      <w:r w:rsidRPr="00AA07DB">
        <w:rPr>
          <w:rStyle w:val="HTMLCode"/>
          <w:rFonts w:ascii="Times New Roman" w:hAnsi="Times New Roman" w:cs="Times New Roman"/>
          <w:color w:val="C7254E"/>
          <w:sz w:val="32"/>
          <w:szCs w:val="32"/>
          <w:shd w:val="clear" w:color="auto" w:fill="F9F2F4"/>
        </w:rPr>
        <w:t>DELETE</w:t>
      </w:r>
      <w:r w:rsidRPr="00AA07DB">
        <w:rPr>
          <w:color w:val="333333"/>
          <w:sz w:val="32"/>
          <w:szCs w:val="32"/>
        </w:rPr>
        <w:t> command is used to delete data from a table.</w:t>
      </w:r>
    </w:p>
    <w:p w14:paraId="6A0F51A4" w14:textId="77777777" w:rsidR="00AF7B99" w:rsidRPr="00AA07DB" w:rsidRDefault="00AF7B99" w:rsidP="00AF7B99">
      <w:pPr>
        <w:pStyle w:val="NormalWeb"/>
        <w:spacing w:before="0" w:beforeAutospacing="0" w:after="167" w:afterAutospacing="0"/>
        <w:rPr>
          <w:color w:val="333333"/>
          <w:sz w:val="32"/>
          <w:szCs w:val="32"/>
        </w:rPr>
      </w:pPr>
      <w:r w:rsidRPr="00AA07DB">
        <w:rPr>
          <w:color w:val="333333"/>
          <w:sz w:val="32"/>
          <w:szCs w:val="32"/>
        </w:rPr>
        <w:t>Following is its general syntax,</w:t>
      </w:r>
    </w:p>
    <w:p w14:paraId="68BBE2F5" w14:textId="77777777" w:rsidR="00AF7B99" w:rsidRPr="00AA07DB" w:rsidRDefault="00AF7B99" w:rsidP="00AF7B99">
      <w:pPr>
        <w:pStyle w:val="HTMLPreformatted"/>
        <w:shd w:val="clear" w:color="auto" w:fill="1E2A37"/>
        <w:spacing w:before="120" w:after="120"/>
        <w:rPr>
          <w:rFonts w:ascii="Times New Roman" w:hAnsi="Times New Roman" w:cs="Times New Roman"/>
          <w:color w:val="F8F8F2"/>
          <w:sz w:val="32"/>
          <w:szCs w:val="32"/>
        </w:rPr>
      </w:pPr>
      <w:r w:rsidRPr="00AA07DB">
        <w:rPr>
          <w:rStyle w:val="token"/>
          <w:rFonts w:ascii="Times New Roman" w:hAnsi="Times New Roman" w:cs="Times New Roman"/>
          <w:color w:val="66D9EF"/>
          <w:sz w:val="32"/>
          <w:szCs w:val="32"/>
        </w:rPr>
        <w:t>DELETE</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FROM</w:t>
      </w:r>
      <w:r w:rsidRPr="00AA07DB">
        <w:rPr>
          <w:rStyle w:val="HTMLCode"/>
          <w:rFonts w:ascii="Times New Roman" w:hAnsi="Times New Roman" w:cs="Times New Roman"/>
          <w:color w:val="F8F8F2"/>
          <w:sz w:val="32"/>
          <w:szCs w:val="32"/>
        </w:rPr>
        <w:t xml:space="preserve"> table_name</w:t>
      </w:r>
      <w:r w:rsidRPr="00AA07DB">
        <w:rPr>
          <w:rStyle w:val="token"/>
          <w:rFonts w:ascii="Times New Roman" w:hAnsi="Times New Roman" w:cs="Times New Roman"/>
          <w:color w:val="F8F8F2"/>
          <w:sz w:val="32"/>
          <w:szCs w:val="32"/>
        </w:rPr>
        <w:t>;</w:t>
      </w:r>
    </w:p>
    <w:p w14:paraId="0AFEBDCE" w14:textId="77777777" w:rsidR="00AF7B99" w:rsidRPr="00AA07DB" w:rsidRDefault="00AF7B99" w:rsidP="00AF7B99">
      <w:pPr>
        <w:pStyle w:val="NormalWeb"/>
        <w:spacing w:before="0" w:beforeAutospacing="0" w:after="167" w:afterAutospacing="0"/>
        <w:rPr>
          <w:color w:val="333333"/>
          <w:sz w:val="32"/>
          <w:szCs w:val="32"/>
        </w:rPr>
      </w:pPr>
      <w:r w:rsidRPr="00AA07DB">
        <w:rPr>
          <w:color w:val="333333"/>
          <w:sz w:val="32"/>
          <w:szCs w:val="32"/>
        </w:rPr>
        <w:t>Let's take a sample table </w:t>
      </w:r>
      <w:r w:rsidRPr="00AA07DB">
        <w:rPr>
          <w:b/>
          <w:bCs/>
          <w:color w:val="333333"/>
          <w:sz w:val="32"/>
          <w:szCs w:val="32"/>
        </w:rPr>
        <w:t>student</w:t>
      </w:r>
      <w:r w:rsidRPr="00AA07DB">
        <w:rPr>
          <w:color w:val="333333"/>
          <w:sz w:val="32"/>
          <w:szCs w:val="32"/>
        </w:rPr>
        <w:t>:</w:t>
      </w:r>
    </w:p>
    <w:tbl>
      <w:tblPr>
        <w:tblW w:w="1053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319"/>
        <w:gridCol w:w="4254"/>
        <w:gridCol w:w="2959"/>
      </w:tblGrid>
      <w:tr w:rsidR="00AF7B99" w:rsidRPr="00AA07DB" w14:paraId="24EF8966"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69C4316B" w14:textId="77777777" w:rsidR="00AF7B99" w:rsidRPr="00AA07DB" w:rsidRDefault="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s_id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26A8CECF" w14:textId="77777777" w:rsidR="00AF7B99" w:rsidRPr="00AA07DB" w:rsidRDefault="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3512951F" w14:textId="77777777" w:rsidR="00AF7B99" w:rsidRPr="00AA07DB" w:rsidRDefault="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age</w:t>
            </w:r>
          </w:p>
        </w:tc>
      </w:tr>
      <w:tr w:rsidR="00AF7B99" w:rsidRPr="00AA07DB" w14:paraId="5941911E"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1476DE4E"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101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2F3B1E6B"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Adam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0A0ABEAC"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15</w:t>
            </w:r>
          </w:p>
        </w:tc>
      </w:tr>
      <w:tr w:rsidR="00AF7B99" w:rsidRPr="00AA07DB" w14:paraId="50EA6808"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4369146C"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102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31415BFC"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Alex</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3372A9D7"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18</w:t>
            </w:r>
          </w:p>
        </w:tc>
      </w:tr>
      <w:tr w:rsidR="00AF7B99" w:rsidRPr="00AA07DB" w14:paraId="65D35DD6"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4BA5ED52"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103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378E4AA4"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Abhi</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68D245F9"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17</w:t>
            </w:r>
          </w:p>
        </w:tc>
      </w:tr>
    </w:tbl>
    <w:p w14:paraId="78C3C8A9" w14:textId="77777777" w:rsidR="00AF7B99" w:rsidRPr="00AA07DB" w:rsidRDefault="00000000" w:rsidP="00AF7B99">
      <w:pPr>
        <w:spacing w:before="335" w:after="335"/>
        <w:rPr>
          <w:rFonts w:ascii="Times New Roman" w:hAnsi="Times New Roman" w:cs="Times New Roman"/>
          <w:sz w:val="32"/>
          <w:szCs w:val="32"/>
        </w:rPr>
      </w:pPr>
      <w:r>
        <w:rPr>
          <w:rFonts w:ascii="Times New Roman" w:hAnsi="Times New Roman" w:cs="Times New Roman"/>
          <w:sz w:val="32"/>
          <w:szCs w:val="32"/>
        </w:rPr>
        <w:pict w14:anchorId="5717BA58">
          <v:rect id="_x0000_i1038" style="width:0;height:0" o:hralign="center" o:hrstd="t" o:hrnoshade="t" o:hr="t" fillcolor="#333" stroked="f"/>
        </w:pict>
      </w:r>
    </w:p>
    <w:p w14:paraId="09F5E725" w14:textId="77777777" w:rsidR="00AF7B99" w:rsidRPr="00AA07DB" w:rsidRDefault="00AF7B99" w:rsidP="00AF7B99">
      <w:pPr>
        <w:pStyle w:val="Heading3"/>
        <w:spacing w:before="335" w:after="167"/>
        <w:rPr>
          <w:rFonts w:ascii="Times New Roman" w:hAnsi="Times New Roman" w:cs="Times New Roman"/>
          <w:b w:val="0"/>
          <w:bCs w:val="0"/>
          <w:color w:val="333333"/>
          <w:sz w:val="32"/>
          <w:szCs w:val="32"/>
        </w:rPr>
      </w:pPr>
      <w:r w:rsidRPr="00AA07DB">
        <w:rPr>
          <w:rFonts w:ascii="Times New Roman" w:hAnsi="Times New Roman" w:cs="Times New Roman"/>
          <w:b w:val="0"/>
          <w:bCs w:val="0"/>
          <w:color w:val="333333"/>
          <w:sz w:val="32"/>
          <w:szCs w:val="32"/>
        </w:rPr>
        <w:lastRenderedPageBreak/>
        <w:t>Delete all Records from a Table</w:t>
      </w:r>
    </w:p>
    <w:p w14:paraId="39B131B6" w14:textId="77777777" w:rsidR="00AF7B99" w:rsidRPr="00AA07DB" w:rsidRDefault="00AF7B99" w:rsidP="00AF7B99">
      <w:pPr>
        <w:pStyle w:val="HTMLPreformatted"/>
        <w:shd w:val="clear" w:color="auto" w:fill="1E2A37"/>
        <w:spacing w:before="120" w:after="120"/>
        <w:rPr>
          <w:rFonts w:ascii="Times New Roman" w:hAnsi="Times New Roman" w:cs="Times New Roman"/>
          <w:color w:val="F8F8F2"/>
          <w:sz w:val="32"/>
          <w:szCs w:val="32"/>
        </w:rPr>
      </w:pPr>
      <w:r w:rsidRPr="00AA07DB">
        <w:rPr>
          <w:rStyle w:val="token"/>
          <w:rFonts w:ascii="Times New Roman" w:hAnsi="Times New Roman" w:cs="Times New Roman"/>
          <w:color w:val="66D9EF"/>
          <w:sz w:val="32"/>
          <w:szCs w:val="32"/>
        </w:rPr>
        <w:t>DELETE</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FROM</w:t>
      </w:r>
      <w:r w:rsidRPr="00AA07DB">
        <w:rPr>
          <w:rStyle w:val="HTMLCode"/>
          <w:rFonts w:ascii="Times New Roman" w:hAnsi="Times New Roman" w:cs="Times New Roman"/>
          <w:color w:val="F8F8F2"/>
          <w:sz w:val="32"/>
          <w:szCs w:val="32"/>
        </w:rPr>
        <w:t xml:space="preserve"> student</w:t>
      </w:r>
      <w:r w:rsidRPr="00AA07DB">
        <w:rPr>
          <w:rStyle w:val="token"/>
          <w:rFonts w:ascii="Times New Roman" w:hAnsi="Times New Roman" w:cs="Times New Roman"/>
          <w:color w:val="F8F8F2"/>
          <w:sz w:val="32"/>
          <w:szCs w:val="32"/>
        </w:rPr>
        <w:t>;</w:t>
      </w:r>
    </w:p>
    <w:p w14:paraId="5DCCE097" w14:textId="77777777" w:rsidR="00AF7B99" w:rsidRPr="00AA07DB" w:rsidRDefault="00AF7B99" w:rsidP="00AF7B99">
      <w:pPr>
        <w:pStyle w:val="NormalWeb"/>
        <w:spacing w:before="0" w:beforeAutospacing="0" w:after="167" w:afterAutospacing="0"/>
        <w:rPr>
          <w:color w:val="333333"/>
          <w:sz w:val="32"/>
          <w:szCs w:val="32"/>
        </w:rPr>
      </w:pPr>
      <w:r w:rsidRPr="00AA07DB">
        <w:rPr>
          <w:color w:val="333333"/>
          <w:sz w:val="32"/>
          <w:szCs w:val="32"/>
        </w:rPr>
        <w:t>The above command will delete all the records from the table </w:t>
      </w:r>
      <w:r w:rsidRPr="00AA07DB">
        <w:rPr>
          <w:b/>
          <w:bCs/>
          <w:color w:val="333333"/>
          <w:sz w:val="32"/>
          <w:szCs w:val="32"/>
        </w:rPr>
        <w:t>student</w:t>
      </w:r>
      <w:r w:rsidRPr="00AA07DB">
        <w:rPr>
          <w:color w:val="333333"/>
          <w:sz w:val="32"/>
          <w:szCs w:val="32"/>
        </w:rPr>
        <w:t>.</w:t>
      </w:r>
    </w:p>
    <w:p w14:paraId="17D0FA04" w14:textId="77777777" w:rsidR="00AF7B99" w:rsidRPr="00AA07DB" w:rsidRDefault="00000000" w:rsidP="00AF7B99">
      <w:pPr>
        <w:spacing w:before="335" w:after="335"/>
        <w:rPr>
          <w:ins w:id="125" w:author="Unknown"/>
          <w:rFonts w:ascii="Times New Roman" w:hAnsi="Times New Roman" w:cs="Times New Roman"/>
          <w:sz w:val="32"/>
          <w:szCs w:val="32"/>
        </w:rPr>
      </w:pPr>
      <w:ins w:id="126" w:author="Unknown">
        <w:r>
          <w:rPr>
            <w:rFonts w:ascii="Times New Roman" w:hAnsi="Times New Roman" w:cs="Times New Roman"/>
            <w:sz w:val="32"/>
            <w:szCs w:val="32"/>
          </w:rPr>
          <w:pict w14:anchorId="44549BBC">
            <v:rect id="_x0000_i1039" style="width:0;height:0" o:hralign="center" o:hrstd="t" o:hrnoshade="t" o:hr="t" fillcolor="#333" stroked="f"/>
          </w:pict>
        </w:r>
      </w:ins>
    </w:p>
    <w:p w14:paraId="47143A47" w14:textId="77777777" w:rsidR="00AF7B99" w:rsidRPr="00AA07DB" w:rsidRDefault="00AF7B99" w:rsidP="00AF7B99">
      <w:pPr>
        <w:pStyle w:val="Heading3"/>
        <w:spacing w:before="335" w:after="167"/>
        <w:rPr>
          <w:ins w:id="127" w:author="Unknown"/>
          <w:rFonts w:ascii="Times New Roman" w:hAnsi="Times New Roman" w:cs="Times New Roman"/>
          <w:b w:val="0"/>
          <w:bCs w:val="0"/>
          <w:color w:val="333333"/>
          <w:sz w:val="32"/>
          <w:szCs w:val="32"/>
        </w:rPr>
      </w:pPr>
      <w:ins w:id="128" w:author="Unknown">
        <w:r w:rsidRPr="00AA07DB">
          <w:rPr>
            <w:rFonts w:ascii="Times New Roman" w:hAnsi="Times New Roman" w:cs="Times New Roman"/>
            <w:b w:val="0"/>
            <w:bCs w:val="0"/>
            <w:color w:val="333333"/>
            <w:sz w:val="32"/>
            <w:szCs w:val="32"/>
          </w:rPr>
          <w:t xml:space="preserve">Delete a </w:t>
        </w:r>
        <w:r w:rsidRPr="00B55F33">
          <w:rPr>
            <w:rFonts w:ascii="Times New Roman" w:hAnsi="Times New Roman" w:cs="Times New Roman"/>
            <w:b w:val="0"/>
            <w:bCs w:val="0"/>
            <w:color w:val="FF0000"/>
            <w:sz w:val="32"/>
            <w:szCs w:val="32"/>
          </w:rPr>
          <w:t>particular Record</w:t>
        </w:r>
        <w:r w:rsidRPr="00AA07DB">
          <w:rPr>
            <w:rFonts w:ascii="Times New Roman" w:hAnsi="Times New Roman" w:cs="Times New Roman"/>
            <w:b w:val="0"/>
            <w:bCs w:val="0"/>
            <w:color w:val="333333"/>
            <w:sz w:val="32"/>
            <w:szCs w:val="32"/>
          </w:rPr>
          <w:t xml:space="preserve"> from a Table</w:t>
        </w:r>
      </w:ins>
    </w:p>
    <w:p w14:paraId="6E0C92ED" w14:textId="77777777" w:rsidR="00AF7B99" w:rsidRPr="00AA07DB" w:rsidRDefault="00AF7B99" w:rsidP="00AF7B99">
      <w:pPr>
        <w:pStyle w:val="NormalWeb"/>
        <w:spacing w:before="0" w:beforeAutospacing="0" w:after="167" w:afterAutospacing="0"/>
        <w:rPr>
          <w:ins w:id="129" w:author="Unknown"/>
          <w:color w:val="333333"/>
          <w:sz w:val="32"/>
          <w:szCs w:val="32"/>
        </w:rPr>
      </w:pPr>
      <w:ins w:id="130" w:author="Unknown">
        <w:r w:rsidRPr="00AA07DB">
          <w:rPr>
            <w:color w:val="333333"/>
            <w:sz w:val="32"/>
            <w:szCs w:val="32"/>
          </w:rPr>
          <w:t>In our </w:t>
        </w:r>
        <w:r w:rsidRPr="00AA07DB">
          <w:rPr>
            <w:b/>
            <w:bCs/>
            <w:color w:val="333333"/>
            <w:sz w:val="32"/>
            <w:szCs w:val="32"/>
          </w:rPr>
          <w:t>student</w:t>
        </w:r>
        <w:r w:rsidRPr="00AA07DB">
          <w:rPr>
            <w:color w:val="333333"/>
            <w:sz w:val="32"/>
            <w:szCs w:val="32"/>
          </w:rPr>
          <w:t> table if we want to delete a single record, we can use the </w:t>
        </w:r>
        <w:r w:rsidRPr="00AA07DB">
          <w:rPr>
            <w:rStyle w:val="HTMLCode"/>
            <w:rFonts w:ascii="Times New Roman" w:hAnsi="Times New Roman" w:cs="Times New Roman"/>
            <w:color w:val="C7254E"/>
            <w:sz w:val="32"/>
            <w:szCs w:val="32"/>
            <w:shd w:val="clear" w:color="auto" w:fill="F9F2F4"/>
          </w:rPr>
          <w:t>WHERE</w:t>
        </w:r>
        <w:r w:rsidRPr="00AA07DB">
          <w:rPr>
            <w:color w:val="333333"/>
            <w:sz w:val="32"/>
            <w:szCs w:val="32"/>
          </w:rPr>
          <w:t> clause to provide a condition in our </w:t>
        </w:r>
        <w:r w:rsidRPr="00AA07DB">
          <w:rPr>
            <w:rStyle w:val="HTMLCode"/>
            <w:rFonts w:ascii="Times New Roman" w:hAnsi="Times New Roman" w:cs="Times New Roman"/>
            <w:color w:val="C7254E"/>
            <w:sz w:val="32"/>
            <w:szCs w:val="32"/>
            <w:shd w:val="clear" w:color="auto" w:fill="F9F2F4"/>
          </w:rPr>
          <w:t>DELETE</w:t>
        </w:r>
        <w:r w:rsidRPr="00AA07DB">
          <w:rPr>
            <w:color w:val="333333"/>
            <w:sz w:val="32"/>
            <w:szCs w:val="32"/>
          </w:rPr>
          <w:t> statement.</w:t>
        </w:r>
      </w:ins>
    </w:p>
    <w:p w14:paraId="736D85D5" w14:textId="77777777" w:rsidR="00AF7B99" w:rsidRPr="00AA07DB" w:rsidRDefault="00AF7B99" w:rsidP="00AF7B99">
      <w:pPr>
        <w:pStyle w:val="HTMLPreformatted"/>
        <w:shd w:val="clear" w:color="auto" w:fill="1E2A37"/>
        <w:spacing w:before="120" w:after="120"/>
        <w:rPr>
          <w:ins w:id="131" w:author="Unknown"/>
          <w:rFonts w:ascii="Times New Roman" w:hAnsi="Times New Roman" w:cs="Times New Roman"/>
          <w:color w:val="F8F8F2"/>
          <w:sz w:val="32"/>
          <w:szCs w:val="32"/>
        </w:rPr>
      </w:pPr>
      <w:ins w:id="132" w:author="Unknown">
        <w:r w:rsidRPr="00AA07DB">
          <w:rPr>
            <w:rStyle w:val="token"/>
            <w:rFonts w:ascii="Times New Roman" w:hAnsi="Times New Roman" w:cs="Times New Roman"/>
            <w:color w:val="66D9EF"/>
            <w:sz w:val="32"/>
            <w:szCs w:val="32"/>
          </w:rPr>
          <w:t>DELETE</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FROM</w:t>
        </w:r>
        <w:r w:rsidRPr="00AA07DB">
          <w:rPr>
            <w:rStyle w:val="HTMLCode"/>
            <w:rFonts w:ascii="Times New Roman" w:hAnsi="Times New Roman" w:cs="Times New Roman"/>
            <w:color w:val="F8F8F2"/>
            <w:sz w:val="32"/>
            <w:szCs w:val="32"/>
          </w:rPr>
          <w:t xml:space="preserve"> student </w:t>
        </w:r>
        <w:r w:rsidRPr="00AA07DB">
          <w:rPr>
            <w:rStyle w:val="token"/>
            <w:rFonts w:ascii="Times New Roman" w:hAnsi="Times New Roman" w:cs="Times New Roman"/>
            <w:color w:val="66D9EF"/>
            <w:sz w:val="32"/>
            <w:szCs w:val="32"/>
          </w:rPr>
          <w:t>WHERE</w:t>
        </w:r>
        <w:r w:rsidRPr="00AA07DB">
          <w:rPr>
            <w:rStyle w:val="HTMLCode"/>
            <w:rFonts w:ascii="Times New Roman" w:hAnsi="Times New Roman" w:cs="Times New Roman"/>
            <w:color w:val="F8F8F2"/>
            <w:sz w:val="32"/>
            <w:szCs w:val="32"/>
          </w:rPr>
          <w:t xml:space="preserve"> s_id</w:t>
        </w:r>
        <w:r w:rsidRPr="00AA07DB">
          <w:rPr>
            <w:rStyle w:val="token"/>
            <w:rFonts w:ascii="Times New Roman" w:hAnsi="Times New Roman" w:cs="Times New Roman"/>
            <w:color w:val="F8F8F2"/>
            <w:sz w:val="32"/>
            <w:szCs w:val="32"/>
          </w:rPr>
          <w:t>=</w:t>
        </w:r>
        <w:r w:rsidRPr="00AA07DB">
          <w:rPr>
            <w:rStyle w:val="token"/>
            <w:rFonts w:ascii="Times New Roman" w:hAnsi="Times New Roman" w:cs="Times New Roman"/>
            <w:color w:val="AE81FF"/>
            <w:sz w:val="32"/>
            <w:szCs w:val="32"/>
          </w:rPr>
          <w:t>103</w:t>
        </w:r>
        <w:r w:rsidRPr="00AA07DB">
          <w:rPr>
            <w:rStyle w:val="token"/>
            <w:rFonts w:ascii="Times New Roman" w:hAnsi="Times New Roman" w:cs="Times New Roman"/>
            <w:color w:val="F8F8F2"/>
            <w:sz w:val="32"/>
            <w:szCs w:val="32"/>
          </w:rPr>
          <w:t>;</w:t>
        </w:r>
      </w:ins>
    </w:p>
    <w:p w14:paraId="4BB42068" w14:textId="77777777" w:rsidR="00AF7B99" w:rsidRPr="00AA07DB" w:rsidRDefault="00AF7B99" w:rsidP="00AF7B99">
      <w:pPr>
        <w:pStyle w:val="NormalWeb"/>
        <w:spacing w:before="0" w:beforeAutospacing="0" w:after="167" w:afterAutospacing="0"/>
        <w:rPr>
          <w:ins w:id="133" w:author="Unknown"/>
          <w:color w:val="333333"/>
          <w:sz w:val="32"/>
          <w:szCs w:val="32"/>
        </w:rPr>
      </w:pPr>
      <w:ins w:id="134" w:author="Unknown">
        <w:r w:rsidRPr="00AA07DB">
          <w:rPr>
            <w:color w:val="333333"/>
            <w:sz w:val="32"/>
            <w:szCs w:val="32"/>
          </w:rPr>
          <w:t>The above command will delete the record where </w:t>
        </w:r>
        <w:r w:rsidRPr="00AA07DB">
          <w:rPr>
            <w:rStyle w:val="HTMLCode"/>
            <w:rFonts w:ascii="Times New Roman" w:hAnsi="Times New Roman" w:cs="Times New Roman"/>
            <w:color w:val="C7254E"/>
            <w:sz w:val="32"/>
            <w:szCs w:val="32"/>
            <w:shd w:val="clear" w:color="auto" w:fill="F9F2F4"/>
          </w:rPr>
          <w:t>s_id</w:t>
        </w:r>
        <w:r w:rsidRPr="00AA07DB">
          <w:rPr>
            <w:color w:val="333333"/>
            <w:sz w:val="32"/>
            <w:szCs w:val="32"/>
          </w:rPr>
          <w:t> is 103 from the table </w:t>
        </w:r>
        <w:r w:rsidRPr="00AA07DB">
          <w:rPr>
            <w:b/>
            <w:bCs/>
            <w:color w:val="333333"/>
            <w:sz w:val="32"/>
            <w:szCs w:val="32"/>
          </w:rPr>
          <w:t>student</w:t>
        </w:r>
        <w:r w:rsidRPr="00AA07DB">
          <w:rPr>
            <w:color w:val="333333"/>
            <w:sz w:val="32"/>
            <w:szCs w:val="32"/>
          </w:rPr>
          <w:t>.</w:t>
        </w:r>
      </w:ins>
    </w:p>
    <w:tbl>
      <w:tblPr>
        <w:tblW w:w="1053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054"/>
        <w:gridCol w:w="4920"/>
        <w:gridCol w:w="2558"/>
      </w:tblGrid>
      <w:tr w:rsidR="00AF7B99" w:rsidRPr="00AA07DB" w14:paraId="0F09B4E2"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584C2280" w14:textId="77777777" w:rsidR="00AF7B99" w:rsidRPr="00AA07DB" w:rsidRDefault="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S_id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7BD477D7" w14:textId="77777777" w:rsidR="00AF7B99" w:rsidRPr="00AA07DB" w:rsidRDefault="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S_Name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2106702A" w14:textId="77777777" w:rsidR="00AF7B99" w:rsidRPr="00AA07DB" w:rsidRDefault="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age</w:t>
            </w:r>
          </w:p>
        </w:tc>
      </w:tr>
      <w:tr w:rsidR="00AF7B99" w:rsidRPr="00AA07DB" w14:paraId="418EAD71"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026CE95E"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101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27417585"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Adam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154635E7"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15</w:t>
            </w:r>
          </w:p>
        </w:tc>
      </w:tr>
      <w:tr w:rsidR="00AF7B99" w:rsidRPr="00AA07DB" w14:paraId="52902A5D"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19A0AFAE"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102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448061B4"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Alex</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0C3118C6"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18</w:t>
            </w:r>
          </w:p>
        </w:tc>
      </w:tr>
    </w:tbl>
    <w:p w14:paraId="7FB601BB" w14:textId="77777777" w:rsidR="00AF7B99" w:rsidRPr="00AA07DB" w:rsidRDefault="00000000" w:rsidP="00AF7B99">
      <w:pPr>
        <w:spacing w:before="335" w:after="335"/>
        <w:rPr>
          <w:ins w:id="135" w:author="Unknown"/>
          <w:rFonts w:ascii="Times New Roman" w:hAnsi="Times New Roman" w:cs="Times New Roman"/>
          <w:sz w:val="32"/>
          <w:szCs w:val="32"/>
        </w:rPr>
      </w:pPr>
      <w:ins w:id="136" w:author="Unknown">
        <w:r>
          <w:rPr>
            <w:rFonts w:ascii="Times New Roman" w:hAnsi="Times New Roman" w:cs="Times New Roman"/>
            <w:sz w:val="32"/>
            <w:szCs w:val="32"/>
          </w:rPr>
          <w:pict w14:anchorId="7CE745FF">
            <v:rect id="_x0000_i1040" style="width:0;height:0" o:hralign="center" o:hrstd="t" o:hrnoshade="t" o:hr="t" fillcolor="#333" stroked="f"/>
          </w:pict>
        </w:r>
      </w:ins>
    </w:p>
    <w:p w14:paraId="64342C8F" w14:textId="77777777" w:rsidR="003F0E3E" w:rsidRDefault="003F0E3E" w:rsidP="003F0E3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TRUNCATE TABLE</w:t>
      </w:r>
    </w:p>
    <w:p w14:paraId="409E5519" w14:textId="77777777" w:rsidR="003F0E3E" w:rsidRDefault="003F0E3E" w:rsidP="003F0E3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TRUNCATE TABLE</w:t>
      </w:r>
      <w:r>
        <w:rPr>
          <w:rFonts w:ascii="Verdana" w:hAnsi="Verdana"/>
          <w:color w:val="000000"/>
          <w:sz w:val="23"/>
          <w:szCs w:val="23"/>
        </w:rPr>
        <w:t> command deletes the data inside a table, but not the table itself.</w:t>
      </w:r>
    </w:p>
    <w:p w14:paraId="1533702F" w14:textId="77777777" w:rsidR="003F0E3E" w:rsidRDefault="003F0E3E" w:rsidP="003F0E3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truncates the table "Categories": </w:t>
      </w:r>
    </w:p>
    <w:p w14:paraId="71637537" w14:textId="77777777" w:rsidR="003F0E3E" w:rsidRDefault="003F0E3E" w:rsidP="003F0E3E">
      <w:pPr>
        <w:pStyle w:val="Heading3"/>
        <w:shd w:val="clear" w:color="auto" w:fill="E7E9EB"/>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lastRenderedPageBreak/>
        <w:t>Example</w:t>
      </w:r>
    </w:p>
    <w:p w14:paraId="0F94BD63" w14:textId="77777777" w:rsidR="003F0E3E" w:rsidRDefault="003F0E3E" w:rsidP="003F0E3E">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TRUNCATE</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Categories;</w:t>
      </w:r>
    </w:p>
    <w:p w14:paraId="046D5BDF" w14:textId="77777777" w:rsidR="00AF7B99" w:rsidRPr="00AA07DB" w:rsidRDefault="00AF7B99">
      <w:pPr>
        <w:rPr>
          <w:rFonts w:ascii="Times New Roman" w:hAnsi="Times New Roman" w:cs="Times New Roman"/>
          <w:sz w:val="32"/>
          <w:szCs w:val="32"/>
        </w:rPr>
      </w:pPr>
    </w:p>
    <w:p w14:paraId="726A3414" w14:textId="77777777" w:rsidR="00AF7B99" w:rsidRPr="00AA07DB" w:rsidRDefault="00AF7B99" w:rsidP="00AF7B99">
      <w:pPr>
        <w:pStyle w:val="Heading1"/>
        <w:spacing w:before="335" w:after="167"/>
        <w:rPr>
          <w:rFonts w:ascii="Times New Roman" w:hAnsi="Times New Roman" w:cs="Times New Roman"/>
          <w:b w:val="0"/>
          <w:bCs w:val="0"/>
          <w:color w:val="333333"/>
          <w:sz w:val="32"/>
          <w:szCs w:val="32"/>
        </w:rPr>
      </w:pPr>
      <w:r w:rsidRPr="00AA07DB">
        <w:rPr>
          <w:rFonts w:ascii="Times New Roman" w:hAnsi="Times New Roman" w:cs="Times New Roman"/>
          <w:b w:val="0"/>
          <w:bCs w:val="0"/>
          <w:color w:val="333333"/>
          <w:sz w:val="32"/>
          <w:szCs w:val="32"/>
        </w:rPr>
        <w:t>TCL</w:t>
      </w:r>
    </w:p>
    <w:p w14:paraId="6F5CDAB3" w14:textId="77777777" w:rsidR="00AF7B99" w:rsidRPr="00AA07DB" w:rsidRDefault="00AF7B99" w:rsidP="00AF7B99">
      <w:pPr>
        <w:pStyle w:val="Heading1"/>
        <w:spacing w:before="335" w:after="167"/>
        <w:rPr>
          <w:rFonts w:ascii="Times New Roman" w:hAnsi="Times New Roman" w:cs="Times New Roman"/>
          <w:b w:val="0"/>
          <w:bCs w:val="0"/>
          <w:color w:val="333333"/>
          <w:sz w:val="32"/>
          <w:szCs w:val="32"/>
        </w:rPr>
      </w:pPr>
      <w:r w:rsidRPr="00AA07DB">
        <w:rPr>
          <w:rFonts w:ascii="Times New Roman" w:hAnsi="Times New Roman" w:cs="Times New Roman"/>
          <w:b w:val="0"/>
          <w:bCs w:val="0"/>
          <w:color w:val="333333"/>
          <w:sz w:val="32"/>
          <w:szCs w:val="32"/>
        </w:rPr>
        <w:t>Commit, Rollback and Savepoint SQL commands</w:t>
      </w:r>
    </w:p>
    <w:p w14:paraId="583EF38C" w14:textId="77777777" w:rsidR="00AF7B99" w:rsidRPr="00AA07DB" w:rsidRDefault="00AF7B99" w:rsidP="00AF7B99">
      <w:pPr>
        <w:pStyle w:val="NormalWeb"/>
        <w:spacing w:before="0" w:beforeAutospacing="0" w:after="167" w:afterAutospacing="0"/>
        <w:rPr>
          <w:color w:val="333333"/>
          <w:sz w:val="32"/>
          <w:szCs w:val="32"/>
        </w:rPr>
      </w:pPr>
      <w:r w:rsidRPr="00AA07DB">
        <w:rPr>
          <w:color w:val="333333"/>
          <w:sz w:val="32"/>
          <w:szCs w:val="32"/>
        </w:rPr>
        <w:t>Transaction Control Language(TCL) commands are used to manage transactions in the database. These are used to manage the changes made to the data in a table by DML statements. It also allows statements to be grouped together into logical transactions.</w:t>
      </w:r>
    </w:p>
    <w:p w14:paraId="021218B5" w14:textId="77777777" w:rsidR="00AF7B99" w:rsidRPr="00AA07DB" w:rsidRDefault="00000000" w:rsidP="00AF7B99">
      <w:pPr>
        <w:spacing w:before="335" w:after="335"/>
        <w:rPr>
          <w:rFonts w:ascii="Times New Roman" w:hAnsi="Times New Roman" w:cs="Times New Roman"/>
          <w:sz w:val="32"/>
          <w:szCs w:val="32"/>
        </w:rPr>
      </w:pPr>
      <w:r>
        <w:rPr>
          <w:rFonts w:ascii="Times New Roman" w:hAnsi="Times New Roman" w:cs="Times New Roman"/>
          <w:sz w:val="32"/>
          <w:szCs w:val="32"/>
        </w:rPr>
        <w:pict w14:anchorId="4F754B83">
          <v:rect id="_x0000_i1041" style="width:0;height:0" o:hralign="center" o:hrstd="t" o:hrnoshade="t" o:hr="t" fillcolor="#333" stroked="f"/>
        </w:pict>
      </w:r>
    </w:p>
    <w:p w14:paraId="0B4A78E0" w14:textId="77777777" w:rsidR="00AF7B99" w:rsidRPr="00AA07DB" w:rsidRDefault="00AF7B99" w:rsidP="00AF7B99">
      <w:pPr>
        <w:pStyle w:val="Heading2"/>
        <w:spacing w:before="335" w:beforeAutospacing="0" w:after="167" w:afterAutospacing="0"/>
        <w:rPr>
          <w:b w:val="0"/>
          <w:bCs w:val="0"/>
          <w:color w:val="333333"/>
          <w:sz w:val="32"/>
          <w:szCs w:val="32"/>
        </w:rPr>
      </w:pPr>
      <w:r w:rsidRPr="00AA07DB">
        <w:rPr>
          <w:rStyle w:val="HTMLCode"/>
          <w:rFonts w:ascii="Times New Roman" w:hAnsi="Times New Roman" w:cs="Times New Roman"/>
          <w:b w:val="0"/>
          <w:bCs w:val="0"/>
          <w:color w:val="C7254E"/>
          <w:sz w:val="32"/>
          <w:szCs w:val="32"/>
          <w:shd w:val="clear" w:color="auto" w:fill="F9F2F4"/>
        </w:rPr>
        <w:t>COMMIT</w:t>
      </w:r>
      <w:r w:rsidRPr="00AA07DB">
        <w:rPr>
          <w:b w:val="0"/>
          <w:bCs w:val="0"/>
          <w:color w:val="333333"/>
          <w:sz w:val="32"/>
          <w:szCs w:val="32"/>
        </w:rPr>
        <w:t> command</w:t>
      </w:r>
    </w:p>
    <w:p w14:paraId="430BE7CB" w14:textId="77777777" w:rsidR="00AF7B99" w:rsidRPr="00AA07DB" w:rsidRDefault="00AF7B99" w:rsidP="00AF7B99">
      <w:pPr>
        <w:pStyle w:val="NormalWeb"/>
        <w:spacing w:before="0" w:beforeAutospacing="0" w:after="167" w:afterAutospacing="0"/>
        <w:rPr>
          <w:color w:val="333333"/>
          <w:sz w:val="32"/>
          <w:szCs w:val="32"/>
        </w:rPr>
      </w:pPr>
      <w:r w:rsidRPr="00AA07DB">
        <w:rPr>
          <w:rStyle w:val="HTMLCode"/>
          <w:rFonts w:ascii="Times New Roman" w:hAnsi="Times New Roman" w:cs="Times New Roman"/>
          <w:color w:val="C7254E"/>
          <w:sz w:val="32"/>
          <w:szCs w:val="32"/>
          <w:shd w:val="clear" w:color="auto" w:fill="F9F2F4"/>
        </w:rPr>
        <w:t>COMMIT</w:t>
      </w:r>
      <w:r w:rsidRPr="00AA07DB">
        <w:rPr>
          <w:color w:val="333333"/>
          <w:sz w:val="32"/>
          <w:szCs w:val="32"/>
        </w:rPr>
        <w:t xml:space="preserve"> command is used to </w:t>
      </w:r>
      <w:r w:rsidRPr="00D913EC">
        <w:rPr>
          <w:color w:val="FF0000"/>
          <w:sz w:val="32"/>
          <w:szCs w:val="32"/>
        </w:rPr>
        <w:t>permanently save any transaction</w:t>
      </w:r>
      <w:r w:rsidRPr="00AA07DB">
        <w:rPr>
          <w:color w:val="333333"/>
          <w:sz w:val="32"/>
          <w:szCs w:val="32"/>
        </w:rPr>
        <w:t xml:space="preserve"> into the database.</w:t>
      </w:r>
    </w:p>
    <w:p w14:paraId="3AC82CFB" w14:textId="77777777" w:rsidR="00AF7B99" w:rsidRPr="00AA07DB" w:rsidRDefault="00AF7B99" w:rsidP="00AF7B99">
      <w:pPr>
        <w:pStyle w:val="NormalWeb"/>
        <w:spacing w:before="0" w:beforeAutospacing="0" w:after="167" w:afterAutospacing="0"/>
        <w:rPr>
          <w:color w:val="333333"/>
          <w:sz w:val="32"/>
          <w:szCs w:val="32"/>
        </w:rPr>
      </w:pPr>
      <w:r w:rsidRPr="00AA07DB">
        <w:rPr>
          <w:color w:val="333333"/>
          <w:sz w:val="32"/>
          <w:szCs w:val="32"/>
        </w:rPr>
        <w:t>When we use any DML command like </w:t>
      </w:r>
      <w:r w:rsidRPr="00AA07DB">
        <w:rPr>
          <w:rStyle w:val="HTMLCode"/>
          <w:rFonts w:ascii="Times New Roman" w:hAnsi="Times New Roman" w:cs="Times New Roman"/>
          <w:color w:val="C7254E"/>
          <w:sz w:val="32"/>
          <w:szCs w:val="32"/>
          <w:shd w:val="clear" w:color="auto" w:fill="F9F2F4"/>
        </w:rPr>
        <w:t>INSERT</w:t>
      </w:r>
      <w:r w:rsidRPr="00AA07DB">
        <w:rPr>
          <w:color w:val="333333"/>
          <w:sz w:val="32"/>
          <w:szCs w:val="32"/>
        </w:rPr>
        <w:t>, </w:t>
      </w:r>
      <w:r w:rsidRPr="00AA07DB">
        <w:rPr>
          <w:rStyle w:val="HTMLCode"/>
          <w:rFonts w:ascii="Times New Roman" w:hAnsi="Times New Roman" w:cs="Times New Roman"/>
          <w:color w:val="C7254E"/>
          <w:sz w:val="32"/>
          <w:szCs w:val="32"/>
          <w:shd w:val="clear" w:color="auto" w:fill="F9F2F4"/>
        </w:rPr>
        <w:t>UPDATE</w:t>
      </w:r>
      <w:r w:rsidRPr="00AA07DB">
        <w:rPr>
          <w:color w:val="333333"/>
          <w:sz w:val="32"/>
          <w:szCs w:val="32"/>
        </w:rPr>
        <w:t> or </w:t>
      </w:r>
      <w:r w:rsidRPr="00AA07DB">
        <w:rPr>
          <w:rStyle w:val="HTMLCode"/>
          <w:rFonts w:ascii="Times New Roman" w:hAnsi="Times New Roman" w:cs="Times New Roman"/>
          <w:color w:val="C7254E"/>
          <w:sz w:val="32"/>
          <w:szCs w:val="32"/>
          <w:shd w:val="clear" w:color="auto" w:fill="F9F2F4"/>
        </w:rPr>
        <w:t>DELETE</w:t>
      </w:r>
      <w:r w:rsidRPr="00AA07DB">
        <w:rPr>
          <w:color w:val="333333"/>
          <w:sz w:val="32"/>
          <w:szCs w:val="32"/>
        </w:rPr>
        <w:t>, the changes made by these commands are not permanent, until the current session is closed, the changes made by these commands can be rolled back.</w:t>
      </w:r>
    </w:p>
    <w:p w14:paraId="2C72665C" w14:textId="77777777" w:rsidR="00AF7B99" w:rsidRPr="00AA07DB" w:rsidRDefault="00AF7B99" w:rsidP="00AF7B99">
      <w:pPr>
        <w:pStyle w:val="NormalWeb"/>
        <w:spacing w:before="0" w:beforeAutospacing="0" w:after="167" w:afterAutospacing="0"/>
        <w:rPr>
          <w:color w:val="333333"/>
          <w:sz w:val="32"/>
          <w:szCs w:val="32"/>
        </w:rPr>
      </w:pPr>
      <w:r w:rsidRPr="00AA07DB">
        <w:rPr>
          <w:color w:val="333333"/>
          <w:sz w:val="32"/>
          <w:szCs w:val="32"/>
        </w:rPr>
        <w:t>To avoid that, we use the </w:t>
      </w:r>
      <w:r w:rsidRPr="00AA07DB">
        <w:rPr>
          <w:rStyle w:val="HTMLCode"/>
          <w:rFonts w:ascii="Times New Roman" w:hAnsi="Times New Roman" w:cs="Times New Roman"/>
          <w:color w:val="C7254E"/>
          <w:sz w:val="32"/>
          <w:szCs w:val="32"/>
          <w:shd w:val="clear" w:color="auto" w:fill="F9F2F4"/>
        </w:rPr>
        <w:t>COMMIT</w:t>
      </w:r>
      <w:r w:rsidRPr="00AA07DB">
        <w:rPr>
          <w:color w:val="333333"/>
          <w:sz w:val="32"/>
          <w:szCs w:val="32"/>
        </w:rPr>
        <w:t> command to mark the changes as permanent.</w:t>
      </w:r>
    </w:p>
    <w:p w14:paraId="3BCDB4B5" w14:textId="77777777" w:rsidR="00AF7B99" w:rsidRPr="00AA07DB" w:rsidRDefault="00AF7B99" w:rsidP="00AF7B99">
      <w:pPr>
        <w:pStyle w:val="NormalWeb"/>
        <w:spacing w:before="0" w:beforeAutospacing="0" w:after="167" w:afterAutospacing="0"/>
        <w:rPr>
          <w:color w:val="333333"/>
          <w:sz w:val="32"/>
          <w:szCs w:val="32"/>
        </w:rPr>
      </w:pPr>
      <w:r w:rsidRPr="00AA07DB">
        <w:rPr>
          <w:color w:val="333333"/>
          <w:sz w:val="32"/>
          <w:szCs w:val="32"/>
        </w:rPr>
        <w:t>Following is commit command's syntax,</w:t>
      </w:r>
    </w:p>
    <w:p w14:paraId="5D9A6310" w14:textId="77777777" w:rsidR="00AF7B99" w:rsidRPr="00AA07DB" w:rsidRDefault="00AF7B99" w:rsidP="00AF7B99">
      <w:pPr>
        <w:pStyle w:val="HTMLPreformatted"/>
        <w:shd w:val="clear" w:color="auto" w:fill="1E2A37"/>
        <w:spacing w:before="120" w:after="120"/>
        <w:rPr>
          <w:rFonts w:ascii="Times New Roman" w:hAnsi="Times New Roman" w:cs="Times New Roman"/>
          <w:color w:val="F8F8F2"/>
          <w:sz w:val="32"/>
          <w:szCs w:val="32"/>
        </w:rPr>
      </w:pPr>
      <w:r w:rsidRPr="00AA07DB">
        <w:rPr>
          <w:rStyle w:val="token"/>
          <w:rFonts w:ascii="Times New Roman" w:hAnsi="Times New Roman" w:cs="Times New Roman"/>
          <w:color w:val="66D9EF"/>
          <w:sz w:val="32"/>
          <w:szCs w:val="32"/>
        </w:rPr>
        <w:t>COMMIT</w:t>
      </w:r>
      <w:r w:rsidRPr="00AA07DB">
        <w:rPr>
          <w:rStyle w:val="token"/>
          <w:rFonts w:ascii="Times New Roman" w:hAnsi="Times New Roman" w:cs="Times New Roman"/>
          <w:color w:val="F8F8F2"/>
          <w:sz w:val="32"/>
          <w:szCs w:val="32"/>
        </w:rPr>
        <w:t>;</w:t>
      </w:r>
    </w:p>
    <w:p w14:paraId="06D73874" w14:textId="77777777" w:rsidR="00AF7B99" w:rsidRPr="00AA07DB" w:rsidRDefault="00000000" w:rsidP="00AF7B99">
      <w:pPr>
        <w:spacing w:before="335" w:after="335"/>
        <w:rPr>
          <w:rFonts w:ascii="Times New Roman" w:hAnsi="Times New Roman" w:cs="Times New Roman"/>
          <w:sz w:val="32"/>
          <w:szCs w:val="32"/>
        </w:rPr>
      </w:pPr>
      <w:r>
        <w:rPr>
          <w:rFonts w:ascii="Times New Roman" w:hAnsi="Times New Roman" w:cs="Times New Roman"/>
          <w:sz w:val="32"/>
          <w:szCs w:val="32"/>
        </w:rPr>
        <w:pict w14:anchorId="61DEAE70">
          <v:rect id="_x0000_i1042" style="width:0;height:0" o:hralign="center" o:hrstd="t" o:hrnoshade="t" o:hr="t" fillcolor="#333" stroked="f"/>
        </w:pict>
      </w:r>
    </w:p>
    <w:p w14:paraId="099D733D" w14:textId="77777777" w:rsidR="00AF7B99" w:rsidRPr="00AA07DB" w:rsidRDefault="00AF7B99" w:rsidP="00AF7B99">
      <w:pPr>
        <w:pStyle w:val="Heading2"/>
        <w:spacing w:before="335" w:beforeAutospacing="0" w:after="167" w:afterAutospacing="0"/>
        <w:rPr>
          <w:b w:val="0"/>
          <w:bCs w:val="0"/>
          <w:color w:val="333333"/>
          <w:sz w:val="32"/>
          <w:szCs w:val="32"/>
        </w:rPr>
      </w:pPr>
      <w:r w:rsidRPr="00AA07DB">
        <w:rPr>
          <w:rStyle w:val="HTMLCode"/>
          <w:rFonts w:ascii="Times New Roman" w:hAnsi="Times New Roman" w:cs="Times New Roman"/>
          <w:b w:val="0"/>
          <w:bCs w:val="0"/>
          <w:color w:val="C7254E"/>
          <w:sz w:val="32"/>
          <w:szCs w:val="32"/>
          <w:shd w:val="clear" w:color="auto" w:fill="F9F2F4"/>
        </w:rPr>
        <w:t>ROLLBACK</w:t>
      </w:r>
      <w:r w:rsidRPr="00AA07DB">
        <w:rPr>
          <w:b w:val="0"/>
          <w:bCs w:val="0"/>
          <w:color w:val="333333"/>
          <w:sz w:val="32"/>
          <w:szCs w:val="32"/>
        </w:rPr>
        <w:t> command</w:t>
      </w:r>
    </w:p>
    <w:p w14:paraId="785AAE5E" w14:textId="77777777" w:rsidR="00AF7B99" w:rsidRPr="00AA07DB" w:rsidRDefault="00AF7B99" w:rsidP="00AF7B99">
      <w:pPr>
        <w:pStyle w:val="NormalWeb"/>
        <w:spacing w:before="0" w:beforeAutospacing="0" w:after="167" w:afterAutospacing="0"/>
        <w:rPr>
          <w:color w:val="333333"/>
          <w:sz w:val="32"/>
          <w:szCs w:val="32"/>
        </w:rPr>
      </w:pPr>
      <w:r w:rsidRPr="00AA07DB">
        <w:rPr>
          <w:color w:val="333333"/>
          <w:sz w:val="32"/>
          <w:szCs w:val="32"/>
        </w:rPr>
        <w:lastRenderedPageBreak/>
        <w:t>This command restores the database to last commited state. It is also used with </w:t>
      </w:r>
      <w:r w:rsidRPr="00AA07DB">
        <w:rPr>
          <w:rStyle w:val="HTMLCode"/>
          <w:rFonts w:ascii="Times New Roman" w:hAnsi="Times New Roman" w:cs="Times New Roman"/>
          <w:color w:val="C7254E"/>
          <w:sz w:val="32"/>
          <w:szCs w:val="32"/>
          <w:shd w:val="clear" w:color="auto" w:fill="F9F2F4"/>
        </w:rPr>
        <w:t>SAVEPOINT</w:t>
      </w:r>
      <w:r w:rsidRPr="00AA07DB">
        <w:rPr>
          <w:color w:val="333333"/>
          <w:sz w:val="32"/>
          <w:szCs w:val="32"/>
        </w:rPr>
        <w:t> command to jump to a savepoint in an ongoing transaction.</w:t>
      </w:r>
    </w:p>
    <w:p w14:paraId="49E049BA" w14:textId="77777777" w:rsidR="00AF7B99" w:rsidRPr="00AA07DB" w:rsidRDefault="00AF7B99" w:rsidP="00AF7B99">
      <w:pPr>
        <w:pStyle w:val="NormalWeb"/>
        <w:spacing w:before="0" w:beforeAutospacing="0" w:after="167" w:afterAutospacing="0"/>
        <w:rPr>
          <w:color w:val="333333"/>
          <w:sz w:val="32"/>
          <w:szCs w:val="32"/>
        </w:rPr>
      </w:pPr>
      <w:r w:rsidRPr="00AA07DB">
        <w:rPr>
          <w:color w:val="333333"/>
          <w:sz w:val="32"/>
          <w:szCs w:val="32"/>
        </w:rPr>
        <w:t>If we have used the </w:t>
      </w:r>
      <w:r w:rsidRPr="00AA07DB">
        <w:rPr>
          <w:rStyle w:val="HTMLCode"/>
          <w:rFonts w:ascii="Times New Roman" w:hAnsi="Times New Roman" w:cs="Times New Roman"/>
          <w:color w:val="C7254E"/>
          <w:sz w:val="32"/>
          <w:szCs w:val="32"/>
          <w:shd w:val="clear" w:color="auto" w:fill="F9F2F4"/>
        </w:rPr>
        <w:t>UPDATE</w:t>
      </w:r>
      <w:r w:rsidRPr="00AA07DB">
        <w:rPr>
          <w:color w:val="333333"/>
          <w:sz w:val="32"/>
          <w:szCs w:val="32"/>
        </w:rPr>
        <w:t> command to make some changes into the database, and realise that those changes were not required, then we can use the </w:t>
      </w:r>
      <w:r w:rsidRPr="00AA07DB">
        <w:rPr>
          <w:rStyle w:val="HTMLCode"/>
          <w:rFonts w:ascii="Times New Roman" w:hAnsi="Times New Roman" w:cs="Times New Roman"/>
          <w:color w:val="C7254E"/>
          <w:sz w:val="32"/>
          <w:szCs w:val="32"/>
          <w:shd w:val="clear" w:color="auto" w:fill="F9F2F4"/>
        </w:rPr>
        <w:t>ROLLBACK</w:t>
      </w:r>
      <w:r w:rsidRPr="00AA07DB">
        <w:rPr>
          <w:color w:val="333333"/>
          <w:sz w:val="32"/>
          <w:szCs w:val="32"/>
        </w:rPr>
        <w:t> command to rollback those changes, if they were not commited using the </w:t>
      </w:r>
      <w:r w:rsidRPr="00AA07DB">
        <w:rPr>
          <w:rStyle w:val="HTMLCode"/>
          <w:rFonts w:ascii="Times New Roman" w:hAnsi="Times New Roman" w:cs="Times New Roman"/>
          <w:color w:val="C7254E"/>
          <w:sz w:val="32"/>
          <w:szCs w:val="32"/>
          <w:shd w:val="clear" w:color="auto" w:fill="F9F2F4"/>
        </w:rPr>
        <w:t>COMMIT</w:t>
      </w:r>
      <w:r w:rsidRPr="00AA07DB">
        <w:rPr>
          <w:color w:val="333333"/>
          <w:sz w:val="32"/>
          <w:szCs w:val="32"/>
        </w:rPr>
        <w:t> command.</w:t>
      </w:r>
    </w:p>
    <w:p w14:paraId="3C794EE5" w14:textId="77777777" w:rsidR="00AF7B99" w:rsidRPr="00AA07DB" w:rsidRDefault="00AF7B99" w:rsidP="00AF7B99">
      <w:pPr>
        <w:pStyle w:val="NormalWeb"/>
        <w:spacing w:before="0" w:beforeAutospacing="0" w:after="167" w:afterAutospacing="0"/>
        <w:rPr>
          <w:color w:val="333333"/>
          <w:sz w:val="32"/>
          <w:szCs w:val="32"/>
        </w:rPr>
      </w:pPr>
      <w:r w:rsidRPr="00AA07DB">
        <w:rPr>
          <w:color w:val="333333"/>
          <w:sz w:val="32"/>
          <w:szCs w:val="32"/>
        </w:rPr>
        <w:t>Following is rollback command's syntax,</w:t>
      </w:r>
    </w:p>
    <w:p w14:paraId="14D4775E" w14:textId="77777777" w:rsidR="00AF7B99" w:rsidRPr="00AA07DB" w:rsidRDefault="00AF7B99" w:rsidP="00AF7B99">
      <w:pPr>
        <w:pStyle w:val="HTMLPreformatted"/>
        <w:shd w:val="clear" w:color="auto" w:fill="1E2A37"/>
        <w:spacing w:before="120" w:after="120"/>
        <w:rPr>
          <w:rFonts w:ascii="Times New Roman" w:hAnsi="Times New Roman" w:cs="Times New Roman"/>
          <w:color w:val="F8F8F2"/>
          <w:sz w:val="32"/>
          <w:szCs w:val="32"/>
        </w:rPr>
      </w:pPr>
      <w:r w:rsidRPr="00AA07DB">
        <w:rPr>
          <w:rStyle w:val="token"/>
          <w:rFonts w:ascii="Times New Roman" w:hAnsi="Times New Roman" w:cs="Times New Roman"/>
          <w:color w:val="66D9EF"/>
          <w:sz w:val="32"/>
          <w:szCs w:val="32"/>
        </w:rPr>
        <w:t>ROLLBACK</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TO</w:t>
      </w:r>
      <w:r w:rsidRPr="00AA07DB">
        <w:rPr>
          <w:rStyle w:val="HTMLCode"/>
          <w:rFonts w:ascii="Times New Roman" w:hAnsi="Times New Roman" w:cs="Times New Roman"/>
          <w:color w:val="F8F8F2"/>
          <w:sz w:val="32"/>
          <w:szCs w:val="32"/>
        </w:rPr>
        <w:t xml:space="preserve"> savepoint_name</w:t>
      </w:r>
      <w:r w:rsidRPr="00AA07DB">
        <w:rPr>
          <w:rStyle w:val="token"/>
          <w:rFonts w:ascii="Times New Roman" w:hAnsi="Times New Roman" w:cs="Times New Roman"/>
          <w:color w:val="F8F8F2"/>
          <w:sz w:val="32"/>
          <w:szCs w:val="32"/>
        </w:rPr>
        <w:t>;</w:t>
      </w:r>
    </w:p>
    <w:p w14:paraId="35F41243" w14:textId="77777777" w:rsidR="00AF7B99" w:rsidRPr="00AA07DB" w:rsidRDefault="00000000" w:rsidP="00AF7B99">
      <w:pPr>
        <w:spacing w:before="335" w:after="335"/>
        <w:rPr>
          <w:rFonts w:ascii="Times New Roman" w:hAnsi="Times New Roman" w:cs="Times New Roman"/>
          <w:sz w:val="32"/>
          <w:szCs w:val="32"/>
        </w:rPr>
      </w:pPr>
      <w:r>
        <w:rPr>
          <w:rFonts w:ascii="Times New Roman" w:hAnsi="Times New Roman" w:cs="Times New Roman"/>
          <w:sz w:val="32"/>
          <w:szCs w:val="32"/>
        </w:rPr>
        <w:pict w14:anchorId="36D6F453">
          <v:rect id="_x0000_i1043" style="width:0;height:0" o:hralign="center" o:hrstd="t" o:hrnoshade="t" o:hr="t" fillcolor="#333" stroked="f"/>
        </w:pict>
      </w:r>
    </w:p>
    <w:p w14:paraId="6F6D6842" w14:textId="77777777" w:rsidR="00AF7B99" w:rsidRPr="00AA07DB" w:rsidRDefault="00AF7B99" w:rsidP="00AF7B99">
      <w:pPr>
        <w:pStyle w:val="Heading2"/>
        <w:spacing w:before="335" w:beforeAutospacing="0" w:after="167" w:afterAutospacing="0"/>
        <w:rPr>
          <w:b w:val="0"/>
          <w:bCs w:val="0"/>
          <w:color w:val="333333"/>
          <w:sz w:val="32"/>
          <w:szCs w:val="32"/>
        </w:rPr>
      </w:pPr>
      <w:r w:rsidRPr="00AA07DB">
        <w:rPr>
          <w:rStyle w:val="HTMLCode"/>
          <w:rFonts w:ascii="Times New Roman" w:hAnsi="Times New Roman" w:cs="Times New Roman"/>
          <w:b w:val="0"/>
          <w:bCs w:val="0"/>
          <w:color w:val="C7254E"/>
          <w:sz w:val="32"/>
          <w:szCs w:val="32"/>
          <w:shd w:val="clear" w:color="auto" w:fill="F9F2F4"/>
        </w:rPr>
        <w:t>SAVEPOINT</w:t>
      </w:r>
      <w:r w:rsidRPr="00AA07DB">
        <w:rPr>
          <w:b w:val="0"/>
          <w:bCs w:val="0"/>
          <w:color w:val="333333"/>
          <w:sz w:val="32"/>
          <w:szCs w:val="32"/>
        </w:rPr>
        <w:t> command</w:t>
      </w:r>
    </w:p>
    <w:p w14:paraId="53459699" w14:textId="77777777" w:rsidR="00AF7B99" w:rsidRPr="00AA07DB" w:rsidRDefault="00AF7B99" w:rsidP="00AF7B99">
      <w:pPr>
        <w:pStyle w:val="NormalWeb"/>
        <w:spacing w:before="0" w:beforeAutospacing="0" w:after="167" w:afterAutospacing="0"/>
        <w:rPr>
          <w:color w:val="333333"/>
          <w:sz w:val="32"/>
          <w:szCs w:val="32"/>
        </w:rPr>
      </w:pPr>
      <w:r w:rsidRPr="00AA07DB">
        <w:rPr>
          <w:rStyle w:val="HTMLCode"/>
          <w:rFonts w:ascii="Times New Roman" w:hAnsi="Times New Roman" w:cs="Times New Roman"/>
          <w:color w:val="C7254E"/>
          <w:sz w:val="32"/>
          <w:szCs w:val="32"/>
          <w:shd w:val="clear" w:color="auto" w:fill="F9F2F4"/>
        </w:rPr>
        <w:t>SAVEPOINT</w:t>
      </w:r>
      <w:r w:rsidRPr="00AA07DB">
        <w:rPr>
          <w:color w:val="333333"/>
          <w:sz w:val="32"/>
          <w:szCs w:val="32"/>
        </w:rPr>
        <w:t> command is used to temporarily save a transaction so that you can rollback to that point whenever required.</w:t>
      </w:r>
    </w:p>
    <w:p w14:paraId="2FAF57B4" w14:textId="77777777" w:rsidR="00AF7B99" w:rsidRPr="00AA07DB" w:rsidRDefault="00AF7B99" w:rsidP="00AF7B99">
      <w:pPr>
        <w:pStyle w:val="NormalWeb"/>
        <w:spacing w:before="0" w:beforeAutospacing="0" w:after="167" w:afterAutospacing="0"/>
        <w:rPr>
          <w:color w:val="333333"/>
          <w:sz w:val="32"/>
          <w:szCs w:val="32"/>
        </w:rPr>
      </w:pPr>
      <w:r w:rsidRPr="00AA07DB">
        <w:rPr>
          <w:color w:val="333333"/>
          <w:sz w:val="32"/>
          <w:szCs w:val="32"/>
        </w:rPr>
        <w:t>Following is savepoint command's syntax,</w:t>
      </w:r>
    </w:p>
    <w:p w14:paraId="74C47259" w14:textId="77777777" w:rsidR="00AF7B99" w:rsidRPr="00AA07DB" w:rsidRDefault="00AF7B99" w:rsidP="00AF7B99">
      <w:pPr>
        <w:pStyle w:val="HTMLPreformatted"/>
        <w:shd w:val="clear" w:color="auto" w:fill="1E2A37"/>
        <w:spacing w:before="120" w:after="120"/>
        <w:rPr>
          <w:rFonts w:ascii="Times New Roman" w:hAnsi="Times New Roman" w:cs="Times New Roman"/>
          <w:color w:val="F8F8F2"/>
          <w:sz w:val="32"/>
          <w:szCs w:val="32"/>
        </w:rPr>
      </w:pPr>
      <w:r w:rsidRPr="00AA07DB">
        <w:rPr>
          <w:rStyle w:val="token"/>
          <w:rFonts w:ascii="Times New Roman" w:hAnsi="Times New Roman" w:cs="Times New Roman"/>
          <w:color w:val="66D9EF"/>
          <w:sz w:val="32"/>
          <w:szCs w:val="32"/>
        </w:rPr>
        <w:t>SAVEPOINT</w:t>
      </w:r>
      <w:r w:rsidRPr="00AA07DB">
        <w:rPr>
          <w:rStyle w:val="HTMLCode"/>
          <w:rFonts w:ascii="Times New Roman" w:hAnsi="Times New Roman" w:cs="Times New Roman"/>
          <w:color w:val="F8F8F2"/>
          <w:sz w:val="32"/>
          <w:szCs w:val="32"/>
        </w:rPr>
        <w:t xml:space="preserve"> savepoint_name</w:t>
      </w:r>
      <w:r w:rsidRPr="00AA07DB">
        <w:rPr>
          <w:rStyle w:val="token"/>
          <w:rFonts w:ascii="Times New Roman" w:hAnsi="Times New Roman" w:cs="Times New Roman"/>
          <w:color w:val="F8F8F2"/>
          <w:sz w:val="32"/>
          <w:szCs w:val="32"/>
        </w:rPr>
        <w:t>;</w:t>
      </w:r>
    </w:p>
    <w:p w14:paraId="2F63B7FE" w14:textId="77777777" w:rsidR="00AF7B99" w:rsidRPr="00AA07DB" w:rsidRDefault="00AF7B99" w:rsidP="00AF7B99">
      <w:pPr>
        <w:pStyle w:val="NormalWeb"/>
        <w:spacing w:before="0" w:beforeAutospacing="0" w:after="167" w:afterAutospacing="0"/>
        <w:rPr>
          <w:color w:val="333333"/>
          <w:sz w:val="32"/>
          <w:szCs w:val="32"/>
        </w:rPr>
      </w:pPr>
      <w:r w:rsidRPr="00AA07DB">
        <w:rPr>
          <w:color w:val="333333"/>
          <w:sz w:val="32"/>
          <w:szCs w:val="32"/>
        </w:rPr>
        <w:t>In short, using this command we can </w:t>
      </w:r>
      <w:r w:rsidRPr="00AA07DB">
        <w:rPr>
          <w:b/>
          <w:bCs/>
          <w:color w:val="333333"/>
          <w:sz w:val="32"/>
          <w:szCs w:val="32"/>
        </w:rPr>
        <w:t>name</w:t>
      </w:r>
      <w:r w:rsidRPr="00AA07DB">
        <w:rPr>
          <w:color w:val="333333"/>
          <w:sz w:val="32"/>
          <w:szCs w:val="32"/>
        </w:rPr>
        <w:t> the different states of our data in any table and then rollback to that state using the </w:t>
      </w:r>
      <w:r w:rsidRPr="00AA07DB">
        <w:rPr>
          <w:rStyle w:val="HTMLCode"/>
          <w:rFonts w:ascii="Times New Roman" w:hAnsi="Times New Roman" w:cs="Times New Roman"/>
          <w:color w:val="C7254E"/>
          <w:sz w:val="32"/>
          <w:szCs w:val="32"/>
          <w:shd w:val="clear" w:color="auto" w:fill="F9F2F4"/>
        </w:rPr>
        <w:t>ROLLBACK</w:t>
      </w:r>
      <w:r w:rsidRPr="00AA07DB">
        <w:rPr>
          <w:color w:val="333333"/>
          <w:sz w:val="32"/>
          <w:szCs w:val="32"/>
        </w:rPr>
        <w:t> command whenever required.</w:t>
      </w:r>
    </w:p>
    <w:p w14:paraId="1F966843" w14:textId="77777777" w:rsidR="00AF7B99" w:rsidRPr="00AA07DB" w:rsidRDefault="00000000" w:rsidP="00AF7B99">
      <w:pPr>
        <w:spacing w:before="335" w:after="335"/>
        <w:rPr>
          <w:ins w:id="137" w:author="Unknown"/>
          <w:rFonts w:ascii="Times New Roman" w:hAnsi="Times New Roman" w:cs="Times New Roman"/>
          <w:sz w:val="32"/>
          <w:szCs w:val="32"/>
        </w:rPr>
      </w:pPr>
      <w:ins w:id="138" w:author="Unknown">
        <w:r>
          <w:rPr>
            <w:rFonts w:ascii="Times New Roman" w:hAnsi="Times New Roman" w:cs="Times New Roman"/>
            <w:sz w:val="32"/>
            <w:szCs w:val="32"/>
          </w:rPr>
          <w:pict w14:anchorId="6F67F4BB">
            <v:rect id="_x0000_i1044" style="width:0;height:0" o:hralign="center" o:hrstd="t" o:hrnoshade="t" o:hr="t" fillcolor="#333" stroked="f"/>
          </w:pict>
        </w:r>
      </w:ins>
    </w:p>
    <w:p w14:paraId="682A95C6" w14:textId="77777777" w:rsidR="00AF7B99" w:rsidRPr="00AA07DB" w:rsidRDefault="00AF7B99" w:rsidP="00AF7B99">
      <w:pPr>
        <w:pStyle w:val="Heading3"/>
        <w:spacing w:before="335" w:after="167"/>
        <w:rPr>
          <w:ins w:id="139" w:author="Unknown"/>
          <w:rFonts w:ascii="Times New Roman" w:hAnsi="Times New Roman" w:cs="Times New Roman"/>
          <w:b w:val="0"/>
          <w:bCs w:val="0"/>
          <w:color w:val="333333"/>
          <w:sz w:val="32"/>
          <w:szCs w:val="32"/>
        </w:rPr>
      </w:pPr>
      <w:ins w:id="140" w:author="Unknown">
        <w:r w:rsidRPr="00AA07DB">
          <w:rPr>
            <w:rFonts w:ascii="Times New Roman" w:hAnsi="Times New Roman" w:cs="Times New Roman"/>
            <w:b w:val="0"/>
            <w:bCs w:val="0"/>
            <w:color w:val="333333"/>
            <w:sz w:val="32"/>
            <w:szCs w:val="32"/>
          </w:rPr>
          <w:t>Using Savepoint and Rollback</w:t>
        </w:r>
      </w:ins>
    </w:p>
    <w:p w14:paraId="44C0B90D" w14:textId="77777777" w:rsidR="00AF7B99" w:rsidRPr="00AA07DB" w:rsidRDefault="00AF7B99" w:rsidP="00AF7B99">
      <w:pPr>
        <w:pStyle w:val="NormalWeb"/>
        <w:spacing w:before="0" w:beforeAutospacing="0" w:after="167" w:afterAutospacing="0"/>
        <w:rPr>
          <w:ins w:id="141" w:author="Unknown"/>
          <w:color w:val="333333"/>
          <w:sz w:val="32"/>
          <w:szCs w:val="32"/>
        </w:rPr>
      </w:pPr>
      <w:ins w:id="142" w:author="Unknown">
        <w:r w:rsidRPr="00AA07DB">
          <w:rPr>
            <w:color w:val="333333"/>
            <w:sz w:val="32"/>
            <w:szCs w:val="32"/>
          </w:rPr>
          <w:t>Following is the table </w:t>
        </w:r>
        <w:r w:rsidRPr="00AA07DB">
          <w:rPr>
            <w:b/>
            <w:bCs/>
            <w:color w:val="333333"/>
            <w:sz w:val="32"/>
            <w:szCs w:val="32"/>
          </w:rPr>
          <w:t>class</w:t>
        </w:r>
        <w:r w:rsidRPr="00AA07DB">
          <w:rPr>
            <w:color w:val="333333"/>
            <w:sz w:val="32"/>
            <w:szCs w:val="32"/>
          </w:rPr>
          <w:t>,</w:t>
        </w:r>
      </w:ins>
    </w:p>
    <w:tbl>
      <w:tblPr>
        <w:tblW w:w="1053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553"/>
        <w:gridCol w:w="6979"/>
      </w:tblGrid>
      <w:tr w:rsidR="00AF7B99" w:rsidRPr="00AA07DB" w14:paraId="0555D6ED"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308805AF" w14:textId="77777777" w:rsidR="00AF7B99" w:rsidRPr="00AA07DB" w:rsidRDefault="00AF7B99" w:rsidP="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id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6D4EDBDE" w14:textId="77777777" w:rsidR="00AF7B99" w:rsidRPr="00AA07DB" w:rsidRDefault="00AF7B99" w:rsidP="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name</w:t>
            </w:r>
          </w:p>
        </w:tc>
      </w:tr>
      <w:tr w:rsidR="00AF7B99" w:rsidRPr="00AA07DB" w14:paraId="5A43872C"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4922FE91" w14:textId="77777777" w:rsidR="00AF7B99" w:rsidRPr="00AA07DB" w:rsidRDefault="00AF7B99" w:rsidP="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5E8CCA8E" w14:textId="77777777" w:rsidR="00AF7B99" w:rsidRPr="00AA07DB" w:rsidRDefault="00AF7B99" w:rsidP="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Abhi</w:t>
            </w:r>
          </w:p>
        </w:tc>
      </w:tr>
      <w:tr w:rsidR="00AF7B99" w:rsidRPr="00AA07DB" w14:paraId="6BEA9EF1"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6BA577CD" w14:textId="77777777" w:rsidR="00AF7B99" w:rsidRPr="00AA07DB" w:rsidRDefault="00AF7B99" w:rsidP="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lastRenderedPageBreak/>
              <w:t>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45F1E4FD" w14:textId="77777777" w:rsidR="00AF7B99" w:rsidRPr="00AA07DB" w:rsidRDefault="00AF7B99" w:rsidP="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Adam</w:t>
            </w:r>
          </w:p>
        </w:tc>
      </w:tr>
      <w:tr w:rsidR="00AF7B99" w:rsidRPr="00AA07DB" w14:paraId="08340590"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22E06602" w14:textId="77777777" w:rsidR="00AF7B99" w:rsidRPr="00AA07DB" w:rsidRDefault="00AF7B99" w:rsidP="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15B62848" w14:textId="77777777" w:rsidR="00AF7B99" w:rsidRPr="00AA07DB" w:rsidRDefault="00AF7B99" w:rsidP="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Alex</w:t>
            </w:r>
          </w:p>
        </w:tc>
      </w:tr>
    </w:tbl>
    <w:p w14:paraId="4EC609A7" w14:textId="77777777" w:rsidR="00AF7B99" w:rsidRPr="00AA07DB" w:rsidRDefault="00AF7B99" w:rsidP="00AF7B99">
      <w:pPr>
        <w:pStyle w:val="NormalWeb"/>
        <w:spacing w:before="0" w:beforeAutospacing="0" w:after="167" w:afterAutospacing="0"/>
        <w:rPr>
          <w:ins w:id="143" w:author="Unknown"/>
          <w:color w:val="333333"/>
          <w:sz w:val="32"/>
          <w:szCs w:val="32"/>
        </w:rPr>
      </w:pPr>
      <w:ins w:id="144" w:author="Unknown">
        <w:r w:rsidRPr="00AA07DB">
          <w:rPr>
            <w:color w:val="333333"/>
            <w:sz w:val="32"/>
            <w:szCs w:val="32"/>
          </w:rPr>
          <w:t>Lets use some SQL queries on the above table and see the results.</w:t>
        </w:r>
      </w:ins>
    </w:p>
    <w:p w14:paraId="1E6D292E" w14:textId="04B7393C" w:rsidR="00AF7B99" w:rsidRDefault="00AF7B99" w:rsidP="00AF7B99">
      <w:pPr>
        <w:pStyle w:val="HTMLPreformatted"/>
        <w:shd w:val="clear" w:color="auto" w:fill="1E2A37"/>
        <w:spacing w:before="120" w:after="120"/>
        <w:rPr>
          <w:rStyle w:val="token"/>
          <w:rFonts w:ascii="Times New Roman" w:hAnsi="Times New Roman" w:cs="Times New Roman"/>
          <w:color w:val="F8F8F2"/>
          <w:sz w:val="32"/>
          <w:szCs w:val="32"/>
        </w:rPr>
      </w:pPr>
      <w:ins w:id="145" w:author="Unknown">
        <w:r w:rsidRPr="00AA07DB">
          <w:rPr>
            <w:rStyle w:val="token"/>
            <w:rFonts w:ascii="Times New Roman" w:hAnsi="Times New Roman" w:cs="Times New Roman"/>
            <w:color w:val="66D9EF"/>
            <w:sz w:val="32"/>
            <w:szCs w:val="32"/>
          </w:rPr>
          <w:t>INSERT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INTO</w:t>
        </w:r>
        <w:r w:rsidRPr="00AA07DB">
          <w:rPr>
            <w:rStyle w:val="HTMLCode"/>
            <w:rFonts w:ascii="Times New Roman" w:hAnsi="Times New Roman" w:cs="Times New Roman"/>
            <w:color w:val="F8F8F2"/>
            <w:sz w:val="32"/>
            <w:szCs w:val="32"/>
          </w:rPr>
          <w:t xml:space="preserve"> class </w:t>
        </w:r>
        <w:r w:rsidRPr="00AA07DB">
          <w:rPr>
            <w:rStyle w:val="token"/>
            <w:rFonts w:ascii="Times New Roman" w:hAnsi="Times New Roman" w:cs="Times New Roman"/>
            <w:color w:val="66D9EF"/>
            <w:sz w:val="32"/>
            <w:szCs w:val="32"/>
          </w:rPr>
          <w:t>VALUES</w:t>
        </w:r>
        <w:r w:rsidRPr="00AA07DB">
          <w:rPr>
            <w:rStyle w:val="token"/>
            <w:rFonts w:ascii="Times New Roman" w:hAnsi="Times New Roman" w:cs="Times New Roman"/>
            <w:color w:val="F8F8F2"/>
            <w:sz w:val="32"/>
            <w:szCs w:val="32"/>
          </w:rPr>
          <w:t>(</w:t>
        </w:r>
        <w:r w:rsidRPr="00AA07DB">
          <w:rPr>
            <w:rStyle w:val="token"/>
            <w:rFonts w:ascii="Times New Roman" w:hAnsi="Times New Roman" w:cs="Times New Roman"/>
            <w:color w:val="AE81FF"/>
            <w:sz w:val="32"/>
            <w:szCs w:val="32"/>
          </w:rPr>
          <w:t>5</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A6E22E"/>
            <w:sz w:val="32"/>
            <w:szCs w:val="32"/>
          </w:rPr>
          <w:t>'Rahul'</w:t>
        </w:r>
        <w:r w:rsidRPr="00AA07DB">
          <w:rPr>
            <w:rStyle w:val="token"/>
            <w:rFonts w:ascii="Times New Roman" w:hAnsi="Times New Roman" w:cs="Times New Roman"/>
            <w:color w:val="F8F8F2"/>
            <w:sz w:val="32"/>
            <w:szCs w:val="32"/>
          </w:rPr>
          <w:t>);</w:t>
        </w:r>
      </w:ins>
    </w:p>
    <w:p w14:paraId="041B5305" w14:textId="02CF2607" w:rsidR="009A230B" w:rsidRPr="00AA07DB" w:rsidRDefault="009A230B" w:rsidP="00AF7B99">
      <w:pPr>
        <w:pStyle w:val="HTMLPreformatted"/>
        <w:shd w:val="clear" w:color="auto" w:fill="1E2A37"/>
        <w:spacing w:before="120" w:after="120"/>
        <w:rPr>
          <w:ins w:id="146" w:author="Unknown"/>
          <w:rStyle w:val="HTMLCode"/>
          <w:rFonts w:ascii="Times New Roman" w:hAnsi="Times New Roman" w:cs="Times New Roman"/>
          <w:color w:val="F8F8F2"/>
          <w:sz w:val="32"/>
          <w:szCs w:val="32"/>
        </w:rPr>
      </w:pPr>
    </w:p>
    <w:p w14:paraId="772268C8" w14:textId="087AF28A" w:rsidR="009A230B" w:rsidRPr="00AA07DB" w:rsidRDefault="009A230B" w:rsidP="009A230B">
      <w:pPr>
        <w:pStyle w:val="HTMLPreformatted"/>
        <w:shd w:val="clear" w:color="auto" w:fill="1E2A37"/>
        <w:spacing w:before="120" w:after="120"/>
        <w:rPr>
          <w:ins w:id="147" w:author="Unknown"/>
          <w:rStyle w:val="HTMLCode"/>
          <w:rFonts w:ascii="Times New Roman" w:hAnsi="Times New Roman" w:cs="Times New Roman"/>
          <w:color w:val="F8F8F2"/>
          <w:sz w:val="32"/>
          <w:szCs w:val="32"/>
        </w:rPr>
      </w:pPr>
      <w:r>
        <w:rPr>
          <w:rStyle w:val="token"/>
          <w:rFonts w:ascii="Times New Roman" w:hAnsi="Times New Roman" w:cs="Times New Roman"/>
          <w:color w:val="66D9EF"/>
          <w:sz w:val="32"/>
          <w:szCs w:val="32"/>
        </w:rPr>
        <w:t>START TRANSACTION</w:t>
      </w:r>
      <w:ins w:id="148" w:author="Unknown">
        <w:r w:rsidRPr="00AA07DB">
          <w:rPr>
            <w:rStyle w:val="token"/>
            <w:rFonts w:ascii="Times New Roman" w:hAnsi="Times New Roman" w:cs="Times New Roman"/>
            <w:color w:val="F8F8F2"/>
            <w:sz w:val="32"/>
            <w:szCs w:val="32"/>
          </w:rPr>
          <w:t>;</w:t>
        </w:r>
      </w:ins>
    </w:p>
    <w:p w14:paraId="5CD1978F" w14:textId="77777777" w:rsidR="00AF7B99" w:rsidRPr="00AA07DB" w:rsidRDefault="00AF7B99" w:rsidP="00AF7B99">
      <w:pPr>
        <w:pStyle w:val="HTMLPreformatted"/>
        <w:shd w:val="clear" w:color="auto" w:fill="1E2A37"/>
        <w:spacing w:before="120" w:after="120"/>
        <w:rPr>
          <w:ins w:id="149" w:author="Unknown"/>
          <w:rStyle w:val="HTMLCode"/>
          <w:rFonts w:ascii="Times New Roman" w:hAnsi="Times New Roman" w:cs="Times New Roman"/>
          <w:color w:val="F8F8F2"/>
          <w:sz w:val="32"/>
          <w:szCs w:val="32"/>
        </w:rPr>
      </w:pPr>
    </w:p>
    <w:p w14:paraId="6FB03E96" w14:textId="77777777" w:rsidR="00AF7B99" w:rsidRPr="00AA07DB" w:rsidRDefault="00AF7B99" w:rsidP="00AF7B99">
      <w:pPr>
        <w:pStyle w:val="HTMLPreformatted"/>
        <w:shd w:val="clear" w:color="auto" w:fill="1E2A37"/>
        <w:spacing w:before="120" w:after="120"/>
        <w:rPr>
          <w:ins w:id="150" w:author="Unknown"/>
          <w:rStyle w:val="HTMLCode"/>
          <w:rFonts w:ascii="Times New Roman" w:hAnsi="Times New Roman" w:cs="Times New Roman"/>
          <w:color w:val="F8F8F2"/>
          <w:sz w:val="32"/>
          <w:szCs w:val="32"/>
        </w:rPr>
      </w:pPr>
      <w:ins w:id="151" w:author="Unknown">
        <w:r w:rsidRPr="00AA07DB">
          <w:rPr>
            <w:rStyle w:val="token"/>
            <w:rFonts w:ascii="Times New Roman" w:hAnsi="Times New Roman" w:cs="Times New Roman"/>
            <w:color w:val="66D9EF"/>
            <w:sz w:val="32"/>
            <w:szCs w:val="32"/>
          </w:rPr>
          <w:t>COMMIT</w:t>
        </w:r>
        <w:r w:rsidRPr="00AA07DB">
          <w:rPr>
            <w:rStyle w:val="token"/>
            <w:rFonts w:ascii="Times New Roman" w:hAnsi="Times New Roman" w:cs="Times New Roman"/>
            <w:color w:val="F8F8F2"/>
            <w:sz w:val="32"/>
            <w:szCs w:val="32"/>
          </w:rPr>
          <w:t>;</w:t>
        </w:r>
      </w:ins>
    </w:p>
    <w:p w14:paraId="575DE113" w14:textId="77777777" w:rsidR="00AF7B99" w:rsidRPr="00AA07DB" w:rsidRDefault="00AF7B99" w:rsidP="00AF7B99">
      <w:pPr>
        <w:pStyle w:val="HTMLPreformatted"/>
        <w:shd w:val="clear" w:color="auto" w:fill="1E2A37"/>
        <w:spacing w:before="120" w:after="120"/>
        <w:rPr>
          <w:ins w:id="152" w:author="Unknown"/>
          <w:rStyle w:val="HTMLCode"/>
          <w:rFonts w:ascii="Times New Roman" w:hAnsi="Times New Roman" w:cs="Times New Roman"/>
          <w:color w:val="F8F8F2"/>
          <w:sz w:val="32"/>
          <w:szCs w:val="32"/>
        </w:rPr>
      </w:pPr>
    </w:p>
    <w:p w14:paraId="479074FC" w14:textId="77777777" w:rsidR="00AF7B99" w:rsidRPr="00AA07DB" w:rsidRDefault="00AF7B99" w:rsidP="00AF7B99">
      <w:pPr>
        <w:pStyle w:val="HTMLPreformatted"/>
        <w:shd w:val="clear" w:color="auto" w:fill="1E2A37"/>
        <w:spacing w:before="120" w:after="120"/>
        <w:rPr>
          <w:ins w:id="153" w:author="Unknown"/>
          <w:rStyle w:val="HTMLCode"/>
          <w:rFonts w:ascii="Times New Roman" w:hAnsi="Times New Roman" w:cs="Times New Roman"/>
          <w:color w:val="F8F8F2"/>
          <w:sz w:val="32"/>
          <w:szCs w:val="32"/>
        </w:rPr>
      </w:pPr>
      <w:ins w:id="154" w:author="Unknown">
        <w:r w:rsidRPr="00AA07DB">
          <w:rPr>
            <w:rStyle w:val="token"/>
            <w:rFonts w:ascii="Times New Roman" w:hAnsi="Times New Roman" w:cs="Times New Roman"/>
            <w:color w:val="66D9EF"/>
            <w:sz w:val="32"/>
            <w:szCs w:val="32"/>
          </w:rPr>
          <w:t>UPDATE</w:t>
        </w:r>
        <w:r w:rsidRPr="00AA07DB">
          <w:rPr>
            <w:rStyle w:val="HTMLCode"/>
            <w:rFonts w:ascii="Times New Roman" w:hAnsi="Times New Roman" w:cs="Times New Roman"/>
            <w:color w:val="F8F8F2"/>
            <w:sz w:val="32"/>
            <w:szCs w:val="32"/>
          </w:rPr>
          <w:t xml:space="preserve"> class </w:t>
        </w:r>
        <w:r w:rsidRPr="00AA07DB">
          <w:rPr>
            <w:rStyle w:val="token"/>
            <w:rFonts w:ascii="Times New Roman" w:hAnsi="Times New Roman" w:cs="Times New Roman"/>
            <w:color w:val="66D9EF"/>
            <w:sz w:val="32"/>
            <w:szCs w:val="32"/>
          </w:rPr>
          <w:t>SET</w:t>
        </w:r>
        <w:r w:rsidRPr="00AA07DB">
          <w:rPr>
            <w:rStyle w:val="HTMLCode"/>
            <w:rFonts w:ascii="Times New Roman" w:hAnsi="Times New Roman" w:cs="Times New Roman"/>
            <w:color w:val="F8F8F2"/>
            <w:sz w:val="32"/>
            <w:szCs w:val="32"/>
          </w:rPr>
          <w:t xml:space="preserve"> name </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A6E22E"/>
            <w:sz w:val="32"/>
            <w:szCs w:val="32"/>
          </w:rPr>
          <w:t>'Abhijit'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WHERE</w:t>
        </w:r>
        <w:r w:rsidRPr="00AA07DB">
          <w:rPr>
            <w:rStyle w:val="HTMLCode"/>
            <w:rFonts w:ascii="Times New Roman" w:hAnsi="Times New Roman" w:cs="Times New Roman"/>
            <w:color w:val="F8F8F2"/>
            <w:sz w:val="32"/>
            <w:szCs w:val="32"/>
          </w:rPr>
          <w:t xml:space="preserve"> id </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A6E22E"/>
            <w:sz w:val="32"/>
            <w:szCs w:val="32"/>
          </w:rPr>
          <w:t>'5'</w:t>
        </w:r>
        <w:r w:rsidRPr="00AA07DB">
          <w:rPr>
            <w:rStyle w:val="token"/>
            <w:rFonts w:ascii="Times New Roman" w:hAnsi="Times New Roman" w:cs="Times New Roman"/>
            <w:color w:val="F8F8F2"/>
            <w:sz w:val="32"/>
            <w:szCs w:val="32"/>
          </w:rPr>
          <w:t>;</w:t>
        </w:r>
      </w:ins>
    </w:p>
    <w:p w14:paraId="0BE4D4A5" w14:textId="77777777" w:rsidR="00AF7B99" w:rsidRPr="00AA07DB" w:rsidRDefault="00AF7B99" w:rsidP="00AF7B99">
      <w:pPr>
        <w:pStyle w:val="HTMLPreformatted"/>
        <w:shd w:val="clear" w:color="auto" w:fill="1E2A37"/>
        <w:spacing w:before="120" w:after="120"/>
        <w:rPr>
          <w:ins w:id="155" w:author="Unknown"/>
          <w:rStyle w:val="HTMLCode"/>
          <w:rFonts w:ascii="Times New Roman" w:hAnsi="Times New Roman" w:cs="Times New Roman"/>
          <w:color w:val="F8F8F2"/>
          <w:sz w:val="32"/>
          <w:szCs w:val="32"/>
        </w:rPr>
      </w:pPr>
    </w:p>
    <w:p w14:paraId="64BE8366" w14:textId="77777777" w:rsidR="00AF7B99" w:rsidRPr="00AA07DB" w:rsidRDefault="00AF7B99" w:rsidP="00AF7B99">
      <w:pPr>
        <w:pStyle w:val="HTMLPreformatted"/>
        <w:shd w:val="clear" w:color="auto" w:fill="1E2A37"/>
        <w:spacing w:before="120" w:after="120"/>
        <w:rPr>
          <w:ins w:id="156" w:author="Unknown"/>
          <w:rStyle w:val="HTMLCode"/>
          <w:rFonts w:ascii="Times New Roman" w:hAnsi="Times New Roman" w:cs="Times New Roman"/>
          <w:color w:val="F8F8F2"/>
          <w:sz w:val="32"/>
          <w:szCs w:val="32"/>
        </w:rPr>
      </w:pPr>
      <w:ins w:id="157" w:author="Unknown">
        <w:r w:rsidRPr="00AA07DB">
          <w:rPr>
            <w:rStyle w:val="token"/>
            <w:rFonts w:ascii="Times New Roman" w:hAnsi="Times New Roman" w:cs="Times New Roman"/>
            <w:color w:val="66D9EF"/>
            <w:sz w:val="32"/>
            <w:szCs w:val="32"/>
          </w:rPr>
          <w:t>SAVEPOINT</w:t>
        </w:r>
        <w:r w:rsidRPr="00AA07DB">
          <w:rPr>
            <w:rStyle w:val="HTMLCode"/>
            <w:rFonts w:ascii="Times New Roman" w:hAnsi="Times New Roman" w:cs="Times New Roman"/>
            <w:color w:val="F8F8F2"/>
            <w:sz w:val="32"/>
            <w:szCs w:val="32"/>
          </w:rPr>
          <w:t xml:space="preserve"> A</w:t>
        </w:r>
        <w:r w:rsidRPr="00AA07DB">
          <w:rPr>
            <w:rStyle w:val="token"/>
            <w:rFonts w:ascii="Times New Roman" w:hAnsi="Times New Roman" w:cs="Times New Roman"/>
            <w:color w:val="F8F8F2"/>
            <w:sz w:val="32"/>
            <w:szCs w:val="32"/>
          </w:rPr>
          <w:t>;</w:t>
        </w:r>
      </w:ins>
    </w:p>
    <w:p w14:paraId="7BC3C880" w14:textId="77777777" w:rsidR="00AF7B99" w:rsidRPr="00AA07DB" w:rsidRDefault="00AF7B99" w:rsidP="00AF7B99">
      <w:pPr>
        <w:pStyle w:val="HTMLPreformatted"/>
        <w:shd w:val="clear" w:color="auto" w:fill="1E2A37"/>
        <w:spacing w:before="120" w:after="120"/>
        <w:rPr>
          <w:ins w:id="158" w:author="Unknown"/>
          <w:rStyle w:val="HTMLCode"/>
          <w:rFonts w:ascii="Times New Roman" w:hAnsi="Times New Roman" w:cs="Times New Roman"/>
          <w:color w:val="F8F8F2"/>
          <w:sz w:val="32"/>
          <w:szCs w:val="32"/>
        </w:rPr>
      </w:pPr>
    </w:p>
    <w:p w14:paraId="20EFDEA6" w14:textId="77777777" w:rsidR="00AF7B99" w:rsidRPr="00AA07DB" w:rsidRDefault="00AF7B99" w:rsidP="00AF7B99">
      <w:pPr>
        <w:pStyle w:val="HTMLPreformatted"/>
        <w:shd w:val="clear" w:color="auto" w:fill="1E2A37"/>
        <w:spacing w:before="120" w:after="120"/>
        <w:rPr>
          <w:ins w:id="159" w:author="Unknown"/>
          <w:rStyle w:val="HTMLCode"/>
          <w:rFonts w:ascii="Times New Roman" w:hAnsi="Times New Roman" w:cs="Times New Roman"/>
          <w:color w:val="F8F8F2"/>
          <w:sz w:val="32"/>
          <w:szCs w:val="32"/>
        </w:rPr>
      </w:pPr>
      <w:ins w:id="160" w:author="Unknown">
        <w:r w:rsidRPr="00AA07DB">
          <w:rPr>
            <w:rStyle w:val="token"/>
            <w:rFonts w:ascii="Times New Roman" w:hAnsi="Times New Roman" w:cs="Times New Roman"/>
            <w:color w:val="66D9EF"/>
            <w:sz w:val="32"/>
            <w:szCs w:val="32"/>
          </w:rPr>
          <w:t>INSERT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INTO</w:t>
        </w:r>
        <w:r w:rsidRPr="00AA07DB">
          <w:rPr>
            <w:rStyle w:val="HTMLCode"/>
            <w:rFonts w:ascii="Times New Roman" w:hAnsi="Times New Roman" w:cs="Times New Roman"/>
            <w:color w:val="F8F8F2"/>
            <w:sz w:val="32"/>
            <w:szCs w:val="32"/>
          </w:rPr>
          <w:t xml:space="preserve"> class </w:t>
        </w:r>
        <w:r w:rsidRPr="00AA07DB">
          <w:rPr>
            <w:rStyle w:val="token"/>
            <w:rFonts w:ascii="Times New Roman" w:hAnsi="Times New Roman" w:cs="Times New Roman"/>
            <w:color w:val="66D9EF"/>
            <w:sz w:val="32"/>
            <w:szCs w:val="32"/>
          </w:rPr>
          <w:t>VALUES</w:t>
        </w:r>
        <w:r w:rsidRPr="00AA07DB">
          <w:rPr>
            <w:rStyle w:val="token"/>
            <w:rFonts w:ascii="Times New Roman" w:hAnsi="Times New Roman" w:cs="Times New Roman"/>
            <w:color w:val="F8F8F2"/>
            <w:sz w:val="32"/>
            <w:szCs w:val="32"/>
          </w:rPr>
          <w:t>(</w:t>
        </w:r>
        <w:r w:rsidRPr="00AA07DB">
          <w:rPr>
            <w:rStyle w:val="token"/>
            <w:rFonts w:ascii="Times New Roman" w:hAnsi="Times New Roman" w:cs="Times New Roman"/>
            <w:color w:val="AE81FF"/>
            <w:sz w:val="32"/>
            <w:szCs w:val="32"/>
          </w:rPr>
          <w:t>6</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A6E22E"/>
            <w:sz w:val="32"/>
            <w:szCs w:val="32"/>
          </w:rPr>
          <w:t>'Chris'</w:t>
        </w:r>
        <w:r w:rsidRPr="00AA07DB">
          <w:rPr>
            <w:rStyle w:val="token"/>
            <w:rFonts w:ascii="Times New Roman" w:hAnsi="Times New Roman" w:cs="Times New Roman"/>
            <w:color w:val="F8F8F2"/>
            <w:sz w:val="32"/>
            <w:szCs w:val="32"/>
          </w:rPr>
          <w:t>);</w:t>
        </w:r>
      </w:ins>
    </w:p>
    <w:p w14:paraId="2D3D3B6E" w14:textId="77777777" w:rsidR="00AF7B99" w:rsidRPr="00AA07DB" w:rsidRDefault="00AF7B99" w:rsidP="00AF7B99">
      <w:pPr>
        <w:pStyle w:val="HTMLPreformatted"/>
        <w:shd w:val="clear" w:color="auto" w:fill="1E2A37"/>
        <w:spacing w:before="120" w:after="120"/>
        <w:rPr>
          <w:ins w:id="161" w:author="Unknown"/>
          <w:rStyle w:val="HTMLCode"/>
          <w:rFonts w:ascii="Times New Roman" w:hAnsi="Times New Roman" w:cs="Times New Roman"/>
          <w:color w:val="F8F8F2"/>
          <w:sz w:val="32"/>
          <w:szCs w:val="32"/>
        </w:rPr>
      </w:pPr>
    </w:p>
    <w:p w14:paraId="211DBC7C" w14:textId="77777777" w:rsidR="00AF7B99" w:rsidRPr="00AA07DB" w:rsidRDefault="00AF7B99" w:rsidP="00AF7B99">
      <w:pPr>
        <w:pStyle w:val="HTMLPreformatted"/>
        <w:shd w:val="clear" w:color="auto" w:fill="1E2A37"/>
        <w:spacing w:before="120" w:after="120"/>
        <w:rPr>
          <w:ins w:id="162" w:author="Unknown"/>
          <w:rStyle w:val="HTMLCode"/>
          <w:rFonts w:ascii="Times New Roman" w:hAnsi="Times New Roman" w:cs="Times New Roman"/>
          <w:color w:val="F8F8F2"/>
          <w:sz w:val="32"/>
          <w:szCs w:val="32"/>
        </w:rPr>
      </w:pPr>
      <w:ins w:id="163" w:author="Unknown">
        <w:r w:rsidRPr="00AA07DB">
          <w:rPr>
            <w:rStyle w:val="token"/>
            <w:rFonts w:ascii="Times New Roman" w:hAnsi="Times New Roman" w:cs="Times New Roman"/>
            <w:color w:val="66D9EF"/>
            <w:sz w:val="32"/>
            <w:szCs w:val="32"/>
          </w:rPr>
          <w:t>SAVEPOINT</w:t>
        </w:r>
        <w:r w:rsidRPr="00AA07DB">
          <w:rPr>
            <w:rStyle w:val="HTMLCode"/>
            <w:rFonts w:ascii="Times New Roman" w:hAnsi="Times New Roman" w:cs="Times New Roman"/>
            <w:color w:val="F8F8F2"/>
            <w:sz w:val="32"/>
            <w:szCs w:val="32"/>
          </w:rPr>
          <w:t xml:space="preserve"> B</w:t>
        </w:r>
        <w:r w:rsidRPr="00AA07DB">
          <w:rPr>
            <w:rStyle w:val="token"/>
            <w:rFonts w:ascii="Times New Roman" w:hAnsi="Times New Roman" w:cs="Times New Roman"/>
            <w:color w:val="F8F8F2"/>
            <w:sz w:val="32"/>
            <w:szCs w:val="32"/>
          </w:rPr>
          <w:t>;</w:t>
        </w:r>
      </w:ins>
    </w:p>
    <w:p w14:paraId="0CD4AC81" w14:textId="77777777" w:rsidR="00AF7B99" w:rsidRPr="00AA07DB" w:rsidRDefault="00AF7B99" w:rsidP="00AF7B99">
      <w:pPr>
        <w:pStyle w:val="HTMLPreformatted"/>
        <w:shd w:val="clear" w:color="auto" w:fill="1E2A37"/>
        <w:spacing w:before="120" w:after="120"/>
        <w:rPr>
          <w:ins w:id="164" w:author="Unknown"/>
          <w:rStyle w:val="HTMLCode"/>
          <w:rFonts w:ascii="Times New Roman" w:hAnsi="Times New Roman" w:cs="Times New Roman"/>
          <w:color w:val="F8F8F2"/>
          <w:sz w:val="32"/>
          <w:szCs w:val="32"/>
        </w:rPr>
      </w:pPr>
    </w:p>
    <w:p w14:paraId="55EA80F7" w14:textId="77777777" w:rsidR="00AF7B99" w:rsidRPr="00AA07DB" w:rsidRDefault="00AF7B99" w:rsidP="00AF7B99">
      <w:pPr>
        <w:pStyle w:val="HTMLPreformatted"/>
        <w:shd w:val="clear" w:color="auto" w:fill="1E2A37"/>
        <w:spacing w:before="120" w:after="120"/>
        <w:rPr>
          <w:ins w:id="165" w:author="Unknown"/>
          <w:rStyle w:val="HTMLCode"/>
          <w:rFonts w:ascii="Times New Roman" w:hAnsi="Times New Roman" w:cs="Times New Roman"/>
          <w:color w:val="F8F8F2"/>
          <w:sz w:val="32"/>
          <w:szCs w:val="32"/>
        </w:rPr>
      </w:pPr>
      <w:ins w:id="166" w:author="Unknown">
        <w:r w:rsidRPr="00AA07DB">
          <w:rPr>
            <w:rStyle w:val="token"/>
            <w:rFonts w:ascii="Times New Roman" w:hAnsi="Times New Roman" w:cs="Times New Roman"/>
            <w:color w:val="66D9EF"/>
            <w:sz w:val="32"/>
            <w:szCs w:val="32"/>
          </w:rPr>
          <w:t>INSERT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INTO</w:t>
        </w:r>
        <w:r w:rsidRPr="00AA07DB">
          <w:rPr>
            <w:rStyle w:val="HTMLCode"/>
            <w:rFonts w:ascii="Times New Roman" w:hAnsi="Times New Roman" w:cs="Times New Roman"/>
            <w:color w:val="F8F8F2"/>
            <w:sz w:val="32"/>
            <w:szCs w:val="32"/>
          </w:rPr>
          <w:t xml:space="preserve"> class </w:t>
        </w:r>
        <w:r w:rsidRPr="00AA07DB">
          <w:rPr>
            <w:rStyle w:val="token"/>
            <w:rFonts w:ascii="Times New Roman" w:hAnsi="Times New Roman" w:cs="Times New Roman"/>
            <w:color w:val="66D9EF"/>
            <w:sz w:val="32"/>
            <w:szCs w:val="32"/>
          </w:rPr>
          <w:t>VALUES</w:t>
        </w:r>
        <w:r w:rsidRPr="00AA07DB">
          <w:rPr>
            <w:rStyle w:val="token"/>
            <w:rFonts w:ascii="Times New Roman" w:hAnsi="Times New Roman" w:cs="Times New Roman"/>
            <w:color w:val="F8F8F2"/>
            <w:sz w:val="32"/>
            <w:szCs w:val="32"/>
          </w:rPr>
          <w:t>(</w:t>
        </w:r>
        <w:r w:rsidRPr="00AA07DB">
          <w:rPr>
            <w:rStyle w:val="token"/>
            <w:rFonts w:ascii="Times New Roman" w:hAnsi="Times New Roman" w:cs="Times New Roman"/>
            <w:color w:val="AE81FF"/>
            <w:sz w:val="32"/>
            <w:szCs w:val="32"/>
          </w:rPr>
          <w:t>7</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A6E22E"/>
            <w:sz w:val="32"/>
            <w:szCs w:val="32"/>
          </w:rPr>
          <w:t>'Bravo'</w:t>
        </w:r>
        <w:r w:rsidRPr="00AA07DB">
          <w:rPr>
            <w:rStyle w:val="token"/>
            <w:rFonts w:ascii="Times New Roman" w:hAnsi="Times New Roman" w:cs="Times New Roman"/>
            <w:color w:val="F8F8F2"/>
            <w:sz w:val="32"/>
            <w:szCs w:val="32"/>
          </w:rPr>
          <w:t>);</w:t>
        </w:r>
      </w:ins>
    </w:p>
    <w:p w14:paraId="20627519" w14:textId="77777777" w:rsidR="00AF7B99" w:rsidRPr="00AA07DB" w:rsidRDefault="00AF7B99" w:rsidP="00AF7B99">
      <w:pPr>
        <w:pStyle w:val="HTMLPreformatted"/>
        <w:shd w:val="clear" w:color="auto" w:fill="1E2A37"/>
        <w:spacing w:before="120" w:after="120"/>
        <w:rPr>
          <w:ins w:id="167" w:author="Unknown"/>
          <w:rStyle w:val="HTMLCode"/>
          <w:rFonts w:ascii="Times New Roman" w:hAnsi="Times New Roman" w:cs="Times New Roman"/>
          <w:color w:val="F8F8F2"/>
          <w:sz w:val="32"/>
          <w:szCs w:val="32"/>
        </w:rPr>
      </w:pPr>
    </w:p>
    <w:p w14:paraId="7C331319" w14:textId="77777777" w:rsidR="00AF7B99" w:rsidRPr="00AA07DB" w:rsidRDefault="00AF7B99" w:rsidP="00AF7B99">
      <w:pPr>
        <w:pStyle w:val="HTMLPreformatted"/>
        <w:shd w:val="clear" w:color="auto" w:fill="1E2A37"/>
        <w:spacing w:before="120" w:after="120"/>
        <w:rPr>
          <w:ins w:id="168" w:author="Unknown"/>
          <w:rStyle w:val="HTMLCode"/>
          <w:rFonts w:ascii="Times New Roman" w:hAnsi="Times New Roman" w:cs="Times New Roman"/>
          <w:color w:val="F8F8F2"/>
          <w:sz w:val="32"/>
          <w:szCs w:val="32"/>
        </w:rPr>
      </w:pPr>
      <w:ins w:id="169" w:author="Unknown">
        <w:r w:rsidRPr="00AA07DB">
          <w:rPr>
            <w:rStyle w:val="token"/>
            <w:rFonts w:ascii="Times New Roman" w:hAnsi="Times New Roman" w:cs="Times New Roman"/>
            <w:color w:val="66D9EF"/>
            <w:sz w:val="32"/>
            <w:szCs w:val="32"/>
          </w:rPr>
          <w:t>SAVEPOINT</w:t>
        </w:r>
        <w:r w:rsidRPr="00AA07DB">
          <w:rPr>
            <w:rStyle w:val="HTMLCode"/>
            <w:rFonts w:ascii="Times New Roman" w:hAnsi="Times New Roman" w:cs="Times New Roman"/>
            <w:color w:val="F8F8F2"/>
            <w:sz w:val="32"/>
            <w:szCs w:val="32"/>
          </w:rPr>
          <w:t xml:space="preserve"> C</w:t>
        </w:r>
        <w:r w:rsidRPr="00AA07DB">
          <w:rPr>
            <w:rStyle w:val="token"/>
            <w:rFonts w:ascii="Times New Roman" w:hAnsi="Times New Roman" w:cs="Times New Roman"/>
            <w:color w:val="F8F8F2"/>
            <w:sz w:val="32"/>
            <w:szCs w:val="32"/>
          </w:rPr>
          <w:t>;</w:t>
        </w:r>
      </w:ins>
    </w:p>
    <w:p w14:paraId="4E70B02D" w14:textId="77777777" w:rsidR="00AF7B99" w:rsidRPr="00AA07DB" w:rsidRDefault="00AF7B99" w:rsidP="00AF7B99">
      <w:pPr>
        <w:pStyle w:val="HTMLPreformatted"/>
        <w:shd w:val="clear" w:color="auto" w:fill="1E2A37"/>
        <w:spacing w:before="120" w:after="120"/>
        <w:rPr>
          <w:ins w:id="170" w:author="Unknown"/>
          <w:rStyle w:val="HTMLCode"/>
          <w:rFonts w:ascii="Times New Roman" w:hAnsi="Times New Roman" w:cs="Times New Roman"/>
          <w:color w:val="F8F8F2"/>
          <w:sz w:val="32"/>
          <w:szCs w:val="32"/>
        </w:rPr>
      </w:pPr>
    </w:p>
    <w:p w14:paraId="54237F32" w14:textId="77777777" w:rsidR="00AF7B99" w:rsidRPr="00AA07DB" w:rsidRDefault="00AF7B99" w:rsidP="00AF7B99">
      <w:pPr>
        <w:pStyle w:val="HTMLPreformatted"/>
        <w:shd w:val="clear" w:color="auto" w:fill="1E2A37"/>
        <w:spacing w:before="120" w:after="120"/>
        <w:rPr>
          <w:ins w:id="171" w:author="Unknown"/>
          <w:rFonts w:ascii="Times New Roman" w:hAnsi="Times New Roman" w:cs="Times New Roman"/>
          <w:color w:val="F8F8F2"/>
          <w:sz w:val="32"/>
          <w:szCs w:val="32"/>
        </w:rPr>
      </w:pPr>
      <w:ins w:id="172" w:author="Unknown">
        <w:r w:rsidRPr="00AA07DB">
          <w:rPr>
            <w:rStyle w:val="token"/>
            <w:rFonts w:ascii="Times New Roman" w:hAnsi="Times New Roman" w:cs="Times New Roman"/>
            <w:color w:val="66D9EF"/>
            <w:sz w:val="32"/>
            <w:szCs w:val="32"/>
          </w:rPr>
          <w:t>SELECT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FROM</w:t>
        </w:r>
        <w:r w:rsidRPr="00AA07DB">
          <w:rPr>
            <w:rStyle w:val="HTMLCode"/>
            <w:rFonts w:ascii="Times New Roman" w:hAnsi="Times New Roman" w:cs="Times New Roman"/>
            <w:color w:val="F8F8F2"/>
            <w:sz w:val="32"/>
            <w:szCs w:val="32"/>
          </w:rPr>
          <w:t xml:space="preserve"> class</w:t>
        </w:r>
        <w:r w:rsidRPr="00AA07DB">
          <w:rPr>
            <w:rStyle w:val="token"/>
            <w:rFonts w:ascii="Times New Roman" w:hAnsi="Times New Roman" w:cs="Times New Roman"/>
            <w:color w:val="F8F8F2"/>
            <w:sz w:val="32"/>
            <w:szCs w:val="32"/>
          </w:rPr>
          <w:t>;</w:t>
        </w:r>
      </w:ins>
    </w:p>
    <w:p w14:paraId="70D37AA0" w14:textId="77777777" w:rsidR="00AF7B99" w:rsidRPr="00AA07DB" w:rsidRDefault="00AF7B99" w:rsidP="00AF7B99">
      <w:pPr>
        <w:rPr>
          <w:ins w:id="173" w:author="Unknown"/>
          <w:rFonts w:ascii="Times New Roman" w:hAnsi="Times New Roman" w:cs="Times New Roman"/>
          <w:color w:val="333333"/>
          <w:sz w:val="32"/>
          <w:szCs w:val="32"/>
        </w:rPr>
      </w:pPr>
      <w:ins w:id="174" w:author="Unknown">
        <w:r w:rsidRPr="00AA07DB">
          <w:rPr>
            <w:rFonts w:ascii="Times New Roman" w:hAnsi="Times New Roman" w:cs="Times New Roman"/>
            <w:b/>
            <w:bCs/>
            <w:color w:val="333333"/>
            <w:sz w:val="32"/>
            <w:szCs w:val="32"/>
          </w:rPr>
          <w:t>NOTE:</w:t>
        </w:r>
        <w:r w:rsidRPr="00AA07DB">
          <w:rPr>
            <w:rFonts w:ascii="Times New Roman" w:hAnsi="Times New Roman" w:cs="Times New Roman"/>
            <w:color w:val="333333"/>
            <w:sz w:val="32"/>
            <w:szCs w:val="32"/>
          </w:rPr>
          <w:t> </w:t>
        </w:r>
        <w:r w:rsidRPr="00AA07DB">
          <w:rPr>
            <w:rStyle w:val="HTMLCode"/>
            <w:rFonts w:ascii="Times New Roman" w:eastAsiaTheme="minorEastAsia" w:hAnsi="Times New Roman" w:cs="Times New Roman"/>
            <w:color w:val="C7254E"/>
            <w:sz w:val="32"/>
            <w:szCs w:val="32"/>
            <w:shd w:val="clear" w:color="auto" w:fill="F9F2F4"/>
          </w:rPr>
          <w:t>SELECT</w:t>
        </w:r>
        <w:r w:rsidRPr="00AA07DB">
          <w:rPr>
            <w:rFonts w:ascii="Times New Roman" w:hAnsi="Times New Roman" w:cs="Times New Roman"/>
            <w:color w:val="333333"/>
            <w:sz w:val="32"/>
            <w:szCs w:val="32"/>
          </w:rPr>
          <w:t> statement is used to show the data stored in the table.</w:t>
        </w:r>
      </w:ins>
    </w:p>
    <w:p w14:paraId="7C1447AE" w14:textId="77777777" w:rsidR="00AF7B99" w:rsidRPr="00AA07DB" w:rsidRDefault="00AF7B99" w:rsidP="00AF7B99">
      <w:pPr>
        <w:pStyle w:val="NormalWeb"/>
        <w:spacing w:before="0" w:beforeAutospacing="0" w:after="167" w:afterAutospacing="0"/>
        <w:rPr>
          <w:ins w:id="175" w:author="Unknown"/>
          <w:color w:val="333333"/>
          <w:sz w:val="32"/>
          <w:szCs w:val="32"/>
        </w:rPr>
      </w:pPr>
      <w:ins w:id="176" w:author="Unknown">
        <w:r w:rsidRPr="00AA07DB">
          <w:rPr>
            <w:color w:val="333333"/>
            <w:sz w:val="32"/>
            <w:szCs w:val="32"/>
          </w:rPr>
          <w:t>The resultant table will look like,</w:t>
        </w:r>
      </w:ins>
    </w:p>
    <w:tbl>
      <w:tblPr>
        <w:tblW w:w="1053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295"/>
        <w:gridCol w:w="7237"/>
      </w:tblGrid>
      <w:tr w:rsidR="00AF7B99" w:rsidRPr="00AA07DB" w14:paraId="193E366F"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310ECC48" w14:textId="77777777" w:rsidR="00AF7B99" w:rsidRPr="00AA07DB" w:rsidRDefault="00AF7B99" w:rsidP="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lastRenderedPageBreak/>
              <w:t>id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1FBFB98E" w14:textId="77777777" w:rsidR="00AF7B99" w:rsidRPr="00AA07DB" w:rsidRDefault="00AF7B99" w:rsidP="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name</w:t>
            </w:r>
          </w:p>
        </w:tc>
      </w:tr>
      <w:tr w:rsidR="00AF7B99" w:rsidRPr="00AA07DB" w14:paraId="5F774D26"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02BAFC7F" w14:textId="77777777" w:rsidR="00AF7B99" w:rsidRPr="00AA07DB" w:rsidRDefault="00AF7B99" w:rsidP="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5A754224" w14:textId="77777777" w:rsidR="00AF7B99" w:rsidRPr="00AA07DB" w:rsidRDefault="00AF7B99" w:rsidP="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Abhi</w:t>
            </w:r>
          </w:p>
        </w:tc>
      </w:tr>
      <w:tr w:rsidR="00AF7B99" w:rsidRPr="00AA07DB" w14:paraId="7E978384"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7ED79520" w14:textId="77777777" w:rsidR="00AF7B99" w:rsidRPr="00AA07DB" w:rsidRDefault="00AF7B99" w:rsidP="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2F80E32A" w14:textId="77777777" w:rsidR="00AF7B99" w:rsidRPr="00AA07DB" w:rsidRDefault="00AF7B99" w:rsidP="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Adam</w:t>
            </w:r>
          </w:p>
        </w:tc>
      </w:tr>
      <w:tr w:rsidR="00AF7B99" w:rsidRPr="00AA07DB" w14:paraId="5BF0CD52"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159D672D" w14:textId="77777777" w:rsidR="00AF7B99" w:rsidRPr="00AA07DB" w:rsidRDefault="00AF7B99" w:rsidP="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528BE584" w14:textId="77777777" w:rsidR="00AF7B99" w:rsidRPr="00AA07DB" w:rsidRDefault="00AF7B99" w:rsidP="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Alex</w:t>
            </w:r>
          </w:p>
        </w:tc>
      </w:tr>
      <w:tr w:rsidR="00AF7B99" w:rsidRPr="00AA07DB" w14:paraId="171E12C4"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4001B0DC" w14:textId="77777777" w:rsidR="00AF7B99" w:rsidRPr="00AA07DB" w:rsidRDefault="00AF7B99" w:rsidP="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5</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1BEABB3F" w14:textId="77777777" w:rsidR="00AF7B99" w:rsidRPr="00AA07DB" w:rsidRDefault="00AF7B99" w:rsidP="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Abhijit</w:t>
            </w:r>
          </w:p>
        </w:tc>
      </w:tr>
      <w:tr w:rsidR="00AF7B99" w:rsidRPr="00AA07DB" w14:paraId="0028C2E0"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77C2A97D" w14:textId="77777777" w:rsidR="00AF7B99" w:rsidRPr="00AA07DB" w:rsidRDefault="00AF7B99" w:rsidP="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01ED1AC6" w14:textId="77777777" w:rsidR="00AF7B99" w:rsidRPr="00AA07DB" w:rsidRDefault="00AF7B99" w:rsidP="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Chris</w:t>
            </w:r>
          </w:p>
        </w:tc>
      </w:tr>
      <w:tr w:rsidR="00AF7B99" w:rsidRPr="00AA07DB" w14:paraId="36E80CF8"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36C8AD8C" w14:textId="77777777" w:rsidR="00AF7B99" w:rsidRPr="00AA07DB" w:rsidRDefault="00AF7B99" w:rsidP="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7</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4BB697BD" w14:textId="77777777" w:rsidR="00AF7B99" w:rsidRPr="00AA07DB" w:rsidRDefault="00AF7B99" w:rsidP="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Bravo</w:t>
            </w:r>
          </w:p>
        </w:tc>
      </w:tr>
    </w:tbl>
    <w:p w14:paraId="7F4661BA" w14:textId="77777777" w:rsidR="00AF7B99" w:rsidRPr="00AA07DB" w:rsidRDefault="00AF7B99" w:rsidP="00AF7B99">
      <w:pPr>
        <w:pStyle w:val="NormalWeb"/>
        <w:spacing w:before="0" w:beforeAutospacing="0" w:after="167" w:afterAutospacing="0"/>
        <w:rPr>
          <w:ins w:id="177" w:author="Unknown"/>
          <w:color w:val="333333"/>
          <w:sz w:val="32"/>
          <w:szCs w:val="32"/>
        </w:rPr>
      </w:pPr>
      <w:ins w:id="178" w:author="Unknown">
        <w:r w:rsidRPr="00AA07DB">
          <w:rPr>
            <w:color w:val="333333"/>
            <w:sz w:val="32"/>
            <w:szCs w:val="32"/>
          </w:rPr>
          <w:t>Now let's use the </w:t>
        </w:r>
        <w:r w:rsidRPr="00AA07DB">
          <w:rPr>
            <w:rStyle w:val="HTMLCode"/>
            <w:rFonts w:ascii="Times New Roman" w:hAnsi="Times New Roman" w:cs="Times New Roman"/>
            <w:color w:val="C7254E"/>
            <w:sz w:val="32"/>
            <w:szCs w:val="32"/>
            <w:shd w:val="clear" w:color="auto" w:fill="F9F2F4"/>
          </w:rPr>
          <w:t>ROLLBACK</w:t>
        </w:r>
        <w:r w:rsidRPr="00AA07DB">
          <w:rPr>
            <w:color w:val="333333"/>
            <w:sz w:val="32"/>
            <w:szCs w:val="32"/>
          </w:rPr>
          <w:t> command to roll back the state of data to the </w:t>
        </w:r>
        <w:r w:rsidRPr="00AA07DB">
          <w:rPr>
            <w:b/>
            <w:bCs/>
            <w:color w:val="333333"/>
            <w:sz w:val="32"/>
            <w:szCs w:val="32"/>
          </w:rPr>
          <w:t>savepoint B</w:t>
        </w:r>
        <w:r w:rsidRPr="00AA07DB">
          <w:rPr>
            <w:color w:val="333333"/>
            <w:sz w:val="32"/>
            <w:szCs w:val="32"/>
          </w:rPr>
          <w:t>.</w:t>
        </w:r>
      </w:ins>
    </w:p>
    <w:p w14:paraId="4A202264" w14:textId="77777777" w:rsidR="00AF7B99" w:rsidRPr="00AA07DB" w:rsidRDefault="00AF7B99" w:rsidP="00AF7B99">
      <w:pPr>
        <w:pStyle w:val="HTMLPreformatted"/>
        <w:shd w:val="clear" w:color="auto" w:fill="1E2A37"/>
        <w:spacing w:before="120" w:after="120"/>
        <w:rPr>
          <w:ins w:id="179" w:author="Unknown"/>
          <w:rStyle w:val="HTMLCode"/>
          <w:rFonts w:ascii="Times New Roman" w:hAnsi="Times New Roman" w:cs="Times New Roman"/>
          <w:color w:val="F8F8F2"/>
          <w:sz w:val="32"/>
          <w:szCs w:val="32"/>
        </w:rPr>
      </w:pPr>
      <w:ins w:id="180" w:author="Unknown">
        <w:r w:rsidRPr="00AA07DB">
          <w:rPr>
            <w:rStyle w:val="token"/>
            <w:rFonts w:ascii="Times New Roman" w:hAnsi="Times New Roman" w:cs="Times New Roman"/>
            <w:color w:val="66D9EF"/>
            <w:sz w:val="32"/>
            <w:szCs w:val="32"/>
          </w:rPr>
          <w:t>ROLLBACK</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TO</w:t>
        </w:r>
        <w:r w:rsidRPr="00AA07DB">
          <w:rPr>
            <w:rStyle w:val="HTMLCode"/>
            <w:rFonts w:ascii="Times New Roman" w:hAnsi="Times New Roman" w:cs="Times New Roman"/>
            <w:color w:val="F8F8F2"/>
            <w:sz w:val="32"/>
            <w:szCs w:val="32"/>
          </w:rPr>
          <w:t xml:space="preserve"> B</w:t>
        </w:r>
        <w:r w:rsidRPr="00AA07DB">
          <w:rPr>
            <w:rStyle w:val="token"/>
            <w:rFonts w:ascii="Times New Roman" w:hAnsi="Times New Roman" w:cs="Times New Roman"/>
            <w:color w:val="F8F8F2"/>
            <w:sz w:val="32"/>
            <w:szCs w:val="32"/>
          </w:rPr>
          <w:t>;</w:t>
        </w:r>
      </w:ins>
    </w:p>
    <w:p w14:paraId="4DD4400D" w14:textId="77777777" w:rsidR="00AF7B99" w:rsidRPr="00AA07DB" w:rsidRDefault="00AF7B99" w:rsidP="00AF7B99">
      <w:pPr>
        <w:pStyle w:val="HTMLPreformatted"/>
        <w:shd w:val="clear" w:color="auto" w:fill="1E2A37"/>
        <w:spacing w:before="120" w:after="120"/>
        <w:rPr>
          <w:ins w:id="181" w:author="Unknown"/>
          <w:rStyle w:val="HTMLCode"/>
          <w:rFonts w:ascii="Times New Roman" w:hAnsi="Times New Roman" w:cs="Times New Roman"/>
          <w:color w:val="F8F8F2"/>
          <w:sz w:val="32"/>
          <w:szCs w:val="32"/>
        </w:rPr>
      </w:pPr>
    </w:p>
    <w:p w14:paraId="62AA17E0" w14:textId="77777777" w:rsidR="00AF7B99" w:rsidRPr="00AA07DB" w:rsidRDefault="00AF7B99" w:rsidP="00AF7B99">
      <w:pPr>
        <w:pStyle w:val="HTMLPreformatted"/>
        <w:shd w:val="clear" w:color="auto" w:fill="1E2A37"/>
        <w:spacing w:before="120" w:after="120"/>
        <w:rPr>
          <w:ins w:id="182" w:author="Unknown"/>
          <w:rFonts w:ascii="Times New Roman" w:hAnsi="Times New Roman" w:cs="Times New Roman"/>
          <w:color w:val="F8F8F2"/>
          <w:sz w:val="32"/>
          <w:szCs w:val="32"/>
        </w:rPr>
      </w:pPr>
      <w:ins w:id="183" w:author="Unknown">
        <w:r w:rsidRPr="00AA07DB">
          <w:rPr>
            <w:rStyle w:val="token"/>
            <w:rFonts w:ascii="Times New Roman" w:hAnsi="Times New Roman" w:cs="Times New Roman"/>
            <w:color w:val="66D9EF"/>
            <w:sz w:val="32"/>
            <w:szCs w:val="32"/>
          </w:rPr>
          <w:t>SELECT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FROM</w:t>
        </w:r>
        <w:r w:rsidRPr="00AA07DB">
          <w:rPr>
            <w:rStyle w:val="HTMLCode"/>
            <w:rFonts w:ascii="Times New Roman" w:hAnsi="Times New Roman" w:cs="Times New Roman"/>
            <w:color w:val="F8F8F2"/>
            <w:sz w:val="32"/>
            <w:szCs w:val="32"/>
          </w:rPr>
          <w:t xml:space="preserve"> class</w:t>
        </w:r>
        <w:r w:rsidRPr="00AA07DB">
          <w:rPr>
            <w:rStyle w:val="token"/>
            <w:rFonts w:ascii="Times New Roman" w:hAnsi="Times New Roman" w:cs="Times New Roman"/>
            <w:color w:val="F8F8F2"/>
            <w:sz w:val="32"/>
            <w:szCs w:val="32"/>
          </w:rPr>
          <w:t>;</w:t>
        </w:r>
      </w:ins>
    </w:p>
    <w:p w14:paraId="3262CE75" w14:textId="77777777" w:rsidR="00AF7B99" w:rsidRPr="00AA07DB" w:rsidRDefault="00AF7B99" w:rsidP="00AF7B99">
      <w:pPr>
        <w:pStyle w:val="NormalWeb"/>
        <w:spacing w:before="0" w:beforeAutospacing="0" w:after="167" w:afterAutospacing="0"/>
        <w:rPr>
          <w:ins w:id="184" w:author="Unknown"/>
          <w:color w:val="333333"/>
          <w:sz w:val="32"/>
          <w:szCs w:val="32"/>
        </w:rPr>
      </w:pPr>
      <w:ins w:id="185" w:author="Unknown">
        <w:r w:rsidRPr="00AA07DB">
          <w:rPr>
            <w:color w:val="333333"/>
            <w:sz w:val="32"/>
            <w:szCs w:val="32"/>
          </w:rPr>
          <w:t>Now our </w:t>
        </w:r>
        <w:r w:rsidRPr="00AA07DB">
          <w:rPr>
            <w:b/>
            <w:bCs/>
            <w:color w:val="333333"/>
            <w:sz w:val="32"/>
            <w:szCs w:val="32"/>
          </w:rPr>
          <w:t>class</w:t>
        </w:r>
        <w:r w:rsidRPr="00AA07DB">
          <w:rPr>
            <w:color w:val="333333"/>
            <w:sz w:val="32"/>
            <w:szCs w:val="32"/>
          </w:rPr>
          <w:t> table will look like,</w:t>
        </w:r>
      </w:ins>
    </w:p>
    <w:tbl>
      <w:tblPr>
        <w:tblW w:w="1053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295"/>
        <w:gridCol w:w="7237"/>
      </w:tblGrid>
      <w:tr w:rsidR="00AF7B99" w:rsidRPr="00AA07DB" w14:paraId="5B1588FA"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13972F6E" w14:textId="77777777" w:rsidR="00AF7B99" w:rsidRPr="00AA07DB" w:rsidRDefault="00AF7B99" w:rsidP="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id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2A034908" w14:textId="77777777" w:rsidR="00AF7B99" w:rsidRPr="00AA07DB" w:rsidRDefault="00AF7B99" w:rsidP="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name</w:t>
            </w:r>
          </w:p>
        </w:tc>
      </w:tr>
      <w:tr w:rsidR="00AF7B99" w:rsidRPr="00AA07DB" w14:paraId="0A02A49C"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6434CD30" w14:textId="77777777" w:rsidR="00AF7B99" w:rsidRPr="00AA07DB" w:rsidRDefault="00AF7B99" w:rsidP="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58B099A1" w14:textId="77777777" w:rsidR="00AF7B99" w:rsidRPr="00AA07DB" w:rsidRDefault="00AF7B99" w:rsidP="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Abhi</w:t>
            </w:r>
          </w:p>
        </w:tc>
      </w:tr>
      <w:tr w:rsidR="00AF7B99" w:rsidRPr="00AA07DB" w14:paraId="4318A1D4"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2271B676" w14:textId="77777777" w:rsidR="00AF7B99" w:rsidRPr="00AA07DB" w:rsidRDefault="00AF7B99" w:rsidP="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lastRenderedPageBreak/>
              <w:t>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7F7192C6" w14:textId="77777777" w:rsidR="00AF7B99" w:rsidRPr="00AA07DB" w:rsidRDefault="00AF7B99" w:rsidP="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Adam</w:t>
            </w:r>
          </w:p>
        </w:tc>
      </w:tr>
      <w:tr w:rsidR="00AF7B99" w:rsidRPr="00AA07DB" w14:paraId="2C307351"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23050B13" w14:textId="77777777" w:rsidR="00AF7B99" w:rsidRPr="00AA07DB" w:rsidRDefault="00AF7B99" w:rsidP="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13868F34" w14:textId="77777777" w:rsidR="00AF7B99" w:rsidRPr="00AA07DB" w:rsidRDefault="00AF7B99" w:rsidP="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Alex</w:t>
            </w:r>
          </w:p>
        </w:tc>
      </w:tr>
      <w:tr w:rsidR="00AF7B99" w:rsidRPr="00AA07DB" w14:paraId="39EB07B5"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59C4B175" w14:textId="77777777" w:rsidR="00AF7B99" w:rsidRPr="00AA07DB" w:rsidRDefault="00AF7B99" w:rsidP="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5</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69D8B6D5" w14:textId="77777777" w:rsidR="00AF7B99" w:rsidRPr="00AA07DB" w:rsidRDefault="00AF7B99" w:rsidP="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Abhijit</w:t>
            </w:r>
          </w:p>
        </w:tc>
      </w:tr>
      <w:tr w:rsidR="00AF7B99" w:rsidRPr="00AA07DB" w14:paraId="269BFE71"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08938E0A" w14:textId="77777777" w:rsidR="00AF7B99" w:rsidRPr="00AA07DB" w:rsidRDefault="00AF7B99" w:rsidP="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1FBCBC99" w14:textId="77777777" w:rsidR="00AF7B99" w:rsidRPr="00AA07DB" w:rsidRDefault="00AF7B99" w:rsidP="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Chris</w:t>
            </w:r>
          </w:p>
        </w:tc>
      </w:tr>
    </w:tbl>
    <w:p w14:paraId="497D0C1E" w14:textId="77777777" w:rsidR="00AF7B99" w:rsidRPr="00AA07DB" w:rsidRDefault="00AF7B99" w:rsidP="00AF7B99">
      <w:pPr>
        <w:pStyle w:val="NormalWeb"/>
        <w:spacing w:before="0" w:beforeAutospacing="0" w:after="167" w:afterAutospacing="0"/>
        <w:rPr>
          <w:ins w:id="186" w:author="Unknown"/>
          <w:color w:val="333333"/>
          <w:sz w:val="32"/>
          <w:szCs w:val="32"/>
        </w:rPr>
      </w:pPr>
      <w:ins w:id="187" w:author="Unknown">
        <w:r w:rsidRPr="00AA07DB">
          <w:rPr>
            <w:color w:val="333333"/>
            <w:sz w:val="32"/>
            <w:szCs w:val="32"/>
          </w:rPr>
          <w:t>Now let's again use the </w:t>
        </w:r>
        <w:r w:rsidRPr="00AA07DB">
          <w:rPr>
            <w:rStyle w:val="HTMLCode"/>
            <w:rFonts w:ascii="Times New Roman" w:hAnsi="Times New Roman" w:cs="Times New Roman"/>
            <w:color w:val="C7254E"/>
            <w:sz w:val="32"/>
            <w:szCs w:val="32"/>
            <w:shd w:val="clear" w:color="auto" w:fill="F9F2F4"/>
          </w:rPr>
          <w:t>ROLLBACK</w:t>
        </w:r>
        <w:r w:rsidRPr="00AA07DB">
          <w:rPr>
            <w:color w:val="333333"/>
            <w:sz w:val="32"/>
            <w:szCs w:val="32"/>
          </w:rPr>
          <w:t> command to roll back the state of data to the </w:t>
        </w:r>
        <w:r w:rsidRPr="00AA07DB">
          <w:rPr>
            <w:b/>
            <w:bCs/>
            <w:color w:val="333333"/>
            <w:sz w:val="32"/>
            <w:szCs w:val="32"/>
          </w:rPr>
          <w:t>savepoint A</w:t>
        </w:r>
      </w:ins>
    </w:p>
    <w:p w14:paraId="5D46B749" w14:textId="77777777" w:rsidR="00AF7B99" w:rsidRPr="00AA07DB" w:rsidRDefault="00AF7B99" w:rsidP="00AF7B99">
      <w:pPr>
        <w:pStyle w:val="HTMLPreformatted"/>
        <w:shd w:val="clear" w:color="auto" w:fill="1E2A37"/>
        <w:spacing w:before="120" w:after="120"/>
        <w:rPr>
          <w:ins w:id="188" w:author="Unknown"/>
          <w:rStyle w:val="HTMLCode"/>
          <w:rFonts w:ascii="Times New Roman" w:hAnsi="Times New Roman" w:cs="Times New Roman"/>
          <w:color w:val="F8F8F2"/>
          <w:sz w:val="32"/>
          <w:szCs w:val="32"/>
        </w:rPr>
      </w:pPr>
      <w:ins w:id="189" w:author="Unknown">
        <w:r w:rsidRPr="00AA07DB">
          <w:rPr>
            <w:rStyle w:val="token"/>
            <w:rFonts w:ascii="Times New Roman" w:hAnsi="Times New Roman" w:cs="Times New Roman"/>
            <w:color w:val="66D9EF"/>
            <w:sz w:val="32"/>
            <w:szCs w:val="32"/>
          </w:rPr>
          <w:t>ROLLBACK</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TO</w:t>
        </w:r>
        <w:r w:rsidRPr="00AA07DB">
          <w:rPr>
            <w:rStyle w:val="HTMLCode"/>
            <w:rFonts w:ascii="Times New Roman" w:hAnsi="Times New Roman" w:cs="Times New Roman"/>
            <w:color w:val="F8F8F2"/>
            <w:sz w:val="32"/>
            <w:szCs w:val="32"/>
          </w:rPr>
          <w:t xml:space="preserve"> A</w:t>
        </w:r>
        <w:r w:rsidRPr="00AA07DB">
          <w:rPr>
            <w:rStyle w:val="token"/>
            <w:rFonts w:ascii="Times New Roman" w:hAnsi="Times New Roman" w:cs="Times New Roman"/>
            <w:color w:val="F8F8F2"/>
            <w:sz w:val="32"/>
            <w:szCs w:val="32"/>
          </w:rPr>
          <w:t>;</w:t>
        </w:r>
      </w:ins>
    </w:p>
    <w:p w14:paraId="7CF243EE" w14:textId="77777777" w:rsidR="00AF7B99" w:rsidRPr="00AA07DB" w:rsidRDefault="00AF7B99" w:rsidP="00AF7B99">
      <w:pPr>
        <w:pStyle w:val="HTMLPreformatted"/>
        <w:shd w:val="clear" w:color="auto" w:fill="1E2A37"/>
        <w:spacing w:before="120" w:after="120"/>
        <w:rPr>
          <w:ins w:id="190" w:author="Unknown"/>
          <w:rStyle w:val="HTMLCode"/>
          <w:rFonts w:ascii="Times New Roman" w:hAnsi="Times New Roman" w:cs="Times New Roman"/>
          <w:color w:val="F8F8F2"/>
          <w:sz w:val="32"/>
          <w:szCs w:val="32"/>
        </w:rPr>
      </w:pPr>
    </w:p>
    <w:p w14:paraId="75250E8C" w14:textId="77777777" w:rsidR="00AF7B99" w:rsidRPr="00AA07DB" w:rsidRDefault="00AF7B99" w:rsidP="00AF7B99">
      <w:pPr>
        <w:pStyle w:val="HTMLPreformatted"/>
        <w:shd w:val="clear" w:color="auto" w:fill="1E2A37"/>
        <w:spacing w:before="120" w:after="120"/>
        <w:rPr>
          <w:ins w:id="191" w:author="Unknown"/>
          <w:rFonts w:ascii="Times New Roman" w:hAnsi="Times New Roman" w:cs="Times New Roman"/>
          <w:color w:val="F8F8F2"/>
          <w:sz w:val="32"/>
          <w:szCs w:val="32"/>
        </w:rPr>
      </w:pPr>
      <w:ins w:id="192" w:author="Unknown">
        <w:r w:rsidRPr="00AA07DB">
          <w:rPr>
            <w:rStyle w:val="token"/>
            <w:rFonts w:ascii="Times New Roman" w:hAnsi="Times New Roman" w:cs="Times New Roman"/>
            <w:color w:val="66D9EF"/>
            <w:sz w:val="32"/>
            <w:szCs w:val="32"/>
          </w:rPr>
          <w:t>SELECT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FROM</w:t>
        </w:r>
        <w:r w:rsidRPr="00AA07DB">
          <w:rPr>
            <w:rStyle w:val="HTMLCode"/>
            <w:rFonts w:ascii="Times New Roman" w:hAnsi="Times New Roman" w:cs="Times New Roman"/>
            <w:color w:val="F8F8F2"/>
            <w:sz w:val="32"/>
            <w:szCs w:val="32"/>
          </w:rPr>
          <w:t xml:space="preserve"> class</w:t>
        </w:r>
        <w:r w:rsidRPr="00AA07DB">
          <w:rPr>
            <w:rStyle w:val="token"/>
            <w:rFonts w:ascii="Times New Roman" w:hAnsi="Times New Roman" w:cs="Times New Roman"/>
            <w:color w:val="F8F8F2"/>
            <w:sz w:val="32"/>
            <w:szCs w:val="32"/>
          </w:rPr>
          <w:t>;</w:t>
        </w:r>
      </w:ins>
    </w:p>
    <w:p w14:paraId="29AC1243" w14:textId="77777777" w:rsidR="00AF7B99" w:rsidRPr="00AA07DB" w:rsidRDefault="00AF7B99" w:rsidP="00AF7B99">
      <w:pPr>
        <w:pStyle w:val="NormalWeb"/>
        <w:spacing w:before="0" w:beforeAutospacing="0" w:after="167" w:afterAutospacing="0"/>
        <w:rPr>
          <w:ins w:id="193" w:author="Unknown"/>
          <w:color w:val="333333"/>
          <w:sz w:val="32"/>
          <w:szCs w:val="32"/>
        </w:rPr>
      </w:pPr>
      <w:ins w:id="194" w:author="Unknown">
        <w:r w:rsidRPr="00AA07DB">
          <w:rPr>
            <w:color w:val="333333"/>
            <w:sz w:val="32"/>
            <w:szCs w:val="32"/>
          </w:rPr>
          <w:t>Now the table will look like,</w:t>
        </w:r>
      </w:ins>
    </w:p>
    <w:tbl>
      <w:tblPr>
        <w:tblW w:w="1053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295"/>
        <w:gridCol w:w="7237"/>
      </w:tblGrid>
      <w:tr w:rsidR="00AF7B99" w:rsidRPr="00AA07DB" w14:paraId="07197E0D"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4945627D" w14:textId="77777777" w:rsidR="00AF7B99" w:rsidRPr="00AA07DB" w:rsidRDefault="00AF7B99" w:rsidP="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id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05E04090" w14:textId="77777777" w:rsidR="00AF7B99" w:rsidRPr="00AA07DB" w:rsidRDefault="00AF7B99" w:rsidP="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name</w:t>
            </w:r>
          </w:p>
        </w:tc>
      </w:tr>
      <w:tr w:rsidR="00AF7B99" w:rsidRPr="00AA07DB" w14:paraId="227FF843"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780572DD" w14:textId="77777777" w:rsidR="00AF7B99" w:rsidRPr="00AA07DB" w:rsidRDefault="00AF7B99" w:rsidP="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041486B1" w14:textId="77777777" w:rsidR="00AF7B99" w:rsidRPr="00AA07DB" w:rsidRDefault="00AF7B99" w:rsidP="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Abhi</w:t>
            </w:r>
          </w:p>
        </w:tc>
      </w:tr>
      <w:tr w:rsidR="00AF7B99" w:rsidRPr="00AA07DB" w14:paraId="225A2719"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2263F284" w14:textId="77777777" w:rsidR="00AF7B99" w:rsidRPr="00AA07DB" w:rsidRDefault="00AF7B99" w:rsidP="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6F5B7310" w14:textId="77777777" w:rsidR="00AF7B99" w:rsidRPr="00AA07DB" w:rsidRDefault="00AF7B99" w:rsidP="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Adam</w:t>
            </w:r>
          </w:p>
        </w:tc>
      </w:tr>
      <w:tr w:rsidR="00AF7B99" w:rsidRPr="00AA07DB" w14:paraId="3ADA7CCF"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779AAE57" w14:textId="77777777" w:rsidR="00AF7B99" w:rsidRPr="00AA07DB" w:rsidRDefault="00AF7B99" w:rsidP="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041F2BA8" w14:textId="77777777" w:rsidR="00AF7B99" w:rsidRPr="00AA07DB" w:rsidRDefault="00AF7B99" w:rsidP="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Alex</w:t>
            </w:r>
          </w:p>
        </w:tc>
      </w:tr>
      <w:tr w:rsidR="00AF7B99" w:rsidRPr="00AA07DB" w14:paraId="697A01EA"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6AF2F48D" w14:textId="77777777" w:rsidR="00AF7B99" w:rsidRPr="00AA07DB" w:rsidRDefault="00AF7B99" w:rsidP="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5</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059CBFE2" w14:textId="77777777" w:rsidR="00AF7B99" w:rsidRPr="00AA07DB" w:rsidRDefault="00AF7B99" w:rsidP="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Abhijit</w:t>
            </w:r>
          </w:p>
        </w:tc>
      </w:tr>
    </w:tbl>
    <w:p w14:paraId="08A84C6C" w14:textId="77777777" w:rsidR="00AF7B99" w:rsidRPr="00AA07DB" w:rsidRDefault="00AF7B99" w:rsidP="00AF7B99">
      <w:pPr>
        <w:pStyle w:val="NormalWeb"/>
        <w:spacing w:before="0" w:beforeAutospacing="0" w:after="167" w:afterAutospacing="0"/>
        <w:rPr>
          <w:ins w:id="195" w:author="Unknown"/>
          <w:color w:val="333333"/>
          <w:sz w:val="32"/>
          <w:szCs w:val="32"/>
        </w:rPr>
      </w:pPr>
      <w:ins w:id="196" w:author="Unknown">
        <w:r w:rsidRPr="00AA07DB">
          <w:rPr>
            <w:color w:val="333333"/>
            <w:sz w:val="32"/>
            <w:szCs w:val="32"/>
          </w:rPr>
          <w:lastRenderedPageBreak/>
          <w:t>So now you know how the commands </w:t>
        </w:r>
        <w:r w:rsidRPr="00AA07DB">
          <w:rPr>
            <w:rStyle w:val="HTMLCode"/>
            <w:rFonts w:ascii="Times New Roman" w:hAnsi="Times New Roman" w:cs="Times New Roman"/>
            <w:color w:val="C7254E"/>
            <w:sz w:val="32"/>
            <w:szCs w:val="32"/>
            <w:shd w:val="clear" w:color="auto" w:fill="F9F2F4"/>
          </w:rPr>
          <w:t>COMMIT</w:t>
        </w:r>
        <w:r w:rsidRPr="00AA07DB">
          <w:rPr>
            <w:color w:val="333333"/>
            <w:sz w:val="32"/>
            <w:szCs w:val="32"/>
          </w:rPr>
          <w:t>, </w:t>
        </w:r>
        <w:r w:rsidRPr="00AA07DB">
          <w:rPr>
            <w:rStyle w:val="HTMLCode"/>
            <w:rFonts w:ascii="Times New Roman" w:hAnsi="Times New Roman" w:cs="Times New Roman"/>
            <w:color w:val="C7254E"/>
            <w:sz w:val="32"/>
            <w:szCs w:val="32"/>
            <w:shd w:val="clear" w:color="auto" w:fill="F9F2F4"/>
          </w:rPr>
          <w:t>ROLLBACK</w:t>
        </w:r>
        <w:r w:rsidRPr="00AA07DB">
          <w:rPr>
            <w:color w:val="333333"/>
            <w:sz w:val="32"/>
            <w:szCs w:val="32"/>
          </w:rPr>
          <w:t> and </w:t>
        </w:r>
        <w:r w:rsidRPr="00AA07DB">
          <w:rPr>
            <w:rStyle w:val="HTMLCode"/>
            <w:rFonts w:ascii="Times New Roman" w:hAnsi="Times New Roman" w:cs="Times New Roman"/>
            <w:color w:val="C7254E"/>
            <w:sz w:val="32"/>
            <w:szCs w:val="32"/>
            <w:shd w:val="clear" w:color="auto" w:fill="F9F2F4"/>
          </w:rPr>
          <w:t>SAVEPOINT</w:t>
        </w:r>
        <w:r w:rsidRPr="00AA07DB">
          <w:rPr>
            <w:color w:val="333333"/>
            <w:sz w:val="32"/>
            <w:szCs w:val="32"/>
          </w:rPr>
          <w:t> works.</w:t>
        </w:r>
      </w:ins>
    </w:p>
    <w:p w14:paraId="3B88799E" w14:textId="77777777" w:rsidR="00AF7B99" w:rsidRPr="00AA07DB" w:rsidRDefault="00AF7B99">
      <w:pPr>
        <w:rPr>
          <w:rFonts w:ascii="Times New Roman" w:hAnsi="Times New Roman" w:cs="Times New Roman"/>
          <w:sz w:val="32"/>
          <w:szCs w:val="32"/>
        </w:rPr>
      </w:pPr>
    </w:p>
    <w:p w14:paraId="7DAE6694" w14:textId="77777777" w:rsidR="00AF7B99" w:rsidRPr="00AA07DB" w:rsidRDefault="00AF7B99" w:rsidP="00AF7B99">
      <w:pPr>
        <w:pStyle w:val="Heading1"/>
        <w:spacing w:before="335" w:after="167"/>
        <w:rPr>
          <w:rFonts w:ascii="Times New Roman" w:hAnsi="Times New Roman" w:cs="Times New Roman"/>
          <w:b w:val="0"/>
          <w:bCs w:val="0"/>
          <w:color w:val="333333"/>
          <w:sz w:val="32"/>
          <w:szCs w:val="32"/>
        </w:rPr>
      </w:pPr>
      <w:r w:rsidRPr="00AA07DB">
        <w:rPr>
          <w:rFonts w:ascii="Times New Roman" w:hAnsi="Times New Roman" w:cs="Times New Roman"/>
          <w:b w:val="0"/>
          <w:bCs w:val="0"/>
          <w:color w:val="333333"/>
          <w:sz w:val="32"/>
          <w:szCs w:val="32"/>
        </w:rPr>
        <w:t>Using </w:t>
      </w:r>
      <w:r w:rsidRPr="00AA07DB">
        <w:rPr>
          <w:rStyle w:val="HTMLCode"/>
          <w:rFonts w:ascii="Times New Roman" w:eastAsiaTheme="majorEastAsia" w:hAnsi="Times New Roman" w:cs="Times New Roman"/>
          <w:b w:val="0"/>
          <w:bCs w:val="0"/>
          <w:color w:val="C7254E"/>
          <w:sz w:val="32"/>
          <w:szCs w:val="32"/>
          <w:shd w:val="clear" w:color="auto" w:fill="F9F2F4"/>
        </w:rPr>
        <w:t>GRANT</w:t>
      </w:r>
      <w:r w:rsidRPr="00AA07DB">
        <w:rPr>
          <w:rFonts w:ascii="Times New Roman" w:hAnsi="Times New Roman" w:cs="Times New Roman"/>
          <w:b w:val="0"/>
          <w:bCs w:val="0"/>
          <w:color w:val="333333"/>
          <w:sz w:val="32"/>
          <w:szCs w:val="32"/>
        </w:rPr>
        <w:t> and </w:t>
      </w:r>
      <w:r w:rsidRPr="00AA07DB">
        <w:rPr>
          <w:rStyle w:val="HTMLCode"/>
          <w:rFonts w:ascii="Times New Roman" w:eastAsiaTheme="majorEastAsia" w:hAnsi="Times New Roman" w:cs="Times New Roman"/>
          <w:b w:val="0"/>
          <w:bCs w:val="0"/>
          <w:color w:val="C7254E"/>
          <w:sz w:val="32"/>
          <w:szCs w:val="32"/>
          <w:shd w:val="clear" w:color="auto" w:fill="F9F2F4"/>
        </w:rPr>
        <w:t>REVOKE</w:t>
      </w:r>
    </w:p>
    <w:p w14:paraId="26A24736" w14:textId="77777777" w:rsidR="00AF7B99" w:rsidRPr="00AA07DB" w:rsidRDefault="00AF7B99" w:rsidP="00AF7B99">
      <w:pPr>
        <w:pStyle w:val="NormalWeb"/>
        <w:spacing w:before="0" w:beforeAutospacing="0" w:after="167" w:afterAutospacing="0"/>
        <w:rPr>
          <w:color w:val="333333"/>
          <w:sz w:val="32"/>
          <w:szCs w:val="32"/>
        </w:rPr>
      </w:pPr>
      <w:r w:rsidRPr="001C15CD">
        <w:rPr>
          <w:color w:val="FF0000"/>
          <w:sz w:val="32"/>
          <w:szCs w:val="32"/>
          <w:u w:val="single"/>
        </w:rPr>
        <w:t>Data Control Language(DCL)</w:t>
      </w:r>
      <w:r w:rsidRPr="00AA07DB">
        <w:rPr>
          <w:color w:val="333333"/>
          <w:sz w:val="32"/>
          <w:szCs w:val="32"/>
        </w:rPr>
        <w:t xml:space="preserve"> is used to control privileges in Database. To perform any operation in the database, such as for creating tables, sequences or views, a user needs privileges. Privileges are of two types,</w:t>
      </w:r>
    </w:p>
    <w:p w14:paraId="3A929771" w14:textId="77777777" w:rsidR="00AF7B99" w:rsidRPr="00AA07DB" w:rsidRDefault="00AF7B99" w:rsidP="00AF7B99">
      <w:pPr>
        <w:numPr>
          <w:ilvl w:val="0"/>
          <w:numId w:val="27"/>
        </w:numPr>
        <w:spacing w:before="100" w:beforeAutospacing="1" w:after="100" w:afterAutospacing="1" w:line="502" w:lineRule="atLeast"/>
        <w:rPr>
          <w:rFonts w:ascii="Times New Roman" w:hAnsi="Times New Roman" w:cs="Times New Roman"/>
          <w:color w:val="333333"/>
          <w:sz w:val="32"/>
          <w:szCs w:val="32"/>
        </w:rPr>
      </w:pPr>
      <w:r w:rsidRPr="00AA07DB">
        <w:rPr>
          <w:rFonts w:ascii="Times New Roman" w:hAnsi="Times New Roman" w:cs="Times New Roman"/>
          <w:b/>
          <w:bCs/>
          <w:color w:val="333333"/>
          <w:sz w:val="32"/>
          <w:szCs w:val="32"/>
        </w:rPr>
        <w:t>System:</w:t>
      </w:r>
      <w:r w:rsidRPr="00AA07DB">
        <w:rPr>
          <w:rFonts w:ascii="Times New Roman" w:hAnsi="Times New Roman" w:cs="Times New Roman"/>
          <w:color w:val="333333"/>
          <w:sz w:val="32"/>
          <w:szCs w:val="32"/>
        </w:rPr>
        <w:t> This includes permissions for creating session, table, etc and all types of other system privileges.</w:t>
      </w:r>
    </w:p>
    <w:p w14:paraId="24C8A611" w14:textId="77777777" w:rsidR="00AF7B99" w:rsidRPr="00AA07DB" w:rsidRDefault="00AF7B99" w:rsidP="00AF7B99">
      <w:pPr>
        <w:numPr>
          <w:ilvl w:val="0"/>
          <w:numId w:val="27"/>
        </w:numPr>
        <w:spacing w:before="100" w:beforeAutospacing="1" w:after="100" w:afterAutospacing="1" w:line="502" w:lineRule="atLeast"/>
        <w:rPr>
          <w:rFonts w:ascii="Times New Roman" w:hAnsi="Times New Roman" w:cs="Times New Roman"/>
          <w:color w:val="333333"/>
          <w:sz w:val="32"/>
          <w:szCs w:val="32"/>
        </w:rPr>
      </w:pPr>
      <w:r w:rsidRPr="00AA07DB">
        <w:rPr>
          <w:rFonts w:ascii="Times New Roman" w:hAnsi="Times New Roman" w:cs="Times New Roman"/>
          <w:b/>
          <w:bCs/>
          <w:color w:val="333333"/>
          <w:sz w:val="32"/>
          <w:szCs w:val="32"/>
        </w:rPr>
        <w:t>Object:</w:t>
      </w:r>
      <w:r w:rsidRPr="00AA07DB">
        <w:rPr>
          <w:rFonts w:ascii="Times New Roman" w:hAnsi="Times New Roman" w:cs="Times New Roman"/>
          <w:color w:val="333333"/>
          <w:sz w:val="32"/>
          <w:szCs w:val="32"/>
        </w:rPr>
        <w:t> This includes permissions for any command or query to perform any operation on the database tables.</w:t>
      </w:r>
    </w:p>
    <w:p w14:paraId="40978FC0" w14:textId="77777777" w:rsidR="00AF7B99" w:rsidRPr="00AA07DB" w:rsidRDefault="00AF7B99" w:rsidP="00AF7B99">
      <w:pPr>
        <w:pStyle w:val="NormalWeb"/>
        <w:spacing w:before="0" w:beforeAutospacing="0" w:after="167" w:afterAutospacing="0"/>
        <w:rPr>
          <w:color w:val="333333"/>
          <w:sz w:val="32"/>
          <w:szCs w:val="32"/>
        </w:rPr>
      </w:pPr>
      <w:r w:rsidRPr="00AA07DB">
        <w:rPr>
          <w:color w:val="333333"/>
          <w:sz w:val="32"/>
          <w:szCs w:val="32"/>
        </w:rPr>
        <w:t>In DCL we have two commands,</w:t>
      </w:r>
    </w:p>
    <w:p w14:paraId="11728DB9" w14:textId="77777777" w:rsidR="00AF7B99" w:rsidRPr="00AA07DB" w:rsidRDefault="00AF7B99" w:rsidP="00AF7B99">
      <w:pPr>
        <w:numPr>
          <w:ilvl w:val="0"/>
          <w:numId w:val="28"/>
        </w:numPr>
        <w:spacing w:before="100" w:beforeAutospacing="1" w:after="100" w:afterAutospacing="1" w:line="502" w:lineRule="atLeast"/>
        <w:rPr>
          <w:rFonts w:ascii="Times New Roman" w:hAnsi="Times New Roman" w:cs="Times New Roman"/>
          <w:color w:val="333333"/>
          <w:sz w:val="32"/>
          <w:szCs w:val="32"/>
        </w:rPr>
      </w:pPr>
      <w:r w:rsidRPr="00AA07DB">
        <w:rPr>
          <w:rStyle w:val="HTMLCode"/>
          <w:rFonts w:ascii="Times New Roman" w:eastAsiaTheme="minorEastAsia" w:hAnsi="Times New Roman" w:cs="Times New Roman"/>
          <w:color w:val="C7254E"/>
          <w:sz w:val="32"/>
          <w:szCs w:val="32"/>
          <w:shd w:val="clear" w:color="auto" w:fill="F9F2F4"/>
        </w:rPr>
        <w:t>GRANT</w:t>
      </w:r>
      <w:r w:rsidRPr="00AA07DB">
        <w:rPr>
          <w:rFonts w:ascii="Times New Roman" w:hAnsi="Times New Roman" w:cs="Times New Roman"/>
          <w:color w:val="333333"/>
          <w:sz w:val="32"/>
          <w:szCs w:val="32"/>
        </w:rPr>
        <w:t>: Used to provide any user access privileges or other priviliges for the database.</w:t>
      </w:r>
    </w:p>
    <w:p w14:paraId="72B3A4EE" w14:textId="77777777" w:rsidR="00AF7B99" w:rsidRPr="00AA07DB" w:rsidRDefault="00AF7B99" w:rsidP="00AF7B99">
      <w:pPr>
        <w:numPr>
          <w:ilvl w:val="0"/>
          <w:numId w:val="28"/>
        </w:numPr>
        <w:spacing w:before="100" w:beforeAutospacing="1" w:after="100" w:afterAutospacing="1" w:line="502" w:lineRule="atLeast"/>
        <w:rPr>
          <w:rFonts w:ascii="Times New Roman" w:hAnsi="Times New Roman" w:cs="Times New Roman"/>
          <w:color w:val="333333"/>
          <w:sz w:val="32"/>
          <w:szCs w:val="32"/>
        </w:rPr>
      </w:pPr>
      <w:r w:rsidRPr="00AA07DB">
        <w:rPr>
          <w:rStyle w:val="HTMLCode"/>
          <w:rFonts w:ascii="Times New Roman" w:eastAsiaTheme="minorEastAsia" w:hAnsi="Times New Roman" w:cs="Times New Roman"/>
          <w:color w:val="C7254E"/>
          <w:sz w:val="32"/>
          <w:szCs w:val="32"/>
          <w:shd w:val="clear" w:color="auto" w:fill="F9F2F4"/>
        </w:rPr>
        <w:t>REVOKE</w:t>
      </w:r>
      <w:r w:rsidRPr="00AA07DB">
        <w:rPr>
          <w:rFonts w:ascii="Times New Roman" w:hAnsi="Times New Roman" w:cs="Times New Roman"/>
          <w:color w:val="333333"/>
          <w:sz w:val="32"/>
          <w:szCs w:val="32"/>
        </w:rPr>
        <w:t>: Used to take back permissions from any user.</w:t>
      </w:r>
    </w:p>
    <w:p w14:paraId="70CB3D89" w14:textId="77777777" w:rsidR="00AF7B99" w:rsidRPr="00AA07DB" w:rsidRDefault="00AF7B99">
      <w:pPr>
        <w:rPr>
          <w:rFonts w:ascii="Times New Roman" w:hAnsi="Times New Roman" w:cs="Times New Roman"/>
          <w:sz w:val="32"/>
          <w:szCs w:val="32"/>
        </w:rPr>
      </w:pPr>
    </w:p>
    <w:p w14:paraId="4004B35F" w14:textId="77777777" w:rsidR="00AF7B99" w:rsidRPr="00AA07DB" w:rsidRDefault="00AF7B99">
      <w:pPr>
        <w:rPr>
          <w:rFonts w:ascii="Times New Roman" w:hAnsi="Times New Roman" w:cs="Times New Roman"/>
          <w:sz w:val="32"/>
          <w:szCs w:val="32"/>
        </w:rPr>
      </w:pPr>
    </w:p>
    <w:p w14:paraId="0F620E12" w14:textId="77777777" w:rsidR="00AF7B99" w:rsidRPr="009B0830" w:rsidRDefault="00AF7B99" w:rsidP="00AF7B99">
      <w:pPr>
        <w:pStyle w:val="Heading1"/>
        <w:spacing w:before="335" w:after="167"/>
        <w:rPr>
          <w:rFonts w:ascii="Times New Roman" w:hAnsi="Times New Roman" w:cs="Times New Roman"/>
          <w:bCs w:val="0"/>
          <w:color w:val="333333"/>
          <w:sz w:val="40"/>
          <w:szCs w:val="40"/>
          <w:u w:val="single"/>
        </w:rPr>
      </w:pPr>
      <w:r w:rsidRPr="009B0830">
        <w:rPr>
          <w:rStyle w:val="HTMLCode"/>
          <w:rFonts w:ascii="Times New Roman" w:eastAsiaTheme="majorEastAsia" w:hAnsi="Times New Roman" w:cs="Times New Roman"/>
          <w:bCs w:val="0"/>
          <w:color w:val="C7254E"/>
          <w:sz w:val="40"/>
          <w:szCs w:val="40"/>
          <w:u w:val="single"/>
          <w:shd w:val="clear" w:color="auto" w:fill="F9F2F4"/>
        </w:rPr>
        <w:t>SELECT</w:t>
      </w:r>
      <w:r w:rsidRPr="009B0830">
        <w:rPr>
          <w:rFonts w:ascii="Times New Roman" w:hAnsi="Times New Roman" w:cs="Times New Roman"/>
          <w:bCs w:val="0"/>
          <w:color w:val="333333"/>
          <w:sz w:val="40"/>
          <w:szCs w:val="40"/>
          <w:u w:val="single"/>
        </w:rPr>
        <w:t> SQL Query</w:t>
      </w:r>
    </w:p>
    <w:p w14:paraId="3FC271C0" w14:textId="77777777" w:rsidR="00AF7B99" w:rsidRPr="009B0830" w:rsidRDefault="00AF7B99" w:rsidP="009B0830">
      <w:pPr>
        <w:pStyle w:val="NormalWeb"/>
        <w:spacing w:before="0" w:beforeAutospacing="0" w:after="167" w:afterAutospacing="0"/>
        <w:rPr>
          <w:color w:val="333333"/>
          <w:sz w:val="32"/>
          <w:szCs w:val="32"/>
        </w:rPr>
      </w:pPr>
      <w:r w:rsidRPr="00AA07DB">
        <w:rPr>
          <w:rStyle w:val="HTMLCode"/>
          <w:rFonts w:ascii="Times New Roman" w:hAnsi="Times New Roman" w:cs="Times New Roman"/>
          <w:color w:val="C7254E"/>
          <w:sz w:val="32"/>
          <w:szCs w:val="32"/>
          <w:shd w:val="clear" w:color="auto" w:fill="F9F2F4"/>
        </w:rPr>
        <w:t>SELECT</w:t>
      </w:r>
      <w:r w:rsidRPr="00AA07DB">
        <w:rPr>
          <w:color w:val="333333"/>
          <w:sz w:val="32"/>
          <w:szCs w:val="32"/>
        </w:rPr>
        <w:t xml:space="preserve"> query is used to retrieve data from a table. It is the most used SQL query. </w:t>
      </w:r>
    </w:p>
    <w:p w14:paraId="2192A8D8" w14:textId="77777777" w:rsidR="00AF7B99" w:rsidRPr="00AA07DB" w:rsidRDefault="00AF7B99" w:rsidP="00AF7B99">
      <w:pPr>
        <w:pStyle w:val="Heading3"/>
        <w:spacing w:before="335" w:after="167"/>
        <w:rPr>
          <w:rFonts w:ascii="Times New Roman" w:hAnsi="Times New Roman" w:cs="Times New Roman"/>
          <w:b w:val="0"/>
          <w:bCs w:val="0"/>
          <w:color w:val="333333"/>
          <w:sz w:val="32"/>
          <w:szCs w:val="32"/>
        </w:rPr>
      </w:pPr>
      <w:r w:rsidRPr="00AA07DB">
        <w:rPr>
          <w:rFonts w:ascii="Times New Roman" w:hAnsi="Times New Roman" w:cs="Times New Roman"/>
          <w:b w:val="0"/>
          <w:bCs w:val="0"/>
          <w:color w:val="333333"/>
          <w:sz w:val="32"/>
          <w:szCs w:val="32"/>
        </w:rPr>
        <w:t>Syntax of </w:t>
      </w:r>
      <w:r w:rsidRPr="00AA07DB">
        <w:rPr>
          <w:rStyle w:val="HTMLCode"/>
          <w:rFonts w:ascii="Times New Roman" w:eastAsiaTheme="majorEastAsia" w:hAnsi="Times New Roman" w:cs="Times New Roman"/>
          <w:b w:val="0"/>
          <w:bCs w:val="0"/>
          <w:color w:val="C7254E"/>
          <w:sz w:val="32"/>
          <w:szCs w:val="32"/>
          <w:shd w:val="clear" w:color="auto" w:fill="F9F2F4"/>
        </w:rPr>
        <w:t>SELECT</w:t>
      </w:r>
      <w:r w:rsidRPr="00AA07DB">
        <w:rPr>
          <w:rFonts w:ascii="Times New Roman" w:hAnsi="Times New Roman" w:cs="Times New Roman"/>
          <w:b w:val="0"/>
          <w:bCs w:val="0"/>
          <w:color w:val="333333"/>
          <w:sz w:val="32"/>
          <w:szCs w:val="32"/>
        </w:rPr>
        <w:t> query</w:t>
      </w:r>
    </w:p>
    <w:p w14:paraId="126434FF" w14:textId="77777777" w:rsidR="00AF7B99" w:rsidRPr="00AA07DB" w:rsidRDefault="00AF7B99" w:rsidP="00AF7B99">
      <w:pPr>
        <w:pStyle w:val="NormalWeb"/>
        <w:spacing w:before="0" w:beforeAutospacing="0" w:after="167" w:afterAutospacing="0"/>
        <w:rPr>
          <w:color w:val="333333"/>
          <w:sz w:val="32"/>
          <w:szCs w:val="32"/>
        </w:rPr>
      </w:pPr>
      <w:r w:rsidRPr="00AA07DB">
        <w:rPr>
          <w:rStyle w:val="HTMLCode"/>
          <w:rFonts w:ascii="Times New Roman" w:hAnsi="Times New Roman" w:cs="Times New Roman"/>
          <w:color w:val="C7254E"/>
          <w:sz w:val="32"/>
          <w:szCs w:val="32"/>
          <w:shd w:val="clear" w:color="auto" w:fill="F9F2F4"/>
        </w:rPr>
        <w:t>SELECT</w:t>
      </w:r>
      <w:r w:rsidRPr="00AA07DB">
        <w:rPr>
          <w:color w:val="333333"/>
          <w:sz w:val="32"/>
          <w:szCs w:val="32"/>
        </w:rPr>
        <w:t> query is used to retieve records from a table. We can specify the names of the columns which we want in the resultset.</w:t>
      </w:r>
    </w:p>
    <w:p w14:paraId="2951DBE7" w14:textId="77777777" w:rsidR="00AF7B99" w:rsidRPr="00AA07DB" w:rsidRDefault="00AF7B99" w:rsidP="00AF7B99">
      <w:pPr>
        <w:pStyle w:val="HTMLPreformatted"/>
        <w:shd w:val="clear" w:color="auto" w:fill="1E2A37"/>
        <w:spacing w:before="120" w:after="120"/>
        <w:rPr>
          <w:rStyle w:val="HTMLCode"/>
          <w:rFonts w:ascii="Times New Roman" w:hAnsi="Times New Roman" w:cs="Times New Roman"/>
          <w:color w:val="F8F8F2"/>
          <w:sz w:val="32"/>
          <w:szCs w:val="32"/>
        </w:rPr>
      </w:pPr>
      <w:r w:rsidRPr="00AA07DB">
        <w:rPr>
          <w:rStyle w:val="token"/>
          <w:rFonts w:ascii="Times New Roman" w:hAnsi="Times New Roman" w:cs="Times New Roman"/>
          <w:color w:val="66D9EF"/>
          <w:sz w:val="32"/>
          <w:szCs w:val="32"/>
        </w:rPr>
        <w:lastRenderedPageBreak/>
        <w:t>SELECT</w:t>
      </w:r>
      <w:r w:rsidRPr="00AA07DB">
        <w:rPr>
          <w:rStyle w:val="HTMLCode"/>
          <w:rFonts w:ascii="Times New Roman" w:hAnsi="Times New Roman" w:cs="Times New Roman"/>
          <w:color w:val="F8F8F2"/>
          <w:sz w:val="32"/>
          <w:szCs w:val="32"/>
        </w:rPr>
        <w:t xml:space="preserve"> </w:t>
      </w:r>
    </w:p>
    <w:p w14:paraId="446DE869" w14:textId="77777777" w:rsidR="00AF7B99" w:rsidRPr="00AA07DB" w:rsidRDefault="00AF7B99" w:rsidP="00AF7B99">
      <w:pPr>
        <w:pStyle w:val="HTMLPreformatted"/>
        <w:shd w:val="clear" w:color="auto" w:fill="1E2A37"/>
        <w:spacing w:before="120" w:after="120"/>
        <w:rPr>
          <w:rStyle w:val="HTMLCode"/>
          <w:rFonts w:ascii="Times New Roman" w:hAnsi="Times New Roman" w:cs="Times New Roman"/>
          <w:color w:val="F8F8F2"/>
          <w:sz w:val="32"/>
          <w:szCs w:val="32"/>
        </w:rPr>
      </w:pPr>
      <w:r w:rsidRPr="00AA07DB">
        <w:rPr>
          <w:rStyle w:val="HTMLCode"/>
          <w:rFonts w:ascii="Times New Roman" w:hAnsi="Times New Roman" w:cs="Times New Roman"/>
          <w:color w:val="F8F8F2"/>
          <w:sz w:val="32"/>
          <w:szCs w:val="32"/>
        </w:rPr>
        <w:t xml:space="preserve">    column_name1</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w:t>
      </w:r>
    </w:p>
    <w:p w14:paraId="4779E686" w14:textId="77777777" w:rsidR="00AF7B99" w:rsidRPr="00AA07DB" w:rsidRDefault="00AF7B99" w:rsidP="00AF7B99">
      <w:pPr>
        <w:pStyle w:val="HTMLPreformatted"/>
        <w:shd w:val="clear" w:color="auto" w:fill="1E2A37"/>
        <w:spacing w:before="120" w:after="120"/>
        <w:rPr>
          <w:rStyle w:val="HTMLCode"/>
          <w:rFonts w:ascii="Times New Roman" w:hAnsi="Times New Roman" w:cs="Times New Roman"/>
          <w:color w:val="F8F8F2"/>
          <w:sz w:val="32"/>
          <w:szCs w:val="32"/>
        </w:rPr>
      </w:pPr>
      <w:r w:rsidRPr="00AA07DB">
        <w:rPr>
          <w:rStyle w:val="HTMLCode"/>
          <w:rFonts w:ascii="Times New Roman" w:hAnsi="Times New Roman" w:cs="Times New Roman"/>
          <w:color w:val="F8F8F2"/>
          <w:sz w:val="32"/>
          <w:szCs w:val="32"/>
        </w:rPr>
        <w:t xml:space="preserve">    column_name2</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w:t>
      </w:r>
    </w:p>
    <w:p w14:paraId="2A8D8F7A" w14:textId="77777777" w:rsidR="00AF7B99" w:rsidRPr="00AA07DB" w:rsidRDefault="00AF7B99" w:rsidP="00AF7B99">
      <w:pPr>
        <w:pStyle w:val="HTMLPreformatted"/>
        <w:shd w:val="clear" w:color="auto" w:fill="1E2A37"/>
        <w:spacing w:before="120" w:after="120"/>
        <w:rPr>
          <w:rStyle w:val="HTMLCode"/>
          <w:rFonts w:ascii="Times New Roman" w:hAnsi="Times New Roman" w:cs="Times New Roman"/>
          <w:color w:val="F8F8F2"/>
          <w:sz w:val="32"/>
          <w:szCs w:val="32"/>
        </w:rPr>
      </w:pPr>
      <w:r w:rsidRPr="00AA07DB">
        <w:rPr>
          <w:rStyle w:val="HTMLCode"/>
          <w:rFonts w:ascii="Times New Roman" w:hAnsi="Times New Roman" w:cs="Times New Roman"/>
          <w:color w:val="F8F8F2"/>
          <w:sz w:val="32"/>
          <w:szCs w:val="32"/>
        </w:rPr>
        <w:t xml:space="preserve">    column_name3</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w:t>
      </w:r>
    </w:p>
    <w:p w14:paraId="13C60B46" w14:textId="77777777" w:rsidR="00AF7B99" w:rsidRPr="00AA07DB" w:rsidRDefault="00AF7B99" w:rsidP="00AF7B99">
      <w:pPr>
        <w:pStyle w:val="HTMLPreformatted"/>
        <w:shd w:val="clear" w:color="auto" w:fill="1E2A37"/>
        <w:spacing w:before="120" w:after="120"/>
        <w:rPr>
          <w:rStyle w:val="HTMLCode"/>
          <w:rFonts w:ascii="Times New Roman" w:hAnsi="Times New Roman" w:cs="Times New Roman"/>
          <w:color w:val="F8F8F2"/>
          <w:sz w:val="32"/>
          <w:szCs w:val="32"/>
        </w:rPr>
      </w:pP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F8F8F2"/>
          <w:sz w:val="32"/>
          <w:szCs w:val="32"/>
        </w:rPr>
        <w:t>...</w:t>
      </w:r>
    </w:p>
    <w:p w14:paraId="2FAB28A4" w14:textId="77777777" w:rsidR="00AF7B99" w:rsidRPr="00AA07DB" w:rsidRDefault="00AF7B99" w:rsidP="00AF7B99">
      <w:pPr>
        <w:pStyle w:val="HTMLPreformatted"/>
        <w:shd w:val="clear" w:color="auto" w:fill="1E2A37"/>
        <w:spacing w:before="120" w:after="120"/>
        <w:rPr>
          <w:rStyle w:val="HTMLCode"/>
          <w:rFonts w:ascii="Times New Roman" w:hAnsi="Times New Roman" w:cs="Times New Roman"/>
          <w:color w:val="F8F8F2"/>
          <w:sz w:val="32"/>
          <w:szCs w:val="32"/>
        </w:rPr>
      </w:pPr>
      <w:r w:rsidRPr="00AA07DB">
        <w:rPr>
          <w:rStyle w:val="HTMLCode"/>
          <w:rFonts w:ascii="Times New Roman" w:hAnsi="Times New Roman" w:cs="Times New Roman"/>
          <w:color w:val="F8F8F2"/>
          <w:sz w:val="32"/>
          <w:szCs w:val="32"/>
        </w:rPr>
        <w:t xml:space="preserve">    column_nameN </w:t>
      </w:r>
    </w:p>
    <w:p w14:paraId="5442D57F" w14:textId="77777777" w:rsidR="00AF7B99" w:rsidRPr="00AA07DB" w:rsidRDefault="00AF7B99" w:rsidP="00AF7B99">
      <w:pPr>
        <w:pStyle w:val="HTMLPreformatted"/>
        <w:shd w:val="clear" w:color="auto" w:fill="1E2A37"/>
        <w:spacing w:before="120" w:after="120"/>
        <w:rPr>
          <w:rFonts w:ascii="Times New Roman" w:hAnsi="Times New Roman" w:cs="Times New Roman"/>
          <w:color w:val="F8F8F2"/>
          <w:sz w:val="32"/>
          <w:szCs w:val="32"/>
        </w:rPr>
      </w:pP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FROM</w:t>
      </w:r>
      <w:r w:rsidRPr="00AA07DB">
        <w:rPr>
          <w:rStyle w:val="HTMLCode"/>
          <w:rFonts w:ascii="Times New Roman" w:hAnsi="Times New Roman" w:cs="Times New Roman"/>
          <w:color w:val="F8F8F2"/>
          <w:sz w:val="32"/>
          <w:szCs w:val="32"/>
        </w:rPr>
        <w:t xml:space="preserve"> table_name</w:t>
      </w:r>
      <w:r w:rsidRPr="00AA07DB">
        <w:rPr>
          <w:rStyle w:val="token"/>
          <w:rFonts w:ascii="Times New Roman" w:hAnsi="Times New Roman" w:cs="Times New Roman"/>
          <w:color w:val="F8F8F2"/>
          <w:sz w:val="32"/>
          <w:szCs w:val="32"/>
        </w:rPr>
        <w:t>;</w:t>
      </w:r>
    </w:p>
    <w:p w14:paraId="230552A3" w14:textId="77777777" w:rsidR="00AF7B99" w:rsidRPr="00AA07DB" w:rsidRDefault="00000000" w:rsidP="00AF7B99">
      <w:pPr>
        <w:spacing w:before="335" w:after="335"/>
        <w:rPr>
          <w:rFonts w:ascii="Times New Roman" w:hAnsi="Times New Roman" w:cs="Times New Roman"/>
          <w:sz w:val="32"/>
          <w:szCs w:val="32"/>
        </w:rPr>
      </w:pPr>
      <w:r>
        <w:rPr>
          <w:rFonts w:ascii="Times New Roman" w:hAnsi="Times New Roman" w:cs="Times New Roman"/>
          <w:sz w:val="32"/>
          <w:szCs w:val="32"/>
        </w:rPr>
        <w:pict w14:anchorId="0224AF4F">
          <v:rect id="_x0000_i1045" style="width:0;height:0" o:hralign="center" o:hrstd="t" o:hrnoshade="t" o:hr="t" fillcolor="#333" stroked="f"/>
        </w:pict>
      </w:r>
    </w:p>
    <w:p w14:paraId="1E400777" w14:textId="77777777" w:rsidR="00AF7B99" w:rsidRPr="00AA07DB" w:rsidRDefault="00AF7B99" w:rsidP="00AF7B99">
      <w:pPr>
        <w:pStyle w:val="Heading3"/>
        <w:spacing w:before="335" w:after="167"/>
        <w:rPr>
          <w:rFonts w:ascii="Times New Roman" w:hAnsi="Times New Roman" w:cs="Times New Roman"/>
          <w:b w:val="0"/>
          <w:bCs w:val="0"/>
          <w:color w:val="333333"/>
          <w:sz w:val="32"/>
          <w:szCs w:val="32"/>
        </w:rPr>
      </w:pPr>
      <w:r w:rsidRPr="00AA07DB">
        <w:rPr>
          <w:rFonts w:ascii="Times New Roman" w:hAnsi="Times New Roman" w:cs="Times New Roman"/>
          <w:b w:val="0"/>
          <w:bCs w:val="0"/>
          <w:color w:val="333333"/>
          <w:sz w:val="32"/>
          <w:szCs w:val="32"/>
        </w:rPr>
        <w:t>Time for an Example</w:t>
      </w:r>
    </w:p>
    <w:p w14:paraId="196B2850" w14:textId="77777777" w:rsidR="00AF7B99" w:rsidRPr="00AA07DB" w:rsidRDefault="00AF7B99" w:rsidP="00AF7B99">
      <w:pPr>
        <w:pStyle w:val="NormalWeb"/>
        <w:spacing w:before="0" w:beforeAutospacing="0" w:after="167" w:afterAutospacing="0"/>
        <w:rPr>
          <w:color w:val="333333"/>
          <w:sz w:val="32"/>
          <w:szCs w:val="32"/>
        </w:rPr>
      </w:pPr>
      <w:r w:rsidRPr="00AA07DB">
        <w:rPr>
          <w:color w:val="333333"/>
          <w:sz w:val="32"/>
          <w:szCs w:val="32"/>
        </w:rPr>
        <w:t>Consider the following </w:t>
      </w:r>
      <w:r w:rsidRPr="00AA07DB">
        <w:rPr>
          <w:b/>
          <w:bCs/>
          <w:color w:val="333333"/>
          <w:sz w:val="32"/>
          <w:szCs w:val="32"/>
        </w:rPr>
        <w:t>student</w:t>
      </w:r>
      <w:r w:rsidRPr="00AA07DB">
        <w:rPr>
          <w:color w:val="333333"/>
          <w:sz w:val="32"/>
          <w:szCs w:val="32"/>
        </w:rPr>
        <w:t> table,</w:t>
      </w:r>
    </w:p>
    <w:tbl>
      <w:tblPr>
        <w:tblW w:w="1053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136"/>
        <w:gridCol w:w="2738"/>
        <w:gridCol w:w="1904"/>
        <w:gridCol w:w="3754"/>
      </w:tblGrid>
      <w:tr w:rsidR="00AF7B99" w:rsidRPr="00AA07DB" w14:paraId="27D5FED8"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3EF654DD" w14:textId="77777777" w:rsidR="00AF7B99" w:rsidRPr="00AA07DB" w:rsidRDefault="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s_id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0B2266EC" w14:textId="77777777" w:rsidR="00AF7B99" w:rsidRPr="00AA07DB" w:rsidRDefault="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41D32DE5" w14:textId="77777777" w:rsidR="00AF7B99" w:rsidRPr="00AA07DB" w:rsidRDefault="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age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5D9492F1" w14:textId="77777777" w:rsidR="00AF7B99" w:rsidRPr="00AA07DB" w:rsidRDefault="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address</w:t>
            </w:r>
          </w:p>
        </w:tc>
      </w:tr>
      <w:tr w:rsidR="00AF7B99" w:rsidRPr="00AA07DB" w14:paraId="1FE98B82"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579E6F65"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101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7424681B"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Adam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33BABBA9"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1DBE12F2"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Chennai</w:t>
            </w:r>
          </w:p>
        </w:tc>
      </w:tr>
      <w:tr w:rsidR="00AF7B99" w:rsidRPr="00AA07DB" w14:paraId="677656E5"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5D99B98A"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102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6D6FCFA0"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Alex</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757D2DEC"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18</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5E57C03A"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Delhi</w:t>
            </w:r>
          </w:p>
        </w:tc>
      </w:tr>
      <w:tr w:rsidR="00AF7B99" w:rsidRPr="00AA07DB" w14:paraId="582A3BD1"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41F089A0"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103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43DC9152"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Abhi</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7FBFDA97"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7E31D0F5"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Banglore</w:t>
            </w:r>
          </w:p>
        </w:tc>
      </w:tr>
      <w:tr w:rsidR="00AF7B99" w:rsidRPr="00AA07DB" w14:paraId="6DBCCA87"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6745A1A8"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104</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755796F9"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Ankit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3C47D2B5"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22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2A6B3429"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Mumbai</w:t>
            </w:r>
          </w:p>
        </w:tc>
      </w:tr>
    </w:tbl>
    <w:p w14:paraId="7EB2A1BD" w14:textId="77777777" w:rsidR="00AF7B99" w:rsidRPr="00AA07DB" w:rsidRDefault="00AF7B99" w:rsidP="00AF7B99">
      <w:pPr>
        <w:pStyle w:val="HTMLPreformatted"/>
        <w:shd w:val="clear" w:color="auto" w:fill="1E2A37"/>
        <w:spacing w:before="120" w:after="120"/>
        <w:rPr>
          <w:rFonts w:ascii="Times New Roman" w:hAnsi="Times New Roman" w:cs="Times New Roman"/>
          <w:color w:val="F8F8F2"/>
          <w:sz w:val="32"/>
          <w:szCs w:val="32"/>
        </w:rPr>
      </w:pPr>
      <w:r w:rsidRPr="00AA07DB">
        <w:rPr>
          <w:rStyle w:val="token"/>
          <w:rFonts w:ascii="Times New Roman" w:hAnsi="Times New Roman" w:cs="Times New Roman"/>
          <w:color w:val="66D9EF"/>
          <w:sz w:val="32"/>
          <w:szCs w:val="32"/>
        </w:rPr>
        <w:t>SELECT</w:t>
      </w:r>
      <w:r w:rsidRPr="00AA07DB">
        <w:rPr>
          <w:rStyle w:val="HTMLCode"/>
          <w:rFonts w:ascii="Times New Roman" w:hAnsi="Times New Roman" w:cs="Times New Roman"/>
          <w:color w:val="F8F8F2"/>
          <w:sz w:val="32"/>
          <w:szCs w:val="32"/>
        </w:rPr>
        <w:t xml:space="preserve"> s_id</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name</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age </w:t>
      </w:r>
      <w:r w:rsidRPr="00AA07DB">
        <w:rPr>
          <w:rStyle w:val="token"/>
          <w:rFonts w:ascii="Times New Roman" w:hAnsi="Times New Roman" w:cs="Times New Roman"/>
          <w:color w:val="66D9EF"/>
          <w:sz w:val="32"/>
          <w:szCs w:val="32"/>
        </w:rPr>
        <w:t>FROM</w:t>
      </w:r>
      <w:r w:rsidRPr="00AA07DB">
        <w:rPr>
          <w:rStyle w:val="HTMLCode"/>
          <w:rFonts w:ascii="Times New Roman" w:hAnsi="Times New Roman" w:cs="Times New Roman"/>
          <w:color w:val="F8F8F2"/>
          <w:sz w:val="32"/>
          <w:szCs w:val="32"/>
        </w:rPr>
        <w:t xml:space="preserve"> student</w:t>
      </w:r>
      <w:r w:rsidRPr="00AA07DB">
        <w:rPr>
          <w:rStyle w:val="token"/>
          <w:rFonts w:ascii="Times New Roman" w:hAnsi="Times New Roman" w:cs="Times New Roman"/>
          <w:color w:val="F8F8F2"/>
          <w:sz w:val="32"/>
          <w:szCs w:val="32"/>
        </w:rPr>
        <w:t>;</w:t>
      </w:r>
    </w:p>
    <w:p w14:paraId="25F3C3E0" w14:textId="77777777" w:rsidR="00AF7B99" w:rsidRPr="00AA07DB" w:rsidRDefault="00AF7B99" w:rsidP="00AF7B99">
      <w:pPr>
        <w:pStyle w:val="NormalWeb"/>
        <w:spacing w:before="0" w:beforeAutospacing="0" w:after="167" w:afterAutospacing="0"/>
        <w:rPr>
          <w:color w:val="333333"/>
          <w:sz w:val="32"/>
          <w:szCs w:val="32"/>
        </w:rPr>
      </w:pPr>
      <w:r w:rsidRPr="00AA07DB">
        <w:rPr>
          <w:color w:val="333333"/>
          <w:sz w:val="32"/>
          <w:szCs w:val="32"/>
        </w:rPr>
        <w:t>The above query will fetch information of </w:t>
      </w:r>
      <w:r w:rsidRPr="00AA07DB">
        <w:rPr>
          <w:rStyle w:val="HTMLCode"/>
          <w:rFonts w:ascii="Times New Roman" w:hAnsi="Times New Roman" w:cs="Times New Roman"/>
          <w:color w:val="C7254E"/>
          <w:sz w:val="32"/>
          <w:szCs w:val="32"/>
          <w:shd w:val="clear" w:color="auto" w:fill="F9F2F4"/>
        </w:rPr>
        <w:t>s_id</w:t>
      </w:r>
      <w:r w:rsidRPr="00AA07DB">
        <w:rPr>
          <w:color w:val="333333"/>
          <w:sz w:val="32"/>
          <w:szCs w:val="32"/>
        </w:rPr>
        <w:t>, </w:t>
      </w:r>
      <w:r w:rsidRPr="00AA07DB">
        <w:rPr>
          <w:rStyle w:val="HTMLCode"/>
          <w:rFonts w:ascii="Times New Roman" w:hAnsi="Times New Roman" w:cs="Times New Roman"/>
          <w:color w:val="C7254E"/>
          <w:sz w:val="32"/>
          <w:szCs w:val="32"/>
          <w:shd w:val="clear" w:color="auto" w:fill="F9F2F4"/>
        </w:rPr>
        <w:t>name</w:t>
      </w:r>
      <w:r w:rsidRPr="00AA07DB">
        <w:rPr>
          <w:color w:val="333333"/>
          <w:sz w:val="32"/>
          <w:szCs w:val="32"/>
        </w:rPr>
        <w:t> and </w:t>
      </w:r>
      <w:r w:rsidRPr="00AA07DB">
        <w:rPr>
          <w:rStyle w:val="HTMLCode"/>
          <w:rFonts w:ascii="Times New Roman" w:hAnsi="Times New Roman" w:cs="Times New Roman"/>
          <w:color w:val="C7254E"/>
          <w:sz w:val="32"/>
          <w:szCs w:val="32"/>
          <w:shd w:val="clear" w:color="auto" w:fill="F9F2F4"/>
        </w:rPr>
        <w:t>age</w:t>
      </w:r>
      <w:r w:rsidRPr="00AA07DB">
        <w:rPr>
          <w:color w:val="333333"/>
          <w:sz w:val="32"/>
          <w:szCs w:val="32"/>
        </w:rPr>
        <w:t> columns of the </w:t>
      </w:r>
      <w:r w:rsidRPr="00AA07DB">
        <w:rPr>
          <w:b/>
          <w:bCs/>
          <w:color w:val="333333"/>
          <w:sz w:val="32"/>
          <w:szCs w:val="32"/>
        </w:rPr>
        <w:t>student</w:t>
      </w:r>
      <w:r w:rsidRPr="00AA07DB">
        <w:rPr>
          <w:color w:val="333333"/>
          <w:sz w:val="32"/>
          <w:szCs w:val="32"/>
        </w:rPr>
        <w:t> table and display them,</w:t>
      </w:r>
    </w:p>
    <w:tbl>
      <w:tblPr>
        <w:tblW w:w="1053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319"/>
        <w:gridCol w:w="4254"/>
        <w:gridCol w:w="2959"/>
      </w:tblGrid>
      <w:tr w:rsidR="00AF7B99" w:rsidRPr="00AA07DB" w14:paraId="35E8A24A"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13AE37BA" w14:textId="77777777" w:rsidR="00AF7B99" w:rsidRPr="00AA07DB" w:rsidRDefault="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lastRenderedPageBreak/>
              <w:t>s_id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1D9C9BC3" w14:textId="77777777" w:rsidR="00AF7B99" w:rsidRPr="00AA07DB" w:rsidRDefault="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1C103C5E" w14:textId="77777777" w:rsidR="00AF7B99" w:rsidRPr="00AA07DB" w:rsidRDefault="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age</w:t>
            </w:r>
          </w:p>
        </w:tc>
      </w:tr>
      <w:tr w:rsidR="00AF7B99" w:rsidRPr="00AA07DB" w14:paraId="1B9803C3"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38A6B6F1"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101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6EC50F05"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Adam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18DE19FF"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15</w:t>
            </w:r>
          </w:p>
        </w:tc>
      </w:tr>
      <w:tr w:rsidR="00AF7B99" w:rsidRPr="00AA07DB" w14:paraId="14246941"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31D50531"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102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5434E8DD"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Alex</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0CD64BBE"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18</w:t>
            </w:r>
          </w:p>
        </w:tc>
      </w:tr>
      <w:tr w:rsidR="00AF7B99" w:rsidRPr="00AA07DB" w14:paraId="22775521"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53E6A30D"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103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520A0BA7"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Abhi</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666DEF04"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17</w:t>
            </w:r>
          </w:p>
        </w:tc>
      </w:tr>
      <w:tr w:rsidR="00AF7B99" w:rsidRPr="00AA07DB" w14:paraId="584371FD"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5709A34F"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104</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27CB031D"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Ankit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32433B37"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22</w:t>
            </w:r>
          </w:p>
        </w:tc>
      </w:tr>
    </w:tbl>
    <w:p w14:paraId="2E78DBEA" w14:textId="77777777" w:rsidR="00AF7B99" w:rsidRPr="00AA07DB" w:rsidRDefault="00AF7B99" w:rsidP="00AF7B99">
      <w:pPr>
        <w:pStyle w:val="NormalWeb"/>
        <w:spacing w:before="0" w:beforeAutospacing="0" w:after="167" w:afterAutospacing="0"/>
        <w:rPr>
          <w:color w:val="333333"/>
          <w:sz w:val="32"/>
          <w:szCs w:val="32"/>
        </w:rPr>
      </w:pPr>
      <w:r w:rsidRPr="00AA07DB">
        <w:rPr>
          <w:color w:val="333333"/>
          <w:sz w:val="32"/>
          <w:szCs w:val="32"/>
        </w:rPr>
        <w:t>As you can see the data from </w:t>
      </w:r>
      <w:r w:rsidRPr="00AA07DB">
        <w:rPr>
          <w:rStyle w:val="HTMLCode"/>
          <w:rFonts w:ascii="Times New Roman" w:hAnsi="Times New Roman" w:cs="Times New Roman"/>
          <w:color w:val="C7254E"/>
          <w:sz w:val="32"/>
          <w:szCs w:val="32"/>
          <w:shd w:val="clear" w:color="auto" w:fill="F9F2F4"/>
        </w:rPr>
        <w:t>address</w:t>
      </w:r>
      <w:r w:rsidRPr="00AA07DB">
        <w:rPr>
          <w:color w:val="333333"/>
          <w:sz w:val="32"/>
          <w:szCs w:val="32"/>
        </w:rPr>
        <w:t> column is absent, because we did not specif it in our </w:t>
      </w:r>
      <w:r w:rsidRPr="00AA07DB">
        <w:rPr>
          <w:rStyle w:val="HTMLCode"/>
          <w:rFonts w:ascii="Times New Roman" w:hAnsi="Times New Roman" w:cs="Times New Roman"/>
          <w:color w:val="C7254E"/>
          <w:sz w:val="32"/>
          <w:szCs w:val="32"/>
          <w:shd w:val="clear" w:color="auto" w:fill="F9F2F4"/>
        </w:rPr>
        <w:t>SELECT</w:t>
      </w:r>
      <w:r w:rsidRPr="00AA07DB">
        <w:rPr>
          <w:color w:val="333333"/>
          <w:sz w:val="32"/>
          <w:szCs w:val="32"/>
        </w:rPr>
        <w:t> query.</w:t>
      </w:r>
    </w:p>
    <w:p w14:paraId="6D997426" w14:textId="77777777" w:rsidR="00AF7B99" w:rsidRPr="00AA07DB" w:rsidRDefault="00000000" w:rsidP="00AF7B99">
      <w:pPr>
        <w:spacing w:before="335" w:after="335"/>
        <w:rPr>
          <w:ins w:id="197" w:author="Unknown"/>
          <w:rFonts w:ascii="Times New Roman" w:hAnsi="Times New Roman" w:cs="Times New Roman"/>
          <w:sz w:val="32"/>
          <w:szCs w:val="32"/>
        </w:rPr>
      </w:pPr>
      <w:ins w:id="198" w:author="Unknown">
        <w:r>
          <w:rPr>
            <w:rFonts w:ascii="Times New Roman" w:hAnsi="Times New Roman" w:cs="Times New Roman"/>
            <w:sz w:val="32"/>
            <w:szCs w:val="32"/>
          </w:rPr>
          <w:pict w14:anchorId="54662976">
            <v:rect id="_x0000_i1046" style="width:0;height:0" o:hralign="center" o:hrstd="t" o:hrnoshade="t" o:hr="t" fillcolor="#333" stroked="f"/>
          </w:pict>
        </w:r>
      </w:ins>
    </w:p>
    <w:p w14:paraId="3309D555" w14:textId="77777777" w:rsidR="00AF7B99" w:rsidRPr="00AA07DB" w:rsidRDefault="00AF7B99" w:rsidP="00AF7B99">
      <w:pPr>
        <w:pStyle w:val="HTMLPreformatted"/>
        <w:shd w:val="clear" w:color="auto" w:fill="1E2A37"/>
        <w:spacing w:before="120" w:after="120"/>
        <w:rPr>
          <w:ins w:id="199" w:author="Unknown"/>
          <w:rFonts w:ascii="Times New Roman" w:hAnsi="Times New Roman" w:cs="Times New Roman"/>
          <w:color w:val="F8F8F2"/>
          <w:sz w:val="32"/>
          <w:szCs w:val="32"/>
        </w:rPr>
      </w:pPr>
      <w:ins w:id="200" w:author="Unknown">
        <w:r w:rsidRPr="00AA07DB">
          <w:rPr>
            <w:rStyle w:val="token"/>
            <w:rFonts w:ascii="Times New Roman" w:hAnsi="Times New Roman" w:cs="Times New Roman"/>
            <w:color w:val="66D9EF"/>
            <w:sz w:val="32"/>
            <w:szCs w:val="32"/>
          </w:rPr>
          <w:t>SELECT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FROM</w:t>
        </w:r>
        <w:r w:rsidRPr="00AA07DB">
          <w:rPr>
            <w:rStyle w:val="HTMLCode"/>
            <w:rFonts w:ascii="Times New Roman" w:hAnsi="Times New Roman" w:cs="Times New Roman"/>
            <w:color w:val="F8F8F2"/>
            <w:sz w:val="32"/>
            <w:szCs w:val="32"/>
          </w:rPr>
          <w:t xml:space="preserve"> student</w:t>
        </w:r>
        <w:r w:rsidRPr="00AA07DB">
          <w:rPr>
            <w:rStyle w:val="token"/>
            <w:rFonts w:ascii="Times New Roman" w:hAnsi="Times New Roman" w:cs="Times New Roman"/>
            <w:color w:val="F8F8F2"/>
            <w:sz w:val="32"/>
            <w:szCs w:val="32"/>
          </w:rPr>
          <w:t>;</w:t>
        </w:r>
      </w:ins>
    </w:p>
    <w:p w14:paraId="1B49FDB7" w14:textId="77777777" w:rsidR="00AF7B99" w:rsidRPr="00AA07DB" w:rsidRDefault="00AF7B99" w:rsidP="00AF7B99">
      <w:pPr>
        <w:pStyle w:val="NormalWeb"/>
        <w:spacing w:before="0" w:beforeAutospacing="0" w:after="167" w:afterAutospacing="0"/>
        <w:rPr>
          <w:ins w:id="201" w:author="Unknown"/>
          <w:color w:val="333333"/>
          <w:sz w:val="32"/>
          <w:szCs w:val="32"/>
        </w:rPr>
      </w:pPr>
      <w:ins w:id="202" w:author="Unknown">
        <w:r w:rsidRPr="00AA07DB">
          <w:rPr>
            <w:color w:val="333333"/>
            <w:sz w:val="32"/>
            <w:szCs w:val="32"/>
          </w:rPr>
          <w:t>The above query will show all the records of </w:t>
        </w:r>
        <w:r w:rsidRPr="00AA07DB">
          <w:rPr>
            <w:b/>
            <w:bCs/>
            <w:color w:val="333333"/>
            <w:sz w:val="32"/>
            <w:szCs w:val="32"/>
          </w:rPr>
          <w:t>student</w:t>
        </w:r>
        <w:r w:rsidRPr="00AA07DB">
          <w:rPr>
            <w:color w:val="333333"/>
            <w:sz w:val="32"/>
            <w:szCs w:val="32"/>
          </w:rPr>
          <w:t> table, that means it will show complete dataset of the table.</w:t>
        </w:r>
      </w:ins>
    </w:p>
    <w:tbl>
      <w:tblPr>
        <w:tblW w:w="1053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136"/>
        <w:gridCol w:w="2738"/>
        <w:gridCol w:w="1904"/>
        <w:gridCol w:w="3754"/>
      </w:tblGrid>
      <w:tr w:rsidR="00AF7B99" w:rsidRPr="00AA07DB" w14:paraId="2B7E1F14"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0097152C" w14:textId="77777777" w:rsidR="00AF7B99" w:rsidRPr="00AA07DB" w:rsidRDefault="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s_id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3F13FB99" w14:textId="77777777" w:rsidR="00AF7B99" w:rsidRPr="00AA07DB" w:rsidRDefault="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7CA7E26A" w14:textId="77777777" w:rsidR="00AF7B99" w:rsidRPr="00AA07DB" w:rsidRDefault="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age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4FA5ECE6" w14:textId="77777777" w:rsidR="00AF7B99" w:rsidRPr="00AA07DB" w:rsidRDefault="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address</w:t>
            </w:r>
          </w:p>
        </w:tc>
      </w:tr>
      <w:tr w:rsidR="00AF7B99" w:rsidRPr="00AA07DB" w14:paraId="30D03581"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207B0ED8"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101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2BF5405F"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Adam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7AB3566C"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4D076C3D"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Chennai</w:t>
            </w:r>
          </w:p>
        </w:tc>
      </w:tr>
      <w:tr w:rsidR="00AF7B99" w:rsidRPr="00AA07DB" w14:paraId="6CC1F8B1"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3EA16B6F"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102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51A3456F"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Alex</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7FAB916E"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18</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73F72E8E"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Delhi</w:t>
            </w:r>
          </w:p>
        </w:tc>
      </w:tr>
      <w:tr w:rsidR="00AF7B99" w:rsidRPr="00AA07DB" w14:paraId="1B6962B1"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686E88EC"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103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7387B1DA"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Abhi</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37BEFC85"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34EA4BC4"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Banglore</w:t>
            </w:r>
          </w:p>
        </w:tc>
      </w:tr>
      <w:tr w:rsidR="00AF7B99" w:rsidRPr="00AA07DB" w14:paraId="7AC9AED9"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34FBD487"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lastRenderedPageBreak/>
              <w:t>104</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3C1509AC"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Ankit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0E20E208"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22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1E8BF884"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Mumbai</w:t>
            </w:r>
          </w:p>
        </w:tc>
      </w:tr>
    </w:tbl>
    <w:p w14:paraId="2645C54D" w14:textId="77777777" w:rsidR="00AF7B99" w:rsidRPr="00AA07DB" w:rsidRDefault="00000000" w:rsidP="00AF7B99">
      <w:pPr>
        <w:spacing w:before="335" w:after="335"/>
        <w:rPr>
          <w:ins w:id="203" w:author="Unknown"/>
          <w:rFonts w:ascii="Times New Roman" w:hAnsi="Times New Roman" w:cs="Times New Roman"/>
          <w:sz w:val="32"/>
          <w:szCs w:val="32"/>
        </w:rPr>
      </w:pPr>
      <w:ins w:id="204" w:author="Unknown">
        <w:r>
          <w:rPr>
            <w:rFonts w:ascii="Times New Roman" w:hAnsi="Times New Roman" w:cs="Times New Roman"/>
            <w:sz w:val="32"/>
            <w:szCs w:val="32"/>
          </w:rPr>
          <w:pict w14:anchorId="6E5183CF">
            <v:rect id="_x0000_i1047" style="width:0;height:0" o:hralign="center" o:hrstd="t" o:hrnoshade="t" o:hr="t" fillcolor="#333" stroked="f"/>
          </w:pict>
        </w:r>
      </w:ins>
    </w:p>
    <w:p w14:paraId="5DAEE839" w14:textId="77777777" w:rsidR="00AF7B99" w:rsidRPr="00AA07DB" w:rsidRDefault="00AF7B99" w:rsidP="00AF7B99">
      <w:pPr>
        <w:pStyle w:val="Heading3"/>
        <w:spacing w:before="335" w:after="167"/>
        <w:rPr>
          <w:ins w:id="205" w:author="Unknown"/>
          <w:rFonts w:ascii="Times New Roman" w:hAnsi="Times New Roman" w:cs="Times New Roman"/>
          <w:b w:val="0"/>
          <w:bCs w:val="0"/>
          <w:color w:val="333333"/>
          <w:sz w:val="32"/>
          <w:szCs w:val="32"/>
        </w:rPr>
      </w:pPr>
      <w:ins w:id="206" w:author="Unknown">
        <w:r w:rsidRPr="00AA07DB">
          <w:rPr>
            <w:rFonts w:ascii="Times New Roman" w:hAnsi="Times New Roman" w:cs="Times New Roman"/>
            <w:b w:val="0"/>
            <w:bCs w:val="0"/>
            <w:color w:val="333333"/>
            <w:sz w:val="32"/>
            <w:szCs w:val="32"/>
          </w:rPr>
          <w:t>Select a particular record based on a condition</w:t>
        </w:r>
      </w:ins>
    </w:p>
    <w:p w14:paraId="1A0FB6F7" w14:textId="77777777" w:rsidR="00AF7B99" w:rsidRPr="00AA07DB" w:rsidRDefault="00AF7B99" w:rsidP="00AF7B99">
      <w:pPr>
        <w:pStyle w:val="NormalWeb"/>
        <w:spacing w:before="0" w:beforeAutospacing="0" w:after="167" w:afterAutospacing="0"/>
        <w:rPr>
          <w:ins w:id="207" w:author="Unknown"/>
          <w:color w:val="333333"/>
          <w:sz w:val="32"/>
          <w:szCs w:val="32"/>
        </w:rPr>
      </w:pPr>
      <w:ins w:id="208" w:author="Unknown">
        <w:r w:rsidRPr="00AA07DB">
          <w:rPr>
            <w:color w:val="333333"/>
            <w:sz w:val="32"/>
            <w:szCs w:val="32"/>
          </w:rPr>
          <w:t>We can use the </w:t>
        </w:r>
        <w:r w:rsidRPr="00AA07DB">
          <w:rPr>
            <w:color w:val="333333"/>
            <w:sz w:val="32"/>
            <w:szCs w:val="32"/>
          </w:rPr>
          <w:fldChar w:fldCharType="begin"/>
        </w:r>
        <w:r w:rsidRPr="00AA07DB">
          <w:rPr>
            <w:color w:val="333333"/>
            <w:sz w:val="32"/>
            <w:szCs w:val="32"/>
          </w:rPr>
          <w:instrText xml:space="preserve"> HYPERLINK "https://www.studytonight.com/dbms/where-clause.php" \t "_blank" </w:instrText>
        </w:r>
        <w:r w:rsidRPr="00AA07DB">
          <w:rPr>
            <w:color w:val="333333"/>
            <w:sz w:val="32"/>
            <w:szCs w:val="32"/>
          </w:rPr>
        </w:r>
        <w:r w:rsidRPr="00AA07DB">
          <w:rPr>
            <w:color w:val="333333"/>
            <w:sz w:val="32"/>
            <w:szCs w:val="32"/>
          </w:rPr>
          <w:fldChar w:fldCharType="separate"/>
        </w:r>
        <w:r w:rsidRPr="00AA07DB">
          <w:rPr>
            <w:rStyle w:val="HTMLCode"/>
            <w:rFonts w:ascii="Times New Roman" w:hAnsi="Times New Roman" w:cs="Times New Roman"/>
            <w:color w:val="C7254E"/>
            <w:sz w:val="32"/>
            <w:szCs w:val="32"/>
            <w:shd w:val="clear" w:color="auto" w:fill="F9F2F4"/>
          </w:rPr>
          <w:t>WHERE</w:t>
        </w:r>
        <w:r w:rsidRPr="00AA07DB">
          <w:rPr>
            <w:rStyle w:val="Hyperlink"/>
            <w:rFonts w:eastAsiaTheme="majorEastAsia"/>
            <w:color w:val="10A2FF"/>
            <w:sz w:val="32"/>
            <w:szCs w:val="32"/>
          </w:rPr>
          <w:t> clause</w:t>
        </w:r>
        <w:r w:rsidRPr="00AA07DB">
          <w:rPr>
            <w:color w:val="333333"/>
            <w:sz w:val="32"/>
            <w:szCs w:val="32"/>
          </w:rPr>
          <w:fldChar w:fldCharType="end"/>
        </w:r>
        <w:r w:rsidRPr="00AA07DB">
          <w:rPr>
            <w:color w:val="333333"/>
            <w:sz w:val="32"/>
            <w:szCs w:val="32"/>
          </w:rPr>
          <w:t> to set a condition,</w:t>
        </w:r>
      </w:ins>
    </w:p>
    <w:p w14:paraId="67EAD68E" w14:textId="77777777" w:rsidR="00AF7B99" w:rsidRPr="00AA07DB" w:rsidRDefault="00AF7B99" w:rsidP="00AF7B99">
      <w:pPr>
        <w:pStyle w:val="HTMLPreformatted"/>
        <w:shd w:val="clear" w:color="auto" w:fill="1E2A37"/>
        <w:spacing w:before="120" w:after="120"/>
        <w:rPr>
          <w:ins w:id="209" w:author="Unknown"/>
          <w:rFonts w:ascii="Times New Roman" w:hAnsi="Times New Roman" w:cs="Times New Roman"/>
          <w:color w:val="F8F8F2"/>
          <w:sz w:val="32"/>
          <w:szCs w:val="32"/>
        </w:rPr>
      </w:pPr>
      <w:ins w:id="210" w:author="Unknown">
        <w:r w:rsidRPr="00AA07DB">
          <w:rPr>
            <w:rStyle w:val="token"/>
            <w:rFonts w:ascii="Times New Roman" w:hAnsi="Times New Roman" w:cs="Times New Roman"/>
            <w:color w:val="66D9EF"/>
            <w:sz w:val="32"/>
            <w:szCs w:val="32"/>
          </w:rPr>
          <w:t>SELECT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FROM</w:t>
        </w:r>
        <w:r w:rsidRPr="00AA07DB">
          <w:rPr>
            <w:rStyle w:val="HTMLCode"/>
            <w:rFonts w:ascii="Times New Roman" w:hAnsi="Times New Roman" w:cs="Times New Roman"/>
            <w:color w:val="F8F8F2"/>
            <w:sz w:val="32"/>
            <w:szCs w:val="32"/>
          </w:rPr>
          <w:t xml:space="preserve"> student </w:t>
        </w:r>
        <w:r w:rsidRPr="00AA07DB">
          <w:rPr>
            <w:rStyle w:val="token"/>
            <w:rFonts w:ascii="Times New Roman" w:hAnsi="Times New Roman" w:cs="Times New Roman"/>
            <w:color w:val="66D9EF"/>
            <w:sz w:val="32"/>
            <w:szCs w:val="32"/>
          </w:rPr>
          <w:t>WHERE</w:t>
        </w:r>
        <w:r w:rsidRPr="00AA07DB">
          <w:rPr>
            <w:rStyle w:val="HTMLCode"/>
            <w:rFonts w:ascii="Times New Roman" w:hAnsi="Times New Roman" w:cs="Times New Roman"/>
            <w:color w:val="F8F8F2"/>
            <w:sz w:val="32"/>
            <w:szCs w:val="32"/>
          </w:rPr>
          <w:t xml:space="preserve"> name </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A6E22E"/>
            <w:sz w:val="32"/>
            <w:szCs w:val="32"/>
          </w:rPr>
          <w:t>'Abhi'</w:t>
        </w:r>
        <w:r w:rsidRPr="00AA07DB">
          <w:rPr>
            <w:rStyle w:val="token"/>
            <w:rFonts w:ascii="Times New Roman" w:hAnsi="Times New Roman" w:cs="Times New Roman"/>
            <w:color w:val="F8F8F2"/>
            <w:sz w:val="32"/>
            <w:szCs w:val="32"/>
          </w:rPr>
          <w:t>;</w:t>
        </w:r>
      </w:ins>
    </w:p>
    <w:p w14:paraId="3735E199" w14:textId="77777777" w:rsidR="00AF7B99" w:rsidRPr="00AA07DB" w:rsidRDefault="00AF7B99" w:rsidP="00AF7B99">
      <w:pPr>
        <w:pStyle w:val="NormalWeb"/>
        <w:spacing w:before="0" w:beforeAutospacing="0" w:after="167" w:afterAutospacing="0"/>
        <w:rPr>
          <w:ins w:id="211" w:author="Unknown"/>
          <w:color w:val="333333"/>
          <w:sz w:val="32"/>
          <w:szCs w:val="32"/>
        </w:rPr>
      </w:pPr>
      <w:ins w:id="212" w:author="Unknown">
        <w:r w:rsidRPr="00AA07DB">
          <w:rPr>
            <w:color w:val="333333"/>
            <w:sz w:val="32"/>
            <w:szCs w:val="32"/>
          </w:rPr>
          <w:t>The above query will return the following result,</w:t>
        </w:r>
      </w:ins>
    </w:p>
    <w:tbl>
      <w:tblPr>
        <w:tblW w:w="1053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292"/>
        <w:gridCol w:w="2782"/>
        <w:gridCol w:w="1802"/>
        <w:gridCol w:w="3656"/>
      </w:tblGrid>
      <w:tr w:rsidR="00AF7B99" w:rsidRPr="00AA07DB" w14:paraId="46FB6D34"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291C8685"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103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46617149"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Abhi</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2343D69D"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7C8CF762"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Rohtak</w:t>
            </w:r>
          </w:p>
        </w:tc>
      </w:tr>
    </w:tbl>
    <w:p w14:paraId="36992E72" w14:textId="77777777" w:rsidR="00AF7B99" w:rsidRPr="00AA07DB" w:rsidRDefault="00000000" w:rsidP="00AF7B99">
      <w:pPr>
        <w:spacing w:before="335" w:after="335"/>
        <w:rPr>
          <w:ins w:id="213" w:author="Unknown"/>
          <w:rFonts w:ascii="Times New Roman" w:hAnsi="Times New Roman" w:cs="Times New Roman"/>
          <w:sz w:val="32"/>
          <w:szCs w:val="32"/>
        </w:rPr>
      </w:pPr>
      <w:ins w:id="214" w:author="Unknown">
        <w:r>
          <w:rPr>
            <w:rFonts w:ascii="Times New Roman" w:hAnsi="Times New Roman" w:cs="Times New Roman"/>
            <w:sz w:val="32"/>
            <w:szCs w:val="32"/>
          </w:rPr>
          <w:pict w14:anchorId="483A9B47">
            <v:rect id="_x0000_i1048" style="width:0;height:0" o:hralign="center" o:hrstd="t" o:hrnoshade="t" o:hr="t" fillcolor="#333" stroked="f"/>
          </w:pict>
        </w:r>
      </w:ins>
    </w:p>
    <w:p w14:paraId="2D979AFD" w14:textId="77777777" w:rsidR="00AF7B99" w:rsidRPr="00AA07DB" w:rsidRDefault="00AF7B99" w:rsidP="00AF7B99">
      <w:pPr>
        <w:pStyle w:val="Heading3"/>
        <w:spacing w:before="335" w:after="167"/>
        <w:rPr>
          <w:ins w:id="215" w:author="Unknown"/>
          <w:rFonts w:ascii="Times New Roman" w:hAnsi="Times New Roman" w:cs="Times New Roman"/>
          <w:b w:val="0"/>
          <w:bCs w:val="0"/>
          <w:color w:val="333333"/>
          <w:sz w:val="32"/>
          <w:szCs w:val="32"/>
        </w:rPr>
      </w:pPr>
      <w:ins w:id="216" w:author="Unknown">
        <w:r w:rsidRPr="00AA07DB">
          <w:rPr>
            <w:rFonts w:ascii="Times New Roman" w:hAnsi="Times New Roman" w:cs="Times New Roman"/>
            <w:b w:val="0"/>
            <w:bCs w:val="0"/>
            <w:color w:val="333333"/>
            <w:sz w:val="32"/>
            <w:szCs w:val="32"/>
          </w:rPr>
          <w:t>Performing Simple Calculations using </w:t>
        </w:r>
        <w:r w:rsidRPr="00AA07DB">
          <w:rPr>
            <w:rStyle w:val="HTMLCode"/>
            <w:rFonts w:ascii="Times New Roman" w:eastAsiaTheme="majorEastAsia" w:hAnsi="Times New Roman" w:cs="Times New Roman"/>
            <w:b w:val="0"/>
            <w:bCs w:val="0"/>
            <w:color w:val="C7254E"/>
            <w:sz w:val="32"/>
            <w:szCs w:val="32"/>
            <w:shd w:val="clear" w:color="auto" w:fill="F9F2F4"/>
          </w:rPr>
          <w:t>SELECT</w:t>
        </w:r>
        <w:r w:rsidRPr="00AA07DB">
          <w:rPr>
            <w:rFonts w:ascii="Times New Roman" w:hAnsi="Times New Roman" w:cs="Times New Roman"/>
            <w:b w:val="0"/>
            <w:bCs w:val="0"/>
            <w:color w:val="333333"/>
            <w:sz w:val="32"/>
            <w:szCs w:val="32"/>
          </w:rPr>
          <w:t> Query</w:t>
        </w:r>
      </w:ins>
    </w:p>
    <w:p w14:paraId="2C21B201" w14:textId="77777777" w:rsidR="00AF7B99" w:rsidRPr="00AA07DB" w:rsidRDefault="00AF7B99" w:rsidP="00AF7B99">
      <w:pPr>
        <w:pStyle w:val="NormalWeb"/>
        <w:spacing w:before="0" w:beforeAutospacing="0" w:after="167" w:afterAutospacing="0"/>
        <w:rPr>
          <w:ins w:id="217" w:author="Unknown"/>
          <w:color w:val="333333"/>
          <w:sz w:val="32"/>
          <w:szCs w:val="32"/>
        </w:rPr>
      </w:pPr>
      <w:ins w:id="218" w:author="Unknown">
        <w:r w:rsidRPr="00AA07DB">
          <w:rPr>
            <w:color w:val="333333"/>
            <w:sz w:val="32"/>
            <w:szCs w:val="32"/>
          </w:rPr>
          <w:t>Consider the following </w:t>
        </w:r>
        <w:r w:rsidRPr="00AA07DB">
          <w:rPr>
            <w:b/>
            <w:bCs/>
            <w:color w:val="333333"/>
            <w:sz w:val="32"/>
            <w:szCs w:val="32"/>
          </w:rPr>
          <w:t>employee</w:t>
        </w:r>
        <w:r w:rsidRPr="00AA07DB">
          <w:rPr>
            <w:color w:val="333333"/>
            <w:sz w:val="32"/>
            <w:szCs w:val="32"/>
          </w:rPr>
          <w:t> table.</w:t>
        </w:r>
      </w:ins>
    </w:p>
    <w:tbl>
      <w:tblPr>
        <w:tblW w:w="1053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136"/>
        <w:gridCol w:w="3154"/>
        <w:gridCol w:w="2088"/>
        <w:gridCol w:w="3154"/>
      </w:tblGrid>
      <w:tr w:rsidR="00AF7B99" w:rsidRPr="00AA07DB" w14:paraId="1E91266F"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23B69EE4" w14:textId="77777777" w:rsidR="00AF7B99" w:rsidRPr="00AA07DB" w:rsidRDefault="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eid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2FFA5218" w14:textId="77777777" w:rsidR="00AF7B99" w:rsidRPr="00AA07DB" w:rsidRDefault="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312C1E37" w14:textId="77777777" w:rsidR="00AF7B99" w:rsidRPr="00AA07DB" w:rsidRDefault="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age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048FE001" w14:textId="77777777" w:rsidR="00AF7B99" w:rsidRPr="00AA07DB" w:rsidRDefault="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salary</w:t>
            </w:r>
          </w:p>
        </w:tc>
      </w:tr>
      <w:tr w:rsidR="00AF7B99" w:rsidRPr="00AA07DB" w14:paraId="77F4B447"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417C4046"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101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56BA9000"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Adam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4E333048"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26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1CD023A8"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5000</w:t>
            </w:r>
          </w:p>
        </w:tc>
      </w:tr>
      <w:tr w:rsidR="00AF7B99" w:rsidRPr="00AA07DB" w14:paraId="29DB2522"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01B4F63E"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102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1657521D"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Ricky</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2EF5CEBF"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42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27094650"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8000</w:t>
            </w:r>
          </w:p>
        </w:tc>
      </w:tr>
      <w:tr w:rsidR="00AF7B99" w:rsidRPr="00AA07DB" w14:paraId="36979288"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572C5A6C"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103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5B95CF9A"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Abhi</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1D4A3624"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25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430BCBD5"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10000</w:t>
            </w:r>
          </w:p>
        </w:tc>
      </w:tr>
      <w:tr w:rsidR="00AF7B99" w:rsidRPr="00AA07DB" w14:paraId="471667FA"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6FDD3150"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104</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13B9B5F6"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Rohan</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5686676C"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22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7D3A77E4"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5000</w:t>
            </w:r>
          </w:p>
        </w:tc>
      </w:tr>
    </w:tbl>
    <w:p w14:paraId="419FCF4A" w14:textId="77777777" w:rsidR="00AF7B99" w:rsidRPr="00AA07DB" w:rsidRDefault="00AF7B99" w:rsidP="00AF7B99">
      <w:pPr>
        <w:pStyle w:val="NormalWeb"/>
        <w:spacing w:before="0" w:beforeAutospacing="0" w:after="167" w:afterAutospacing="0"/>
        <w:rPr>
          <w:ins w:id="219" w:author="Unknown"/>
          <w:color w:val="333333"/>
          <w:sz w:val="32"/>
          <w:szCs w:val="32"/>
        </w:rPr>
      </w:pPr>
      <w:ins w:id="220" w:author="Unknown">
        <w:r w:rsidRPr="00AA07DB">
          <w:rPr>
            <w:color w:val="333333"/>
            <w:sz w:val="32"/>
            <w:szCs w:val="32"/>
          </w:rPr>
          <w:lastRenderedPageBreak/>
          <w:t>Here is our </w:t>
        </w:r>
        <w:r w:rsidRPr="00AA07DB">
          <w:rPr>
            <w:rStyle w:val="HTMLCode"/>
            <w:rFonts w:ascii="Times New Roman" w:hAnsi="Times New Roman" w:cs="Times New Roman"/>
            <w:color w:val="C7254E"/>
            <w:sz w:val="32"/>
            <w:szCs w:val="32"/>
            <w:shd w:val="clear" w:color="auto" w:fill="F9F2F4"/>
          </w:rPr>
          <w:t>SELECT</w:t>
        </w:r>
        <w:r w:rsidRPr="00AA07DB">
          <w:rPr>
            <w:color w:val="333333"/>
            <w:sz w:val="32"/>
            <w:szCs w:val="32"/>
          </w:rPr>
          <w:t> query,</w:t>
        </w:r>
      </w:ins>
    </w:p>
    <w:p w14:paraId="2AE0322F" w14:textId="77777777" w:rsidR="00AF7B99" w:rsidRPr="00AA07DB" w:rsidRDefault="00AF7B99" w:rsidP="00AF7B99">
      <w:pPr>
        <w:pStyle w:val="HTMLPreformatted"/>
        <w:shd w:val="clear" w:color="auto" w:fill="1E2A37"/>
        <w:spacing w:before="120" w:after="120"/>
        <w:rPr>
          <w:ins w:id="221" w:author="Unknown"/>
          <w:rFonts w:ascii="Times New Roman" w:hAnsi="Times New Roman" w:cs="Times New Roman"/>
          <w:color w:val="F8F8F2"/>
          <w:sz w:val="32"/>
          <w:szCs w:val="32"/>
        </w:rPr>
      </w:pPr>
      <w:ins w:id="222" w:author="Unknown">
        <w:r w:rsidRPr="00AA07DB">
          <w:rPr>
            <w:rStyle w:val="token"/>
            <w:rFonts w:ascii="Times New Roman" w:hAnsi="Times New Roman" w:cs="Times New Roman"/>
            <w:color w:val="66D9EF"/>
            <w:sz w:val="32"/>
            <w:szCs w:val="32"/>
          </w:rPr>
          <w:t>SELECT</w:t>
        </w:r>
        <w:r w:rsidRPr="00AA07DB">
          <w:rPr>
            <w:rStyle w:val="HTMLCode"/>
            <w:rFonts w:ascii="Times New Roman" w:hAnsi="Times New Roman" w:cs="Times New Roman"/>
            <w:color w:val="F8F8F2"/>
            <w:sz w:val="32"/>
            <w:szCs w:val="32"/>
          </w:rPr>
          <w:t xml:space="preserve"> eid</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name</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salary</w:t>
        </w:r>
        <w:r w:rsidRPr="00AA07DB">
          <w:rPr>
            <w:rStyle w:val="token"/>
            <w:rFonts w:ascii="Times New Roman" w:hAnsi="Times New Roman" w:cs="Times New Roman"/>
            <w:color w:val="F8F8F2"/>
            <w:sz w:val="32"/>
            <w:szCs w:val="32"/>
          </w:rPr>
          <w:t>+</w:t>
        </w:r>
        <w:r w:rsidRPr="00AA07DB">
          <w:rPr>
            <w:rStyle w:val="token"/>
            <w:rFonts w:ascii="Times New Roman" w:hAnsi="Times New Roman" w:cs="Times New Roman"/>
            <w:color w:val="AE81FF"/>
            <w:sz w:val="32"/>
            <w:szCs w:val="32"/>
          </w:rPr>
          <w:t>3000</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FROM</w:t>
        </w:r>
        <w:r w:rsidRPr="00AA07DB">
          <w:rPr>
            <w:rStyle w:val="HTMLCode"/>
            <w:rFonts w:ascii="Times New Roman" w:hAnsi="Times New Roman" w:cs="Times New Roman"/>
            <w:color w:val="F8F8F2"/>
            <w:sz w:val="32"/>
            <w:szCs w:val="32"/>
          </w:rPr>
          <w:t xml:space="preserve"> employee</w:t>
        </w:r>
        <w:r w:rsidRPr="00AA07DB">
          <w:rPr>
            <w:rStyle w:val="token"/>
            <w:rFonts w:ascii="Times New Roman" w:hAnsi="Times New Roman" w:cs="Times New Roman"/>
            <w:color w:val="F8F8F2"/>
            <w:sz w:val="32"/>
            <w:szCs w:val="32"/>
          </w:rPr>
          <w:t>;</w:t>
        </w:r>
      </w:ins>
    </w:p>
    <w:p w14:paraId="75F208EA" w14:textId="77777777" w:rsidR="00AF7B99" w:rsidRPr="00AA07DB" w:rsidRDefault="00AF7B99" w:rsidP="00AF7B99">
      <w:pPr>
        <w:pStyle w:val="NormalWeb"/>
        <w:spacing w:before="0" w:beforeAutospacing="0" w:after="167" w:afterAutospacing="0"/>
        <w:rPr>
          <w:ins w:id="223" w:author="Unknown"/>
          <w:color w:val="333333"/>
          <w:sz w:val="32"/>
          <w:szCs w:val="32"/>
        </w:rPr>
      </w:pPr>
      <w:ins w:id="224" w:author="Unknown">
        <w:r w:rsidRPr="00AA07DB">
          <w:rPr>
            <w:color w:val="333333"/>
            <w:sz w:val="32"/>
            <w:szCs w:val="32"/>
          </w:rPr>
          <w:t>The above command will display a new column in the result, with </w:t>
        </w:r>
        <w:r w:rsidRPr="00AA07DB">
          <w:rPr>
            <w:b/>
            <w:bCs/>
            <w:color w:val="333333"/>
            <w:sz w:val="32"/>
            <w:szCs w:val="32"/>
          </w:rPr>
          <w:t>3000</w:t>
        </w:r>
        <w:r w:rsidRPr="00AA07DB">
          <w:rPr>
            <w:color w:val="333333"/>
            <w:sz w:val="32"/>
            <w:szCs w:val="32"/>
          </w:rPr>
          <w:t> added into existing salaries of the employees.</w:t>
        </w:r>
      </w:ins>
    </w:p>
    <w:tbl>
      <w:tblPr>
        <w:tblW w:w="1053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085"/>
        <w:gridCol w:w="3078"/>
        <w:gridCol w:w="5369"/>
      </w:tblGrid>
      <w:tr w:rsidR="00AF7B99" w:rsidRPr="00AA07DB" w14:paraId="5B7C27FF"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614D0306" w14:textId="77777777" w:rsidR="00AF7B99" w:rsidRPr="00AA07DB" w:rsidRDefault="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eid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6279ED7F" w14:textId="77777777" w:rsidR="00AF7B99" w:rsidRPr="00AA07DB" w:rsidRDefault="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7A9905B0" w14:textId="77777777" w:rsidR="00AF7B99" w:rsidRPr="00AA07DB" w:rsidRDefault="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salary+3000</w:t>
            </w:r>
          </w:p>
        </w:tc>
      </w:tr>
      <w:tr w:rsidR="00AF7B99" w:rsidRPr="00AA07DB" w14:paraId="39A39646"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4517539A"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101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2AEF1F5A"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Adam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32928275"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8000</w:t>
            </w:r>
          </w:p>
        </w:tc>
      </w:tr>
      <w:tr w:rsidR="00AF7B99" w:rsidRPr="00AA07DB" w14:paraId="60EA35A7"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53C8D81D"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102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5B17C4D3"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Ricky</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39E6A8E5"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11000</w:t>
            </w:r>
          </w:p>
        </w:tc>
      </w:tr>
      <w:tr w:rsidR="00AF7B99" w:rsidRPr="00AA07DB" w14:paraId="070DA226"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1419270E"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103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23FC0055"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Abhi</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15A571DB"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13000</w:t>
            </w:r>
          </w:p>
        </w:tc>
      </w:tr>
      <w:tr w:rsidR="00AF7B99" w:rsidRPr="00AA07DB" w14:paraId="06DF0762"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31123923"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104</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2326C96F"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Rohan</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220A795F"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8000</w:t>
            </w:r>
          </w:p>
        </w:tc>
      </w:tr>
    </w:tbl>
    <w:p w14:paraId="352AF439" w14:textId="77777777" w:rsidR="00AF7B99" w:rsidRPr="00AA07DB" w:rsidRDefault="00AF7B99" w:rsidP="00AF7B99">
      <w:pPr>
        <w:pStyle w:val="NormalWeb"/>
        <w:spacing w:before="0" w:beforeAutospacing="0" w:after="167" w:afterAutospacing="0"/>
        <w:rPr>
          <w:ins w:id="225" w:author="Unknown"/>
          <w:color w:val="333333"/>
          <w:sz w:val="32"/>
          <w:szCs w:val="32"/>
        </w:rPr>
      </w:pPr>
      <w:ins w:id="226" w:author="Unknown">
        <w:r w:rsidRPr="00AA07DB">
          <w:rPr>
            <w:color w:val="333333"/>
            <w:sz w:val="32"/>
            <w:szCs w:val="32"/>
          </w:rPr>
          <w:t>So you can also perform simple mathematical operations on the data too using the </w:t>
        </w:r>
        <w:r w:rsidRPr="00AA07DB">
          <w:rPr>
            <w:rStyle w:val="HTMLCode"/>
            <w:rFonts w:ascii="Times New Roman" w:hAnsi="Times New Roman" w:cs="Times New Roman"/>
            <w:color w:val="C7254E"/>
            <w:sz w:val="32"/>
            <w:szCs w:val="32"/>
            <w:shd w:val="clear" w:color="auto" w:fill="F9F2F4"/>
          </w:rPr>
          <w:t>SELECT</w:t>
        </w:r>
        <w:r w:rsidRPr="00AA07DB">
          <w:rPr>
            <w:color w:val="333333"/>
            <w:sz w:val="32"/>
            <w:szCs w:val="32"/>
          </w:rPr>
          <w:t> query to fetch data from table.</w:t>
        </w:r>
      </w:ins>
    </w:p>
    <w:p w14:paraId="4BE7FC55" w14:textId="77777777" w:rsidR="00AF7B99" w:rsidRPr="00AA07DB" w:rsidRDefault="00AF7B99">
      <w:pPr>
        <w:rPr>
          <w:rFonts w:ascii="Times New Roman" w:hAnsi="Times New Roman" w:cs="Times New Roman"/>
          <w:sz w:val="32"/>
          <w:szCs w:val="32"/>
        </w:rPr>
      </w:pPr>
    </w:p>
    <w:p w14:paraId="1DC8299D" w14:textId="77777777" w:rsidR="00AF7B99" w:rsidRPr="00AA07DB" w:rsidRDefault="00AF7B99">
      <w:pPr>
        <w:rPr>
          <w:rFonts w:ascii="Times New Roman" w:hAnsi="Times New Roman" w:cs="Times New Roman"/>
          <w:sz w:val="32"/>
          <w:szCs w:val="32"/>
        </w:rPr>
      </w:pPr>
    </w:p>
    <w:p w14:paraId="22F1329F" w14:textId="77777777" w:rsidR="00AF7B99" w:rsidRDefault="00AF7B99" w:rsidP="009B0830">
      <w:pPr>
        <w:pStyle w:val="Heading1"/>
        <w:spacing w:before="335" w:after="167"/>
        <w:rPr>
          <w:rFonts w:ascii="Times New Roman" w:hAnsi="Times New Roman" w:cs="Times New Roman"/>
          <w:bCs w:val="0"/>
          <w:color w:val="333333"/>
          <w:sz w:val="40"/>
          <w:szCs w:val="40"/>
          <w:u w:val="single"/>
        </w:rPr>
      </w:pPr>
      <w:r w:rsidRPr="009B0830">
        <w:rPr>
          <w:rFonts w:ascii="Times New Roman" w:hAnsi="Times New Roman" w:cs="Times New Roman"/>
          <w:bCs w:val="0"/>
          <w:color w:val="333333"/>
          <w:sz w:val="40"/>
          <w:szCs w:val="40"/>
          <w:u w:val="single"/>
        </w:rPr>
        <w:t>Using the </w:t>
      </w:r>
      <w:r w:rsidRPr="009B0830">
        <w:rPr>
          <w:rStyle w:val="HTMLCode"/>
          <w:rFonts w:ascii="Times New Roman" w:eastAsiaTheme="majorEastAsia" w:hAnsi="Times New Roman" w:cs="Times New Roman"/>
          <w:bCs w:val="0"/>
          <w:color w:val="C7254E"/>
          <w:sz w:val="40"/>
          <w:szCs w:val="40"/>
          <w:u w:val="single"/>
          <w:shd w:val="clear" w:color="auto" w:fill="F9F2F4"/>
        </w:rPr>
        <w:t>WHERE</w:t>
      </w:r>
      <w:r w:rsidRPr="009B0830">
        <w:rPr>
          <w:rFonts w:ascii="Times New Roman" w:hAnsi="Times New Roman" w:cs="Times New Roman"/>
          <w:bCs w:val="0"/>
          <w:color w:val="333333"/>
          <w:sz w:val="40"/>
          <w:szCs w:val="40"/>
          <w:u w:val="single"/>
        </w:rPr>
        <w:t> SQL clause</w:t>
      </w:r>
    </w:p>
    <w:p w14:paraId="1A2FB549" w14:textId="77777777" w:rsidR="00424EA5" w:rsidRDefault="00424EA5" w:rsidP="00424EA5"/>
    <w:p w14:paraId="334A7BD9" w14:textId="77777777" w:rsidR="00424EA5" w:rsidRPr="00424EA5" w:rsidRDefault="00424EA5" w:rsidP="00424EA5"/>
    <w:p w14:paraId="4B7E14DD" w14:textId="77777777" w:rsidR="00AF7B99" w:rsidRPr="00AA07DB" w:rsidRDefault="00AF7B99" w:rsidP="00AF7B99">
      <w:pPr>
        <w:pStyle w:val="Heading3"/>
        <w:spacing w:before="335" w:after="167"/>
        <w:rPr>
          <w:rFonts w:ascii="Times New Roman" w:hAnsi="Times New Roman" w:cs="Times New Roman"/>
          <w:b w:val="0"/>
          <w:bCs w:val="0"/>
          <w:color w:val="333333"/>
          <w:sz w:val="32"/>
          <w:szCs w:val="32"/>
        </w:rPr>
      </w:pPr>
      <w:r w:rsidRPr="00AA07DB">
        <w:rPr>
          <w:rFonts w:ascii="Times New Roman" w:hAnsi="Times New Roman" w:cs="Times New Roman"/>
          <w:b w:val="0"/>
          <w:bCs w:val="0"/>
          <w:color w:val="333333"/>
          <w:sz w:val="32"/>
          <w:szCs w:val="32"/>
        </w:rPr>
        <w:t>Syntax for </w:t>
      </w:r>
      <w:r w:rsidRPr="00AA07DB">
        <w:rPr>
          <w:rStyle w:val="HTMLCode"/>
          <w:rFonts w:ascii="Times New Roman" w:eastAsiaTheme="majorEastAsia" w:hAnsi="Times New Roman" w:cs="Times New Roman"/>
          <w:b w:val="0"/>
          <w:bCs w:val="0"/>
          <w:color w:val="C7254E"/>
          <w:sz w:val="32"/>
          <w:szCs w:val="32"/>
          <w:shd w:val="clear" w:color="auto" w:fill="F9F2F4"/>
        </w:rPr>
        <w:t>WHERE</w:t>
      </w:r>
      <w:r w:rsidRPr="00AA07DB">
        <w:rPr>
          <w:rFonts w:ascii="Times New Roman" w:hAnsi="Times New Roman" w:cs="Times New Roman"/>
          <w:b w:val="0"/>
          <w:bCs w:val="0"/>
          <w:color w:val="333333"/>
          <w:sz w:val="32"/>
          <w:szCs w:val="32"/>
        </w:rPr>
        <w:t> clause</w:t>
      </w:r>
    </w:p>
    <w:p w14:paraId="3EF344BE" w14:textId="77777777" w:rsidR="00AF7B99" w:rsidRPr="00AA07DB" w:rsidRDefault="00AF7B99" w:rsidP="00AF7B99">
      <w:pPr>
        <w:pStyle w:val="NormalWeb"/>
        <w:spacing w:before="0" w:beforeAutospacing="0" w:after="167" w:afterAutospacing="0"/>
        <w:rPr>
          <w:color w:val="333333"/>
          <w:sz w:val="32"/>
          <w:szCs w:val="32"/>
        </w:rPr>
      </w:pPr>
      <w:r w:rsidRPr="00AA07DB">
        <w:rPr>
          <w:color w:val="333333"/>
          <w:sz w:val="32"/>
          <w:szCs w:val="32"/>
        </w:rPr>
        <w:t>Here is how you can use the </w:t>
      </w:r>
      <w:r w:rsidRPr="00AA07DB">
        <w:rPr>
          <w:rStyle w:val="HTMLCode"/>
          <w:rFonts w:ascii="Times New Roman" w:hAnsi="Times New Roman" w:cs="Times New Roman"/>
          <w:color w:val="C7254E"/>
          <w:sz w:val="32"/>
          <w:szCs w:val="32"/>
          <w:shd w:val="clear" w:color="auto" w:fill="F9F2F4"/>
        </w:rPr>
        <w:t>WHERE</w:t>
      </w:r>
      <w:r w:rsidRPr="00AA07DB">
        <w:rPr>
          <w:color w:val="333333"/>
          <w:sz w:val="32"/>
          <w:szCs w:val="32"/>
        </w:rPr>
        <w:t> clause with a </w:t>
      </w:r>
      <w:r w:rsidRPr="00AA07DB">
        <w:rPr>
          <w:rStyle w:val="HTMLCode"/>
          <w:rFonts w:ascii="Times New Roman" w:hAnsi="Times New Roman" w:cs="Times New Roman"/>
          <w:color w:val="C7254E"/>
          <w:sz w:val="32"/>
          <w:szCs w:val="32"/>
          <w:shd w:val="clear" w:color="auto" w:fill="F9F2F4"/>
        </w:rPr>
        <w:t>DELETE</w:t>
      </w:r>
      <w:r w:rsidRPr="00AA07DB">
        <w:rPr>
          <w:color w:val="333333"/>
          <w:sz w:val="32"/>
          <w:szCs w:val="32"/>
        </w:rPr>
        <w:t> statement, or any other statement,</w:t>
      </w:r>
    </w:p>
    <w:p w14:paraId="15A0FA6D" w14:textId="77777777" w:rsidR="00AF7B99" w:rsidRPr="00AA07DB" w:rsidRDefault="00AF7B99" w:rsidP="00AF7B99">
      <w:pPr>
        <w:pStyle w:val="HTMLPreformatted"/>
        <w:shd w:val="clear" w:color="auto" w:fill="1E2A37"/>
        <w:spacing w:before="120" w:after="120"/>
        <w:rPr>
          <w:rFonts w:ascii="Times New Roman" w:hAnsi="Times New Roman" w:cs="Times New Roman"/>
          <w:color w:val="F8F8F2"/>
          <w:sz w:val="32"/>
          <w:szCs w:val="32"/>
        </w:rPr>
      </w:pPr>
      <w:r w:rsidRPr="00AA07DB">
        <w:rPr>
          <w:rStyle w:val="token"/>
          <w:rFonts w:ascii="Times New Roman" w:hAnsi="Times New Roman" w:cs="Times New Roman"/>
          <w:color w:val="66D9EF"/>
          <w:sz w:val="32"/>
          <w:szCs w:val="32"/>
        </w:rPr>
        <w:lastRenderedPageBreak/>
        <w:t>DELETE</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FROM</w:t>
      </w:r>
      <w:r w:rsidRPr="00AA07DB">
        <w:rPr>
          <w:rStyle w:val="HTMLCode"/>
          <w:rFonts w:ascii="Times New Roman" w:hAnsi="Times New Roman" w:cs="Times New Roman"/>
          <w:color w:val="F8F8F2"/>
          <w:sz w:val="32"/>
          <w:szCs w:val="32"/>
        </w:rPr>
        <w:t xml:space="preserve"> table_name </w:t>
      </w:r>
      <w:r w:rsidRPr="00AA07DB">
        <w:rPr>
          <w:rStyle w:val="token"/>
          <w:rFonts w:ascii="Times New Roman" w:hAnsi="Times New Roman" w:cs="Times New Roman"/>
          <w:color w:val="66D9EF"/>
          <w:sz w:val="32"/>
          <w:szCs w:val="32"/>
        </w:rPr>
        <w:t>WHERE</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condition</w:t>
      </w:r>
      <w:r w:rsidRPr="00AA07DB">
        <w:rPr>
          <w:rStyle w:val="token"/>
          <w:rFonts w:ascii="Times New Roman" w:hAnsi="Times New Roman" w:cs="Times New Roman"/>
          <w:color w:val="F8F8F2"/>
          <w:sz w:val="32"/>
          <w:szCs w:val="32"/>
        </w:rPr>
        <w:t>];</w:t>
      </w:r>
    </w:p>
    <w:p w14:paraId="5BB3F36C" w14:textId="77777777" w:rsidR="00AF7B99" w:rsidRPr="00AA07DB" w:rsidRDefault="00AF7B99" w:rsidP="00AF7B99">
      <w:pPr>
        <w:pStyle w:val="NormalWeb"/>
        <w:spacing w:before="0" w:beforeAutospacing="0" w:after="167" w:afterAutospacing="0"/>
        <w:rPr>
          <w:color w:val="333333"/>
          <w:sz w:val="32"/>
          <w:szCs w:val="32"/>
        </w:rPr>
      </w:pPr>
      <w:r w:rsidRPr="00AA07DB">
        <w:rPr>
          <w:color w:val="333333"/>
          <w:sz w:val="32"/>
          <w:szCs w:val="32"/>
        </w:rPr>
        <w:t>The </w:t>
      </w:r>
      <w:r w:rsidRPr="00AA07DB">
        <w:rPr>
          <w:rStyle w:val="HTMLCode"/>
          <w:rFonts w:ascii="Times New Roman" w:hAnsi="Times New Roman" w:cs="Times New Roman"/>
          <w:color w:val="C7254E"/>
          <w:sz w:val="32"/>
          <w:szCs w:val="32"/>
          <w:shd w:val="clear" w:color="auto" w:fill="F9F2F4"/>
        </w:rPr>
        <w:t>WHERE</w:t>
      </w:r>
      <w:r w:rsidRPr="00AA07DB">
        <w:rPr>
          <w:color w:val="333333"/>
          <w:sz w:val="32"/>
          <w:szCs w:val="32"/>
        </w:rPr>
        <w:t> clause is used at the end of any SQL query, to specify a condition for execution.</w:t>
      </w:r>
    </w:p>
    <w:p w14:paraId="218E6F8C" w14:textId="77777777" w:rsidR="00AF7B99" w:rsidRPr="00AA07DB" w:rsidRDefault="00000000" w:rsidP="00AF7B99">
      <w:pPr>
        <w:spacing w:before="335" w:after="335"/>
        <w:rPr>
          <w:rFonts w:ascii="Times New Roman" w:hAnsi="Times New Roman" w:cs="Times New Roman"/>
          <w:sz w:val="32"/>
          <w:szCs w:val="32"/>
        </w:rPr>
      </w:pPr>
      <w:r>
        <w:rPr>
          <w:rFonts w:ascii="Times New Roman" w:hAnsi="Times New Roman" w:cs="Times New Roman"/>
          <w:sz w:val="32"/>
          <w:szCs w:val="32"/>
        </w:rPr>
        <w:pict w14:anchorId="0B63CF09">
          <v:rect id="_x0000_i1049" style="width:0;height:0" o:hralign="center" o:hrstd="t" o:hrnoshade="t" o:hr="t" fillcolor="#333" stroked="f"/>
        </w:pict>
      </w:r>
    </w:p>
    <w:p w14:paraId="705A0441" w14:textId="77777777" w:rsidR="00AF7B99" w:rsidRPr="00AA07DB" w:rsidRDefault="00AF7B99" w:rsidP="00AF7B99">
      <w:pPr>
        <w:pStyle w:val="Heading3"/>
        <w:spacing w:before="335" w:after="167"/>
        <w:rPr>
          <w:rFonts w:ascii="Times New Roman" w:hAnsi="Times New Roman" w:cs="Times New Roman"/>
          <w:b w:val="0"/>
          <w:bCs w:val="0"/>
          <w:color w:val="333333"/>
          <w:sz w:val="32"/>
          <w:szCs w:val="32"/>
        </w:rPr>
      </w:pPr>
      <w:r w:rsidRPr="00AA07DB">
        <w:rPr>
          <w:rFonts w:ascii="Times New Roman" w:hAnsi="Times New Roman" w:cs="Times New Roman"/>
          <w:b w:val="0"/>
          <w:bCs w:val="0"/>
          <w:color w:val="333333"/>
          <w:sz w:val="32"/>
          <w:szCs w:val="32"/>
        </w:rPr>
        <w:t>Time for an Example</w:t>
      </w:r>
    </w:p>
    <w:p w14:paraId="48622CDF" w14:textId="77777777" w:rsidR="00AF7B99" w:rsidRPr="00AA07DB" w:rsidRDefault="00AF7B99" w:rsidP="00AF7B99">
      <w:pPr>
        <w:pStyle w:val="NormalWeb"/>
        <w:spacing w:before="0" w:beforeAutospacing="0" w:after="167" w:afterAutospacing="0"/>
        <w:rPr>
          <w:color w:val="333333"/>
          <w:sz w:val="32"/>
          <w:szCs w:val="32"/>
        </w:rPr>
      </w:pPr>
      <w:r w:rsidRPr="00AA07DB">
        <w:rPr>
          <w:color w:val="333333"/>
          <w:sz w:val="32"/>
          <w:szCs w:val="32"/>
        </w:rPr>
        <w:t>Consider a table </w:t>
      </w:r>
      <w:r w:rsidRPr="00AA07DB">
        <w:rPr>
          <w:b/>
          <w:bCs/>
          <w:color w:val="333333"/>
          <w:sz w:val="32"/>
          <w:szCs w:val="32"/>
        </w:rPr>
        <w:t>student</w:t>
      </w:r>
      <w:r w:rsidRPr="00AA07DB">
        <w:rPr>
          <w:color w:val="333333"/>
          <w:sz w:val="32"/>
          <w:szCs w:val="32"/>
        </w:rPr>
        <w:t>,</w:t>
      </w:r>
    </w:p>
    <w:tbl>
      <w:tblPr>
        <w:tblW w:w="1053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136"/>
        <w:gridCol w:w="2738"/>
        <w:gridCol w:w="1904"/>
        <w:gridCol w:w="3754"/>
      </w:tblGrid>
      <w:tr w:rsidR="00AF7B99" w:rsidRPr="00AA07DB" w14:paraId="462E06E8"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79603934" w14:textId="77777777" w:rsidR="00AF7B99" w:rsidRPr="00AA07DB" w:rsidRDefault="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s_id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7B7F8A0E" w14:textId="77777777" w:rsidR="00AF7B99" w:rsidRPr="00AA07DB" w:rsidRDefault="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66E03930" w14:textId="77777777" w:rsidR="00AF7B99" w:rsidRPr="00AA07DB" w:rsidRDefault="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age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42FEDB40" w14:textId="77777777" w:rsidR="00AF7B99" w:rsidRPr="00AA07DB" w:rsidRDefault="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address</w:t>
            </w:r>
          </w:p>
        </w:tc>
      </w:tr>
      <w:tr w:rsidR="00AF7B99" w:rsidRPr="00AA07DB" w14:paraId="40FEB6EF"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6ECBD842"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101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1D343DFC"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Adam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783AB67F"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7F78310D"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Chennai</w:t>
            </w:r>
          </w:p>
        </w:tc>
      </w:tr>
      <w:tr w:rsidR="00AF7B99" w:rsidRPr="00AA07DB" w14:paraId="54ED2A03"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06BCC85E"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102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135F73F3"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Alex</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4FEFF4C9"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18</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438EB61C"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Delhi</w:t>
            </w:r>
          </w:p>
        </w:tc>
      </w:tr>
      <w:tr w:rsidR="00AF7B99" w:rsidRPr="00AA07DB" w14:paraId="78D024C6"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297186C3"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103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034BC03C"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Abhi</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0C1A65AA"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6BBAD026"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Banglore</w:t>
            </w:r>
          </w:p>
        </w:tc>
      </w:tr>
      <w:tr w:rsidR="00AF7B99" w:rsidRPr="00AA07DB" w14:paraId="7898A9C9"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641FAEE6"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104</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2E8587D8"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Ankit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53B93E96"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22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04A2E786"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Mumbai</w:t>
            </w:r>
          </w:p>
        </w:tc>
      </w:tr>
    </w:tbl>
    <w:p w14:paraId="13B6875F" w14:textId="77777777" w:rsidR="00AF7B99" w:rsidRPr="00AA07DB" w:rsidRDefault="00AF7B99" w:rsidP="00AF7B99">
      <w:pPr>
        <w:pStyle w:val="NormalWeb"/>
        <w:spacing w:before="0" w:beforeAutospacing="0" w:after="167" w:afterAutospacing="0"/>
        <w:rPr>
          <w:ins w:id="227" w:author="Unknown"/>
          <w:color w:val="333333"/>
          <w:sz w:val="32"/>
          <w:szCs w:val="32"/>
        </w:rPr>
      </w:pPr>
      <w:ins w:id="228" w:author="Unknown">
        <w:r w:rsidRPr="00AA07DB">
          <w:rPr>
            <w:color w:val="333333"/>
            <w:sz w:val="32"/>
            <w:szCs w:val="32"/>
          </w:rPr>
          <w:t>Now we will use the </w:t>
        </w:r>
        <w:r w:rsidRPr="00AA07DB">
          <w:rPr>
            <w:rStyle w:val="HTMLCode"/>
            <w:rFonts w:ascii="Times New Roman" w:hAnsi="Times New Roman" w:cs="Times New Roman"/>
            <w:color w:val="C7254E"/>
            <w:sz w:val="32"/>
            <w:szCs w:val="32"/>
            <w:shd w:val="clear" w:color="auto" w:fill="F9F2F4"/>
          </w:rPr>
          <w:t>SELECT</w:t>
        </w:r>
        <w:r w:rsidRPr="00AA07DB">
          <w:rPr>
            <w:color w:val="333333"/>
            <w:sz w:val="32"/>
            <w:szCs w:val="32"/>
          </w:rPr>
          <w:t> statement to display data of the table, based on a condition, which we will add to our </w:t>
        </w:r>
        <w:r w:rsidRPr="00AA07DB">
          <w:rPr>
            <w:rStyle w:val="HTMLCode"/>
            <w:rFonts w:ascii="Times New Roman" w:hAnsi="Times New Roman" w:cs="Times New Roman"/>
            <w:color w:val="C7254E"/>
            <w:sz w:val="32"/>
            <w:szCs w:val="32"/>
            <w:shd w:val="clear" w:color="auto" w:fill="F9F2F4"/>
          </w:rPr>
          <w:t>SELECT</w:t>
        </w:r>
        <w:r w:rsidRPr="00AA07DB">
          <w:rPr>
            <w:color w:val="333333"/>
            <w:sz w:val="32"/>
            <w:szCs w:val="32"/>
          </w:rPr>
          <w:t> query using </w:t>
        </w:r>
        <w:r w:rsidRPr="00AA07DB">
          <w:rPr>
            <w:rStyle w:val="HTMLCode"/>
            <w:rFonts w:ascii="Times New Roman" w:hAnsi="Times New Roman" w:cs="Times New Roman"/>
            <w:color w:val="C7254E"/>
            <w:sz w:val="32"/>
            <w:szCs w:val="32"/>
            <w:shd w:val="clear" w:color="auto" w:fill="F9F2F4"/>
          </w:rPr>
          <w:t>WHERE</w:t>
        </w:r>
        <w:r w:rsidRPr="00AA07DB">
          <w:rPr>
            <w:color w:val="333333"/>
            <w:sz w:val="32"/>
            <w:szCs w:val="32"/>
          </w:rPr>
          <w:t> clause.</w:t>
        </w:r>
      </w:ins>
    </w:p>
    <w:p w14:paraId="5C740B05" w14:textId="77777777" w:rsidR="00AF7B99" w:rsidRPr="00AA07DB" w:rsidRDefault="00AF7B99" w:rsidP="00AF7B99">
      <w:pPr>
        <w:pStyle w:val="NormalWeb"/>
        <w:spacing w:before="0" w:beforeAutospacing="0" w:after="167" w:afterAutospacing="0"/>
        <w:rPr>
          <w:ins w:id="229" w:author="Unknown"/>
          <w:color w:val="333333"/>
          <w:sz w:val="32"/>
          <w:szCs w:val="32"/>
        </w:rPr>
      </w:pPr>
      <w:ins w:id="230" w:author="Unknown">
        <w:r w:rsidRPr="00AA07DB">
          <w:rPr>
            <w:color w:val="333333"/>
            <w:sz w:val="32"/>
            <w:szCs w:val="32"/>
          </w:rPr>
          <w:t>Let's write a simple SQL query to display the record for student with </w:t>
        </w:r>
        <w:r w:rsidRPr="00AA07DB">
          <w:rPr>
            <w:rStyle w:val="HTMLCode"/>
            <w:rFonts w:ascii="Times New Roman" w:hAnsi="Times New Roman" w:cs="Times New Roman"/>
            <w:color w:val="C7254E"/>
            <w:sz w:val="32"/>
            <w:szCs w:val="32"/>
            <w:shd w:val="clear" w:color="auto" w:fill="F9F2F4"/>
          </w:rPr>
          <w:t>s_id</w:t>
        </w:r>
        <w:r w:rsidRPr="00AA07DB">
          <w:rPr>
            <w:color w:val="333333"/>
            <w:sz w:val="32"/>
            <w:szCs w:val="32"/>
          </w:rPr>
          <w:t> as 101.</w:t>
        </w:r>
      </w:ins>
    </w:p>
    <w:p w14:paraId="6AD7B1E7" w14:textId="77777777" w:rsidR="00AF7B99" w:rsidRPr="00AA07DB" w:rsidRDefault="00AF7B99" w:rsidP="00AF7B99">
      <w:pPr>
        <w:pStyle w:val="HTMLPreformatted"/>
        <w:shd w:val="clear" w:color="auto" w:fill="1E2A37"/>
        <w:spacing w:before="120" w:after="120"/>
        <w:rPr>
          <w:ins w:id="231" w:author="Unknown"/>
          <w:rStyle w:val="HTMLCode"/>
          <w:rFonts w:ascii="Times New Roman" w:hAnsi="Times New Roman" w:cs="Times New Roman"/>
          <w:color w:val="F8F8F2"/>
          <w:sz w:val="32"/>
          <w:szCs w:val="32"/>
        </w:rPr>
      </w:pPr>
      <w:ins w:id="232" w:author="Unknown">
        <w:r w:rsidRPr="00AA07DB">
          <w:rPr>
            <w:rStyle w:val="token"/>
            <w:rFonts w:ascii="Times New Roman" w:hAnsi="Times New Roman" w:cs="Times New Roman"/>
            <w:color w:val="66D9EF"/>
            <w:sz w:val="32"/>
            <w:szCs w:val="32"/>
          </w:rPr>
          <w:t>SELECT</w:t>
        </w:r>
        <w:r w:rsidRPr="00AA07DB">
          <w:rPr>
            <w:rStyle w:val="HTMLCode"/>
            <w:rFonts w:ascii="Times New Roman" w:hAnsi="Times New Roman" w:cs="Times New Roman"/>
            <w:color w:val="F8F8F2"/>
            <w:sz w:val="32"/>
            <w:szCs w:val="32"/>
          </w:rPr>
          <w:t xml:space="preserve"> s_id</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w:t>
        </w:r>
      </w:ins>
    </w:p>
    <w:p w14:paraId="6FD0EB1E" w14:textId="77777777" w:rsidR="00AF7B99" w:rsidRPr="00AA07DB" w:rsidRDefault="00AF7B99" w:rsidP="00AF7B99">
      <w:pPr>
        <w:pStyle w:val="HTMLPreformatted"/>
        <w:shd w:val="clear" w:color="auto" w:fill="1E2A37"/>
        <w:spacing w:before="120" w:after="120"/>
        <w:rPr>
          <w:ins w:id="233" w:author="Unknown"/>
          <w:rStyle w:val="HTMLCode"/>
          <w:rFonts w:ascii="Times New Roman" w:hAnsi="Times New Roman" w:cs="Times New Roman"/>
          <w:color w:val="F8F8F2"/>
          <w:sz w:val="32"/>
          <w:szCs w:val="32"/>
        </w:rPr>
      </w:pPr>
      <w:ins w:id="234" w:author="Unknown">
        <w:r w:rsidRPr="00AA07DB">
          <w:rPr>
            <w:rStyle w:val="HTMLCode"/>
            <w:rFonts w:ascii="Times New Roman" w:hAnsi="Times New Roman" w:cs="Times New Roman"/>
            <w:color w:val="F8F8F2"/>
            <w:sz w:val="32"/>
            <w:szCs w:val="32"/>
          </w:rPr>
          <w:t xml:space="preserve">    name</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w:t>
        </w:r>
      </w:ins>
    </w:p>
    <w:p w14:paraId="3CD8D602" w14:textId="77777777" w:rsidR="00AF7B99" w:rsidRPr="00AA07DB" w:rsidRDefault="00AF7B99" w:rsidP="00AF7B99">
      <w:pPr>
        <w:pStyle w:val="HTMLPreformatted"/>
        <w:shd w:val="clear" w:color="auto" w:fill="1E2A37"/>
        <w:spacing w:before="120" w:after="120"/>
        <w:rPr>
          <w:ins w:id="235" w:author="Unknown"/>
          <w:rStyle w:val="HTMLCode"/>
          <w:rFonts w:ascii="Times New Roman" w:hAnsi="Times New Roman" w:cs="Times New Roman"/>
          <w:color w:val="F8F8F2"/>
          <w:sz w:val="32"/>
          <w:szCs w:val="32"/>
        </w:rPr>
      </w:pPr>
      <w:ins w:id="236" w:author="Unknown">
        <w:r w:rsidRPr="00AA07DB">
          <w:rPr>
            <w:rStyle w:val="HTMLCode"/>
            <w:rFonts w:ascii="Times New Roman" w:hAnsi="Times New Roman" w:cs="Times New Roman"/>
            <w:color w:val="F8F8F2"/>
            <w:sz w:val="32"/>
            <w:szCs w:val="32"/>
          </w:rPr>
          <w:t xml:space="preserve">    age</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w:t>
        </w:r>
      </w:ins>
    </w:p>
    <w:p w14:paraId="6596EB28" w14:textId="77777777" w:rsidR="00AF7B99" w:rsidRPr="00AA07DB" w:rsidRDefault="00AF7B99" w:rsidP="00AF7B99">
      <w:pPr>
        <w:pStyle w:val="HTMLPreformatted"/>
        <w:shd w:val="clear" w:color="auto" w:fill="1E2A37"/>
        <w:spacing w:before="120" w:after="120"/>
        <w:rPr>
          <w:ins w:id="237" w:author="Unknown"/>
          <w:rStyle w:val="HTMLCode"/>
          <w:rFonts w:ascii="Times New Roman" w:hAnsi="Times New Roman" w:cs="Times New Roman"/>
          <w:color w:val="F8F8F2"/>
          <w:sz w:val="32"/>
          <w:szCs w:val="32"/>
        </w:rPr>
      </w:pPr>
      <w:ins w:id="238" w:author="Unknown">
        <w:r w:rsidRPr="00AA07DB">
          <w:rPr>
            <w:rStyle w:val="HTMLCode"/>
            <w:rFonts w:ascii="Times New Roman" w:hAnsi="Times New Roman" w:cs="Times New Roman"/>
            <w:color w:val="F8F8F2"/>
            <w:sz w:val="32"/>
            <w:szCs w:val="32"/>
          </w:rPr>
          <w:t xml:space="preserve">    address </w:t>
        </w:r>
      </w:ins>
    </w:p>
    <w:p w14:paraId="69C854F7" w14:textId="77777777" w:rsidR="00AF7B99" w:rsidRPr="00AA07DB" w:rsidRDefault="00AF7B99" w:rsidP="00AF7B99">
      <w:pPr>
        <w:pStyle w:val="HTMLPreformatted"/>
        <w:shd w:val="clear" w:color="auto" w:fill="1E2A37"/>
        <w:spacing w:before="120" w:after="120"/>
        <w:rPr>
          <w:ins w:id="239" w:author="Unknown"/>
          <w:rFonts w:ascii="Times New Roman" w:hAnsi="Times New Roman" w:cs="Times New Roman"/>
          <w:color w:val="F8F8F2"/>
          <w:sz w:val="32"/>
          <w:szCs w:val="32"/>
        </w:rPr>
      </w:pPr>
      <w:ins w:id="240" w:author="Unknown">
        <w:r w:rsidRPr="00AA07DB">
          <w:rPr>
            <w:rStyle w:val="HTMLCode"/>
            <w:rFonts w:ascii="Times New Roman" w:hAnsi="Times New Roman" w:cs="Times New Roman"/>
            <w:color w:val="F8F8F2"/>
            <w:sz w:val="32"/>
            <w:szCs w:val="32"/>
          </w:rPr>
          <w:lastRenderedPageBreak/>
          <w:t xml:space="preserve">    </w:t>
        </w:r>
        <w:r w:rsidRPr="00AA07DB">
          <w:rPr>
            <w:rStyle w:val="token"/>
            <w:rFonts w:ascii="Times New Roman" w:hAnsi="Times New Roman" w:cs="Times New Roman"/>
            <w:color w:val="66D9EF"/>
            <w:sz w:val="32"/>
            <w:szCs w:val="32"/>
          </w:rPr>
          <w:t>FROM</w:t>
        </w:r>
        <w:r w:rsidRPr="00AA07DB">
          <w:rPr>
            <w:rStyle w:val="HTMLCode"/>
            <w:rFonts w:ascii="Times New Roman" w:hAnsi="Times New Roman" w:cs="Times New Roman"/>
            <w:color w:val="F8F8F2"/>
            <w:sz w:val="32"/>
            <w:szCs w:val="32"/>
          </w:rPr>
          <w:t xml:space="preserve"> student </w:t>
        </w:r>
        <w:r w:rsidRPr="00AA07DB">
          <w:rPr>
            <w:rStyle w:val="token"/>
            <w:rFonts w:ascii="Times New Roman" w:hAnsi="Times New Roman" w:cs="Times New Roman"/>
            <w:color w:val="66D9EF"/>
            <w:sz w:val="32"/>
            <w:szCs w:val="32"/>
          </w:rPr>
          <w:t>WHERE</w:t>
        </w:r>
        <w:r w:rsidRPr="00AA07DB">
          <w:rPr>
            <w:rStyle w:val="HTMLCode"/>
            <w:rFonts w:ascii="Times New Roman" w:hAnsi="Times New Roman" w:cs="Times New Roman"/>
            <w:color w:val="F8F8F2"/>
            <w:sz w:val="32"/>
            <w:szCs w:val="32"/>
          </w:rPr>
          <w:t xml:space="preserve"> s_id </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AE81FF"/>
            <w:sz w:val="32"/>
            <w:szCs w:val="32"/>
          </w:rPr>
          <w:t>101</w:t>
        </w:r>
        <w:r w:rsidRPr="00AA07DB">
          <w:rPr>
            <w:rStyle w:val="token"/>
            <w:rFonts w:ascii="Times New Roman" w:hAnsi="Times New Roman" w:cs="Times New Roman"/>
            <w:color w:val="F8F8F2"/>
            <w:sz w:val="32"/>
            <w:szCs w:val="32"/>
          </w:rPr>
          <w:t>;</w:t>
        </w:r>
      </w:ins>
    </w:p>
    <w:p w14:paraId="4570761A" w14:textId="77777777" w:rsidR="00AF7B99" w:rsidRPr="00AA07DB" w:rsidRDefault="00AF7B99" w:rsidP="00AF7B99">
      <w:pPr>
        <w:pStyle w:val="NormalWeb"/>
        <w:spacing w:before="0" w:beforeAutospacing="0" w:after="167" w:afterAutospacing="0"/>
        <w:rPr>
          <w:ins w:id="241" w:author="Unknown"/>
          <w:color w:val="333333"/>
          <w:sz w:val="32"/>
          <w:szCs w:val="32"/>
        </w:rPr>
      </w:pPr>
      <w:ins w:id="242" w:author="Unknown">
        <w:r w:rsidRPr="00AA07DB">
          <w:rPr>
            <w:color w:val="333333"/>
            <w:sz w:val="32"/>
            <w:szCs w:val="32"/>
          </w:rPr>
          <w:t>Following will be the result of the above query.</w:t>
        </w:r>
      </w:ins>
    </w:p>
    <w:tbl>
      <w:tblPr>
        <w:tblW w:w="1053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203"/>
        <w:gridCol w:w="2824"/>
        <w:gridCol w:w="1964"/>
        <w:gridCol w:w="3541"/>
      </w:tblGrid>
      <w:tr w:rsidR="00AF7B99" w:rsidRPr="00AA07DB" w14:paraId="0EBD2BEC"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066F8C48" w14:textId="77777777" w:rsidR="00AF7B99" w:rsidRPr="00AA07DB" w:rsidRDefault="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s_id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0065488D" w14:textId="77777777" w:rsidR="00AF7B99" w:rsidRPr="00AA07DB" w:rsidRDefault="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489D0B02" w14:textId="77777777" w:rsidR="00AF7B99" w:rsidRPr="00AA07DB" w:rsidRDefault="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age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4BBC3800" w14:textId="77777777" w:rsidR="00AF7B99" w:rsidRPr="00AA07DB" w:rsidRDefault="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address</w:t>
            </w:r>
          </w:p>
        </w:tc>
      </w:tr>
      <w:tr w:rsidR="00AF7B99" w:rsidRPr="00AA07DB" w14:paraId="12B33750"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0A4AC0FF"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101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70DABC51"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Adam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12776CC9"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0A950A27"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Noida</w:t>
            </w:r>
          </w:p>
        </w:tc>
      </w:tr>
    </w:tbl>
    <w:p w14:paraId="005DB3EF" w14:textId="77777777" w:rsidR="00AF7B99" w:rsidRPr="00AA07DB" w:rsidRDefault="00000000" w:rsidP="00AF7B99">
      <w:pPr>
        <w:spacing w:before="335" w:after="335"/>
        <w:rPr>
          <w:ins w:id="243" w:author="Unknown"/>
          <w:rFonts w:ascii="Times New Roman" w:hAnsi="Times New Roman" w:cs="Times New Roman"/>
          <w:sz w:val="32"/>
          <w:szCs w:val="32"/>
        </w:rPr>
      </w:pPr>
      <w:ins w:id="244" w:author="Unknown">
        <w:r>
          <w:rPr>
            <w:rFonts w:ascii="Times New Roman" w:hAnsi="Times New Roman" w:cs="Times New Roman"/>
            <w:sz w:val="32"/>
            <w:szCs w:val="32"/>
          </w:rPr>
          <w:pict w14:anchorId="0F0A3063">
            <v:rect id="_x0000_i1050" style="width:0;height:0" o:hralign="center" o:hrstd="t" o:hrnoshade="t" o:hr="t" fillcolor="#333" stroked="f"/>
          </w:pict>
        </w:r>
      </w:ins>
    </w:p>
    <w:p w14:paraId="25CC9052" w14:textId="77777777" w:rsidR="00AF7B99" w:rsidRPr="00AA07DB" w:rsidRDefault="00AF7B99" w:rsidP="00AF7B99">
      <w:pPr>
        <w:pStyle w:val="Heading4"/>
        <w:spacing w:before="167" w:after="167"/>
        <w:rPr>
          <w:ins w:id="245" w:author="Unknown"/>
          <w:rFonts w:ascii="Times New Roman" w:hAnsi="Times New Roman" w:cs="Times New Roman"/>
          <w:b w:val="0"/>
          <w:bCs w:val="0"/>
          <w:color w:val="333333"/>
          <w:sz w:val="32"/>
          <w:szCs w:val="32"/>
        </w:rPr>
      </w:pPr>
      <w:ins w:id="246" w:author="Unknown">
        <w:r w:rsidRPr="00AA07DB">
          <w:rPr>
            <w:rFonts w:ascii="Times New Roman" w:hAnsi="Times New Roman" w:cs="Times New Roman"/>
            <w:b w:val="0"/>
            <w:bCs w:val="0"/>
            <w:color w:val="333333"/>
            <w:sz w:val="32"/>
            <w:szCs w:val="32"/>
          </w:rPr>
          <w:t>Applying condition on Text Fields</w:t>
        </w:r>
      </w:ins>
    </w:p>
    <w:p w14:paraId="33C971FB" w14:textId="77777777" w:rsidR="00AF7B99" w:rsidRPr="00AA07DB" w:rsidRDefault="00AF7B99" w:rsidP="00AF7B99">
      <w:pPr>
        <w:pStyle w:val="NormalWeb"/>
        <w:spacing w:before="0" w:beforeAutospacing="0" w:after="167" w:afterAutospacing="0"/>
        <w:rPr>
          <w:ins w:id="247" w:author="Unknown"/>
          <w:color w:val="333333"/>
          <w:sz w:val="32"/>
          <w:szCs w:val="32"/>
        </w:rPr>
      </w:pPr>
      <w:ins w:id="248" w:author="Unknown">
        <w:r w:rsidRPr="00AA07DB">
          <w:rPr>
            <w:color w:val="333333"/>
            <w:sz w:val="32"/>
            <w:szCs w:val="32"/>
          </w:rPr>
          <w:t>In the above example we have applied a condition to an integer value field, but what if we want to apply the condition on </w:t>
        </w:r>
        <w:r w:rsidRPr="00AA07DB">
          <w:rPr>
            <w:rStyle w:val="HTMLCode"/>
            <w:rFonts w:ascii="Times New Roman" w:hAnsi="Times New Roman" w:cs="Times New Roman"/>
            <w:color w:val="C7254E"/>
            <w:sz w:val="32"/>
            <w:szCs w:val="32"/>
            <w:shd w:val="clear" w:color="auto" w:fill="F9F2F4"/>
          </w:rPr>
          <w:t>name</w:t>
        </w:r>
        <w:r w:rsidRPr="00AA07DB">
          <w:rPr>
            <w:color w:val="333333"/>
            <w:sz w:val="32"/>
            <w:szCs w:val="32"/>
          </w:rPr>
          <w:t> field. In that case we must enclose the value in single quote </w:t>
        </w:r>
        <w:r w:rsidRPr="00AA07DB">
          <w:rPr>
            <w:rStyle w:val="HTMLCode"/>
            <w:rFonts w:ascii="Times New Roman" w:hAnsi="Times New Roman" w:cs="Times New Roman"/>
            <w:color w:val="C7254E"/>
            <w:sz w:val="32"/>
            <w:szCs w:val="32"/>
            <w:shd w:val="clear" w:color="auto" w:fill="F9F2F4"/>
          </w:rPr>
          <w:t>' '</w:t>
        </w:r>
        <w:r w:rsidRPr="00AA07DB">
          <w:rPr>
            <w:color w:val="333333"/>
            <w:sz w:val="32"/>
            <w:szCs w:val="32"/>
          </w:rPr>
          <w:t>. Some databases even accept double quotes, but single quotes is accepted by all.</w:t>
        </w:r>
      </w:ins>
    </w:p>
    <w:p w14:paraId="52268A64" w14:textId="77777777" w:rsidR="00AF7B99" w:rsidRPr="00AA07DB" w:rsidRDefault="00AF7B99" w:rsidP="00AF7B99">
      <w:pPr>
        <w:pStyle w:val="HTMLPreformatted"/>
        <w:shd w:val="clear" w:color="auto" w:fill="1E2A37"/>
        <w:spacing w:before="120" w:after="120"/>
        <w:rPr>
          <w:ins w:id="249" w:author="Unknown"/>
          <w:rStyle w:val="HTMLCode"/>
          <w:rFonts w:ascii="Times New Roman" w:hAnsi="Times New Roman" w:cs="Times New Roman"/>
          <w:color w:val="F8F8F2"/>
          <w:sz w:val="32"/>
          <w:szCs w:val="32"/>
        </w:rPr>
      </w:pPr>
      <w:ins w:id="250" w:author="Unknown">
        <w:r w:rsidRPr="00AA07DB">
          <w:rPr>
            <w:rStyle w:val="token"/>
            <w:rFonts w:ascii="Times New Roman" w:hAnsi="Times New Roman" w:cs="Times New Roman"/>
            <w:color w:val="66D9EF"/>
            <w:sz w:val="32"/>
            <w:szCs w:val="32"/>
          </w:rPr>
          <w:t>SELECT</w:t>
        </w:r>
        <w:r w:rsidRPr="00AA07DB">
          <w:rPr>
            <w:rStyle w:val="HTMLCode"/>
            <w:rFonts w:ascii="Times New Roman" w:hAnsi="Times New Roman" w:cs="Times New Roman"/>
            <w:color w:val="F8F8F2"/>
            <w:sz w:val="32"/>
            <w:szCs w:val="32"/>
          </w:rPr>
          <w:t xml:space="preserve"> s_id</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w:t>
        </w:r>
      </w:ins>
    </w:p>
    <w:p w14:paraId="2B9800DC" w14:textId="77777777" w:rsidR="00AF7B99" w:rsidRPr="00AA07DB" w:rsidRDefault="00AF7B99" w:rsidP="00AF7B99">
      <w:pPr>
        <w:pStyle w:val="HTMLPreformatted"/>
        <w:shd w:val="clear" w:color="auto" w:fill="1E2A37"/>
        <w:spacing w:before="120" w:after="120"/>
        <w:rPr>
          <w:ins w:id="251" w:author="Unknown"/>
          <w:rStyle w:val="HTMLCode"/>
          <w:rFonts w:ascii="Times New Roman" w:hAnsi="Times New Roman" w:cs="Times New Roman"/>
          <w:color w:val="F8F8F2"/>
          <w:sz w:val="32"/>
          <w:szCs w:val="32"/>
        </w:rPr>
      </w:pPr>
      <w:ins w:id="252" w:author="Unknown">
        <w:r w:rsidRPr="00AA07DB">
          <w:rPr>
            <w:rStyle w:val="HTMLCode"/>
            <w:rFonts w:ascii="Times New Roman" w:hAnsi="Times New Roman" w:cs="Times New Roman"/>
            <w:color w:val="F8F8F2"/>
            <w:sz w:val="32"/>
            <w:szCs w:val="32"/>
          </w:rPr>
          <w:t xml:space="preserve">    name</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w:t>
        </w:r>
      </w:ins>
    </w:p>
    <w:p w14:paraId="0165CC4C" w14:textId="77777777" w:rsidR="00AF7B99" w:rsidRPr="00AA07DB" w:rsidRDefault="00AF7B99" w:rsidP="00AF7B99">
      <w:pPr>
        <w:pStyle w:val="HTMLPreformatted"/>
        <w:shd w:val="clear" w:color="auto" w:fill="1E2A37"/>
        <w:spacing w:before="120" w:after="120"/>
        <w:rPr>
          <w:ins w:id="253" w:author="Unknown"/>
          <w:rStyle w:val="HTMLCode"/>
          <w:rFonts w:ascii="Times New Roman" w:hAnsi="Times New Roman" w:cs="Times New Roman"/>
          <w:color w:val="F8F8F2"/>
          <w:sz w:val="32"/>
          <w:szCs w:val="32"/>
        </w:rPr>
      </w:pPr>
      <w:ins w:id="254" w:author="Unknown">
        <w:r w:rsidRPr="00AA07DB">
          <w:rPr>
            <w:rStyle w:val="HTMLCode"/>
            <w:rFonts w:ascii="Times New Roman" w:hAnsi="Times New Roman" w:cs="Times New Roman"/>
            <w:color w:val="F8F8F2"/>
            <w:sz w:val="32"/>
            <w:szCs w:val="32"/>
          </w:rPr>
          <w:t xml:space="preserve">    age</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w:t>
        </w:r>
      </w:ins>
    </w:p>
    <w:p w14:paraId="395B20F4" w14:textId="77777777" w:rsidR="00AF7B99" w:rsidRPr="00AA07DB" w:rsidRDefault="00AF7B99" w:rsidP="00AF7B99">
      <w:pPr>
        <w:pStyle w:val="HTMLPreformatted"/>
        <w:shd w:val="clear" w:color="auto" w:fill="1E2A37"/>
        <w:spacing w:before="120" w:after="120"/>
        <w:rPr>
          <w:ins w:id="255" w:author="Unknown"/>
          <w:rStyle w:val="HTMLCode"/>
          <w:rFonts w:ascii="Times New Roman" w:hAnsi="Times New Roman" w:cs="Times New Roman"/>
          <w:color w:val="F8F8F2"/>
          <w:sz w:val="32"/>
          <w:szCs w:val="32"/>
        </w:rPr>
      </w:pPr>
      <w:ins w:id="256" w:author="Unknown">
        <w:r w:rsidRPr="00AA07DB">
          <w:rPr>
            <w:rStyle w:val="HTMLCode"/>
            <w:rFonts w:ascii="Times New Roman" w:hAnsi="Times New Roman" w:cs="Times New Roman"/>
            <w:color w:val="F8F8F2"/>
            <w:sz w:val="32"/>
            <w:szCs w:val="32"/>
          </w:rPr>
          <w:t xml:space="preserve">    address </w:t>
        </w:r>
      </w:ins>
    </w:p>
    <w:p w14:paraId="780C03F5" w14:textId="77777777" w:rsidR="00AF7B99" w:rsidRPr="00AA07DB" w:rsidRDefault="00AF7B99" w:rsidP="00AF7B99">
      <w:pPr>
        <w:pStyle w:val="HTMLPreformatted"/>
        <w:shd w:val="clear" w:color="auto" w:fill="1E2A37"/>
        <w:spacing w:before="120" w:after="120"/>
        <w:rPr>
          <w:ins w:id="257" w:author="Unknown"/>
          <w:rFonts w:ascii="Times New Roman" w:hAnsi="Times New Roman" w:cs="Times New Roman"/>
          <w:color w:val="F8F8F2"/>
          <w:sz w:val="32"/>
          <w:szCs w:val="32"/>
        </w:rPr>
      </w:pPr>
      <w:ins w:id="258" w:author="Unknown">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FROM</w:t>
        </w:r>
        <w:r w:rsidRPr="00AA07DB">
          <w:rPr>
            <w:rStyle w:val="HTMLCode"/>
            <w:rFonts w:ascii="Times New Roman" w:hAnsi="Times New Roman" w:cs="Times New Roman"/>
            <w:color w:val="F8F8F2"/>
            <w:sz w:val="32"/>
            <w:szCs w:val="32"/>
          </w:rPr>
          <w:t xml:space="preserve"> student </w:t>
        </w:r>
        <w:r w:rsidRPr="00AA07DB">
          <w:rPr>
            <w:rStyle w:val="token"/>
            <w:rFonts w:ascii="Times New Roman" w:hAnsi="Times New Roman" w:cs="Times New Roman"/>
            <w:color w:val="66D9EF"/>
            <w:sz w:val="32"/>
            <w:szCs w:val="32"/>
          </w:rPr>
          <w:t>WHERE</w:t>
        </w:r>
        <w:r w:rsidRPr="00AA07DB">
          <w:rPr>
            <w:rStyle w:val="HTMLCode"/>
            <w:rFonts w:ascii="Times New Roman" w:hAnsi="Times New Roman" w:cs="Times New Roman"/>
            <w:color w:val="F8F8F2"/>
            <w:sz w:val="32"/>
            <w:szCs w:val="32"/>
          </w:rPr>
          <w:t xml:space="preserve"> name </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A6E22E"/>
            <w:sz w:val="32"/>
            <w:szCs w:val="32"/>
          </w:rPr>
          <w:t>'Adam'</w:t>
        </w:r>
        <w:r w:rsidRPr="00AA07DB">
          <w:rPr>
            <w:rStyle w:val="token"/>
            <w:rFonts w:ascii="Times New Roman" w:hAnsi="Times New Roman" w:cs="Times New Roman"/>
            <w:color w:val="F8F8F2"/>
            <w:sz w:val="32"/>
            <w:szCs w:val="32"/>
          </w:rPr>
          <w:t>;</w:t>
        </w:r>
      </w:ins>
    </w:p>
    <w:p w14:paraId="0000D913" w14:textId="77777777" w:rsidR="00AF7B99" w:rsidRPr="00AA07DB" w:rsidRDefault="00AF7B99" w:rsidP="00AF7B99">
      <w:pPr>
        <w:pStyle w:val="NormalWeb"/>
        <w:spacing w:before="0" w:beforeAutospacing="0" w:after="167" w:afterAutospacing="0"/>
        <w:rPr>
          <w:ins w:id="259" w:author="Unknown"/>
          <w:color w:val="333333"/>
          <w:sz w:val="32"/>
          <w:szCs w:val="32"/>
        </w:rPr>
      </w:pPr>
      <w:ins w:id="260" w:author="Unknown">
        <w:r w:rsidRPr="00AA07DB">
          <w:rPr>
            <w:color w:val="333333"/>
            <w:sz w:val="32"/>
            <w:szCs w:val="32"/>
          </w:rPr>
          <w:t>Following will be the result of the above query.</w:t>
        </w:r>
      </w:ins>
    </w:p>
    <w:tbl>
      <w:tblPr>
        <w:tblW w:w="1053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203"/>
        <w:gridCol w:w="2824"/>
        <w:gridCol w:w="1964"/>
        <w:gridCol w:w="3541"/>
      </w:tblGrid>
      <w:tr w:rsidR="00AF7B99" w:rsidRPr="00AA07DB" w14:paraId="5717C963"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3B94662D" w14:textId="77777777" w:rsidR="00AF7B99" w:rsidRPr="00AA07DB" w:rsidRDefault="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s_id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47208FA2" w14:textId="77777777" w:rsidR="00AF7B99" w:rsidRPr="00AA07DB" w:rsidRDefault="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473325D3" w14:textId="77777777" w:rsidR="00AF7B99" w:rsidRPr="00AA07DB" w:rsidRDefault="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age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103EDFAE" w14:textId="77777777" w:rsidR="00AF7B99" w:rsidRPr="00AA07DB" w:rsidRDefault="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address</w:t>
            </w:r>
          </w:p>
        </w:tc>
      </w:tr>
      <w:tr w:rsidR="00AF7B99" w:rsidRPr="00AA07DB" w14:paraId="1A85E152"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4695B720"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101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789F307F"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Adam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0E146B3B"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406269E9"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Noida</w:t>
            </w:r>
          </w:p>
        </w:tc>
      </w:tr>
    </w:tbl>
    <w:p w14:paraId="1D21B9D1" w14:textId="77777777" w:rsidR="00AF7B99" w:rsidRPr="00AA07DB" w:rsidRDefault="00000000" w:rsidP="00AF7B99">
      <w:pPr>
        <w:spacing w:before="335" w:after="335"/>
        <w:rPr>
          <w:ins w:id="261" w:author="Unknown"/>
          <w:rFonts w:ascii="Times New Roman" w:hAnsi="Times New Roman" w:cs="Times New Roman"/>
          <w:sz w:val="32"/>
          <w:szCs w:val="32"/>
        </w:rPr>
      </w:pPr>
      <w:ins w:id="262" w:author="Unknown">
        <w:r>
          <w:rPr>
            <w:rFonts w:ascii="Times New Roman" w:hAnsi="Times New Roman" w:cs="Times New Roman"/>
            <w:sz w:val="32"/>
            <w:szCs w:val="32"/>
          </w:rPr>
          <w:pict w14:anchorId="14EF0E93">
            <v:rect id="_x0000_i1051" style="width:0;height:0" o:hralign="center" o:hrstd="t" o:hrnoshade="t" o:hr="t" fillcolor="#333" stroked="f"/>
          </w:pict>
        </w:r>
      </w:ins>
    </w:p>
    <w:p w14:paraId="31E25527" w14:textId="77777777" w:rsidR="00AF7B99" w:rsidRPr="00AA07DB" w:rsidRDefault="00AF7B99" w:rsidP="00AF7B99">
      <w:pPr>
        <w:pStyle w:val="Heading2"/>
        <w:spacing w:before="335" w:beforeAutospacing="0" w:after="167" w:afterAutospacing="0"/>
        <w:rPr>
          <w:ins w:id="263" w:author="Unknown"/>
          <w:b w:val="0"/>
          <w:bCs w:val="0"/>
          <w:color w:val="333333"/>
          <w:sz w:val="32"/>
          <w:szCs w:val="32"/>
        </w:rPr>
      </w:pPr>
      <w:ins w:id="264" w:author="Unknown">
        <w:r w:rsidRPr="00AA07DB">
          <w:rPr>
            <w:b w:val="0"/>
            <w:bCs w:val="0"/>
            <w:color w:val="333333"/>
            <w:sz w:val="32"/>
            <w:szCs w:val="32"/>
          </w:rPr>
          <w:lastRenderedPageBreak/>
          <w:t>Operators for </w:t>
        </w:r>
        <w:r w:rsidRPr="00AA07DB">
          <w:rPr>
            <w:rStyle w:val="HTMLCode"/>
            <w:rFonts w:ascii="Times New Roman" w:hAnsi="Times New Roman" w:cs="Times New Roman"/>
            <w:b w:val="0"/>
            <w:bCs w:val="0"/>
            <w:color w:val="C7254E"/>
            <w:sz w:val="32"/>
            <w:szCs w:val="32"/>
            <w:shd w:val="clear" w:color="auto" w:fill="F9F2F4"/>
          </w:rPr>
          <w:t>WHERE</w:t>
        </w:r>
        <w:r w:rsidRPr="00AA07DB">
          <w:rPr>
            <w:b w:val="0"/>
            <w:bCs w:val="0"/>
            <w:color w:val="333333"/>
            <w:sz w:val="32"/>
            <w:szCs w:val="32"/>
          </w:rPr>
          <w:t> clause condition</w:t>
        </w:r>
      </w:ins>
    </w:p>
    <w:p w14:paraId="52E984EB" w14:textId="77777777" w:rsidR="00AF7B99" w:rsidRDefault="00AF7B99" w:rsidP="00AF7B99">
      <w:pPr>
        <w:pStyle w:val="NormalWeb"/>
        <w:spacing w:before="0" w:beforeAutospacing="0" w:after="167" w:afterAutospacing="0"/>
        <w:rPr>
          <w:color w:val="333333"/>
          <w:sz w:val="32"/>
          <w:szCs w:val="32"/>
        </w:rPr>
      </w:pPr>
      <w:ins w:id="265" w:author="Unknown">
        <w:r w:rsidRPr="00AA07DB">
          <w:rPr>
            <w:color w:val="333333"/>
            <w:sz w:val="32"/>
            <w:szCs w:val="32"/>
          </w:rPr>
          <w:t>Following is a list of operators that can be used while specifying the </w:t>
        </w:r>
        <w:r w:rsidRPr="00AA07DB">
          <w:rPr>
            <w:rStyle w:val="HTMLCode"/>
            <w:rFonts w:ascii="Times New Roman" w:hAnsi="Times New Roman" w:cs="Times New Roman"/>
            <w:color w:val="C7254E"/>
            <w:sz w:val="32"/>
            <w:szCs w:val="32"/>
            <w:shd w:val="clear" w:color="auto" w:fill="F9F2F4"/>
          </w:rPr>
          <w:t>WHERE</w:t>
        </w:r>
        <w:r w:rsidRPr="00AA07DB">
          <w:rPr>
            <w:color w:val="333333"/>
            <w:sz w:val="32"/>
            <w:szCs w:val="32"/>
          </w:rPr>
          <w:t> clause condition.</w:t>
        </w:r>
      </w:ins>
    </w:p>
    <w:p w14:paraId="639D1DB6" w14:textId="77777777" w:rsidR="00675A98" w:rsidRPr="00675A98" w:rsidRDefault="00675A98" w:rsidP="00675A98">
      <w:pPr>
        <w:pStyle w:val="Heading4"/>
        <w:spacing w:line="252" w:lineRule="atLeast"/>
        <w:rPr>
          <w:rFonts w:ascii="Times New Roman" w:hAnsi="Times New Roman" w:cs="Times New Roman"/>
          <w:sz w:val="34"/>
          <w:szCs w:val="34"/>
        </w:rPr>
      </w:pPr>
      <w:r w:rsidRPr="00675A98">
        <w:rPr>
          <w:rFonts w:ascii="Times New Roman" w:hAnsi="Times New Roman" w:cs="Times New Roman"/>
          <w:sz w:val="34"/>
          <w:szCs w:val="34"/>
        </w:rPr>
        <w:t>WHERE clause Syntax</w:t>
      </w:r>
    </w:p>
    <w:p w14:paraId="1D89B000" w14:textId="77777777" w:rsidR="00675A98" w:rsidRPr="00675A98" w:rsidRDefault="00675A98" w:rsidP="00675A98">
      <w:pPr>
        <w:pStyle w:val="NormalWeb"/>
        <w:rPr>
          <w:sz w:val="34"/>
          <w:szCs w:val="34"/>
        </w:rPr>
      </w:pPr>
      <w:r w:rsidRPr="00675A98">
        <w:rPr>
          <w:sz w:val="34"/>
          <w:szCs w:val="34"/>
        </w:rPr>
        <w:t>The basic syntax for the WHERE clause when used in a SELECT statement is as follows.</w:t>
      </w:r>
    </w:p>
    <w:p w14:paraId="4631C485" w14:textId="77777777" w:rsidR="00675A98" w:rsidRPr="00675A98" w:rsidRDefault="00675A98" w:rsidP="00675A98">
      <w:pPr>
        <w:pStyle w:val="HTMLPreformatted"/>
        <w:shd w:val="clear" w:color="auto" w:fill="F7F7F7"/>
        <w:wordWrap w:val="0"/>
        <w:spacing w:line="300" w:lineRule="atLeast"/>
        <w:rPr>
          <w:rFonts w:ascii="Times New Roman" w:hAnsi="Times New Roman" w:cs="Times New Roman"/>
          <w:sz w:val="34"/>
          <w:szCs w:val="34"/>
        </w:rPr>
      </w:pPr>
      <w:r w:rsidRPr="00675A98">
        <w:rPr>
          <w:rFonts w:ascii="Times New Roman" w:hAnsi="Times New Roman" w:cs="Times New Roman"/>
          <w:sz w:val="34"/>
          <w:szCs w:val="34"/>
        </w:rPr>
        <w:t>SELECT * FROM tableName WHERE condition;</w:t>
      </w:r>
    </w:p>
    <w:p w14:paraId="7E4CF7F5" w14:textId="77777777" w:rsidR="00675A98" w:rsidRPr="00675A98" w:rsidRDefault="00675A98" w:rsidP="00675A98">
      <w:pPr>
        <w:pStyle w:val="NormalWeb"/>
        <w:rPr>
          <w:sz w:val="34"/>
          <w:szCs w:val="34"/>
        </w:rPr>
      </w:pPr>
      <w:r w:rsidRPr="00675A98">
        <w:rPr>
          <w:rStyle w:val="Strong"/>
          <w:sz w:val="34"/>
          <w:szCs w:val="34"/>
        </w:rPr>
        <w:t>HERE</w:t>
      </w:r>
    </w:p>
    <w:p w14:paraId="69D16371" w14:textId="77777777" w:rsidR="00675A98" w:rsidRPr="00675A98" w:rsidRDefault="00675A98" w:rsidP="00675A98">
      <w:pPr>
        <w:numPr>
          <w:ilvl w:val="0"/>
          <w:numId w:val="32"/>
        </w:numPr>
        <w:spacing w:before="100" w:beforeAutospacing="1" w:after="100" w:afterAutospacing="1" w:line="240" w:lineRule="auto"/>
        <w:rPr>
          <w:rFonts w:ascii="Times New Roman" w:hAnsi="Times New Roman" w:cs="Times New Roman"/>
          <w:sz w:val="34"/>
          <w:szCs w:val="34"/>
        </w:rPr>
      </w:pPr>
      <w:r w:rsidRPr="00675A98">
        <w:rPr>
          <w:rStyle w:val="Strong"/>
          <w:rFonts w:ascii="Times New Roman" w:hAnsi="Times New Roman" w:cs="Times New Roman"/>
          <w:sz w:val="34"/>
          <w:szCs w:val="34"/>
        </w:rPr>
        <w:t>"SELECT * FROM tableName"</w:t>
      </w:r>
      <w:r w:rsidRPr="00675A98">
        <w:rPr>
          <w:rFonts w:ascii="Times New Roman" w:hAnsi="Times New Roman" w:cs="Times New Roman"/>
          <w:sz w:val="34"/>
          <w:szCs w:val="34"/>
        </w:rPr>
        <w:t> is the standard SELECT statement</w:t>
      </w:r>
    </w:p>
    <w:p w14:paraId="20E0E68E" w14:textId="77777777" w:rsidR="00675A98" w:rsidRPr="00675A98" w:rsidRDefault="00675A98" w:rsidP="00675A98">
      <w:pPr>
        <w:numPr>
          <w:ilvl w:val="0"/>
          <w:numId w:val="32"/>
        </w:numPr>
        <w:spacing w:before="100" w:beforeAutospacing="1" w:after="100" w:afterAutospacing="1" w:line="240" w:lineRule="auto"/>
        <w:rPr>
          <w:rFonts w:ascii="Times New Roman" w:hAnsi="Times New Roman" w:cs="Times New Roman"/>
          <w:sz w:val="34"/>
          <w:szCs w:val="34"/>
        </w:rPr>
      </w:pPr>
      <w:r w:rsidRPr="00675A98">
        <w:rPr>
          <w:rStyle w:val="Strong"/>
          <w:rFonts w:ascii="Times New Roman" w:hAnsi="Times New Roman" w:cs="Times New Roman"/>
          <w:sz w:val="34"/>
          <w:szCs w:val="34"/>
        </w:rPr>
        <w:t>"WHERE"</w:t>
      </w:r>
      <w:r w:rsidRPr="00675A98">
        <w:rPr>
          <w:rFonts w:ascii="Times New Roman" w:hAnsi="Times New Roman" w:cs="Times New Roman"/>
          <w:sz w:val="34"/>
          <w:szCs w:val="34"/>
        </w:rPr>
        <w:t> is the keyword that restricts our select query result set and </w:t>
      </w:r>
      <w:r w:rsidRPr="00675A98">
        <w:rPr>
          <w:rStyle w:val="Strong"/>
          <w:rFonts w:ascii="Times New Roman" w:hAnsi="Times New Roman" w:cs="Times New Roman"/>
          <w:sz w:val="34"/>
          <w:szCs w:val="34"/>
        </w:rPr>
        <w:t>"condition"</w:t>
      </w:r>
      <w:r w:rsidRPr="00675A98">
        <w:rPr>
          <w:rFonts w:ascii="Times New Roman" w:hAnsi="Times New Roman" w:cs="Times New Roman"/>
          <w:sz w:val="34"/>
          <w:szCs w:val="34"/>
        </w:rPr>
        <w:t> is the filter to be applied on the results. The filter could be a range, single value or sub query.</w:t>
      </w:r>
    </w:p>
    <w:p w14:paraId="6EF99CC4" w14:textId="77777777" w:rsidR="00675A98" w:rsidRPr="00675A98" w:rsidRDefault="00675A98" w:rsidP="00675A98">
      <w:pPr>
        <w:pStyle w:val="NormalWeb"/>
        <w:rPr>
          <w:sz w:val="34"/>
          <w:szCs w:val="34"/>
        </w:rPr>
      </w:pPr>
      <w:r w:rsidRPr="00675A98">
        <w:rPr>
          <w:sz w:val="34"/>
          <w:szCs w:val="34"/>
        </w:rPr>
        <w:t>Let's now look at a </w:t>
      </w:r>
      <w:r w:rsidRPr="00675A98">
        <w:rPr>
          <w:rStyle w:val="Strong"/>
          <w:sz w:val="34"/>
          <w:szCs w:val="34"/>
        </w:rPr>
        <w:t>practical example</w:t>
      </w:r>
      <w:r w:rsidRPr="00675A98">
        <w:rPr>
          <w:sz w:val="34"/>
          <w:szCs w:val="34"/>
        </w:rPr>
        <w:t>.</w:t>
      </w:r>
    </w:p>
    <w:p w14:paraId="78FFFA78" w14:textId="77777777" w:rsidR="00675A98" w:rsidRPr="00675A98" w:rsidRDefault="00675A98" w:rsidP="00675A98">
      <w:pPr>
        <w:pStyle w:val="NormalWeb"/>
        <w:rPr>
          <w:sz w:val="34"/>
          <w:szCs w:val="34"/>
        </w:rPr>
      </w:pPr>
      <w:r w:rsidRPr="00675A98">
        <w:rPr>
          <w:sz w:val="34"/>
          <w:szCs w:val="34"/>
        </w:rPr>
        <w:t>Suppose we want to get a member's personal details from members table given the membership number 1, we would use the following script to achieve that.</w:t>
      </w:r>
    </w:p>
    <w:p w14:paraId="0F38C3C2" w14:textId="77777777" w:rsidR="00675A98" w:rsidRPr="00675A98" w:rsidRDefault="00675A98" w:rsidP="00675A98">
      <w:pPr>
        <w:pStyle w:val="HTMLPreformatted"/>
        <w:shd w:val="clear" w:color="auto" w:fill="F7F7F7"/>
        <w:wordWrap w:val="0"/>
        <w:spacing w:line="300" w:lineRule="atLeast"/>
        <w:rPr>
          <w:rFonts w:ascii="Times New Roman" w:hAnsi="Times New Roman" w:cs="Times New Roman"/>
          <w:sz w:val="34"/>
          <w:szCs w:val="34"/>
        </w:rPr>
      </w:pPr>
      <w:r w:rsidRPr="00675A98">
        <w:rPr>
          <w:rFonts w:ascii="Times New Roman" w:hAnsi="Times New Roman" w:cs="Times New Roman"/>
          <w:sz w:val="34"/>
          <w:szCs w:val="34"/>
        </w:rPr>
        <w:t>SELECT * FROM `members` WHERE `membership_number` = 1;</w:t>
      </w:r>
    </w:p>
    <w:p w14:paraId="0FBAAE30" w14:textId="77777777" w:rsidR="00675A98" w:rsidRPr="00675A98" w:rsidRDefault="00675A98" w:rsidP="00675A98">
      <w:pPr>
        <w:pStyle w:val="NormalWeb"/>
        <w:rPr>
          <w:sz w:val="34"/>
          <w:szCs w:val="34"/>
        </w:rPr>
      </w:pPr>
      <w:r w:rsidRPr="00675A98">
        <w:rPr>
          <w:sz w:val="34"/>
          <w:szCs w:val="34"/>
        </w:rPr>
        <w:t>Executing the above script in MySQL workbench on the "myflixdb" would produce the following results.</w:t>
      </w:r>
    </w:p>
    <w:p w14:paraId="07B93092" w14:textId="77777777" w:rsidR="00675A98" w:rsidRPr="00675A98" w:rsidRDefault="00675A98" w:rsidP="00675A98">
      <w:pPr>
        <w:pStyle w:val="HTMLPreformatted"/>
        <w:shd w:val="clear" w:color="auto" w:fill="F7F7F7"/>
        <w:wordWrap w:val="0"/>
        <w:spacing w:line="300" w:lineRule="atLeast"/>
        <w:jc w:val="center"/>
        <w:rPr>
          <w:rFonts w:ascii="Times New Roman" w:hAnsi="Times New Roman" w:cs="Times New Roman"/>
          <w:sz w:val="22"/>
          <w:szCs w:val="22"/>
        </w:rPr>
      </w:pPr>
    </w:p>
    <w:tbl>
      <w:tblPr>
        <w:tblW w:w="10635" w:type="dxa"/>
        <w:jc w:val="center"/>
        <w:tblCellMar>
          <w:top w:w="15" w:type="dxa"/>
          <w:left w:w="15" w:type="dxa"/>
          <w:bottom w:w="15" w:type="dxa"/>
          <w:right w:w="15" w:type="dxa"/>
        </w:tblCellMar>
        <w:tblLook w:val="04A0" w:firstRow="1" w:lastRow="0" w:firstColumn="1" w:lastColumn="0" w:noHBand="0" w:noVBand="1"/>
      </w:tblPr>
      <w:tblGrid>
        <w:gridCol w:w="2059"/>
        <w:gridCol w:w="1057"/>
        <w:gridCol w:w="678"/>
        <w:gridCol w:w="1314"/>
        <w:gridCol w:w="1632"/>
        <w:gridCol w:w="1424"/>
        <w:gridCol w:w="1460"/>
        <w:gridCol w:w="1986"/>
      </w:tblGrid>
      <w:tr w:rsidR="00675A98" w:rsidRPr="00675A98" w14:paraId="482B3E54" w14:textId="77777777" w:rsidTr="00675A98">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6890F4D" w14:textId="77777777" w:rsidR="00675A98" w:rsidRPr="00675A98" w:rsidRDefault="00675A98">
            <w:pPr>
              <w:rPr>
                <w:rFonts w:ascii="Times New Roman" w:hAnsi="Times New Roman" w:cs="Times New Roman"/>
                <w:b/>
                <w:bCs/>
              </w:rPr>
            </w:pPr>
            <w:r w:rsidRPr="00675A98">
              <w:rPr>
                <w:rFonts w:ascii="Times New Roman" w:hAnsi="Times New Roman" w:cs="Times New Roman"/>
                <w:b/>
                <w:bCs/>
              </w:rPr>
              <w:t>membership_number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31CFB01" w14:textId="77777777" w:rsidR="00675A98" w:rsidRPr="00675A98" w:rsidRDefault="00675A98">
            <w:pPr>
              <w:rPr>
                <w:rFonts w:ascii="Times New Roman" w:hAnsi="Times New Roman" w:cs="Times New Roman"/>
                <w:b/>
                <w:bCs/>
              </w:rPr>
            </w:pPr>
            <w:r w:rsidRPr="00675A98">
              <w:rPr>
                <w:rFonts w:ascii="Times New Roman" w:hAnsi="Times New Roman" w:cs="Times New Roman"/>
                <w:b/>
                <w:bCs/>
              </w:rPr>
              <w:t>full_names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9D61CC4" w14:textId="77777777" w:rsidR="00675A98" w:rsidRPr="00675A98" w:rsidRDefault="00675A98">
            <w:pPr>
              <w:rPr>
                <w:rFonts w:ascii="Times New Roman" w:hAnsi="Times New Roman" w:cs="Times New Roman"/>
                <w:b/>
                <w:bCs/>
              </w:rPr>
            </w:pPr>
            <w:r w:rsidRPr="00675A98">
              <w:rPr>
                <w:rFonts w:ascii="Times New Roman" w:hAnsi="Times New Roman" w:cs="Times New Roman"/>
                <w:b/>
                <w:bCs/>
              </w:rPr>
              <w:t>gender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61A8F61" w14:textId="77777777" w:rsidR="00675A98" w:rsidRPr="00675A98" w:rsidRDefault="00675A98">
            <w:pPr>
              <w:rPr>
                <w:rFonts w:ascii="Times New Roman" w:hAnsi="Times New Roman" w:cs="Times New Roman"/>
                <w:b/>
                <w:bCs/>
              </w:rPr>
            </w:pPr>
            <w:r w:rsidRPr="00675A98">
              <w:rPr>
                <w:rFonts w:ascii="Times New Roman" w:hAnsi="Times New Roman" w:cs="Times New Roman"/>
                <w:b/>
                <w:bCs/>
              </w:rPr>
              <w:t>date_of_birth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3FB3F99" w14:textId="77777777" w:rsidR="00675A98" w:rsidRPr="00675A98" w:rsidRDefault="00675A98">
            <w:pPr>
              <w:rPr>
                <w:rFonts w:ascii="Times New Roman" w:hAnsi="Times New Roman" w:cs="Times New Roman"/>
                <w:b/>
                <w:bCs/>
              </w:rPr>
            </w:pPr>
            <w:r w:rsidRPr="00675A98">
              <w:rPr>
                <w:rFonts w:ascii="Times New Roman" w:hAnsi="Times New Roman" w:cs="Times New Roman"/>
                <w:b/>
                <w:bCs/>
              </w:rPr>
              <w:t>physical_address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8C3B5BC" w14:textId="77777777" w:rsidR="00675A98" w:rsidRPr="00675A98" w:rsidRDefault="00675A98">
            <w:pPr>
              <w:rPr>
                <w:rFonts w:ascii="Times New Roman" w:hAnsi="Times New Roman" w:cs="Times New Roman"/>
                <w:b/>
                <w:bCs/>
              </w:rPr>
            </w:pPr>
            <w:r w:rsidRPr="00675A98">
              <w:rPr>
                <w:rFonts w:ascii="Times New Roman" w:hAnsi="Times New Roman" w:cs="Times New Roman"/>
                <w:b/>
                <w:bCs/>
              </w:rPr>
              <w:t>postal_address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71FCF61" w14:textId="77777777" w:rsidR="00675A98" w:rsidRPr="00675A98" w:rsidRDefault="00675A98">
            <w:pPr>
              <w:rPr>
                <w:rFonts w:ascii="Times New Roman" w:hAnsi="Times New Roman" w:cs="Times New Roman"/>
                <w:b/>
                <w:bCs/>
              </w:rPr>
            </w:pPr>
            <w:r w:rsidRPr="00675A98">
              <w:rPr>
                <w:rFonts w:ascii="Times New Roman" w:hAnsi="Times New Roman" w:cs="Times New Roman"/>
                <w:b/>
                <w:bCs/>
              </w:rPr>
              <w:t>contct_number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A638D2A" w14:textId="77777777" w:rsidR="00675A98" w:rsidRPr="00675A98" w:rsidRDefault="00675A98">
            <w:pPr>
              <w:rPr>
                <w:rFonts w:ascii="Times New Roman" w:hAnsi="Times New Roman" w:cs="Times New Roman"/>
                <w:b/>
                <w:bCs/>
              </w:rPr>
            </w:pPr>
            <w:r w:rsidRPr="00675A98">
              <w:rPr>
                <w:rFonts w:ascii="Times New Roman" w:hAnsi="Times New Roman" w:cs="Times New Roman"/>
                <w:b/>
                <w:bCs/>
              </w:rPr>
              <w:t>email</w:t>
            </w:r>
          </w:p>
        </w:tc>
      </w:tr>
      <w:tr w:rsidR="00675A98" w:rsidRPr="00675A98" w14:paraId="6438DF33" w14:textId="77777777" w:rsidTr="00675A98">
        <w:trPr>
          <w:jc w:val="center"/>
        </w:trPr>
        <w:tc>
          <w:tcPr>
            <w:tcW w:w="0" w:type="auto"/>
            <w:tcBorders>
              <w:top w:val="nil"/>
              <w:left w:val="nil"/>
              <w:bottom w:val="nil"/>
              <w:right w:val="nil"/>
            </w:tcBorders>
            <w:shd w:val="clear" w:color="auto" w:fill="auto"/>
            <w:vAlign w:val="center"/>
            <w:hideMark/>
          </w:tcPr>
          <w:p w14:paraId="3E02ED97" w14:textId="77777777" w:rsidR="00675A98" w:rsidRPr="00675A98" w:rsidRDefault="00675A98">
            <w:pPr>
              <w:rPr>
                <w:rFonts w:ascii="Times New Roman" w:hAnsi="Times New Roman" w:cs="Times New Roman"/>
              </w:rPr>
            </w:pPr>
            <w:r w:rsidRPr="00675A98">
              <w:rPr>
                <w:rFonts w:ascii="Times New Roman" w:hAnsi="Times New Roman" w:cs="Times New Roman"/>
              </w:rPr>
              <w:t>1</w:t>
            </w:r>
          </w:p>
        </w:tc>
        <w:tc>
          <w:tcPr>
            <w:tcW w:w="0" w:type="auto"/>
            <w:tcBorders>
              <w:top w:val="nil"/>
              <w:left w:val="nil"/>
              <w:bottom w:val="nil"/>
              <w:right w:val="nil"/>
            </w:tcBorders>
            <w:shd w:val="clear" w:color="auto" w:fill="auto"/>
            <w:vAlign w:val="center"/>
            <w:hideMark/>
          </w:tcPr>
          <w:p w14:paraId="116181DD" w14:textId="77777777" w:rsidR="00675A98" w:rsidRPr="00675A98" w:rsidRDefault="00675A98">
            <w:pPr>
              <w:rPr>
                <w:rFonts w:ascii="Times New Roman" w:hAnsi="Times New Roman" w:cs="Times New Roman"/>
              </w:rPr>
            </w:pPr>
            <w:r w:rsidRPr="00675A98">
              <w:rPr>
                <w:rFonts w:ascii="Times New Roman" w:hAnsi="Times New Roman" w:cs="Times New Roman"/>
              </w:rPr>
              <w:t>Janet Jones</w:t>
            </w:r>
          </w:p>
        </w:tc>
        <w:tc>
          <w:tcPr>
            <w:tcW w:w="0" w:type="auto"/>
            <w:tcBorders>
              <w:top w:val="nil"/>
              <w:left w:val="nil"/>
              <w:bottom w:val="nil"/>
              <w:right w:val="nil"/>
            </w:tcBorders>
            <w:shd w:val="clear" w:color="auto" w:fill="auto"/>
            <w:vAlign w:val="center"/>
            <w:hideMark/>
          </w:tcPr>
          <w:p w14:paraId="64BFC41D" w14:textId="77777777" w:rsidR="00675A98" w:rsidRPr="00675A98" w:rsidRDefault="00675A98">
            <w:pPr>
              <w:rPr>
                <w:rFonts w:ascii="Times New Roman" w:hAnsi="Times New Roman" w:cs="Times New Roman"/>
              </w:rPr>
            </w:pPr>
            <w:r w:rsidRPr="00675A98">
              <w:rPr>
                <w:rFonts w:ascii="Times New Roman" w:hAnsi="Times New Roman" w:cs="Times New Roman"/>
              </w:rPr>
              <w:t>Female</w:t>
            </w:r>
          </w:p>
        </w:tc>
        <w:tc>
          <w:tcPr>
            <w:tcW w:w="0" w:type="auto"/>
            <w:tcBorders>
              <w:top w:val="nil"/>
              <w:left w:val="nil"/>
              <w:bottom w:val="nil"/>
              <w:right w:val="nil"/>
            </w:tcBorders>
            <w:shd w:val="clear" w:color="auto" w:fill="auto"/>
            <w:vAlign w:val="center"/>
            <w:hideMark/>
          </w:tcPr>
          <w:p w14:paraId="2BD37BA8" w14:textId="77777777" w:rsidR="00675A98" w:rsidRPr="00675A98" w:rsidRDefault="00675A98">
            <w:pPr>
              <w:rPr>
                <w:rFonts w:ascii="Times New Roman" w:hAnsi="Times New Roman" w:cs="Times New Roman"/>
              </w:rPr>
            </w:pPr>
            <w:r w:rsidRPr="00675A98">
              <w:rPr>
                <w:rFonts w:ascii="Times New Roman" w:hAnsi="Times New Roman" w:cs="Times New Roman"/>
              </w:rPr>
              <w:t>21-07-1980</w:t>
            </w:r>
          </w:p>
        </w:tc>
        <w:tc>
          <w:tcPr>
            <w:tcW w:w="0" w:type="auto"/>
            <w:tcBorders>
              <w:top w:val="nil"/>
              <w:left w:val="nil"/>
              <w:bottom w:val="nil"/>
              <w:right w:val="nil"/>
            </w:tcBorders>
            <w:shd w:val="clear" w:color="auto" w:fill="auto"/>
            <w:vAlign w:val="center"/>
            <w:hideMark/>
          </w:tcPr>
          <w:p w14:paraId="6B3B9DD1" w14:textId="77777777" w:rsidR="00675A98" w:rsidRPr="00675A98" w:rsidRDefault="00675A98">
            <w:pPr>
              <w:rPr>
                <w:rFonts w:ascii="Times New Roman" w:hAnsi="Times New Roman" w:cs="Times New Roman"/>
              </w:rPr>
            </w:pPr>
            <w:r w:rsidRPr="00675A98">
              <w:rPr>
                <w:rFonts w:ascii="Times New Roman" w:hAnsi="Times New Roman" w:cs="Times New Roman"/>
              </w:rPr>
              <w:t>First Street Plot No 4</w:t>
            </w:r>
          </w:p>
        </w:tc>
        <w:tc>
          <w:tcPr>
            <w:tcW w:w="0" w:type="auto"/>
            <w:tcBorders>
              <w:top w:val="nil"/>
              <w:left w:val="nil"/>
              <w:bottom w:val="nil"/>
              <w:right w:val="nil"/>
            </w:tcBorders>
            <w:shd w:val="clear" w:color="auto" w:fill="auto"/>
            <w:vAlign w:val="center"/>
            <w:hideMark/>
          </w:tcPr>
          <w:p w14:paraId="69224732" w14:textId="77777777" w:rsidR="00675A98" w:rsidRPr="00675A98" w:rsidRDefault="00675A98">
            <w:pPr>
              <w:rPr>
                <w:rFonts w:ascii="Times New Roman" w:hAnsi="Times New Roman" w:cs="Times New Roman"/>
              </w:rPr>
            </w:pPr>
            <w:r w:rsidRPr="00675A98">
              <w:rPr>
                <w:rFonts w:ascii="Times New Roman" w:hAnsi="Times New Roman" w:cs="Times New Roman"/>
              </w:rPr>
              <w:t>Private Bag</w:t>
            </w:r>
          </w:p>
        </w:tc>
        <w:tc>
          <w:tcPr>
            <w:tcW w:w="0" w:type="auto"/>
            <w:tcBorders>
              <w:top w:val="nil"/>
              <w:left w:val="nil"/>
              <w:bottom w:val="nil"/>
              <w:right w:val="nil"/>
            </w:tcBorders>
            <w:shd w:val="clear" w:color="auto" w:fill="auto"/>
            <w:vAlign w:val="center"/>
            <w:hideMark/>
          </w:tcPr>
          <w:p w14:paraId="63123522" w14:textId="77777777" w:rsidR="00675A98" w:rsidRPr="00675A98" w:rsidRDefault="00675A98">
            <w:pPr>
              <w:rPr>
                <w:rFonts w:ascii="Times New Roman" w:hAnsi="Times New Roman" w:cs="Times New Roman"/>
              </w:rPr>
            </w:pPr>
            <w:r w:rsidRPr="00675A98">
              <w:rPr>
                <w:rFonts w:ascii="Times New Roman" w:hAnsi="Times New Roman" w:cs="Times New Roman"/>
              </w:rPr>
              <w:t>0759 253 542</w:t>
            </w:r>
          </w:p>
        </w:tc>
        <w:tc>
          <w:tcPr>
            <w:tcW w:w="0" w:type="auto"/>
            <w:tcBorders>
              <w:top w:val="nil"/>
              <w:left w:val="nil"/>
              <w:bottom w:val="nil"/>
              <w:right w:val="nil"/>
            </w:tcBorders>
            <w:shd w:val="clear" w:color="auto" w:fill="auto"/>
            <w:vAlign w:val="center"/>
            <w:hideMark/>
          </w:tcPr>
          <w:p w14:paraId="4C8D4FBD" w14:textId="77777777" w:rsidR="00675A98" w:rsidRPr="00675A98" w:rsidRDefault="00000000">
            <w:pPr>
              <w:rPr>
                <w:rFonts w:ascii="Times New Roman" w:hAnsi="Times New Roman" w:cs="Times New Roman"/>
              </w:rPr>
            </w:pPr>
            <w:hyperlink r:id="rId26" w:history="1">
              <w:r w:rsidR="00675A98" w:rsidRPr="00675A98">
                <w:rPr>
                  <w:rStyle w:val="Hyperlink"/>
                  <w:rFonts w:ascii="Times New Roman" w:hAnsi="Times New Roman" w:cs="Times New Roman"/>
                  <w:color w:val="04B8E6"/>
                </w:rPr>
                <w:t>janetjones@yagoo.cm</w:t>
              </w:r>
            </w:hyperlink>
            <w:r w:rsidR="00675A98" w:rsidRPr="00675A98">
              <w:rPr>
                <w:rFonts w:ascii="Times New Roman" w:hAnsi="Times New Roman" w:cs="Times New Roman"/>
              </w:rPr>
              <w:t xml:space="preserve"> </w:t>
            </w:r>
          </w:p>
        </w:tc>
      </w:tr>
    </w:tbl>
    <w:p w14:paraId="74D783B0" w14:textId="77777777" w:rsidR="00675A98" w:rsidRPr="00675A98" w:rsidRDefault="00675A98" w:rsidP="00675A98">
      <w:pPr>
        <w:pStyle w:val="HTMLPreformatted"/>
        <w:shd w:val="clear" w:color="auto" w:fill="F7F7F7"/>
        <w:wordWrap w:val="0"/>
        <w:spacing w:line="300" w:lineRule="atLeast"/>
        <w:jc w:val="center"/>
        <w:rPr>
          <w:rFonts w:ascii="Times New Roman" w:hAnsi="Times New Roman" w:cs="Times New Roman"/>
          <w:sz w:val="22"/>
          <w:szCs w:val="22"/>
        </w:rPr>
      </w:pPr>
    </w:p>
    <w:p w14:paraId="0AE3E0D1" w14:textId="77777777" w:rsidR="00675A98" w:rsidRPr="00675A98" w:rsidRDefault="00675A98" w:rsidP="00675A98">
      <w:pPr>
        <w:pStyle w:val="NormalWeb"/>
        <w:rPr>
          <w:sz w:val="22"/>
          <w:szCs w:val="22"/>
        </w:rPr>
      </w:pPr>
      <w:r w:rsidRPr="00675A98">
        <w:rPr>
          <w:sz w:val="22"/>
          <w:szCs w:val="22"/>
        </w:rPr>
        <w:lastRenderedPageBreak/>
        <w:t> </w:t>
      </w:r>
    </w:p>
    <w:p w14:paraId="6334585D" w14:textId="77777777" w:rsidR="00675A98" w:rsidRPr="00675A98" w:rsidRDefault="00675A98" w:rsidP="00675A98">
      <w:pPr>
        <w:pStyle w:val="Heading3"/>
        <w:spacing w:line="276" w:lineRule="atLeast"/>
        <w:rPr>
          <w:rFonts w:ascii="Times New Roman" w:hAnsi="Times New Roman" w:cs="Times New Roman"/>
          <w:sz w:val="32"/>
        </w:rPr>
      </w:pPr>
      <w:r w:rsidRPr="00675A98">
        <w:rPr>
          <w:rFonts w:ascii="Times New Roman" w:hAnsi="Times New Roman" w:cs="Times New Roman"/>
          <w:sz w:val="32"/>
        </w:rPr>
        <w:t>WHERE clause combined with - </w:t>
      </w:r>
      <w:r w:rsidRPr="00675A98">
        <w:rPr>
          <w:rStyle w:val="Strong"/>
          <w:rFonts w:ascii="Times New Roman" w:hAnsi="Times New Roman" w:cs="Times New Roman"/>
          <w:b/>
          <w:bCs/>
          <w:i/>
          <w:iCs/>
          <w:sz w:val="32"/>
        </w:rPr>
        <w:t>AND </w:t>
      </w:r>
      <w:r w:rsidRPr="00675A98">
        <w:rPr>
          <w:rFonts w:ascii="Times New Roman" w:hAnsi="Times New Roman" w:cs="Times New Roman"/>
          <w:sz w:val="32"/>
        </w:rPr>
        <w:t>LOGICAL Operator</w:t>
      </w:r>
    </w:p>
    <w:p w14:paraId="6A2EC897" w14:textId="77777777" w:rsidR="00675A98" w:rsidRPr="00675A98" w:rsidRDefault="00675A98" w:rsidP="00675A98">
      <w:pPr>
        <w:pStyle w:val="NormalWeb"/>
        <w:rPr>
          <w:sz w:val="32"/>
          <w:szCs w:val="22"/>
        </w:rPr>
      </w:pPr>
      <w:r w:rsidRPr="00675A98">
        <w:rPr>
          <w:sz w:val="32"/>
          <w:szCs w:val="22"/>
        </w:rPr>
        <w:t>The WHERE clause when used together with the AND logical operator, is only executed if ALL filter criteria specified are met. </w:t>
      </w:r>
    </w:p>
    <w:p w14:paraId="1FD23CC6" w14:textId="77777777" w:rsidR="00675A98" w:rsidRPr="00675A98" w:rsidRDefault="00675A98" w:rsidP="00675A98">
      <w:pPr>
        <w:rPr>
          <w:rFonts w:ascii="Times New Roman" w:hAnsi="Times New Roman" w:cs="Times New Roman"/>
          <w:sz w:val="32"/>
        </w:rPr>
      </w:pPr>
      <w:r w:rsidRPr="00675A98">
        <w:rPr>
          <w:rFonts w:ascii="Times New Roman" w:hAnsi="Times New Roman" w:cs="Times New Roman"/>
          <w:sz w:val="32"/>
        </w:rPr>
        <w:t>Let's now look at a practical example - Suppose we want to get a list of all the movies in category 2 that were released in 2008, we would use the script shown below is achieve that.</w:t>
      </w:r>
    </w:p>
    <w:p w14:paraId="5F722B54" w14:textId="77777777" w:rsidR="00675A98" w:rsidRPr="00675A98" w:rsidRDefault="00675A98" w:rsidP="00675A98">
      <w:pPr>
        <w:rPr>
          <w:rFonts w:ascii="Times New Roman" w:hAnsi="Times New Roman" w:cs="Times New Roman"/>
          <w:sz w:val="32"/>
        </w:rPr>
      </w:pPr>
      <w:r w:rsidRPr="00675A98">
        <w:rPr>
          <w:rFonts w:ascii="Times New Roman" w:hAnsi="Times New Roman" w:cs="Times New Roman"/>
          <w:sz w:val="32"/>
        </w:rPr>
        <w:t> </w:t>
      </w:r>
    </w:p>
    <w:p w14:paraId="39F52695" w14:textId="77777777" w:rsidR="00675A98" w:rsidRPr="00675A98" w:rsidRDefault="00675A98" w:rsidP="00675A98">
      <w:pPr>
        <w:pStyle w:val="HTMLPreformatted"/>
        <w:shd w:val="clear" w:color="auto" w:fill="F7F7F7"/>
        <w:wordWrap w:val="0"/>
        <w:spacing w:line="300" w:lineRule="atLeast"/>
        <w:rPr>
          <w:rFonts w:ascii="Times New Roman" w:hAnsi="Times New Roman" w:cs="Times New Roman"/>
          <w:sz w:val="32"/>
          <w:szCs w:val="22"/>
        </w:rPr>
      </w:pPr>
      <w:r w:rsidRPr="00675A98">
        <w:rPr>
          <w:rFonts w:ascii="Times New Roman" w:hAnsi="Times New Roman" w:cs="Times New Roman"/>
          <w:sz w:val="32"/>
          <w:szCs w:val="22"/>
        </w:rPr>
        <w:t>SELECT * FROM `movies` WHERE `category_id` = 2 AND `year_released` = 2008;</w:t>
      </w:r>
    </w:p>
    <w:p w14:paraId="0CD5FFA5" w14:textId="77777777" w:rsidR="00675A98" w:rsidRPr="00675A98" w:rsidRDefault="00675A98" w:rsidP="00675A98">
      <w:pPr>
        <w:rPr>
          <w:rFonts w:ascii="Times New Roman" w:hAnsi="Times New Roman" w:cs="Times New Roman"/>
          <w:sz w:val="32"/>
        </w:rPr>
      </w:pPr>
      <w:r w:rsidRPr="00675A98">
        <w:rPr>
          <w:rFonts w:ascii="Times New Roman" w:hAnsi="Times New Roman" w:cs="Times New Roman"/>
          <w:sz w:val="32"/>
        </w:rPr>
        <w:t> </w:t>
      </w:r>
    </w:p>
    <w:p w14:paraId="08BD046F" w14:textId="77777777" w:rsidR="00675A98" w:rsidRPr="00675A98" w:rsidRDefault="00675A98" w:rsidP="00675A98">
      <w:pPr>
        <w:pStyle w:val="NormalWeb"/>
        <w:rPr>
          <w:sz w:val="32"/>
          <w:szCs w:val="22"/>
        </w:rPr>
      </w:pPr>
      <w:r w:rsidRPr="00675A98">
        <w:rPr>
          <w:sz w:val="32"/>
          <w:szCs w:val="22"/>
        </w:rPr>
        <w:t>Executing the above script in MySQL workbench against the "myflixdb" produces the following results.</w:t>
      </w:r>
    </w:p>
    <w:tbl>
      <w:tblPr>
        <w:tblW w:w="10635" w:type="dxa"/>
        <w:jc w:val="center"/>
        <w:tblCellMar>
          <w:top w:w="15" w:type="dxa"/>
          <w:left w:w="15" w:type="dxa"/>
          <w:bottom w:w="15" w:type="dxa"/>
          <w:right w:w="15" w:type="dxa"/>
        </w:tblCellMar>
        <w:tblLook w:val="04A0" w:firstRow="1" w:lastRow="0" w:firstColumn="1" w:lastColumn="0" w:noHBand="0" w:noVBand="1"/>
      </w:tblPr>
      <w:tblGrid>
        <w:gridCol w:w="1332"/>
        <w:gridCol w:w="3426"/>
        <w:gridCol w:w="2186"/>
        <w:gridCol w:w="1992"/>
        <w:gridCol w:w="1699"/>
      </w:tblGrid>
      <w:tr w:rsidR="00675A98" w:rsidRPr="00675A98" w14:paraId="023F7A23" w14:textId="77777777" w:rsidTr="00675A98">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65FBF3C" w14:textId="77777777" w:rsidR="00675A98" w:rsidRPr="00675A98" w:rsidRDefault="00675A98">
            <w:pPr>
              <w:rPr>
                <w:rFonts w:ascii="Times New Roman" w:hAnsi="Times New Roman" w:cs="Times New Roman"/>
                <w:b/>
                <w:bCs/>
              </w:rPr>
            </w:pPr>
            <w:r w:rsidRPr="00675A98">
              <w:rPr>
                <w:rFonts w:ascii="Times New Roman" w:hAnsi="Times New Roman" w:cs="Times New Roman"/>
                <w:b/>
                <w:bCs/>
              </w:rPr>
              <w:t>movie_id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2384161" w14:textId="77777777" w:rsidR="00675A98" w:rsidRPr="00675A98" w:rsidRDefault="00675A98">
            <w:pPr>
              <w:rPr>
                <w:rFonts w:ascii="Times New Roman" w:hAnsi="Times New Roman" w:cs="Times New Roman"/>
                <w:b/>
                <w:bCs/>
              </w:rPr>
            </w:pPr>
            <w:r w:rsidRPr="00675A98">
              <w:rPr>
                <w:rFonts w:ascii="Times New Roman" w:hAnsi="Times New Roman" w:cs="Times New Roman"/>
                <w:b/>
                <w:bCs/>
              </w:rPr>
              <w:t>title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3310540" w14:textId="77777777" w:rsidR="00675A98" w:rsidRPr="00675A98" w:rsidRDefault="00675A98">
            <w:pPr>
              <w:rPr>
                <w:rFonts w:ascii="Times New Roman" w:hAnsi="Times New Roman" w:cs="Times New Roman"/>
                <w:b/>
                <w:bCs/>
              </w:rPr>
            </w:pPr>
            <w:r w:rsidRPr="00675A98">
              <w:rPr>
                <w:rFonts w:ascii="Times New Roman" w:hAnsi="Times New Roman" w:cs="Times New Roman"/>
                <w:b/>
                <w:bCs/>
              </w:rPr>
              <w:t>director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AA32803" w14:textId="77777777" w:rsidR="00675A98" w:rsidRPr="00675A98" w:rsidRDefault="00675A98">
            <w:pPr>
              <w:rPr>
                <w:rFonts w:ascii="Times New Roman" w:hAnsi="Times New Roman" w:cs="Times New Roman"/>
                <w:b/>
                <w:bCs/>
              </w:rPr>
            </w:pPr>
            <w:r w:rsidRPr="00675A98">
              <w:rPr>
                <w:rFonts w:ascii="Times New Roman" w:hAnsi="Times New Roman" w:cs="Times New Roman"/>
                <w:b/>
                <w:bCs/>
              </w:rPr>
              <w:t>year_released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042EB08" w14:textId="77777777" w:rsidR="00675A98" w:rsidRPr="00675A98" w:rsidRDefault="00675A98">
            <w:pPr>
              <w:rPr>
                <w:rFonts w:ascii="Times New Roman" w:hAnsi="Times New Roman" w:cs="Times New Roman"/>
                <w:b/>
                <w:bCs/>
              </w:rPr>
            </w:pPr>
            <w:r w:rsidRPr="00675A98">
              <w:rPr>
                <w:rFonts w:ascii="Times New Roman" w:hAnsi="Times New Roman" w:cs="Times New Roman"/>
                <w:b/>
                <w:bCs/>
              </w:rPr>
              <w:t>category_id</w:t>
            </w:r>
          </w:p>
        </w:tc>
      </w:tr>
      <w:tr w:rsidR="00675A98" w:rsidRPr="00675A98" w14:paraId="5DDF09CD" w14:textId="77777777" w:rsidTr="00675A98">
        <w:trPr>
          <w:jc w:val="center"/>
        </w:trPr>
        <w:tc>
          <w:tcPr>
            <w:tcW w:w="0" w:type="auto"/>
            <w:tcBorders>
              <w:top w:val="nil"/>
              <w:left w:val="nil"/>
              <w:bottom w:val="nil"/>
              <w:right w:val="nil"/>
            </w:tcBorders>
            <w:shd w:val="clear" w:color="auto" w:fill="auto"/>
            <w:vAlign w:val="center"/>
            <w:hideMark/>
          </w:tcPr>
          <w:p w14:paraId="583D373A" w14:textId="77777777" w:rsidR="00675A98" w:rsidRPr="00675A98" w:rsidRDefault="00675A98">
            <w:pPr>
              <w:rPr>
                <w:rFonts w:ascii="Times New Roman" w:hAnsi="Times New Roman" w:cs="Times New Roman"/>
              </w:rPr>
            </w:pPr>
            <w:r w:rsidRPr="00675A98">
              <w:rPr>
                <w:rFonts w:ascii="Times New Roman" w:hAnsi="Times New Roman" w:cs="Times New Roman"/>
              </w:rPr>
              <w:t>2</w:t>
            </w:r>
          </w:p>
        </w:tc>
        <w:tc>
          <w:tcPr>
            <w:tcW w:w="0" w:type="auto"/>
            <w:tcBorders>
              <w:top w:val="nil"/>
              <w:left w:val="nil"/>
              <w:bottom w:val="nil"/>
              <w:right w:val="nil"/>
            </w:tcBorders>
            <w:shd w:val="clear" w:color="auto" w:fill="auto"/>
            <w:vAlign w:val="center"/>
            <w:hideMark/>
          </w:tcPr>
          <w:p w14:paraId="3F7C93D9" w14:textId="77777777" w:rsidR="00675A98" w:rsidRPr="00675A98" w:rsidRDefault="00675A98">
            <w:pPr>
              <w:rPr>
                <w:rFonts w:ascii="Times New Roman" w:hAnsi="Times New Roman" w:cs="Times New Roman"/>
              </w:rPr>
            </w:pPr>
            <w:r w:rsidRPr="00675A98">
              <w:rPr>
                <w:rFonts w:ascii="Times New Roman" w:hAnsi="Times New Roman" w:cs="Times New Roman"/>
              </w:rPr>
              <w:t>Forgetting Sarah Marshal</w:t>
            </w:r>
          </w:p>
        </w:tc>
        <w:tc>
          <w:tcPr>
            <w:tcW w:w="0" w:type="auto"/>
            <w:tcBorders>
              <w:top w:val="nil"/>
              <w:left w:val="nil"/>
              <w:bottom w:val="nil"/>
              <w:right w:val="nil"/>
            </w:tcBorders>
            <w:shd w:val="clear" w:color="auto" w:fill="auto"/>
            <w:vAlign w:val="center"/>
            <w:hideMark/>
          </w:tcPr>
          <w:p w14:paraId="2940CC44" w14:textId="77777777" w:rsidR="00675A98" w:rsidRPr="00675A98" w:rsidRDefault="00675A98">
            <w:pPr>
              <w:rPr>
                <w:rFonts w:ascii="Times New Roman" w:hAnsi="Times New Roman" w:cs="Times New Roman"/>
              </w:rPr>
            </w:pPr>
            <w:r w:rsidRPr="00675A98">
              <w:rPr>
                <w:rFonts w:ascii="Times New Roman" w:hAnsi="Times New Roman" w:cs="Times New Roman"/>
              </w:rPr>
              <w:t>Nicholas Stoller</w:t>
            </w:r>
          </w:p>
        </w:tc>
        <w:tc>
          <w:tcPr>
            <w:tcW w:w="0" w:type="auto"/>
            <w:tcBorders>
              <w:top w:val="nil"/>
              <w:left w:val="nil"/>
              <w:bottom w:val="nil"/>
              <w:right w:val="nil"/>
            </w:tcBorders>
            <w:shd w:val="clear" w:color="auto" w:fill="auto"/>
            <w:vAlign w:val="center"/>
            <w:hideMark/>
          </w:tcPr>
          <w:p w14:paraId="35E91DC7" w14:textId="77777777" w:rsidR="00675A98" w:rsidRPr="00675A98" w:rsidRDefault="00675A98">
            <w:pPr>
              <w:rPr>
                <w:rFonts w:ascii="Times New Roman" w:hAnsi="Times New Roman" w:cs="Times New Roman"/>
              </w:rPr>
            </w:pPr>
            <w:r w:rsidRPr="00675A98">
              <w:rPr>
                <w:rFonts w:ascii="Times New Roman" w:hAnsi="Times New Roman" w:cs="Times New Roman"/>
              </w:rPr>
              <w:t>2008</w:t>
            </w:r>
          </w:p>
        </w:tc>
        <w:tc>
          <w:tcPr>
            <w:tcW w:w="0" w:type="auto"/>
            <w:tcBorders>
              <w:top w:val="nil"/>
              <w:left w:val="nil"/>
              <w:bottom w:val="nil"/>
              <w:right w:val="nil"/>
            </w:tcBorders>
            <w:shd w:val="clear" w:color="auto" w:fill="auto"/>
            <w:vAlign w:val="center"/>
            <w:hideMark/>
          </w:tcPr>
          <w:p w14:paraId="4B28234C" w14:textId="77777777" w:rsidR="00675A98" w:rsidRPr="00675A98" w:rsidRDefault="00675A98">
            <w:pPr>
              <w:rPr>
                <w:rFonts w:ascii="Times New Roman" w:hAnsi="Times New Roman" w:cs="Times New Roman"/>
              </w:rPr>
            </w:pPr>
            <w:r w:rsidRPr="00675A98">
              <w:rPr>
                <w:rFonts w:ascii="Times New Roman" w:hAnsi="Times New Roman" w:cs="Times New Roman"/>
              </w:rPr>
              <w:t>2</w:t>
            </w:r>
          </w:p>
        </w:tc>
      </w:tr>
    </w:tbl>
    <w:p w14:paraId="5087EC97" w14:textId="77777777" w:rsidR="00675A98" w:rsidRPr="00675A98" w:rsidRDefault="00675A98" w:rsidP="00675A98">
      <w:pPr>
        <w:pStyle w:val="HTMLPreformatted"/>
        <w:shd w:val="clear" w:color="auto" w:fill="F7F7F7"/>
        <w:wordWrap w:val="0"/>
        <w:spacing w:line="300" w:lineRule="atLeast"/>
        <w:jc w:val="center"/>
        <w:rPr>
          <w:rFonts w:ascii="Times New Roman" w:hAnsi="Times New Roman" w:cs="Times New Roman"/>
          <w:sz w:val="22"/>
          <w:szCs w:val="22"/>
        </w:rPr>
      </w:pPr>
    </w:p>
    <w:p w14:paraId="098C4502" w14:textId="77777777" w:rsidR="00675A98" w:rsidRPr="00675A98" w:rsidRDefault="00675A98" w:rsidP="00675A98">
      <w:pPr>
        <w:pStyle w:val="Heading3"/>
        <w:spacing w:line="276" w:lineRule="atLeast"/>
        <w:rPr>
          <w:rFonts w:ascii="Times New Roman" w:hAnsi="Times New Roman" w:cs="Times New Roman"/>
          <w:sz w:val="32"/>
        </w:rPr>
      </w:pPr>
      <w:r w:rsidRPr="00675A98">
        <w:rPr>
          <w:rFonts w:ascii="Times New Roman" w:hAnsi="Times New Roman" w:cs="Times New Roman"/>
          <w:sz w:val="32"/>
        </w:rPr>
        <w:t>WHERE clause combined with - </w:t>
      </w:r>
      <w:r w:rsidRPr="00675A98">
        <w:rPr>
          <w:rStyle w:val="Strong"/>
          <w:rFonts w:ascii="Times New Roman" w:hAnsi="Times New Roman" w:cs="Times New Roman"/>
          <w:b/>
          <w:bCs/>
          <w:i/>
          <w:iCs/>
          <w:sz w:val="32"/>
        </w:rPr>
        <w:t>OR </w:t>
      </w:r>
      <w:r w:rsidRPr="00675A98">
        <w:rPr>
          <w:rFonts w:ascii="Times New Roman" w:hAnsi="Times New Roman" w:cs="Times New Roman"/>
          <w:sz w:val="32"/>
        </w:rPr>
        <w:t>LOGICAL Operator</w:t>
      </w:r>
    </w:p>
    <w:p w14:paraId="654023A2" w14:textId="77777777" w:rsidR="00675A98" w:rsidRPr="00675A98" w:rsidRDefault="00675A98" w:rsidP="00675A98">
      <w:pPr>
        <w:rPr>
          <w:rFonts w:ascii="Times New Roman" w:hAnsi="Times New Roman" w:cs="Times New Roman"/>
          <w:sz w:val="32"/>
        </w:rPr>
      </w:pPr>
      <w:r w:rsidRPr="00675A98">
        <w:rPr>
          <w:rFonts w:ascii="Times New Roman" w:hAnsi="Times New Roman" w:cs="Times New Roman"/>
          <w:sz w:val="32"/>
        </w:rPr>
        <w:t>The WHERE clause when used together with the OR operator, is only executed if any or the entire specified filter criteria is met. </w:t>
      </w:r>
    </w:p>
    <w:p w14:paraId="68A3E9BF" w14:textId="77777777" w:rsidR="00675A98" w:rsidRPr="00675A98" w:rsidRDefault="00675A98" w:rsidP="00675A98">
      <w:pPr>
        <w:rPr>
          <w:rFonts w:ascii="Times New Roman" w:hAnsi="Times New Roman" w:cs="Times New Roman"/>
          <w:sz w:val="32"/>
        </w:rPr>
      </w:pPr>
      <w:r w:rsidRPr="00675A98">
        <w:rPr>
          <w:rFonts w:ascii="Times New Roman" w:hAnsi="Times New Roman" w:cs="Times New Roman"/>
          <w:sz w:val="32"/>
        </w:rPr>
        <w:t>The following script gets all the movies in either category 1 or category 2</w:t>
      </w:r>
    </w:p>
    <w:p w14:paraId="734B33CD" w14:textId="77777777" w:rsidR="00675A98" w:rsidRPr="00675A98" w:rsidRDefault="00675A98" w:rsidP="00675A98">
      <w:pPr>
        <w:rPr>
          <w:rFonts w:ascii="Times New Roman" w:hAnsi="Times New Roman" w:cs="Times New Roman"/>
          <w:sz w:val="32"/>
        </w:rPr>
      </w:pPr>
      <w:r w:rsidRPr="00675A98">
        <w:rPr>
          <w:rFonts w:ascii="Times New Roman" w:hAnsi="Times New Roman" w:cs="Times New Roman"/>
          <w:sz w:val="32"/>
        </w:rPr>
        <w:t> </w:t>
      </w:r>
    </w:p>
    <w:p w14:paraId="270F4380" w14:textId="77777777" w:rsidR="00675A98" w:rsidRPr="00675A98" w:rsidRDefault="00675A98" w:rsidP="00675A98">
      <w:pPr>
        <w:pStyle w:val="HTMLPreformatted"/>
        <w:shd w:val="clear" w:color="auto" w:fill="F7F7F7"/>
        <w:wordWrap w:val="0"/>
        <w:spacing w:line="300" w:lineRule="atLeast"/>
        <w:rPr>
          <w:rFonts w:ascii="Times New Roman" w:hAnsi="Times New Roman" w:cs="Times New Roman"/>
          <w:sz w:val="32"/>
          <w:szCs w:val="22"/>
        </w:rPr>
      </w:pPr>
      <w:r w:rsidRPr="00675A98">
        <w:rPr>
          <w:rFonts w:ascii="Times New Roman" w:hAnsi="Times New Roman" w:cs="Times New Roman"/>
          <w:sz w:val="32"/>
          <w:szCs w:val="22"/>
        </w:rPr>
        <w:t>SELECT * FROM `movies` WHERE `category_id` = 1 OR `category_id` = 2;</w:t>
      </w:r>
    </w:p>
    <w:p w14:paraId="0F9D3B14" w14:textId="77777777" w:rsidR="00675A98" w:rsidRPr="00675A98" w:rsidRDefault="00675A98" w:rsidP="00675A98">
      <w:pPr>
        <w:pStyle w:val="NormalWeb"/>
        <w:rPr>
          <w:sz w:val="32"/>
          <w:szCs w:val="22"/>
        </w:rPr>
      </w:pPr>
      <w:r w:rsidRPr="00675A98">
        <w:rPr>
          <w:sz w:val="32"/>
          <w:szCs w:val="22"/>
        </w:rPr>
        <w:lastRenderedPageBreak/>
        <w:t>Executing the above script in MySQL workbench against the "myflixdb" produces the following results.</w:t>
      </w:r>
    </w:p>
    <w:p w14:paraId="1DF01CE0" w14:textId="77777777" w:rsidR="00675A98" w:rsidRPr="00675A98" w:rsidRDefault="00675A98" w:rsidP="00675A98">
      <w:pPr>
        <w:rPr>
          <w:rFonts w:ascii="Times New Roman" w:hAnsi="Times New Roman" w:cs="Times New Roman"/>
        </w:rPr>
      </w:pPr>
      <w:r w:rsidRPr="00675A98">
        <w:rPr>
          <w:rFonts w:ascii="Times New Roman" w:hAnsi="Times New Roman" w:cs="Times New Roman"/>
        </w:rPr>
        <w:t> </w:t>
      </w:r>
    </w:p>
    <w:p w14:paraId="1F90701B" w14:textId="77777777" w:rsidR="00675A98" w:rsidRPr="00675A98" w:rsidRDefault="00675A98" w:rsidP="00675A98">
      <w:pPr>
        <w:pStyle w:val="HTMLPreformatted"/>
        <w:shd w:val="clear" w:color="auto" w:fill="F7F7F7"/>
        <w:wordWrap w:val="0"/>
        <w:spacing w:line="300" w:lineRule="atLeast"/>
        <w:jc w:val="center"/>
        <w:rPr>
          <w:rFonts w:ascii="Times New Roman" w:hAnsi="Times New Roman" w:cs="Times New Roman"/>
          <w:sz w:val="22"/>
          <w:szCs w:val="22"/>
        </w:rPr>
      </w:pPr>
    </w:p>
    <w:tbl>
      <w:tblPr>
        <w:tblW w:w="10635" w:type="dxa"/>
        <w:jc w:val="center"/>
        <w:tblCellMar>
          <w:top w:w="15" w:type="dxa"/>
          <w:left w:w="15" w:type="dxa"/>
          <w:bottom w:w="15" w:type="dxa"/>
          <w:right w:w="15" w:type="dxa"/>
        </w:tblCellMar>
        <w:tblLook w:val="04A0" w:firstRow="1" w:lastRow="0" w:firstColumn="1" w:lastColumn="0" w:noHBand="0" w:noVBand="1"/>
      </w:tblPr>
      <w:tblGrid>
        <w:gridCol w:w="1332"/>
        <w:gridCol w:w="3426"/>
        <w:gridCol w:w="2186"/>
        <w:gridCol w:w="1992"/>
        <w:gridCol w:w="1699"/>
      </w:tblGrid>
      <w:tr w:rsidR="00675A98" w:rsidRPr="00675A98" w14:paraId="6582A86C" w14:textId="77777777" w:rsidTr="00675A98">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3296E2A" w14:textId="77777777" w:rsidR="00675A98" w:rsidRPr="00675A98" w:rsidRDefault="00675A98">
            <w:pPr>
              <w:rPr>
                <w:rFonts w:ascii="Times New Roman" w:hAnsi="Times New Roman" w:cs="Times New Roman"/>
                <w:b/>
                <w:bCs/>
              </w:rPr>
            </w:pPr>
            <w:r w:rsidRPr="00675A98">
              <w:rPr>
                <w:rFonts w:ascii="Times New Roman" w:hAnsi="Times New Roman" w:cs="Times New Roman"/>
                <w:b/>
                <w:bCs/>
              </w:rPr>
              <w:t>movie_id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773F721" w14:textId="77777777" w:rsidR="00675A98" w:rsidRPr="00675A98" w:rsidRDefault="00675A98">
            <w:pPr>
              <w:rPr>
                <w:rFonts w:ascii="Times New Roman" w:hAnsi="Times New Roman" w:cs="Times New Roman"/>
                <w:b/>
                <w:bCs/>
              </w:rPr>
            </w:pPr>
            <w:r w:rsidRPr="00675A98">
              <w:rPr>
                <w:rFonts w:ascii="Times New Roman" w:hAnsi="Times New Roman" w:cs="Times New Roman"/>
                <w:b/>
                <w:bCs/>
              </w:rPr>
              <w:t>title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6DC9DD5" w14:textId="77777777" w:rsidR="00675A98" w:rsidRPr="00675A98" w:rsidRDefault="00675A98">
            <w:pPr>
              <w:rPr>
                <w:rFonts w:ascii="Times New Roman" w:hAnsi="Times New Roman" w:cs="Times New Roman"/>
                <w:b/>
                <w:bCs/>
              </w:rPr>
            </w:pPr>
            <w:r w:rsidRPr="00675A98">
              <w:rPr>
                <w:rFonts w:ascii="Times New Roman" w:hAnsi="Times New Roman" w:cs="Times New Roman"/>
                <w:b/>
                <w:bCs/>
              </w:rPr>
              <w:t>director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89FD3FD" w14:textId="77777777" w:rsidR="00675A98" w:rsidRPr="00675A98" w:rsidRDefault="00675A98">
            <w:pPr>
              <w:rPr>
                <w:rFonts w:ascii="Times New Roman" w:hAnsi="Times New Roman" w:cs="Times New Roman"/>
                <w:b/>
                <w:bCs/>
              </w:rPr>
            </w:pPr>
            <w:r w:rsidRPr="00675A98">
              <w:rPr>
                <w:rFonts w:ascii="Times New Roman" w:hAnsi="Times New Roman" w:cs="Times New Roman"/>
                <w:b/>
                <w:bCs/>
              </w:rPr>
              <w:t>year_released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694620E" w14:textId="77777777" w:rsidR="00675A98" w:rsidRPr="00675A98" w:rsidRDefault="00675A98">
            <w:pPr>
              <w:rPr>
                <w:rFonts w:ascii="Times New Roman" w:hAnsi="Times New Roman" w:cs="Times New Roman"/>
                <w:b/>
                <w:bCs/>
              </w:rPr>
            </w:pPr>
            <w:r w:rsidRPr="00675A98">
              <w:rPr>
                <w:rFonts w:ascii="Times New Roman" w:hAnsi="Times New Roman" w:cs="Times New Roman"/>
                <w:b/>
                <w:bCs/>
              </w:rPr>
              <w:t>category_id</w:t>
            </w:r>
          </w:p>
        </w:tc>
      </w:tr>
      <w:tr w:rsidR="00675A98" w:rsidRPr="00675A98" w14:paraId="2DF3D414" w14:textId="77777777" w:rsidTr="00675A98">
        <w:trPr>
          <w:jc w:val="center"/>
        </w:trPr>
        <w:tc>
          <w:tcPr>
            <w:tcW w:w="0" w:type="auto"/>
            <w:tcBorders>
              <w:top w:val="nil"/>
              <w:left w:val="nil"/>
              <w:bottom w:val="nil"/>
              <w:right w:val="nil"/>
            </w:tcBorders>
            <w:shd w:val="clear" w:color="auto" w:fill="auto"/>
            <w:vAlign w:val="center"/>
            <w:hideMark/>
          </w:tcPr>
          <w:p w14:paraId="6084224E" w14:textId="77777777" w:rsidR="00675A98" w:rsidRPr="00675A98" w:rsidRDefault="00675A98">
            <w:pPr>
              <w:rPr>
                <w:rFonts w:ascii="Times New Roman" w:hAnsi="Times New Roman" w:cs="Times New Roman"/>
              </w:rPr>
            </w:pPr>
            <w:r w:rsidRPr="00675A98">
              <w:rPr>
                <w:rFonts w:ascii="Times New Roman" w:hAnsi="Times New Roman" w:cs="Times New Roman"/>
              </w:rPr>
              <w:t>1</w:t>
            </w:r>
          </w:p>
        </w:tc>
        <w:tc>
          <w:tcPr>
            <w:tcW w:w="0" w:type="auto"/>
            <w:tcBorders>
              <w:top w:val="nil"/>
              <w:left w:val="nil"/>
              <w:bottom w:val="nil"/>
              <w:right w:val="nil"/>
            </w:tcBorders>
            <w:shd w:val="clear" w:color="auto" w:fill="auto"/>
            <w:vAlign w:val="center"/>
            <w:hideMark/>
          </w:tcPr>
          <w:p w14:paraId="4824F9D4" w14:textId="77777777" w:rsidR="00675A98" w:rsidRPr="00675A98" w:rsidRDefault="00675A98">
            <w:pPr>
              <w:rPr>
                <w:rFonts w:ascii="Times New Roman" w:hAnsi="Times New Roman" w:cs="Times New Roman"/>
              </w:rPr>
            </w:pPr>
            <w:r w:rsidRPr="00675A98">
              <w:rPr>
                <w:rFonts w:ascii="Times New Roman" w:hAnsi="Times New Roman" w:cs="Times New Roman"/>
              </w:rPr>
              <w:t>Pirates of the Caribean 4</w:t>
            </w:r>
          </w:p>
        </w:tc>
        <w:tc>
          <w:tcPr>
            <w:tcW w:w="0" w:type="auto"/>
            <w:tcBorders>
              <w:top w:val="nil"/>
              <w:left w:val="nil"/>
              <w:bottom w:val="nil"/>
              <w:right w:val="nil"/>
            </w:tcBorders>
            <w:shd w:val="clear" w:color="auto" w:fill="auto"/>
            <w:vAlign w:val="center"/>
            <w:hideMark/>
          </w:tcPr>
          <w:p w14:paraId="4D911EA5" w14:textId="77777777" w:rsidR="00675A98" w:rsidRPr="00675A98" w:rsidRDefault="00675A98">
            <w:pPr>
              <w:rPr>
                <w:rFonts w:ascii="Times New Roman" w:hAnsi="Times New Roman" w:cs="Times New Roman"/>
              </w:rPr>
            </w:pPr>
            <w:r w:rsidRPr="00675A98">
              <w:rPr>
                <w:rFonts w:ascii="Times New Roman" w:hAnsi="Times New Roman" w:cs="Times New Roman"/>
              </w:rPr>
              <w:t>Rob Marshall</w:t>
            </w:r>
          </w:p>
        </w:tc>
        <w:tc>
          <w:tcPr>
            <w:tcW w:w="0" w:type="auto"/>
            <w:tcBorders>
              <w:top w:val="nil"/>
              <w:left w:val="nil"/>
              <w:bottom w:val="nil"/>
              <w:right w:val="nil"/>
            </w:tcBorders>
            <w:shd w:val="clear" w:color="auto" w:fill="auto"/>
            <w:vAlign w:val="center"/>
            <w:hideMark/>
          </w:tcPr>
          <w:p w14:paraId="5351779B" w14:textId="77777777" w:rsidR="00675A98" w:rsidRPr="00675A98" w:rsidRDefault="00675A98">
            <w:pPr>
              <w:rPr>
                <w:rFonts w:ascii="Times New Roman" w:hAnsi="Times New Roman" w:cs="Times New Roman"/>
              </w:rPr>
            </w:pPr>
            <w:r w:rsidRPr="00675A98">
              <w:rPr>
                <w:rFonts w:ascii="Times New Roman" w:hAnsi="Times New Roman" w:cs="Times New Roman"/>
              </w:rPr>
              <w:t>2011</w:t>
            </w:r>
          </w:p>
        </w:tc>
        <w:tc>
          <w:tcPr>
            <w:tcW w:w="0" w:type="auto"/>
            <w:tcBorders>
              <w:top w:val="nil"/>
              <w:left w:val="nil"/>
              <w:bottom w:val="nil"/>
              <w:right w:val="nil"/>
            </w:tcBorders>
            <w:shd w:val="clear" w:color="auto" w:fill="auto"/>
            <w:vAlign w:val="center"/>
            <w:hideMark/>
          </w:tcPr>
          <w:p w14:paraId="77666313" w14:textId="77777777" w:rsidR="00675A98" w:rsidRPr="00675A98" w:rsidRDefault="00675A98">
            <w:pPr>
              <w:rPr>
                <w:rFonts w:ascii="Times New Roman" w:hAnsi="Times New Roman" w:cs="Times New Roman"/>
              </w:rPr>
            </w:pPr>
            <w:r w:rsidRPr="00675A98">
              <w:rPr>
                <w:rFonts w:ascii="Times New Roman" w:hAnsi="Times New Roman" w:cs="Times New Roman"/>
              </w:rPr>
              <w:t>1</w:t>
            </w:r>
          </w:p>
        </w:tc>
      </w:tr>
      <w:tr w:rsidR="00675A98" w:rsidRPr="00675A98" w14:paraId="65A3B379" w14:textId="77777777" w:rsidTr="00675A98">
        <w:trPr>
          <w:jc w:val="center"/>
        </w:trPr>
        <w:tc>
          <w:tcPr>
            <w:tcW w:w="0" w:type="auto"/>
            <w:tcBorders>
              <w:top w:val="nil"/>
              <w:left w:val="nil"/>
              <w:bottom w:val="nil"/>
              <w:right w:val="nil"/>
            </w:tcBorders>
            <w:shd w:val="clear" w:color="auto" w:fill="auto"/>
            <w:vAlign w:val="center"/>
            <w:hideMark/>
          </w:tcPr>
          <w:p w14:paraId="7E1BC69F" w14:textId="77777777" w:rsidR="00675A98" w:rsidRPr="00675A98" w:rsidRDefault="00675A98">
            <w:pPr>
              <w:rPr>
                <w:rFonts w:ascii="Times New Roman" w:hAnsi="Times New Roman" w:cs="Times New Roman"/>
              </w:rPr>
            </w:pPr>
            <w:r w:rsidRPr="00675A98">
              <w:rPr>
                <w:rFonts w:ascii="Times New Roman" w:hAnsi="Times New Roman" w:cs="Times New Roman"/>
              </w:rPr>
              <w:t>2</w:t>
            </w:r>
          </w:p>
        </w:tc>
        <w:tc>
          <w:tcPr>
            <w:tcW w:w="0" w:type="auto"/>
            <w:tcBorders>
              <w:top w:val="nil"/>
              <w:left w:val="nil"/>
              <w:bottom w:val="nil"/>
              <w:right w:val="nil"/>
            </w:tcBorders>
            <w:shd w:val="clear" w:color="auto" w:fill="auto"/>
            <w:vAlign w:val="center"/>
            <w:hideMark/>
          </w:tcPr>
          <w:p w14:paraId="0A9FCD48" w14:textId="77777777" w:rsidR="00675A98" w:rsidRPr="00675A98" w:rsidRDefault="00675A98">
            <w:pPr>
              <w:rPr>
                <w:rFonts w:ascii="Times New Roman" w:hAnsi="Times New Roman" w:cs="Times New Roman"/>
              </w:rPr>
            </w:pPr>
            <w:r w:rsidRPr="00675A98">
              <w:rPr>
                <w:rFonts w:ascii="Times New Roman" w:hAnsi="Times New Roman" w:cs="Times New Roman"/>
              </w:rPr>
              <w:t>Forgetting Sarah Marshal</w:t>
            </w:r>
          </w:p>
        </w:tc>
        <w:tc>
          <w:tcPr>
            <w:tcW w:w="0" w:type="auto"/>
            <w:tcBorders>
              <w:top w:val="nil"/>
              <w:left w:val="nil"/>
              <w:bottom w:val="nil"/>
              <w:right w:val="nil"/>
            </w:tcBorders>
            <w:shd w:val="clear" w:color="auto" w:fill="auto"/>
            <w:vAlign w:val="center"/>
            <w:hideMark/>
          </w:tcPr>
          <w:p w14:paraId="2F92FF06" w14:textId="77777777" w:rsidR="00675A98" w:rsidRPr="00675A98" w:rsidRDefault="00675A98">
            <w:pPr>
              <w:rPr>
                <w:rFonts w:ascii="Times New Roman" w:hAnsi="Times New Roman" w:cs="Times New Roman"/>
              </w:rPr>
            </w:pPr>
            <w:r w:rsidRPr="00675A98">
              <w:rPr>
                <w:rFonts w:ascii="Times New Roman" w:hAnsi="Times New Roman" w:cs="Times New Roman"/>
              </w:rPr>
              <w:t>Nicholas Stoller</w:t>
            </w:r>
          </w:p>
        </w:tc>
        <w:tc>
          <w:tcPr>
            <w:tcW w:w="0" w:type="auto"/>
            <w:tcBorders>
              <w:top w:val="nil"/>
              <w:left w:val="nil"/>
              <w:bottom w:val="nil"/>
              <w:right w:val="nil"/>
            </w:tcBorders>
            <w:shd w:val="clear" w:color="auto" w:fill="auto"/>
            <w:vAlign w:val="center"/>
            <w:hideMark/>
          </w:tcPr>
          <w:p w14:paraId="354E680A" w14:textId="77777777" w:rsidR="00675A98" w:rsidRPr="00675A98" w:rsidRDefault="00675A98">
            <w:pPr>
              <w:rPr>
                <w:rFonts w:ascii="Times New Roman" w:hAnsi="Times New Roman" w:cs="Times New Roman"/>
              </w:rPr>
            </w:pPr>
            <w:r w:rsidRPr="00675A98">
              <w:rPr>
                <w:rFonts w:ascii="Times New Roman" w:hAnsi="Times New Roman" w:cs="Times New Roman"/>
              </w:rPr>
              <w:t>2008</w:t>
            </w:r>
          </w:p>
        </w:tc>
        <w:tc>
          <w:tcPr>
            <w:tcW w:w="0" w:type="auto"/>
            <w:tcBorders>
              <w:top w:val="nil"/>
              <w:left w:val="nil"/>
              <w:bottom w:val="nil"/>
              <w:right w:val="nil"/>
            </w:tcBorders>
            <w:shd w:val="clear" w:color="auto" w:fill="auto"/>
            <w:vAlign w:val="center"/>
            <w:hideMark/>
          </w:tcPr>
          <w:p w14:paraId="1BFA1FD3" w14:textId="77777777" w:rsidR="00675A98" w:rsidRPr="00675A98" w:rsidRDefault="00675A98">
            <w:pPr>
              <w:rPr>
                <w:rFonts w:ascii="Times New Roman" w:hAnsi="Times New Roman" w:cs="Times New Roman"/>
              </w:rPr>
            </w:pPr>
            <w:r w:rsidRPr="00675A98">
              <w:rPr>
                <w:rFonts w:ascii="Times New Roman" w:hAnsi="Times New Roman" w:cs="Times New Roman"/>
              </w:rPr>
              <w:t>2</w:t>
            </w:r>
          </w:p>
        </w:tc>
      </w:tr>
    </w:tbl>
    <w:p w14:paraId="54291048" w14:textId="77777777" w:rsidR="00675A98" w:rsidRPr="00675A98" w:rsidRDefault="00675A98" w:rsidP="00675A98">
      <w:pPr>
        <w:pStyle w:val="HTMLPreformatted"/>
        <w:shd w:val="clear" w:color="auto" w:fill="F7F7F7"/>
        <w:wordWrap w:val="0"/>
        <w:spacing w:line="300" w:lineRule="atLeast"/>
        <w:jc w:val="center"/>
        <w:rPr>
          <w:rFonts w:ascii="Times New Roman" w:hAnsi="Times New Roman" w:cs="Times New Roman"/>
          <w:sz w:val="22"/>
          <w:szCs w:val="22"/>
        </w:rPr>
      </w:pPr>
    </w:p>
    <w:p w14:paraId="46628681" w14:textId="77777777" w:rsidR="00675A98" w:rsidRPr="00675A98" w:rsidRDefault="00675A98" w:rsidP="00675A98">
      <w:pPr>
        <w:rPr>
          <w:rFonts w:ascii="Times New Roman" w:hAnsi="Times New Roman" w:cs="Times New Roman"/>
        </w:rPr>
      </w:pPr>
      <w:r w:rsidRPr="00675A98">
        <w:rPr>
          <w:rFonts w:ascii="Times New Roman" w:hAnsi="Times New Roman" w:cs="Times New Roman"/>
        </w:rPr>
        <w:t> </w:t>
      </w:r>
    </w:p>
    <w:p w14:paraId="4CCECF5D" w14:textId="77777777" w:rsidR="00675A98" w:rsidRPr="00675A98" w:rsidRDefault="00675A98" w:rsidP="00675A98">
      <w:pPr>
        <w:pStyle w:val="Heading3"/>
        <w:spacing w:line="276" w:lineRule="atLeast"/>
        <w:rPr>
          <w:rFonts w:ascii="Times New Roman" w:hAnsi="Times New Roman" w:cs="Times New Roman"/>
          <w:sz w:val="32"/>
        </w:rPr>
      </w:pPr>
      <w:r w:rsidRPr="00675A98">
        <w:rPr>
          <w:rFonts w:ascii="Times New Roman" w:hAnsi="Times New Roman" w:cs="Times New Roman"/>
          <w:sz w:val="32"/>
        </w:rPr>
        <w:t>WHERE clause combined with - </w:t>
      </w:r>
      <w:r w:rsidRPr="00675A98">
        <w:rPr>
          <w:rStyle w:val="Strong"/>
          <w:rFonts w:ascii="Times New Roman" w:hAnsi="Times New Roman" w:cs="Times New Roman"/>
          <w:b/>
          <w:bCs/>
          <w:i/>
          <w:iCs/>
          <w:sz w:val="32"/>
        </w:rPr>
        <w:t>IN </w:t>
      </w:r>
      <w:r w:rsidRPr="00675A98">
        <w:rPr>
          <w:rFonts w:ascii="Times New Roman" w:hAnsi="Times New Roman" w:cs="Times New Roman"/>
          <w:sz w:val="32"/>
        </w:rPr>
        <w:t>Keyword</w:t>
      </w:r>
    </w:p>
    <w:p w14:paraId="34F60E15" w14:textId="77777777" w:rsidR="00675A98" w:rsidRPr="00675A98" w:rsidRDefault="00675A98" w:rsidP="00675A98">
      <w:pPr>
        <w:rPr>
          <w:rFonts w:ascii="Times New Roman" w:hAnsi="Times New Roman" w:cs="Times New Roman"/>
          <w:sz w:val="32"/>
        </w:rPr>
      </w:pPr>
      <w:r w:rsidRPr="00675A98">
        <w:rPr>
          <w:rFonts w:ascii="Times New Roman" w:hAnsi="Times New Roman" w:cs="Times New Roman"/>
          <w:sz w:val="32"/>
        </w:rPr>
        <w:t> </w:t>
      </w:r>
    </w:p>
    <w:p w14:paraId="5E8719AA" w14:textId="77777777" w:rsidR="00675A98" w:rsidRPr="00675A98" w:rsidRDefault="00675A98" w:rsidP="00675A98">
      <w:pPr>
        <w:rPr>
          <w:rFonts w:ascii="Times New Roman" w:hAnsi="Times New Roman" w:cs="Times New Roman"/>
          <w:sz w:val="32"/>
        </w:rPr>
      </w:pPr>
      <w:r w:rsidRPr="00675A98">
        <w:rPr>
          <w:rFonts w:ascii="Times New Roman" w:hAnsi="Times New Roman" w:cs="Times New Roman"/>
          <w:sz w:val="32"/>
        </w:rPr>
        <w:t>The WHERE clause when used together with the IN keyword only affects the rows whose values matches the list of values provided in the IN keyword. IN helps reduces number of OR clauses you may have to use </w:t>
      </w:r>
    </w:p>
    <w:p w14:paraId="7FF06705" w14:textId="77777777" w:rsidR="00675A98" w:rsidRPr="00675A98" w:rsidRDefault="00675A98" w:rsidP="00675A98">
      <w:pPr>
        <w:rPr>
          <w:rFonts w:ascii="Times New Roman" w:hAnsi="Times New Roman" w:cs="Times New Roman"/>
          <w:sz w:val="32"/>
        </w:rPr>
      </w:pPr>
      <w:r w:rsidRPr="00675A98">
        <w:rPr>
          <w:rFonts w:ascii="Times New Roman" w:hAnsi="Times New Roman" w:cs="Times New Roman"/>
          <w:sz w:val="32"/>
        </w:rPr>
        <w:t>The following query gives rows where membership_number is either 1 , 2 or 3</w:t>
      </w:r>
    </w:p>
    <w:p w14:paraId="44AD29F8" w14:textId="77777777" w:rsidR="00675A98" w:rsidRPr="00675A98" w:rsidRDefault="00675A98" w:rsidP="00675A98">
      <w:pPr>
        <w:rPr>
          <w:rFonts w:ascii="Times New Roman" w:hAnsi="Times New Roman" w:cs="Times New Roman"/>
          <w:sz w:val="32"/>
        </w:rPr>
      </w:pPr>
      <w:r w:rsidRPr="00675A98">
        <w:rPr>
          <w:rFonts w:ascii="Times New Roman" w:hAnsi="Times New Roman" w:cs="Times New Roman"/>
          <w:sz w:val="32"/>
        </w:rPr>
        <w:t> </w:t>
      </w:r>
    </w:p>
    <w:p w14:paraId="422FF260" w14:textId="77777777" w:rsidR="00675A98" w:rsidRPr="00675A98" w:rsidRDefault="00675A98" w:rsidP="00675A98">
      <w:pPr>
        <w:pStyle w:val="HTMLPreformatted"/>
        <w:shd w:val="clear" w:color="auto" w:fill="F7F7F7"/>
        <w:wordWrap w:val="0"/>
        <w:spacing w:line="300" w:lineRule="atLeast"/>
        <w:rPr>
          <w:rFonts w:ascii="Times New Roman" w:hAnsi="Times New Roman" w:cs="Times New Roman"/>
          <w:sz w:val="32"/>
          <w:szCs w:val="22"/>
        </w:rPr>
      </w:pPr>
      <w:r w:rsidRPr="00675A98">
        <w:rPr>
          <w:rFonts w:ascii="Times New Roman" w:hAnsi="Times New Roman" w:cs="Times New Roman"/>
          <w:sz w:val="32"/>
          <w:szCs w:val="22"/>
        </w:rPr>
        <w:t>SELECT * FROM `members` WHERE `membership_number` IN (1,2,3);</w:t>
      </w:r>
    </w:p>
    <w:p w14:paraId="44721A33" w14:textId="77777777" w:rsidR="00675A98" w:rsidRPr="00675A98" w:rsidRDefault="00675A98" w:rsidP="00675A98">
      <w:pPr>
        <w:pStyle w:val="NormalWeb"/>
        <w:rPr>
          <w:sz w:val="32"/>
          <w:szCs w:val="22"/>
        </w:rPr>
      </w:pPr>
      <w:r w:rsidRPr="00675A98">
        <w:rPr>
          <w:sz w:val="32"/>
          <w:szCs w:val="22"/>
        </w:rPr>
        <w:t>Executing the above script in MySQL workbench against the "myflixdb" produces the following results.</w:t>
      </w:r>
    </w:p>
    <w:p w14:paraId="686401BF" w14:textId="77777777" w:rsidR="00675A98" w:rsidRPr="00675A98" w:rsidRDefault="00675A98" w:rsidP="00675A98">
      <w:pPr>
        <w:pStyle w:val="HTMLPreformatted"/>
        <w:shd w:val="clear" w:color="auto" w:fill="F7F7F7"/>
        <w:wordWrap w:val="0"/>
        <w:spacing w:line="300" w:lineRule="atLeast"/>
        <w:jc w:val="center"/>
        <w:rPr>
          <w:rFonts w:ascii="Times New Roman" w:hAnsi="Times New Roman" w:cs="Times New Roman"/>
          <w:sz w:val="22"/>
          <w:szCs w:val="22"/>
        </w:rPr>
      </w:pPr>
    </w:p>
    <w:tbl>
      <w:tblPr>
        <w:tblW w:w="10635" w:type="dxa"/>
        <w:jc w:val="center"/>
        <w:tblCellMar>
          <w:top w:w="15" w:type="dxa"/>
          <w:left w:w="15" w:type="dxa"/>
          <w:bottom w:w="15" w:type="dxa"/>
          <w:right w:w="15" w:type="dxa"/>
        </w:tblCellMar>
        <w:tblLook w:val="04A0" w:firstRow="1" w:lastRow="0" w:firstColumn="1" w:lastColumn="0" w:noHBand="0" w:noVBand="1"/>
      </w:tblPr>
      <w:tblGrid>
        <w:gridCol w:w="2059"/>
        <w:gridCol w:w="1057"/>
        <w:gridCol w:w="678"/>
        <w:gridCol w:w="1314"/>
        <w:gridCol w:w="1632"/>
        <w:gridCol w:w="1424"/>
        <w:gridCol w:w="1460"/>
        <w:gridCol w:w="1986"/>
      </w:tblGrid>
      <w:tr w:rsidR="00675A98" w:rsidRPr="00675A98" w14:paraId="0BFEA83E" w14:textId="77777777" w:rsidTr="00675A98">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FA3F9D1" w14:textId="77777777" w:rsidR="00675A98" w:rsidRPr="00675A98" w:rsidRDefault="00675A98">
            <w:pPr>
              <w:rPr>
                <w:rFonts w:ascii="Times New Roman" w:hAnsi="Times New Roman" w:cs="Times New Roman"/>
                <w:b/>
                <w:bCs/>
              </w:rPr>
            </w:pPr>
            <w:r w:rsidRPr="00675A98">
              <w:rPr>
                <w:rFonts w:ascii="Times New Roman" w:hAnsi="Times New Roman" w:cs="Times New Roman"/>
                <w:b/>
                <w:bCs/>
              </w:rPr>
              <w:t>membership_number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0B3A350" w14:textId="77777777" w:rsidR="00675A98" w:rsidRPr="00675A98" w:rsidRDefault="00675A98">
            <w:pPr>
              <w:rPr>
                <w:rFonts w:ascii="Times New Roman" w:hAnsi="Times New Roman" w:cs="Times New Roman"/>
                <w:b/>
                <w:bCs/>
              </w:rPr>
            </w:pPr>
            <w:r w:rsidRPr="00675A98">
              <w:rPr>
                <w:rFonts w:ascii="Times New Roman" w:hAnsi="Times New Roman" w:cs="Times New Roman"/>
                <w:b/>
                <w:bCs/>
              </w:rPr>
              <w:t>full_names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68D0C7A" w14:textId="77777777" w:rsidR="00675A98" w:rsidRPr="00675A98" w:rsidRDefault="00675A98">
            <w:pPr>
              <w:rPr>
                <w:rFonts w:ascii="Times New Roman" w:hAnsi="Times New Roman" w:cs="Times New Roman"/>
                <w:b/>
                <w:bCs/>
              </w:rPr>
            </w:pPr>
            <w:r w:rsidRPr="00675A98">
              <w:rPr>
                <w:rFonts w:ascii="Times New Roman" w:hAnsi="Times New Roman" w:cs="Times New Roman"/>
                <w:b/>
                <w:bCs/>
              </w:rPr>
              <w:t>gender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C248B0D" w14:textId="77777777" w:rsidR="00675A98" w:rsidRPr="00675A98" w:rsidRDefault="00675A98">
            <w:pPr>
              <w:rPr>
                <w:rFonts w:ascii="Times New Roman" w:hAnsi="Times New Roman" w:cs="Times New Roman"/>
                <w:b/>
                <w:bCs/>
              </w:rPr>
            </w:pPr>
            <w:r w:rsidRPr="00675A98">
              <w:rPr>
                <w:rFonts w:ascii="Times New Roman" w:hAnsi="Times New Roman" w:cs="Times New Roman"/>
                <w:b/>
                <w:bCs/>
              </w:rPr>
              <w:t>date_of_birth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0F72666" w14:textId="77777777" w:rsidR="00675A98" w:rsidRPr="00675A98" w:rsidRDefault="00675A98">
            <w:pPr>
              <w:rPr>
                <w:rFonts w:ascii="Times New Roman" w:hAnsi="Times New Roman" w:cs="Times New Roman"/>
                <w:b/>
                <w:bCs/>
              </w:rPr>
            </w:pPr>
            <w:r w:rsidRPr="00675A98">
              <w:rPr>
                <w:rFonts w:ascii="Times New Roman" w:hAnsi="Times New Roman" w:cs="Times New Roman"/>
                <w:b/>
                <w:bCs/>
              </w:rPr>
              <w:t>physical_address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488E521" w14:textId="77777777" w:rsidR="00675A98" w:rsidRPr="00675A98" w:rsidRDefault="00675A98">
            <w:pPr>
              <w:rPr>
                <w:rFonts w:ascii="Times New Roman" w:hAnsi="Times New Roman" w:cs="Times New Roman"/>
                <w:b/>
                <w:bCs/>
              </w:rPr>
            </w:pPr>
            <w:r w:rsidRPr="00675A98">
              <w:rPr>
                <w:rFonts w:ascii="Times New Roman" w:hAnsi="Times New Roman" w:cs="Times New Roman"/>
                <w:b/>
                <w:bCs/>
              </w:rPr>
              <w:t>postal_address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2CB072A" w14:textId="77777777" w:rsidR="00675A98" w:rsidRPr="00675A98" w:rsidRDefault="00675A98">
            <w:pPr>
              <w:rPr>
                <w:rFonts w:ascii="Times New Roman" w:hAnsi="Times New Roman" w:cs="Times New Roman"/>
                <w:b/>
                <w:bCs/>
              </w:rPr>
            </w:pPr>
            <w:r w:rsidRPr="00675A98">
              <w:rPr>
                <w:rFonts w:ascii="Times New Roman" w:hAnsi="Times New Roman" w:cs="Times New Roman"/>
                <w:b/>
                <w:bCs/>
              </w:rPr>
              <w:t>contct_number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1DED0D6" w14:textId="77777777" w:rsidR="00675A98" w:rsidRPr="00675A98" w:rsidRDefault="00675A98">
            <w:pPr>
              <w:rPr>
                <w:rFonts w:ascii="Times New Roman" w:hAnsi="Times New Roman" w:cs="Times New Roman"/>
                <w:b/>
                <w:bCs/>
              </w:rPr>
            </w:pPr>
            <w:r w:rsidRPr="00675A98">
              <w:rPr>
                <w:rFonts w:ascii="Times New Roman" w:hAnsi="Times New Roman" w:cs="Times New Roman"/>
                <w:b/>
                <w:bCs/>
              </w:rPr>
              <w:t>email</w:t>
            </w:r>
          </w:p>
        </w:tc>
      </w:tr>
      <w:tr w:rsidR="00675A98" w:rsidRPr="00675A98" w14:paraId="2B63587B" w14:textId="77777777" w:rsidTr="00675A98">
        <w:trPr>
          <w:jc w:val="center"/>
        </w:trPr>
        <w:tc>
          <w:tcPr>
            <w:tcW w:w="0" w:type="auto"/>
            <w:tcBorders>
              <w:top w:val="nil"/>
              <w:left w:val="nil"/>
              <w:bottom w:val="nil"/>
              <w:right w:val="nil"/>
            </w:tcBorders>
            <w:shd w:val="clear" w:color="auto" w:fill="auto"/>
            <w:vAlign w:val="center"/>
            <w:hideMark/>
          </w:tcPr>
          <w:p w14:paraId="438907CC" w14:textId="77777777" w:rsidR="00675A98" w:rsidRPr="00675A98" w:rsidRDefault="00675A98">
            <w:pPr>
              <w:rPr>
                <w:rFonts w:ascii="Times New Roman" w:hAnsi="Times New Roman" w:cs="Times New Roman"/>
              </w:rPr>
            </w:pPr>
            <w:r w:rsidRPr="00675A98">
              <w:rPr>
                <w:rFonts w:ascii="Times New Roman" w:hAnsi="Times New Roman" w:cs="Times New Roman"/>
              </w:rPr>
              <w:t>1</w:t>
            </w:r>
          </w:p>
        </w:tc>
        <w:tc>
          <w:tcPr>
            <w:tcW w:w="0" w:type="auto"/>
            <w:tcBorders>
              <w:top w:val="nil"/>
              <w:left w:val="nil"/>
              <w:bottom w:val="nil"/>
              <w:right w:val="nil"/>
            </w:tcBorders>
            <w:shd w:val="clear" w:color="auto" w:fill="auto"/>
            <w:vAlign w:val="center"/>
            <w:hideMark/>
          </w:tcPr>
          <w:p w14:paraId="7AFCFC91" w14:textId="77777777" w:rsidR="00675A98" w:rsidRPr="00675A98" w:rsidRDefault="00675A98">
            <w:pPr>
              <w:rPr>
                <w:rFonts w:ascii="Times New Roman" w:hAnsi="Times New Roman" w:cs="Times New Roman"/>
              </w:rPr>
            </w:pPr>
            <w:r w:rsidRPr="00675A98">
              <w:rPr>
                <w:rFonts w:ascii="Times New Roman" w:hAnsi="Times New Roman" w:cs="Times New Roman"/>
              </w:rPr>
              <w:t>Janet Jones</w:t>
            </w:r>
          </w:p>
        </w:tc>
        <w:tc>
          <w:tcPr>
            <w:tcW w:w="0" w:type="auto"/>
            <w:tcBorders>
              <w:top w:val="nil"/>
              <w:left w:val="nil"/>
              <w:bottom w:val="nil"/>
              <w:right w:val="nil"/>
            </w:tcBorders>
            <w:shd w:val="clear" w:color="auto" w:fill="auto"/>
            <w:vAlign w:val="center"/>
            <w:hideMark/>
          </w:tcPr>
          <w:p w14:paraId="56723040" w14:textId="77777777" w:rsidR="00675A98" w:rsidRPr="00675A98" w:rsidRDefault="00675A98">
            <w:pPr>
              <w:rPr>
                <w:rFonts w:ascii="Times New Roman" w:hAnsi="Times New Roman" w:cs="Times New Roman"/>
              </w:rPr>
            </w:pPr>
            <w:r w:rsidRPr="00675A98">
              <w:rPr>
                <w:rFonts w:ascii="Times New Roman" w:hAnsi="Times New Roman" w:cs="Times New Roman"/>
              </w:rPr>
              <w:t>Female</w:t>
            </w:r>
          </w:p>
        </w:tc>
        <w:tc>
          <w:tcPr>
            <w:tcW w:w="0" w:type="auto"/>
            <w:tcBorders>
              <w:top w:val="nil"/>
              <w:left w:val="nil"/>
              <w:bottom w:val="nil"/>
              <w:right w:val="nil"/>
            </w:tcBorders>
            <w:shd w:val="clear" w:color="auto" w:fill="auto"/>
            <w:vAlign w:val="center"/>
            <w:hideMark/>
          </w:tcPr>
          <w:p w14:paraId="75B1DE8A" w14:textId="77777777" w:rsidR="00675A98" w:rsidRPr="00675A98" w:rsidRDefault="00675A98">
            <w:pPr>
              <w:rPr>
                <w:rFonts w:ascii="Times New Roman" w:hAnsi="Times New Roman" w:cs="Times New Roman"/>
              </w:rPr>
            </w:pPr>
            <w:r w:rsidRPr="00675A98">
              <w:rPr>
                <w:rFonts w:ascii="Times New Roman" w:hAnsi="Times New Roman" w:cs="Times New Roman"/>
              </w:rPr>
              <w:t>21-07-1980</w:t>
            </w:r>
          </w:p>
        </w:tc>
        <w:tc>
          <w:tcPr>
            <w:tcW w:w="0" w:type="auto"/>
            <w:tcBorders>
              <w:top w:val="nil"/>
              <w:left w:val="nil"/>
              <w:bottom w:val="nil"/>
              <w:right w:val="nil"/>
            </w:tcBorders>
            <w:shd w:val="clear" w:color="auto" w:fill="auto"/>
            <w:vAlign w:val="center"/>
            <w:hideMark/>
          </w:tcPr>
          <w:p w14:paraId="43B3456D" w14:textId="77777777" w:rsidR="00675A98" w:rsidRPr="00675A98" w:rsidRDefault="00675A98">
            <w:pPr>
              <w:rPr>
                <w:rFonts w:ascii="Times New Roman" w:hAnsi="Times New Roman" w:cs="Times New Roman"/>
              </w:rPr>
            </w:pPr>
            <w:r w:rsidRPr="00675A98">
              <w:rPr>
                <w:rFonts w:ascii="Times New Roman" w:hAnsi="Times New Roman" w:cs="Times New Roman"/>
              </w:rPr>
              <w:t>First Street Plot No 4</w:t>
            </w:r>
          </w:p>
        </w:tc>
        <w:tc>
          <w:tcPr>
            <w:tcW w:w="0" w:type="auto"/>
            <w:tcBorders>
              <w:top w:val="nil"/>
              <w:left w:val="nil"/>
              <w:bottom w:val="nil"/>
              <w:right w:val="nil"/>
            </w:tcBorders>
            <w:shd w:val="clear" w:color="auto" w:fill="auto"/>
            <w:vAlign w:val="center"/>
            <w:hideMark/>
          </w:tcPr>
          <w:p w14:paraId="4F7B32A6" w14:textId="77777777" w:rsidR="00675A98" w:rsidRPr="00675A98" w:rsidRDefault="00675A98">
            <w:pPr>
              <w:rPr>
                <w:rFonts w:ascii="Times New Roman" w:hAnsi="Times New Roman" w:cs="Times New Roman"/>
              </w:rPr>
            </w:pPr>
            <w:r w:rsidRPr="00675A98">
              <w:rPr>
                <w:rFonts w:ascii="Times New Roman" w:hAnsi="Times New Roman" w:cs="Times New Roman"/>
              </w:rPr>
              <w:t>Private Bag</w:t>
            </w:r>
          </w:p>
        </w:tc>
        <w:tc>
          <w:tcPr>
            <w:tcW w:w="0" w:type="auto"/>
            <w:tcBorders>
              <w:top w:val="nil"/>
              <w:left w:val="nil"/>
              <w:bottom w:val="nil"/>
              <w:right w:val="nil"/>
            </w:tcBorders>
            <w:shd w:val="clear" w:color="auto" w:fill="auto"/>
            <w:vAlign w:val="center"/>
            <w:hideMark/>
          </w:tcPr>
          <w:p w14:paraId="4452F228" w14:textId="77777777" w:rsidR="00675A98" w:rsidRPr="00675A98" w:rsidRDefault="00675A98">
            <w:pPr>
              <w:rPr>
                <w:rFonts w:ascii="Times New Roman" w:hAnsi="Times New Roman" w:cs="Times New Roman"/>
              </w:rPr>
            </w:pPr>
            <w:r w:rsidRPr="00675A98">
              <w:rPr>
                <w:rFonts w:ascii="Times New Roman" w:hAnsi="Times New Roman" w:cs="Times New Roman"/>
              </w:rPr>
              <w:t>0759 253 542</w:t>
            </w:r>
          </w:p>
        </w:tc>
        <w:tc>
          <w:tcPr>
            <w:tcW w:w="0" w:type="auto"/>
            <w:tcBorders>
              <w:top w:val="nil"/>
              <w:left w:val="nil"/>
              <w:bottom w:val="nil"/>
              <w:right w:val="nil"/>
            </w:tcBorders>
            <w:shd w:val="clear" w:color="auto" w:fill="auto"/>
            <w:vAlign w:val="center"/>
            <w:hideMark/>
          </w:tcPr>
          <w:p w14:paraId="3D20B8EE" w14:textId="77777777" w:rsidR="00675A98" w:rsidRPr="00675A98" w:rsidRDefault="00000000">
            <w:pPr>
              <w:rPr>
                <w:rFonts w:ascii="Times New Roman" w:hAnsi="Times New Roman" w:cs="Times New Roman"/>
              </w:rPr>
            </w:pPr>
            <w:hyperlink r:id="rId27" w:history="1">
              <w:r w:rsidR="00675A98" w:rsidRPr="00675A98">
                <w:rPr>
                  <w:rStyle w:val="Hyperlink"/>
                  <w:rFonts w:ascii="Times New Roman" w:hAnsi="Times New Roman" w:cs="Times New Roman"/>
                  <w:color w:val="04B8E6"/>
                </w:rPr>
                <w:t>janetjones@yagoo.cm</w:t>
              </w:r>
            </w:hyperlink>
          </w:p>
        </w:tc>
      </w:tr>
      <w:tr w:rsidR="00675A98" w:rsidRPr="00675A98" w14:paraId="0DB841E7" w14:textId="77777777" w:rsidTr="00675A98">
        <w:trPr>
          <w:jc w:val="center"/>
        </w:trPr>
        <w:tc>
          <w:tcPr>
            <w:tcW w:w="0" w:type="auto"/>
            <w:tcBorders>
              <w:top w:val="nil"/>
              <w:left w:val="nil"/>
              <w:bottom w:val="nil"/>
              <w:right w:val="nil"/>
            </w:tcBorders>
            <w:shd w:val="clear" w:color="auto" w:fill="auto"/>
            <w:vAlign w:val="center"/>
            <w:hideMark/>
          </w:tcPr>
          <w:p w14:paraId="1D462E3E" w14:textId="77777777" w:rsidR="00675A98" w:rsidRPr="00675A98" w:rsidRDefault="00675A98">
            <w:pPr>
              <w:rPr>
                <w:rFonts w:ascii="Times New Roman" w:hAnsi="Times New Roman" w:cs="Times New Roman"/>
              </w:rPr>
            </w:pPr>
            <w:r w:rsidRPr="00675A98">
              <w:rPr>
                <w:rFonts w:ascii="Times New Roman" w:hAnsi="Times New Roman" w:cs="Times New Roman"/>
              </w:rPr>
              <w:t>2</w:t>
            </w:r>
          </w:p>
        </w:tc>
        <w:tc>
          <w:tcPr>
            <w:tcW w:w="0" w:type="auto"/>
            <w:tcBorders>
              <w:top w:val="nil"/>
              <w:left w:val="nil"/>
              <w:bottom w:val="nil"/>
              <w:right w:val="nil"/>
            </w:tcBorders>
            <w:shd w:val="clear" w:color="auto" w:fill="auto"/>
            <w:vAlign w:val="center"/>
            <w:hideMark/>
          </w:tcPr>
          <w:p w14:paraId="2868C5E9" w14:textId="77777777" w:rsidR="00675A98" w:rsidRPr="00675A98" w:rsidRDefault="00675A98">
            <w:pPr>
              <w:rPr>
                <w:rFonts w:ascii="Times New Roman" w:hAnsi="Times New Roman" w:cs="Times New Roman"/>
              </w:rPr>
            </w:pPr>
            <w:r w:rsidRPr="00675A98">
              <w:rPr>
                <w:rFonts w:ascii="Times New Roman" w:hAnsi="Times New Roman" w:cs="Times New Roman"/>
              </w:rPr>
              <w:t xml:space="preserve">Janet </w:t>
            </w:r>
            <w:r w:rsidRPr="00675A98">
              <w:rPr>
                <w:rFonts w:ascii="Times New Roman" w:hAnsi="Times New Roman" w:cs="Times New Roman"/>
              </w:rPr>
              <w:lastRenderedPageBreak/>
              <w:t>Smith Jones</w:t>
            </w:r>
          </w:p>
        </w:tc>
        <w:tc>
          <w:tcPr>
            <w:tcW w:w="0" w:type="auto"/>
            <w:tcBorders>
              <w:top w:val="nil"/>
              <w:left w:val="nil"/>
              <w:bottom w:val="nil"/>
              <w:right w:val="nil"/>
            </w:tcBorders>
            <w:shd w:val="clear" w:color="auto" w:fill="auto"/>
            <w:vAlign w:val="center"/>
            <w:hideMark/>
          </w:tcPr>
          <w:p w14:paraId="567D36C3" w14:textId="77777777" w:rsidR="00675A98" w:rsidRPr="00675A98" w:rsidRDefault="00675A98">
            <w:pPr>
              <w:rPr>
                <w:rFonts w:ascii="Times New Roman" w:hAnsi="Times New Roman" w:cs="Times New Roman"/>
              </w:rPr>
            </w:pPr>
            <w:r w:rsidRPr="00675A98">
              <w:rPr>
                <w:rFonts w:ascii="Times New Roman" w:hAnsi="Times New Roman" w:cs="Times New Roman"/>
              </w:rPr>
              <w:lastRenderedPageBreak/>
              <w:t>Female</w:t>
            </w:r>
          </w:p>
        </w:tc>
        <w:tc>
          <w:tcPr>
            <w:tcW w:w="0" w:type="auto"/>
            <w:tcBorders>
              <w:top w:val="nil"/>
              <w:left w:val="nil"/>
              <w:bottom w:val="nil"/>
              <w:right w:val="nil"/>
            </w:tcBorders>
            <w:shd w:val="clear" w:color="auto" w:fill="auto"/>
            <w:vAlign w:val="center"/>
            <w:hideMark/>
          </w:tcPr>
          <w:p w14:paraId="1CAABCBF" w14:textId="77777777" w:rsidR="00675A98" w:rsidRPr="00675A98" w:rsidRDefault="00675A98">
            <w:pPr>
              <w:rPr>
                <w:rFonts w:ascii="Times New Roman" w:hAnsi="Times New Roman" w:cs="Times New Roman"/>
              </w:rPr>
            </w:pPr>
            <w:r w:rsidRPr="00675A98">
              <w:rPr>
                <w:rFonts w:ascii="Times New Roman" w:hAnsi="Times New Roman" w:cs="Times New Roman"/>
              </w:rPr>
              <w:t>23-06-1980</w:t>
            </w:r>
          </w:p>
        </w:tc>
        <w:tc>
          <w:tcPr>
            <w:tcW w:w="0" w:type="auto"/>
            <w:tcBorders>
              <w:top w:val="nil"/>
              <w:left w:val="nil"/>
              <w:bottom w:val="nil"/>
              <w:right w:val="nil"/>
            </w:tcBorders>
            <w:shd w:val="clear" w:color="auto" w:fill="auto"/>
            <w:vAlign w:val="center"/>
            <w:hideMark/>
          </w:tcPr>
          <w:p w14:paraId="5D17A00F" w14:textId="77777777" w:rsidR="00675A98" w:rsidRPr="00675A98" w:rsidRDefault="00675A98">
            <w:pPr>
              <w:rPr>
                <w:rFonts w:ascii="Times New Roman" w:hAnsi="Times New Roman" w:cs="Times New Roman"/>
              </w:rPr>
            </w:pPr>
            <w:r w:rsidRPr="00675A98">
              <w:rPr>
                <w:rFonts w:ascii="Times New Roman" w:hAnsi="Times New Roman" w:cs="Times New Roman"/>
              </w:rPr>
              <w:t>Melrose 123</w:t>
            </w:r>
          </w:p>
        </w:tc>
        <w:tc>
          <w:tcPr>
            <w:tcW w:w="0" w:type="auto"/>
            <w:tcBorders>
              <w:top w:val="nil"/>
              <w:left w:val="nil"/>
              <w:bottom w:val="nil"/>
              <w:right w:val="nil"/>
            </w:tcBorders>
            <w:shd w:val="clear" w:color="auto" w:fill="auto"/>
            <w:vAlign w:val="center"/>
            <w:hideMark/>
          </w:tcPr>
          <w:p w14:paraId="6E6453E3" w14:textId="77777777" w:rsidR="00675A98" w:rsidRPr="00675A98" w:rsidRDefault="00675A98">
            <w:pPr>
              <w:rPr>
                <w:rFonts w:ascii="Times New Roman" w:hAnsi="Times New Roman" w:cs="Times New Roman"/>
              </w:rPr>
            </w:pPr>
            <w:r w:rsidRPr="00675A98">
              <w:rPr>
                <w:rFonts w:ascii="Times New Roman" w:hAnsi="Times New Roman" w:cs="Times New Roman"/>
              </w:rPr>
              <w:t>NULL</w:t>
            </w:r>
          </w:p>
        </w:tc>
        <w:tc>
          <w:tcPr>
            <w:tcW w:w="0" w:type="auto"/>
            <w:tcBorders>
              <w:top w:val="nil"/>
              <w:left w:val="nil"/>
              <w:bottom w:val="nil"/>
              <w:right w:val="nil"/>
            </w:tcBorders>
            <w:shd w:val="clear" w:color="auto" w:fill="auto"/>
            <w:vAlign w:val="center"/>
            <w:hideMark/>
          </w:tcPr>
          <w:p w14:paraId="19F30FA6" w14:textId="77777777" w:rsidR="00675A98" w:rsidRPr="00675A98" w:rsidRDefault="00675A98">
            <w:pPr>
              <w:rPr>
                <w:rFonts w:ascii="Times New Roman" w:hAnsi="Times New Roman" w:cs="Times New Roman"/>
              </w:rPr>
            </w:pPr>
            <w:r w:rsidRPr="00675A98">
              <w:rPr>
                <w:rFonts w:ascii="Times New Roman" w:hAnsi="Times New Roman" w:cs="Times New Roman"/>
              </w:rPr>
              <w:t>NULL</w:t>
            </w:r>
          </w:p>
        </w:tc>
        <w:tc>
          <w:tcPr>
            <w:tcW w:w="0" w:type="auto"/>
            <w:tcBorders>
              <w:top w:val="nil"/>
              <w:left w:val="nil"/>
              <w:bottom w:val="nil"/>
              <w:right w:val="nil"/>
            </w:tcBorders>
            <w:shd w:val="clear" w:color="auto" w:fill="auto"/>
            <w:vAlign w:val="center"/>
            <w:hideMark/>
          </w:tcPr>
          <w:p w14:paraId="1CAC013D" w14:textId="77777777" w:rsidR="00675A98" w:rsidRPr="00675A98" w:rsidRDefault="00000000">
            <w:pPr>
              <w:rPr>
                <w:rFonts w:ascii="Times New Roman" w:hAnsi="Times New Roman" w:cs="Times New Roman"/>
              </w:rPr>
            </w:pPr>
            <w:hyperlink r:id="rId28" w:history="1">
              <w:r w:rsidR="00675A98" w:rsidRPr="00675A98">
                <w:rPr>
                  <w:rStyle w:val="Hyperlink"/>
                  <w:rFonts w:ascii="Times New Roman" w:hAnsi="Times New Roman" w:cs="Times New Roman"/>
                  <w:color w:val="04B8E6"/>
                </w:rPr>
                <w:t>jj@fstreet.com</w:t>
              </w:r>
            </w:hyperlink>
          </w:p>
        </w:tc>
      </w:tr>
      <w:tr w:rsidR="00675A98" w:rsidRPr="00675A98" w14:paraId="09B3B0BA" w14:textId="77777777" w:rsidTr="00675A98">
        <w:trPr>
          <w:jc w:val="center"/>
        </w:trPr>
        <w:tc>
          <w:tcPr>
            <w:tcW w:w="0" w:type="auto"/>
            <w:tcBorders>
              <w:top w:val="nil"/>
              <w:left w:val="nil"/>
              <w:bottom w:val="nil"/>
              <w:right w:val="nil"/>
            </w:tcBorders>
            <w:shd w:val="clear" w:color="auto" w:fill="auto"/>
            <w:vAlign w:val="center"/>
            <w:hideMark/>
          </w:tcPr>
          <w:p w14:paraId="70C4EBFE" w14:textId="77777777" w:rsidR="00675A98" w:rsidRPr="00675A98" w:rsidRDefault="00675A98">
            <w:pPr>
              <w:rPr>
                <w:rFonts w:ascii="Times New Roman" w:hAnsi="Times New Roman" w:cs="Times New Roman"/>
              </w:rPr>
            </w:pPr>
            <w:r w:rsidRPr="00675A98">
              <w:rPr>
                <w:rFonts w:ascii="Times New Roman" w:hAnsi="Times New Roman" w:cs="Times New Roman"/>
              </w:rPr>
              <w:t>3</w:t>
            </w:r>
          </w:p>
        </w:tc>
        <w:tc>
          <w:tcPr>
            <w:tcW w:w="0" w:type="auto"/>
            <w:tcBorders>
              <w:top w:val="nil"/>
              <w:left w:val="nil"/>
              <w:bottom w:val="nil"/>
              <w:right w:val="nil"/>
            </w:tcBorders>
            <w:shd w:val="clear" w:color="auto" w:fill="auto"/>
            <w:vAlign w:val="center"/>
            <w:hideMark/>
          </w:tcPr>
          <w:p w14:paraId="4D9E6E80" w14:textId="77777777" w:rsidR="00675A98" w:rsidRPr="00675A98" w:rsidRDefault="00675A98">
            <w:pPr>
              <w:rPr>
                <w:rFonts w:ascii="Times New Roman" w:hAnsi="Times New Roman" w:cs="Times New Roman"/>
              </w:rPr>
            </w:pPr>
            <w:r w:rsidRPr="00675A98">
              <w:rPr>
                <w:rFonts w:ascii="Times New Roman" w:hAnsi="Times New Roman" w:cs="Times New Roman"/>
              </w:rPr>
              <w:t>Robert Phil</w:t>
            </w:r>
          </w:p>
        </w:tc>
        <w:tc>
          <w:tcPr>
            <w:tcW w:w="0" w:type="auto"/>
            <w:tcBorders>
              <w:top w:val="nil"/>
              <w:left w:val="nil"/>
              <w:bottom w:val="nil"/>
              <w:right w:val="nil"/>
            </w:tcBorders>
            <w:shd w:val="clear" w:color="auto" w:fill="auto"/>
            <w:vAlign w:val="center"/>
            <w:hideMark/>
          </w:tcPr>
          <w:p w14:paraId="52020ED3" w14:textId="77777777" w:rsidR="00675A98" w:rsidRPr="00675A98" w:rsidRDefault="00675A98">
            <w:pPr>
              <w:rPr>
                <w:rFonts w:ascii="Times New Roman" w:hAnsi="Times New Roman" w:cs="Times New Roman"/>
              </w:rPr>
            </w:pPr>
            <w:r w:rsidRPr="00675A98">
              <w:rPr>
                <w:rFonts w:ascii="Times New Roman" w:hAnsi="Times New Roman" w:cs="Times New Roman"/>
              </w:rPr>
              <w:t>Male</w:t>
            </w:r>
          </w:p>
        </w:tc>
        <w:tc>
          <w:tcPr>
            <w:tcW w:w="0" w:type="auto"/>
            <w:tcBorders>
              <w:top w:val="nil"/>
              <w:left w:val="nil"/>
              <w:bottom w:val="nil"/>
              <w:right w:val="nil"/>
            </w:tcBorders>
            <w:shd w:val="clear" w:color="auto" w:fill="auto"/>
            <w:vAlign w:val="center"/>
            <w:hideMark/>
          </w:tcPr>
          <w:p w14:paraId="33FF84D4" w14:textId="77777777" w:rsidR="00675A98" w:rsidRPr="00675A98" w:rsidRDefault="00675A98">
            <w:pPr>
              <w:rPr>
                <w:rFonts w:ascii="Times New Roman" w:hAnsi="Times New Roman" w:cs="Times New Roman"/>
              </w:rPr>
            </w:pPr>
            <w:r w:rsidRPr="00675A98">
              <w:rPr>
                <w:rFonts w:ascii="Times New Roman" w:hAnsi="Times New Roman" w:cs="Times New Roman"/>
              </w:rPr>
              <w:t>12-07-1989</w:t>
            </w:r>
          </w:p>
        </w:tc>
        <w:tc>
          <w:tcPr>
            <w:tcW w:w="0" w:type="auto"/>
            <w:tcBorders>
              <w:top w:val="nil"/>
              <w:left w:val="nil"/>
              <w:bottom w:val="nil"/>
              <w:right w:val="nil"/>
            </w:tcBorders>
            <w:shd w:val="clear" w:color="auto" w:fill="auto"/>
            <w:vAlign w:val="center"/>
            <w:hideMark/>
          </w:tcPr>
          <w:p w14:paraId="6C977A20" w14:textId="77777777" w:rsidR="00675A98" w:rsidRPr="00675A98" w:rsidRDefault="00675A98">
            <w:pPr>
              <w:rPr>
                <w:rFonts w:ascii="Times New Roman" w:hAnsi="Times New Roman" w:cs="Times New Roman"/>
              </w:rPr>
            </w:pPr>
            <w:r w:rsidRPr="00675A98">
              <w:rPr>
                <w:rFonts w:ascii="Times New Roman" w:hAnsi="Times New Roman" w:cs="Times New Roman"/>
              </w:rPr>
              <w:t>3rd Street 34</w:t>
            </w:r>
          </w:p>
        </w:tc>
        <w:tc>
          <w:tcPr>
            <w:tcW w:w="0" w:type="auto"/>
            <w:tcBorders>
              <w:top w:val="nil"/>
              <w:left w:val="nil"/>
              <w:bottom w:val="nil"/>
              <w:right w:val="nil"/>
            </w:tcBorders>
            <w:shd w:val="clear" w:color="auto" w:fill="auto"/>
            <w:vAlign w:val="center"/>
            <w:hideMark/>
          </w:tcPr>
          <w:p w14:paraId="0A3517E9" w14:textId="77777777" w:rsidR="00675A98" w:rsidRPr="00675A98" w:rsidRDefault="00675A98">
            <w:pPr>
              <w:rPr>
                <w:rFonts w:ascii="Times New Roman" w:hAnsi="Times New Roman" w:cs="Times New Roman"/>
              </w:rPr>
            </w:pPr>
            <w:r w:rsidRPr="00675A98">
              <w:rPr>
                <w:rFonts w:ascii="Times New Roman" w:hAnsi="Times New Roman" w:cs="Times New Roman"/>
              </w:rPr>
              <w:t>NULL</w:t>
            </w:r>
          </w:p>
        </w:tc>
        <w:tc>
          <w:tcPr>
            <w:tcW w:w="0" w:type="auto"/>
            <w:tcBorders>
              <w:top w:val="nil"/>
              <w:left w:val="nil"/>
              <w:bottom w:val="nil"/>
              <w:right w:val="nil"/>
            </w:tcBorders>
            <w:shd w:val="clear" w:color="auto" w:fill="auto"/>
            <w:vAlign w:val="center"/>
            <w:hideMark/>
          </w:tcPr>
          <w:p w14:paraId="31E309E8" w14:textId="77777777" w:rsidR="00675A98" w:rsidRPr="00675A98" w:rsidRDefault="00675A98">
            <w:pPr>
              <w:rPr>
                <w:rFonts w:ascii="Times New Roman" w:hAnsi="Times New Roman" w:cs="Times New Roman"/>
              </w:rPr>
            </w:pPr>
            <w:r w:rsidRPr="00675A98">
              <w:rPr>
                <w:rFonts w:ascii="Times New Roman" w:hAnsi="Times New Roman" w:cs="Times New Roman"/>
              </w:rPr>
              <w:t>12345</w:t>
            </w:r>
          </w:p>
        </w:tc>
        <w:tc>
          <w:tcPr>
            <w:tcW w:w="0" w:type="auto"/>
            <w:tcBorders>
              <w:top w:val="nil"/>
              <w:left w:val="nil"/>
              <w:bottom w:val="nil"/>
              <w:right w:val="nil"/>
            </w:tcBorders>
            <w:shd w:val="clear" w:color="auto" w:fill="auto"/>
            <w:vAlign w:val="center"/>
            <w:hideMark/>
          </w:tcPr>
          <w:p w14:paraId="6DFFCEF6" w14:textId="77777777" w:rsidR="00675A98" w:rsidRPr="00675A98" w:rsidRDefault="00000000">
            <w:pPr>
              <w:rPr>
                <w:rFonts w:ascii="Times New Roman" w:hAnsi="Times New Roman" w:cs="Times New Roman"/>
              </w:rPr>
            </w:pPr>
            <w:hyperlink r:id="rId29" w:history="1">
              <w:r w:rsidR="00675A98" w:rsidRPr="00675A98">
                <w:rPr>
                  <w:rStyle w:val="Hyperlink"/>
                  <w:rFonts w:ascii="Times New Roman" w:hAnsi="Times New Roman" w:cs="Times New Roman"/>
                  <w:color w:val="04B8E6"/>
                </w:rPr>
                <w:t>rm@tstreet.com</w:t>
              </w:r>
            </w:hyperlink>
          </w:p>
        </w:tc>
      </w:tr>
    </w:tbl>
    <w:p w14:paraId="4D8F7EB3" w14:textId="77777777" w:rsidR="00675A98" w:rsidRPr="00675A98" w:rsidRDefault="00675A98" w:rsidP="00675A98">
      <w:pPr>
        <w:pStyle w:val="HTMLPreformatted"/>
        <w:shd w:val="clear" w:color="auto" w:fill="F7F7F7"/>
        <w:wordWrap w:val="0"/>
        <w:spacing w:line="300" w:lineRule="atLeast"/>
        <w:jc w:val="center"/>
        <w:rPr>
          <w:rFonts w:ascii="Times New Roman" w:hAnsi="Times New Roman" w:cs="Times New Roman"/>
          <w:sz w:val="22"/>
          <w:szCs w:val="22"/>
        </w:rPr>
      </w:pPr>
    </w:p>
    <w:p w14:paraId="14FC7C89" w14:textId="77777777" w:rsidR="00675A98" w:rsidRPr="00675A98" w:rsidRDefault="00675A98" w:rsidP="00675A98">
      <w:pPr>
        <w:pStyle w:val="NormalWeb"/>
        <w:rPr>
          <w:sz w:val="22"/>
          <w:szCs w:val="22"/>
        </w:rPr>
      </w:pPr>
      <w:r w:rsidRPr="00675A98">
        <w:rPr>
          <w:sz w:val="22"/>
          <w:szCs w:val="22"/>
        </w:rPr>
        <w:t> </w:t>
      </w:r>
    </w:p>
    <w:p w14:paraId="35424FA3" w14:textId="77777777" w:rsidR="00675A98" w:rsidRPr="00675A98" w:rsidRDefault="00675A98" w:rsidP="00675A98">
      <w:pPr>
        <w:pStyle w:val="Heading3"/>
        <w:spacing w:line="276" w:lineRule="atLeast"/>
        <w:rPr>
          <w:rFonts w:ascii="Times New Roman" w:hAnsi="Times New Roman" w:cs="Times New Roman"/>
          <w:sz w:val="32"/>
        </w:rPr>
      </w:pPr>
      <w:r w:rsidRPr="00675A98">
        <w:rPr>
          <w:rFonts w:ascii="Times New Roman" w:hAnsi="Times New Roman" w:cs="Times New Roman"/>
          <w:sz w:val="32"/>
        </w:rPr>
        <w:t>WHERE clause combined with - </w:t>
      </w:r>
      <w:r w:rsidRPr="00675A98">
        <w:rPr>
          <w:rStyle w:val="Emphasis"/>
          <w:rFonts w:ascii="Times New Roman" w:hAnsi="Times New Roman" w:cs="Times New Roman"/>
          <w:sz w:val="32"/>
        </w:rPr>
        <w:t>NOT IN</w:t>
      </w:r>
      <w:r w:rsidRPr="00675A98">
        <w:rPr>
          <w:rFonts w:ascii="Times New Roman" w:hAnsi="Times New Roman" w:cs="Times New Roman"/>
          <w:sz w:val="32"/>
        </w:rPr>
        <w:t> Keyword</w:t>
      </w:r>
    </w:p>
    <w:p w14:paraId="4BF5FF13" w14:textId="77777777" w:rsidR="00675A98" w:rsidRPr="00675A98" w:rsidRDefault="00675A98" w:rsidP="00675A98">
      <w:pPr>
        <w:rPr>
          <w:rFonts w:ascii="Times New Roman" w:hAnsi="Times New Roman" w:cs="Times New Roman"/>
          <w:sz w:val="32"/>
        </w:rPr>
      </w:pPr>
      <w:r w:rsidRPr="00675A98">
        <w:rPr>
          <w:rFonts w:ascii="Times New Roman" w:hAnsi="Times New Roman" w:cs="Times New Roman"/>
          <w:sz w:val="32"/>
        </w:rPr>
        <w:t>The  WHERE clause when used together with the NOT IN keyword  DOES NOT affects the rows whose values matches the list of values provided in the NOT IN keyword.</w:t>
      </w:r>
    </w:p>
    <w:p w14:paraId="37475418" w14:textId="77777777" w:rsidR="00675A98" w:rsidRPr="00675A98" w:rsidRDefault="00675A98" w:rsidP="00675A98">
      <w:pPr>
        <w:rPr>
          <w:rFonts w:ascii="Times New Roman" w:hAnsi="Times New Roman" w:cs="Times New Roman"/>
          <w:sz w:val="32"/>
        </w:rPr>
      </w:pPr>
      <w:r w:rsidRPr="00675A98">
        <w:rPr>
          <w:rFonts w:ascii="Times New Roman" w:hAnsi="Times New Roman" w:cs="Times New Roman"/>
          <w:sz w:val="32"/>
        </w:rPr>
        <w:t>The following query gives rows where membership_number is NOT  1 , 2 or 3</w:t>
      </w:r>
    </w:p>
    <w:p w14:paraId="4671EE8A" w14:textId="77777777" w:rsidR="00675A98" w:rsidRPr="00675A98" w:rsidRDefault="00675A98" w:rsidP="00675A98">
      <w:pPr>
        <w:rPr>
          <w:rFonts w:ascii="Times New Roman" w:hAnsi="Times New Roman" w:cs="Times New Roman"/>
          <w:sz w:val="32"/>
        </w:rPr>
      </w:pPr>
      <w:r w:rsidRPr="00675A98">
        <w:rPr>
          <w:rFonts w:ascii="Times New Roman" w:hAnsi="Times New Roman" w:cs="Times New Roman"/>
          <w:sz w:val="32"/>
        </w:rPr>
        <w:t> </w:t>
      </w:r>
    </w:p>
    <w:p w14:paraId="1BD90B76" w14:textId="77777777" w:rsidR="00675A98" w:rsidRPr="00675A98" w:rsidRDefault="00675A98" w:rsidP="00675A98">
      <w:pPr>
        <w:pStyle w:val="HTMLPreformatted"/>
        <w:shd w:val="clear" w:color="auto" w:fill="F7F7F7"/>
        <w:wordWrap w:val="0"/>
        <w:spacing w:line="300" w:lineRule="atLeast"/>
        <w:rPr>
          <w:rFonts w:ascii="Times New Roman" w:hAnsi="Times New Roman" w:cs="Times New Roman"/>
          <w:sz w:val="32"/>
          <w:szCs w:val="22"/>
        </w:rPr>
      </w:pPr>
      <w:r w:rsidRPr="00675A98">
        <w:rPr>
          <w:rFonts w:ascii="Times New Roman" w:hAnsi="Times New Roman" w:cs="Times New Roman"/>
          <w:sz w:val="32"/>
          <w:szCs w:val="22"/>
        </w:rPr>
        <w:t>SELECT * FROM `members` WHERE `membership_number` NOT IN (1,2,3);</w:t>
      </w:r>
    </w:p>
    <w:p w14:paraId="709973D9" w14:textId="77777777" w:rsidR="00675A98" w:rsidRPr="00675A98" w:rsidRDefault="00675A98" w:rsidP="00675A98">
      <w:pPr>
        <w:pStyle w:val="NormalWeb"/>
        <w:rPr>
          <w:sz w:val="32"/>
          <w:szCs w:val="22"/>
        </w:rPr>
      </w:pPr>
      <w:r w:rsidRPr="00675A98">
        <w:rPr>
          <w:sz w:val="32"/>
          <w:szCs w:val="22"/>
        </w:rPr>
        <w:t>Executing the above script in MySQL workbench against the "myflixdb" produces the following results.</w:t>
      </w:r>
    </w:p>
    <w:p w14:paraId="49FE3EB2" w14:textId="77777777" w:rsidR="00675A98" w:rsidRPr="00675A98" w:rsidRDefault="00675A98" w:rsidP="00675A98">
      <w:pPr>
        <w:pStyle w:val="HTMLPreformatted"/>
        <w:shd w:val="clear" w:color="auto" w:fill="F7F7F7"/>
        <w:wordWrap w:val="0"/>
        <w:spacing w:line="300" w:lineRule="atLeast"/>
        <w:jc w:val="center"/>
        <w:rPr>
          <w:rFonts w:ascii="Times New Roman" w:hAnsi="Times New Roman" w:cs="Times New Roman"/>
          <w:sz w:val="22"/>
          <w:szCs w:val="22"/>
        </w:rPr>
      </w:pPr>
    </w:p>
    <w:tbl>
      <w:tblPr>
        <w:tblW w:w="10635" w:type="dxa"/>
        <w:jc w:val="center"/>
        <w:tblCellMar>
          <w:top w:w="15" w:type="dxa"/>
          <w:left w:w="15" w:type="dxa"/>
          <w:bottom w:w="15" w:type="dxa"/>
          <w:right w:w="15" w:type="dxa"/>
        </w:tblCellMar>
        <w:tblLook w:val="04A0" w:firstRow="1" w:lastRow="0" w:firstColumn="1" w:lastColumn="0" w:noHBand="0" w:noVBand="1"/>
      </w:tblPr>
      <w:tblGrid>
        <w:gridCol w:w="2059"/>
        <w:gridCol w:w="1451"/>
        <w:gridCol w:w="678"/>
        <w:gridCol w:w="1314"/>
        <w:gridCol w:w="1632"/>
        <w:gridCol w:w="1424"/>
        <w:gridCol w:w="1460"/>
        <w:gridCol w:w="617"/>
      </w:tblGrid>
      <w:tr w:rsidR="00675A98" w:rsidRPr="00675A98" w14:paraId="421A863F" w14:textId="77777777" w:rsidTr="00675A98">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9B81E09" w14:textId="77777777" w:rsidR="00675A98" w:rsidRPr="00675A98" w:rsidRDefault="00675A98">
            <w:pPr>
              <w:rPr>
                <w:rFonts w:ascii="Times New Roman" w:hAnsi="Times New Roman" w:cs="Times New Roman"/>
                <w:b/>
                <w:bCs/>
              </w:rPr>
            </w:pPr>
            <w:r w:rsidRPr="00675A98">
              <w:rPr>
                <w:rFonts w:ascii="Times New Roman" w:hAnsi="Times New Roman" w:cs="Times New Roman"/>
                <w:b/>
                <w:bCs/>
              </w:rPr>
              <w:t>membership_number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7652445" w14:textId="77777777" w:rsidR="00675A98" w:rsidRPr="00675A98" w:rsidRDefault="00675A98">
            <w:pPr>
              <w:rPr>
                <w:rFonts w:ascii="Times New Roman" w:hAnsi="Times New Roman" w:cs="Times New Roman"/>
                <w:b/>
                <w:bCs/>
              </w:rPr>
            </w:pPr>
            <w:r w:rsidRPr="00675A98">
              <w:rPr>
                <w:rFonts w:ascii="Times New Roman" w:hAnsi="Times New Roman" w:cs="Times New Roman"/>
                <w:b/>
                <w:bCs/>
              </w:rPr>
              <w:t>full_names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E2D6593" w14:textId="77777777" w:rsidR="00675A98" w:rsidRPr="00675A98" w:rsidRDefault="00675A98">
            <w:pPr>
              <w:rPr>
                <w:rFonts w:ascii="Times New Roman" w:hAnsi="Times New Roman" w:cs="Times New Roman"/>
                <w:b/>
                <w:bCs/>
              </w:rPr>
            </w:pPr>
            <w:r w:rsidRPr="00675A98">
              <w:rPr>
                <w:rFonts w:ascii="Times New Roman" w:hAnsi="Times New Roman" w:cs="Times New Roman"/>
                <w:b/>
                <w:bCs/>
              </w:rPr>
              <w:t>gender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E9E9192" w14:textId="77777777" w:rsidR="00675A98" w:rsidRPr="00675A98" w:rsidRDefault="00675A98">
            <w:pPr>
              <w:rPr>
                <w:rFonts w:ascii="Times New Roman" w:hAnsi="Times New Roman" w:cs="Times New Roman"/>
                <w:b/>
                <w:bCs/>
              </w:rPr>
            </w:pPr>
            <w:r w:rsidRPr="00675A98">
              <w:rPr>
                <w:rFonts w:ascii="Times New Roman" w:hAnsi="Times New Roman" w:cs="Times New Roman"/>
                <w:b/>
                <w:bCs/>
              </w:rPr>
              <w:t>date_of_birth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443475C" w14:textId="77777777" w:rsidR="00675A98" w:rsidRPr="00675A98" w:rsidRDefault="00675A98">
            <w:pPr>
              <w:rPr>
                <w:rFonts w:ascii="Times New Roman" w:hAnsi="Times New Roman" w:cs="Times New Roman"/>
                <w:b/>
                <w:bCs/>
              </w:rPr>
            </w:pPr>
            <w:r w:rsidRPr="00675A98">
              <w:rPr>
                <w:rFonts w:ascii="Times New Roman" w:hAnsi="Times New Roman" w:cs="Times New Roman"/>
                <w:b/>
                <w:bCs/>
              </w:rPr>
              <w:t>physical_address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4156C89" w14:textId="77777777" w:rsidR="00675A98" w:rsidRPr="00675A98" w:rsidRDefault="00675A98">
            <w:pPr>
              <w:rPr>
                <w:rFonts w:ascii="Times New Roman" w:hAnsi="Times New Roman" w:cs="Times New Roman"/>
                <w:b/>
                <w:bCs/>
              </w:rPr>
            </w:pPr>
            <w:r w:rsidRPr="00675A98">
              <w:rPr>
                <w:rFonts w:ascii="Times New Roman" w:hAnsi="Times New Roman" w:cs="Times New Roman"/>
                <w:b/>
                <w:bCs/>
              </w:rPr>
              <w:t>postal_address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4F1B4FD" w14:textId="77777777" w:rsidR="00675A98" w:rsidRPr="00675A98" w:rsidRDefault="00675A98">
            <w:pPr>
              <w:rPr>
                <w:rFonts w:ascii="Times New Roman" w:hAnsi="Times New Roman" w:cs="Times New Roman"/>
                <w:b/>
                <w:bCs/>
              </w:rPr>
            </w:pPr>
            <w:r w:rsidRPr="00675A98">
              <w:rPr>
                <w:rFonts w:ascii="Times New Roman" w:hAnsi="Times New Roman" w:cs="Times New Roman"/>
                <w:b/>
                <w:bCs/>
              </w:rPr>
              <w:t>contct_number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7B912FE" w14:textId="77777777" w:rsidR="00675A98" w:rsidRPr="00675A98" w:rsidRDefault="00675A98">
            <w:pPr>
              <w:rPr>
                <w:rFonts w:ascii="Times New Roman" w:hAnsi="Times New Roman" w:cs="Times New Roman"/>
                <w:b/>
                <w:bCs/>
              </w:rPr>
            </w:pPr>
            <w:r w:rsidRPr="00675A98">
              <w:rPr>
                <w:rFonts w:ascii="Times New Roman" w:hAnsi="Times New Roman" w:cs="Times New Roman"/>
                <w:b/>
                <w:bCs/>
              </w:rPr>
              <w:t>email</w:t>
            </w:r>
          </w:p>
        </w:tc>
      </w:tr>
      <w:tr w:rsidR="00675A98" w:rsidRPr="00675A98" w14:paraId="1E616142" w14:textId="77777777" w:rsidTr="00675A98">
        <w:trPr>
          <w:jc w:val="center"/>
        </w:trPr>
        <w:tc>
          <w:tcPr>
            <w:tcW w:w="0" w:type="auto"/>
            <w:tcBorders>
              <w:top w:val="nil"/>
              <w:left w:val="nil"/>
              <w:bottom w:val="nil"/>
              <w:right w:val="nil"/>
            </w:tcBorders>
            <w:shd w:val="clear" w:color="auto" w:fill="auto"/>
            <w:vAlign w:val="center"/>
            <w:hideMark/>
          </w:tcPr>
          <w:p w14:paraId="0E9CEEEA" w14:textId="77777777" w:rsidR="00675A98" w:rsidRPr="00675A98" w:rsidRDefault="00675A98">
            <w:pPr>
              <w:rPr>
                <w:rFonts w:ascii="Times New Roman" w:hAnsi="Times New Roman" w:cs="Times New Roman"/>
              </w:rPr>
            </w:pPr>
            <w:r w:rsidRPr="00675A98">
              <w:rPr>
                <w:rFonts w:ascii="Times New Roman" w:hAnsi="Times New Roman" w:cs="Times New Roman"/>
              </w:rPr>
              <w:t>4</w:t>
            </w:r>
          </w:p>
        </w:tc>
        <w:tc>
          <w:tcPr>
            <w:tcW w:w="0" w:type="auto"/>
            <w:tcBorders>
              <w:top w:val="nil"/>
              <w:left w:val="nil"/>
              <w:bottom w:val="nil"/>
              <w:right w:val="nil"/>
            </w:tcBorders>
            <w:shd w:val="clear" w:color="auto" w:fill="auto"/>
            <w:vAlign w:val="center"/>
            <w:hideMark/>
          </w:tcPr>
          <w:p w14:paraId="35863A2F" w14:textId="77777777" w:rsidR="00675A98" w:rsidRPr="00675A98" w:rsidRDefault="00675A98">
            <w:pPr>
              <w:rPr>
                <w:rFonts w:ascii="Times New Roman" w:hAnsi="Times New Roman" w:cs="Times New Roman"/>
              </w:rPr>
            </w:pPr>
            <w:r w:rsidRPr="00675A98">
              <w:rPr>
                <w:rFonts w:ascii="Times New Roman" w:hAnsi="Times New Roman" w:cs="Times New Roman"/>
              </w:rPr>
              <w:t>Gloria Williams</w:t>
            </w:r>
          </w:p>
        </w:tc>
        <w:tc>
          <w:tcPr>
            <w:tcW w:w="0" w:type="auto"/>
            <w:tcBorders>
              <w:top w:val="nil"/>
              <w:left w:val="nil"/>
              <w:bottom w:val="nil"/>
              <w:right w:val="nil"/>
            </w:tcBorders>
            <w:shd w:val="clear" w:color="auto" w:fill="auto"/>
            <w:vAlign w:val="center"/>
            <w:hideMark/>
          </w:tcPr>
          <w:p w14:paraId="7972F93C" w14:textId="77777777" w:rsidR="00675A98" w:rsidRPr="00675A98" w:rsidRDefault="00675A98">
            <w:pPr>
              <w:rPr>
                <w:rFonts w:ascii="Times New Roman" w:hAnsi="Times New Roman" w:cs="Times New Roman"/>
              </w:rPr>
            </w:pPr>
            <w:r w:rsidRPr="00675A98">
              <w:rPr>
                <w:rFonts w:ascii="Times New Roman" w:hAnsi="Times New Roman" w:cs="Times New Roman"/>
              </w:rPr>
              <w:t>Female</w:t>
            </w:r>
          </w:p>
        </w:tc>
        <w:tc>
          <w:tcPr>
            <w:tcW w:w="0" w:type="auto"/>
            <w:tcBorders>
              <w:top w:val="nil"/>
              <w:left w:val="nil"/>
              <w:bottom w:val="nil"/>
              <w:right w:val="nil"/>
            </w:tcBorders>
            <w:shd w:val="clear" w:color="auto" w:fill="auto"/>
            <w:vAlign w:val="center"/>
            <w:hideMark/>
          </w:tcPr>
          <w:p w14:paraId="4AD05CAC" w14:textId="77777777" w:rsidR="00675A98" w:rsidRPr="00675A98" w:rsidRDefault="00675A98">
            <w:pPr>
              <w:rPr>
                <w:rFonts w:ascii="Times New Roman" w:hAnsi="Times New Roman" w:cs="Times New Roman"/>
              </w:rPr>
            </w:pPr>
            <w:r w:rsidRPr="00675A98">
              <w:rPr>
                <w:rFonts w:ascii="Times New Roman" w:hAnsi="Times New Roman" w:cs="Times New Roman"/>
              </w:rPr>
              <w:t>14-02-1984</w:t>
            </w:r>
          </w:p>
        </w:tc>
        <w:tc>
          <w:tcPr>
            <w:tcW w:w="0" w:type="auto"/>
            <w:tcBorders>
              <w:top w:val="nil"/>
              <w:left w:val="nil"/>
              <w:bottom w:val="nil"/>
              <w:right w:val="nil"/>
            </w:tcBorders>
            <w:shd w:val="clear" w:color="auto" w:fill="auto"/>
            <w:vAlign w:val="center"/>
            <w:hideMark/>
          </w:tcPr>
          <w:p w14:paraId="367FFF49" w14:textId="77777777" w:rsidR="00675A98" w:rsidRPr="00675A98" w:rsidRDefault="00675A98">
            <w:pPr>
              <w:rPr>
                <w:rFonts w:ascii="Times New Roman" w:hAnsi="Times New Roman" w:cs="Times New Roman"/>
              </w:rPr>
            </w:pPr>
            <w:r w:rsidRPr="00675A98">
              <w:rPr>
                <w:rFonts w:ascii="Times New Roman" w:hAnsi="Times New Roman" w:cs="Times New Roman"/>
              </w:rPr>
              <w:t>2nd Street 23</w:t>
            </w:r>
          </w:p>
        </w:tc>
        <w:tc>
          <w:tcPr>
            <w:tcW w:w="0" w:type="auto"/>
            <w:tcBorders>
              <w:top w:val="nil"/>
              <w:left w:val="nil"/>
              <w:bottom w:val="nil"/>
              <w:right w:val="nil"/>
            </w:tcBorders>
            <w:shd w:val="clear" w:color="auto" w:fill="auto"/>
            <w:vAlign w:val="center"/>
            <w:hideMark/>
          </w:tcPr>
          <w:p w14:paraId="67717453" w14:textId="77777777" w:rsidR="00675A98" w:rsidRPr="00675A98" w:rsidRDefault="00675A98">
            <w:pPr>
              <w:rPr>
                <w:rFonts w:ascii="Times New Roman" w:hAnsi="Times New Roman" w:cs="Times New Roman"/>
              </w:rPr>
            </w:pPr>
            <w:r w:rsidRPr="00675A98">
              <w:rPr>
                <w:rFonts w:ascii="Times New Roman" w:hAnsi="Times New Roman" w:cs="Times New Roman"/>
              </w:rPr>
              <w:t>NULL</w:t>
            </w:r>
          </w:p>
        </w:tc>
        <w:tc>
          <w:tcPr>
            <w:tcW w:w="0" w:type="auto"/>
            <w:tcBorders>
              <w:top w:val="nil"/>
              <w:left w:val="nil"/>
              <w:bottom w:val="nil"/>
              <w:right w:val="nil"/>
            </w:tcBorders>
            <w:shd w:val="clear" w:color="auto" w:fill="auto"/>
            <w:vAlign w:val="center"/>
            <w:hideMark/>
          </w:tcPr>
          <w:p w14:paraId="06888812" w14:textId="77777777" w:rsidR="00675A98" w:rsidRPr="00675A98" w:rsidRDefault="00675A98">
            <w:pPr>
              <w:rPr>
                <w:rFonts w:ascii="Times New Roman" w:hAnsi="Times New Roman" w:cs="Times New Roman"/>
              </w:rPr>
            </w:pPr>
            <w:r w:rsidRPr="00675A98">
              <w:rPr>
                <w:rFonts w:ascii="Times New Roman" w:hAnsi="Times New Roman" w:cs="Times New Roman"/>
              </w:rPr>
              <w:t>NULL</w:t>
            </w:r>
          </w:p>
        </w:tc>
        <w:tc>
          <w:tcPr>
            <w:tcW w:w="0" w:type="auto"/>
            <w:tcBorders>
              <w:top w:val="nil"/>
              <w:left w:val="nil"/>
              <w:bottom w:val="nil"/>
              <w:right w:val="nil"/>
            </w:tcBorders>
            <w:shd w:val="clear" w:color="auto" w:fill="auto"/>
            <w:vAlign w:val="center"/>
            <w:hideMark/>
          </w:tcPr>
          <w:p w14:paraId="3ED8CDF1" w14:textId="77777777" w:rsidR="00675A98" w:rsidRPr="00675A98" w:rsidRDefault="00675A98">
            <w:pPr>
              <w:rPr>
                <w:rFonts w:ascii="Times New Roman" w:hAnsi="Times New Roman" w:cs="Times New Roman"/>
              </w:rPr>
            </w:pPr>
            <w:r w:rsidRPr="00675A98">
              <w:rPr>
                <w:rFonts w:ascii="Times New Roman" w:hAnsi="Times New Roman" w:cs="Times New Roman"/>
              </w:rPr>
              <w:t>NULL</w:t>
            </w:r>
          </w:p>
        </w:tc>
      </w:tr>
    </w:tbl>
    <w:p w14:paraId="18DCD820" w14:textId="77777777" w:rsidR="00675A98" w:rsidRPr="00675A98" w:rsidRDefault="00675A98" w:rsidP="00675A98">
      <w:pPr>
        <w:pStyle w:val="HTMLPreformatted"/>
        <w:shd w:val="clear" w:color="auto" w:fill="F7F7F7"/>
        <w:wordWrap w:val="0"/>
        <w:spacing w:line="300" w:lineRule="atLeast"/>
        <w:jc w:val="center"/>
        <w:rPr>
          <w:rFonts w:ascii="Times New Roman" w:hAnsi="Times New Roman" w:cs="Times New Roman"/>
          <w:sz w:val="22"/>
          <w:szCs w:val="22"/>
        </w:rPr>
      </w:pPr>
    </w:p>
    <w:p w14:paraId="6B5C1179" w14:textId="77777777" w:rsidR="00675A98" w:rsidRPr="00675A98" w:rsidRDefault="00675A98" w:rsidP="00675A98">
      <w:pPr>
        <w:pStyle w:val="NormalWeb"/>
        <w:rPr>
          <w:sz w:val="22"/>
          <w:szCs w:val="22"/>
        </w:rPr>
      </w:pPr>
      <w:r w:rsidRPr="00675A98">
        <w:rPr>
          <w:sz w:val="22"/>
          <w:szCs w:val="22"/>
        </w:rPr>
        <w:t> </w:t>
      </w:r>
    </w:p>
    <w:p w14:paraId="46174498" w14:textId="77777777" w:rsidR="00675A98" w:rsidRPr="00675A98" w:rsidRDefault="00675A98" w:rsidP="00675A98">
      <w:pPr>
        <w:pStyle w:val="Heading3"/>
        <w:spacing w:line="276" w:lineRule="atLeast"/>
        <w:rPr>
          <w:rFonts w:ascii="Times New Roman" w:hAnsi="Times New Roman" w:cs="Times New Roman"/>
          <w:sz w:val="32"/>
        </w:rPr>
      </w:pPr>
      <w:r w:rsidRPr="00675A98">
        <w:rPr>
          <w:rFonts w:ascii="Times New Roman" w:hAnsi="Times New Roman" w:cs="Times New Roman"/>
          <w:sz w:val="32"/>
        </w:rPr>
        <w:t>WHERE clause combined with - </w:t>
      </w:r>
      <w:r w:rsidRPr="00675A98">
        <w:rPr>
          <w:rStyle w:val="Strong"/>
          <w:rFonts w:ascii="Times New Roman" w:hAnsi="Times New Roman" w:cs="Times New Roman"/>
          <w:b/>
          <w:bCs/>
          <w:sz w:val="32"/>
        </w:rPr>
        <w:t>COMPARISON OPERATORS</w:t>
      </w:r>
    </w:p>
    <w:p w14:paraId="05AF5BF4" w14:textId="77777777" w:rsidR="00675A98" w:rsidRPr="00675A98" w:rsidRDefault="00675A98" w:rsidP="00675A98">
      <w:pPr>
        <w:rPr>
          <w:rFonts w:ascii="Times New Roman" w:hAnsi="Times New Roman" w:cs="Times New Roman"/>
          <w:sz w:val="32"/>
        </w:rPr>
      </w:pPr>
      <w:r w:rsidRPr="00675A98">
        <w:rPr>
          <w:rFonts w:ascii="Times New Roman" w:hAnsi="Times New Roman" w:cs="Times New Roman"/>
          <w:sz w:val="32"/>
        </w:rPr>
        <w:t>The less than (), equal to (=), not equal to () comparison operators can be  used with the Where clause</w:t>
      </w:r>
    </w:p>
    <w:p w14:paraId="33676639" w14:textId="77777777" w:rsidR="00675A98" w:rsidRPr="00675A98" w:rsidRDefault="00675A98" w:rsidP="00675A98">
      <w:pPr>
        <w:rPr>
          <w:rFonts w:ascii="Times New Roman" w:hAnsi="Times New Roman" w:cs="Times New Roman"/>
          <w:sz w:val="32"/>
        </w:rPr>
      </w:pPr>
      <w:r w:rsidRPr="00675A98">
        <w:rPr>
          <w:rFonts w:ascii="Times New Roman" w:hAnsi="Times New Roman" w:cs="Times New Roman"/>
          <w:sz w:val="32"/>
        </w:rPr>
        <w:t> </w:t>
      </w:r>
    </w:p>
    <w:p w14:paraId="20C97698" w14:textId="77777777" w:rsidR="00675A98" w:rsidRPr="00675A98" w:rsidRDefault="00675A98" w:rsidP="00675A98">
      <w:pPr>
        <w:pStyle w:val="Heading3"/>
        <w:spacing w:line="276" w:lineRule="atLeast"/>
        <w:rPr>
          <w:rFonts w:ascii="Times New Roman" w:hAnsi="Times New Roman" w:cs="Times New Roman"/>
          <w:sz w:val="32"/>
        </w:rPr>
      </w:pPr>
      <w:r w:rsidRPr="00675A98">
        <w:rPr>
          <w:rStyle w:val="Strong"/>
          <w:rFonts w:ascii="Times New Roman" w:hAnsi="Times New Roman" w:cs="Times New Roman"/>
          <w:b/>
          <w:bCs/>
          <w:i/>
          <w:iCs/>
          <w:sz w:val="32"/>
        </w:rPr>
        <w:lastRenderedPageBreak/>
        <w:t>= </w:t>
      </w:r>
      <w:r w:rsidRPr="00675A98">
        <w:rPr>
          <w:rFonts w:ascii="Times New Roman" w:hAnsi="Times New Roman" w:cs="Times New Roman"/>
          <w:sz w:val="32"/>
        </w:rPr>
        <w:t>Equal To</w:t>
      </w:r>
    </w:p>
    <w:p w14:paraId="6BD76F8C" w14:textId="77777777" w:rsidR="00675A98" w:rsidRPr="00675A98" w:rsidRDefault="00675A98" w:rsidP="00675A98">
      <w:pPr>
        <w:rPr>
          <w:rFonts w:ascii="Times New Roman" w:hAnsi="Times New Roman" w:cs="Times New Roman"/>
          <w:sz w:val="32"/>
        </w:rPr>
      </w:pPr>
      <w:r w:rsidRPr="00675A98">
        <w:rPr>
          <w:rFonts w:ascii="Times New Roman" w:hAnsi="Times New Roman" w:cs="Times New Roman"/>
          <w:sz w:val="32"/>
        </w:rPr>
        <w:t> </w:t>
      </w:r>
    </w:p>
    <w:p w14:paraId="42DF2EE4" w14:textId="77777777" w:rsidR="00675A98" w:rsidRPr="00675A98" w:rsidRDefault="00675A98" w:rsidP="00675A98">
      <w:pPr>
        <w:rPr>
          <w:rFonts w:ascii="Times New Roman" w:hAnsi="Times New Roman" w:cs="Times New Roman"/>
          <w:sz w:val="32"/>
        </w:rPr>
      </w:pPr>
      <w:r w:rsidRPr="00675A98">
        <w:rPr>
          <w:rFonts w:ascii="Times New Roman" w:hAnsi="Times New Roman" w:cs="Times New Roman"/>
          <w:sz w:val="32"/>
        </w:rPr>
        <w:t>The following script gets all the female members from the members table using the equal to comparison operator.</w:t>
      </w:r>
    </w:p>
    <w:p w14:paraId="0716C35D" w14:textId="77777777" w:rsidR="00675A98" w:rsidRPr="00675A98" w:rsidRDefault="00675A98" w:rsidP="00675A98">
      <w:pPr>
        <w:rPr>
          <w:rFonts w:ascii="Times New Roman" w:hAnsi="Times New Roman" w:cs="Times New Roman"/>
          <w:sz w:val="32"/>
        </w:rPr>
      </w:pPr>
      <w:r w:rsidRPr="00675A98">
        <w:rPr>
          <w:rFonts w:ascii="Times New Roman" w:hAnsi="Times New Roman" w:cs="Times New Roman"/>
          <w:sz w:val="32"/>
        </w:rPr>
        <w:t> </w:t>
      </w:r>
    </w:p>
    <w:p w14:paraId="0F5174CB" w14:textId="77777777" w:rsidR="00675A98" w:rsidRPr="00675A98" w:rsidRDefault="00675A98" w:rsidP="00675A98">
      <w:pPr>
        <w:pStyle w:val="HTMLPreformatted"/>
        <w:shd w:val="clear" w:color="auto" w:fill="F7F7F7"/>
        <w:wordWrap w:val="0"/>
        <w:spacing w:line="300" w:lineRule="atLeast"/>
        <w:rPr>
          <w:rFonts w:ascii="Times New Roman" w:hAnsi="Times New Roman" w:cs="Times New Roman"/>
          <w:sz w:val="32"/>
          <w:szCs w:val="22"/>
        </w:rPr>
      </w:pPr>
      <w:r w:rsidRPr="00675A98">
        <w:rPr>
          <w:rFonts w:ascii="Times New Roman" w:hAnsi="Times New Roman" w:cs="Times New Roman"/>
          <w:sz w:val="32"/>
          <w:szCs w:val="22"/>
        </w:rPr>
        <w:t>SELECT * FROM `members` WHERE `gender` = 'Female';</w:t>
      </w:r>
    </w:p>
    <w:p w14:paraId="42FA5774" w14:textId="77777777" w:rsidR="00675A98" w:rsidRPr="00675A98" w:rsidRDefault="00675A98" w:rsidP="00675A98">
      <w:pPr>
        <w:pStyle w:val="NormalWeb"/>
        <w:rPr>
          <w:sz w:val="32"/>
          <w:szCs w:val="22"/>
        </w:rPr>
      </w:pPr>
      <w:r w:rsidRPr="00675A98">
        <w:rPr>
          <w:sz w:val="32"/>
          <w:szCs w:val="22"/>
        </w:rPr>
        <w:t>Executing the above script in MySQL workbench against the "myflixdb" produces the following results.</w:t>
      </w:r>
    </w:p>
    <w:p w14:paraId="18F9D077" w14:textId="77777777" w:rsidR="00675A98" w:rsidRPr="00675A98" w:rsidRDefault="00675A98" w:rsidP="00675A98">
      <w:pPr>
        <w:pStyle w:val="HTMLPreformatted"/>
        <w:shd w:val="clear" w:color="auto" w:fill="F7F7F7"/>
        <w:wordWrap w:val="0"/>
        <w:spacing w:line="300" w:lineRule="atLeast"/>
        <w:jc w:val="center"/>
        <w:rPr>
          <w:rFonts w:ascii="Times New Roman" w:hAnsi="Times New Roman" w:cs="Times New Roman"/>
          <w:sz w:val="22"/>
          <w:szCs w:val="22"/>
        </w:rPr>
      </w:pPr>
    </w:p>
    <w:tbl>
      <w:tblPr>
        <w:tblW w:w="10635" w:type="dxa"/>
        <w:jc w:val="center"/>
        <w:tblCellMar>
          <w:top w:w="15" w:type="dxa"/>
          <w:left w:w="15" w:type="dxa"/>
          <w:bottom w:w="15" w:type="dxa"/>
          <w:right w:w="15" w:type="dxa"/>
        </w:tblCellMar>
        <w:tblLook w:val="04A0" w:firstRow="1" w:lastRow="0" w:firstColumn="1" w:lastColumn="0" w:noHBand="0" w:noVBand="1"/>
      </w:tblPr>
      <w:tblGrid>
        <w:gridCol w:w="2059"/>
        <w:gridCol w:w="1057"/>
        <w:gridCol w:w="678"/>
        <w:gridCol w:w="1314"/>
        <w:gridCol w:w="1632"/>
        <w:gridCol w:w="1424"/>
        <w:gridCol w:w="1460"/>
        <w:gridCol w:w="1986"/>
      </w:tblGrid>
      <w:tr w:rsidR="00675A98" w:rsidRPr="00675A98" w14:paraId="641AB7BE" w14:textId="77777777" w:rsidTr="00675A98">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2BF181B" w14:textId="77777777" w:rsidR="00675A98" w:rsidRPr="00675A98" w:rsidRDefault="00675A98">
            <w:pPr>
              <w:rPr>
                <w:rFonts w:ascii="Times New Roman" w:hAnsi="Times New Roman" w:cs="Times New Roman"/>
                <w:b/>
                <w:bCs/>
              </w:rPr>
            </w:pPr>
            <w:r w:rsidRPr="00675A98">
              <w:rPr>
                <w:rFonts w:ascii="Times New Roman" w:hAnsi="Times New Roman" w:cs="Times New Roman"/>
                <w:b/>
                <w:bCs/>
              </w:rPr>
              <w:t>membership_number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80CAA76" w14:textId="77777777" w:rsidR="00675A98" w:rsidRPr="00675A98" w:rsidRDefault="00675A98">
            <w:pPr>
              <w:rPr>
                <w:rFonts w:ascii="Times New Roman" w:hAnsi="Times New Roman" w:cs="Times New Roman"/>
                <w:b/>
                <w:bCs/>
              </w:rPr>
            </w:pPr>
            <w:r w:rsidRPr="00675A98">
              <w:rPr>
                <w:rFonts w:ascii="Times New Roman" w:hAnsi="Times New Roman" w:cs="Times New Roman"/>
                <w:b/>
                <w:bCs/>
              </w:rPr>
              <w:t>full_names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8F444DC" w14:textId="77777777" w:rsidR="00675A98" w:rsidRPr="00675A98" w:rsidRDefault="00675A98">
            <w:pPr>
              <w:rPr>
                <w:rFonts w:ascii="Times New Roman" w:hAnsi="Times New Roman" w:cs="Times New Roman"/>
                <w:b/>
                <w:bCs/>
              </w:rPr>
            </w:pPr>
            <w:r w:rsidRPr="00675A98">
              <w:rPr>
                <w:rFonts w:ascii="Times New Roman" w:hAnsi="Times New Roman" w:cs="Times New Roman"/>
                <w:b/>
                <w:bCs/>
              </w:rPr>
              <w:t>gender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E029D84" w14:textId="77777777" w:rsidR="00675A98" w:rsidRPr="00675A98" w:rsidRDefault="00675A98">
            <w:pPr>
              <w:rPr>
                <w:rFonts w:ascii="Times New Roman" w:hAnsi="Times New Roman" w:cs="Times New Roman"/>
                <w:b/>
                <w:bCs/>
              </w:rPr>
            </w:pPr>
            <w:r w:rsidRPr="00675A98">
              <w:rPr>
                <w:rFonts w:ascii="Times New Roman" w:hAnsi="Times New Roman" w:cs="Times New Roman"/>
                <w:b/>
                <w:bCs/>
              </w:rPr>
              <w:t>date_of_birth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5619284" w14:textId="77777777" w:rsidR="00675A98" w:rsidRPr="00675A98" w:rsidRDefault="00675A98">
            <w:pPr>
              <w:rPr>
                <w:rFonts w:ascii="Times New Roman" w:hAnsi="Times New Roman" w:cs="Times New Roman"/>
                <w:b/>
                <w:bCs/>
              </w:rPr>
            </w:pPr>
            <w:r w:rsidRPr="00675A98">
              <w:rPr>
                <w:rFonts w:ascii="Times New Roman" w:hAnsi="Times New Roman" w:cs="Times New Roman"/>
                <w:b/>
                <w:bCs/>
              </w:rPr>
              <w:t>physical_address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B3EA951" w14:textId="77777777" w:rsidR="00675A98" w:rsidRPr="00675A98" w:rsidRDefault="00675A98">
            <w:pPr>
              <w:rPr>
                <w:rFonts w:ascii="Times New Roman" w:hAnsi="Times New Roman" w:cs="Times New Roman"/>
                <w:b/>
                <w:bCs/>
              </w:rPr>
            </w:pPr>
            <w:r w:rsidRPr="00675A98">
              <w:rPr>
                <w:rFonts w:ascii="Times New Roman" w:hAnsi="Times New Roman" w:cs="Times New Roman"/>
                <w:b/>
                <w:bCs/>
              </w:rPr>
              <w:t>postal_address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DF280B0" w14:textId="77777777" w:rsidR="00675A98" w:rsidRPr="00675A98" w:rsidRDefault="00675A98">
            <w:pPr>
              <w:rPr>
                <w:rFonts w:ascii="Times New Roman" w:hAnsi="Times New Roman" w:cs="Times New Roman"/>
                <w:b/>
                <w:bCs/>
              </w:rPr>
            </w:pPr>
            <w:r w:rsidRPr="00675A98">
              <w:rPr>
                <w:rFonts w:ascii="Times New Roman" w:hAnsi="Times New Roman" w:cs="Times New Roman"/>
                <w:b/>
                <w:bCs/>
              </w:rPr>
              <w:t>contct_number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B3FA7F1" w14:textId="77777777" w:rsidR="00675A98" w:rsidRPr="00675A98" w:rsidRDefault="00675A98">
            <w:pPr>
              <w:rPr>
                <w:rFonts w:ascii="Times New Roman" w:hAnsi="Times New Roman" w:cs="Times New Roman"/>
                <w:b/>
                <w:bCs/>
              </w:rPr>
            </w:pPr>
            <w:r w:rsidRPr="00675A98">
              <w:rPr>
                <w:rFonts w:ascii="Times New Roman" w:hAnsi="Times New Roman" w:cs="Times New Roman"/>
                <w:b/>
                <w:bCs/>
              </w:rPr>
              <w:t>email</w:t>
            </w:r>
          </w:p>
        </w:tc>
      </w:tr>
      <w:tr w:rsidR="00675A98" w:rsidRPr="00675A98" w14:paraId="13196637" w14:textId="77777777" w:rsidTr="00675A98">
        <w:trPr>
          <w:jc w:val="center"/>
        </w:trPr>
        <w:tc>
          <w:tcPr>
            <w:tcW w:w="0" w:type="auto"/>
            <w:tcBorders>
              <w:top w:val="nil"/>
              <w:left w:val="nil"/>
              <w:bottom w:val="nil"/>
              <w:right w:val="nil"/>
            </w:tcBorders>
            <w:shd w:val="clear" w:color="auto" w:fill="auto"/>
            <w:vAlign w:val="center"/>
            <w:hideMark/>
          </w:tcPr>
          <w:p w14:paraId="7007E324" w14:textId="77777777" w:rsidR="00675A98" w:rsidRPr="00675A98" w:rsidRDefault="00675A98">
            <w:pPr>
              <w:rPr>
                <w:rFonts w:ascii="Times New Roman" w:hAnsi="Times New Roman" w:cs="Times New Roman"/>
              </w:rPr>
            </w:pPr>
            <w:r w:rsidRPr="00675A98">
              <w:rPr>
                <w:rFonts w:ascii="Times New Roman" w:hAnsi="Times New Roman" w:cs="Times New Roman"/>
              </w:rPr>
              <w:t>1</w:t>
            </w:r>
          </w:p>
        </w:tc>
        <w:tc>
          <w:tcPr>
            <w:tcW w:w="0" w:type="auto"/>
            <w:tcBorders>
              <w:top w:val="nil"/>
              <w:left w:val="nil"/>
              <w:bottom w:val="nil"/>
              <w:right w:val="nil"/>
            </w:tcBorders>
            <w:shd w:val="clear" w:color="auto" w:fill="auto"/>
            <w:vAlign w:val="center"/>
            <w:hideMark/>
          </w:tcPr>
          <w:p w14:paraId="79A1C43A" w14:textId="77777777" w:rsidR="00675A98" w:rsidRPr="00675A98" w:rsidRDefault="00675A98">
            <w:pPr>
              <w:rPr>
                <w:rFonts w:ascii="Times New Roman" w:hAnsi="Times New Roman" w:cs="Times New Roman"/>
              </w:rPr>
            </w:pPr>
            <w:r w:rsidRPr="00675A98">
              <w:rPr>
                <w:rFonts w:ascii="Times New Roman" w:hAnsi="Times New Roman" w:cs="Times New Roman"/>
              </w:rPr>
              <w:t>Janet Jones</w:t>
            </w:r>
          </w:p>
        </w:tc>
        <w:tc>
          <w:tcPr>
            <w:tcW w:w="0" w:type="auto"/>
            <w:tcBorders>
              <w:top w:val="nil"/>
              <w:left w:val="nil"/>
              <w:bottom w:val="nil"/>
              <w:right w:val="nil"/>
            </w:tcBorders>
            <w:shd w:val="clear" w:color="auto" w:fill="auto"/>
            <w:vAlign w:val="center"/>
            <w:hideMark/>
          </w:tcPr>
          <w:p w14:paraId="4DF1D17E" w14:textId="77777777" w:rsidR="00675A98" w:rsidRPr="00675A98" w:rsidRDefault="00675A98">
            <w:pPr>
              <w:rPr>
                <w:rFonts w:ascii="Times New Roman" w:hAnsi="Times New Roman" w:cs="Times New Roman"/>
              </w:rPr>
            </w:pPr>
            <w:r w:rsidRPr="00675A98">
              <w:rPr>
                <w:rFonts w:ascii="Times New Roman" w:hAnsi="Times New Roman" w:cs="Times New Roman"/>
              </w:rPr>
              <w:t>Female</w:t>
            </w:r>
          </w:p>
        </w:tc>
        <w:tc>
          <w:tcPr>
            <w:tcW w:w="0" w:type="auto"/>
            <w:tcBorders>
              <w:top w:val="nil"/>
              <w:left w:val="nil"/>
              <w:bottom w:val="nil"/>
              <w:right w:val="nil"/>
            </w:tcBorders>
            <w:shd w:val="clear" w:color="auto" w:fill="auto"/>
            <w:vAlign w:val="center"/>
            <w:hideMark/>
          </w:tcPr>
          <w:p w14:paraId="50FEA251" w14:textId="77777777" w:rsidR="00675A98" w:rsidRPr="00675A98" w:rsidRDefault="00675A98">
            <w:pPr>
              <w:rPr>
                <w:rFonts w:ascii="Times New Roman" w:hAnsi="Times New Roman" w:cs="Times New Roman"/>
              </w:rPr>
            </w:pPr>
            <w:r w:rsidRPr="00675A98">
              <w:rPr>
                <w:rFonts w:ascii="Times New Roman" w:hAnsi="Times New Roman" w:cs="Times New Roman"/>
              </w:rPr>
              <w:t>21-07-1980</w:t>
            </w:r>
          </w:p>
        </w:tc>
        <w:tc>
          <w:tcPr>
            <w:tcW w:w="0" w:type="auto"/>
            <w:tcBorders>
              <w:top w:val="nil"/>
              <w:left w:val="nil"/>
              <w:bottom w:val="nil"/>
              <w:right w:val="nil"/>
            </w:tcBorders>
            <w:shd w:val="clear" w:color="auto" w:fill="auto"/>
            <w:vAlign w:val="center"/>
            <w:hideMark/>
          </w:tcPr>
          <w:p w14:paraId="53A5EB92" w14:textId="77777777" w:rsidR="00675A98" w:rsidRPr="00675A98" w:rsidRDefault="00675A98">
            <w:pPr>
              <w:rPr>
                <w:rFonts w:ascii="Times New Roman" w:hAnsi="Times New Roman" w:cs="Times New Roman"/>
              </w:rPr>
            </w:pPr>
            <w:r w:rsidRPr="00675A98">
              <w:rPr>
                <w:rFonts w:ascii="Times New Roman" w:hAnsi="Times New Roman" w:cs="Times New Roman"/>
              </w:rPr>
              <w:t>First Street Plot No 4</w:t>
            </w:r>
          </w:p>
        </w:tc>
        <w:tc>
          <w:tcPr>
            <w:tcW w:w="0" w:type="auto"/>
            <w:tcBorders>
              <w:top w:val="nil"/>
              <w:left w:val="nil"/>
              <w:bottom w:val="nil"/>
              <w:right w:val="nil"/>
            </w:tcBorders>
            <w:shd w:val="clear" w:color="auto" w:fill="auto"/>
            <w:vAlign w:val="center"/>
            <w:hideMark/>
          </w:tcPr>
          <w:p w14:paraId="1F4B1A54" w14:textId="77777777" w:rsidR="00675A98" w:rsidRPr="00675A98" w:rsidRDefault="00675A98">
            <w:pPr>
              <w:rPr>
                <w:rFonts w:ascii="Times New Roman" w:hAnsi="Times New Roman" w:cs="Times New Roman"/>
              </w:rPr>
            </w:pPr>
            <w:r w:rsidRPr="00675A98">
              <w:rPr>
                <w:rFonts w:ascii="Times New Roman" w:hAnsi="Times New Roman" w:cs="Times New Roman"/>
              </w:rPr>
              <w:t>Private Bag</w:t>
            </w:r>
          </w:p>
        </w:tc>
        <w:tc>
          <w:tcPr>
            <w:tcW w:w="0" w:type="auto"/>
            <w:tcBorders>
              <w:top w:val="nil"/>
              <w:left w:val="nil"/>
              <w:bottom w:val="nil"/>
              <w:right w:val="nil"/>
            </w:tcBorders>
            <w:shd w:val="clear" w:color="auto" w:fill="auto"/>
            <w:vAlign w:val="center"/>
            <w:hideMark/>
          </w:tcPr>
          <w:p w14:paraId="1F3DDDA3" w14:textId="77777777" w:rsidR="00675A98" w:rsidRPr="00675A98" w:rsidRDefault="00675A98">
            <w:pPr>
              <w:rPr>
                <w:rFonts w:ascii="Times New Roman" w:hAnsi="Times New Roman" w:cs="Times New Roman"/>
              </w:rPr>
            </w:pPr>
            <w:r w:rsidRPr="00675A98">
              <w:rPr>
                <w:rFonts w:ascii="Times New Roman" w:hAnsi="Times New Roman" w:cs="Times New Roman"/>
              </w:rPr>
              <w:t>0759 253 542</w:t>
            </w:r>
          </w:p>
        </w:tc>
        <w:tc>
          <w:tcPr>
            <w:tcW w:w="0" w:type="auto"/>
            <w:tcBorders>
              <w:top w:val="nil"/>
              <w:left w:val="nil"/>
              <w:bottom w:val="nil"/>
              <w:right w:val="nil"/>
            </w:tcBorders>
            <w:shd w:val="clear" w:color="auto" w:fill="auto"/>
            <w:vAlign w:val="center"/>
            <w:hideMark/>
          </w:tcPr>
          <w:p w14:paraId="236C76E1" w14:textId="77777777" w:rsidR="00675A98" w:rsidRPr="00675A98" w:rsidRDefault="00000000">
            <w:pPr>
              <w:rPr>
                <w:rFonts w:ascii="Times New Roman" w:hAnsi="Times New Roman" w:cs="Times New Roman"/>
              </w:rPr>
            </w:pPr>
            <w:hyperlink r:id="rId30" w:history="1">
              <w:r w:rsidR="00675A98" w:rsidRPr="00675A98">
                <w:rPr>
                  <w:rStyle w:val="Hyperlink"/>
                  <w:rFonts w:ascii="Times New Roman" w:hAnsi="Times New Roman" w:cs="Times New Roman"/>
                  <w:color w:val="04B8E6"/>
                </w:rPr>
                <w:t>janetjones@yagoo.cm</w:t>
              </w:r>
            </w:hyperlink>
          </w:p>
        </w:tc>
      </w:tr>
      <w:tr w:rsidR="00675A98" w:rsidRPr="00675A98" w14:paraId="07D2EF86" w14:textId="77777777" w:rsidTr="00675A98">
        <w:trPr>
          <w:jc w:val="center"/>
        </w:trPr>
        <w:tc>
          <w:tcPr>
            <w:tcW w:w="0" w:type="auto"/>
            <w:tcBorders>
              <w:top w:val="nil"/>
              <w:left w:val="nil"/>
              <w:bottom w:val="nil"/>
              <w:right w:val="nil"/>
            </w:tcBorders>
            <w:shd w:val="clear" w:color="auto" w:fill="auto"/>
            <w:vAlign w:val="center"/>
            <w:hideMark/>
          </w:tcPr>
          <w:p w14:paraId="5073029A" w14:textId="77777777" w:rsidR="00675A98" w:rsidRPr="00675A98" w:rsidRDefault="00675A98">
            <w:pPr>
              <w:rPr>
                <w:rFonts w:ascii="Times New Roman" w:hAnsi="Times New Roman" w:cs="Times New Roman"/>
              </w:rPr>
            </w:pPr>
            <w:r w:rsidRPr="00675A98">
              <w:rPr>
                <w:rFonts w:ascii="Times New Roman" w:hAnsi="Times New Roman" w:cs="Times New Roman"/>
              </w:rPr>
              <w:t>2</w:t>
            </w:r>
          </w:p>
        </w:tc>
        <w:tc>
          <w:tcPr>
            <w:tcW w:w="0" w:type="auto"/>
            <w:tcBorders>
              <w:top w:val="nil"/>
              <w:left w:val="nil"/>
              <w:bottom w:val="nil"/>
              <w:right w:val="nil"/>
            </w:tcBorders>
            <w:shd w:val="clear" w:color="auto" w:fill="auto"/>
            <w:vAlign w:val="center"/>
            <w:hideMark/>
          </w:tcPr>
          <w:p w14:paraId="6737B7BE" w14:textId="77777777" w:rsidR="00675A98" w:rsidRPr="00675A98" w:rsidRDefault="00675A98">
            <w:pPr>
              <w:rPr>
                <w:rFonts w:ascii="Times New Roman" w:hAnsi="Times New Roman" w:cs="Times New Roman"/>
              </w:rPr>
            </w:pPr>
            <w:r w:rsidRPr="00675A98">
              <w:rPr>
                <w:rFonts w:ascii="Times New Roman" w:hAnsi="Times New Roman" w:cs="Times New Roman"/>
              </w:rPr>
              <w:t>Janet Smith Jones</w:t>
            </w:r>
          </w:p>
        </w:tc>
        <w:tc>
          <w:tcPr>
            <w:tcW w:w="0" w:type="auto"/>
            <w:tcBorders>
              <w:top w:val="nil"/>
              <w:left w:val="nil"/>
              <w:bottom w:val="nil"/>
              <w:right w:val="nil"/>
            </w:tcBorders>
            <w:shd w:val="clear" w:color="auto" w:fill="auto"/>
            <w:vAlign w:val="center"/>
            <w:hideMark/>
          </w:tcPr>
          <w:p w14:paraId="5F90E025" w14:textId="77777777" w:rsidR="00675A98" w:rsidRPr="00675A98" w:rsidRDefault="00675A98">
            <w:pPr>
              <w:rPr>
                <w:rFonts w:ascii="Times New Roman" w:hAnsi="Times New Roman" w:cs="Times New Roman"/>
              </w:rPr>
            </w:pPr>
            <w:r w:rsidRPr="00675A98">
              <w:rPr>
                <w:rFonts w:ascii="Times New Roman" w:hAnsi="Times New Roman" w:cs="Times New Roman"/>
              </w:rPr>
              <w:t>Female</w:t>
            </w:r>
          </w:p>
        </w:tc>
        <w:tc>
          <w:tcPr>
            <w:tcW w:w="0" w:type="auto"/>
            <w:tcBorders>
              <w:top w:val="nil"/>
              <w:left w:val="nil"/>
              <w:bottom w:val="nil"/>
              <w:right w:val="nil"/>
            </w:tcBorders>
            <w:shd w:val="clear" w:color="auto" w:fill="auto"/>
            <w:vAlign w:val="center"/>
            <w:hideMark/>
          </w:tcPr>
          <w:p w14:paraId="53F3C967" w14:textId="77777777" w:rsidR="00675A98" w:rsidRPr="00675A98" w:rsidRDefault="00675A98">
            <w:pPr>
              <w:rPr>
                <w:rFonts w:ascii="Times New Roman" w:hAnsi="Times New Roman" w:cs="Times New Roman"/>
              </w:rPr>
            </w:pPr>
            <w:r w:rsidRPr="00675A98">
              <w:rPr>
                <w:rFonts w:ascii="Times New Roman" w:hAnsi="Times New Roman" w:cs="Times New Roman"/>
              </w:rPr>
              <w:t>23-06-1980</w:t>
            </w:r>
          </w:p>
        </w:tc>
        <w:tc>
          <w:tcPr>
            <w:tcW w:w="0" w:type="auto"/>
            <w:tcBorders>
              <w:top w:val="nil"/>
              <w:left w:val="nil"/>
              <w:bottom w:val="nil"/>
              <w:right w:val="nil"/>
            </w:tcBorders>
            <w:shd w:val="clear" w:color="auto" w:fill="auto"/>
            <w:vAlign w:val="center"/>
            <w:hideMark/>
          </w:tcPr>
          <w:p w14:paraId="4A8245B7" w14:textId="77777777" w:rsidR="00675A98" w:rsidRPr="00675A98" w:rsidRDefault="00675A98">
            <w:pPr>
              <w:rPr>
                <w:rFonts w:ascii="Times New Roman" w:hAnsi="Times New Roman" w:cs="Times New Roman"/>
              </w:rPr>
            </w:pPr>
            <w:r w:rsidRPr="00675A98">
              <w:rPr>
                <w:rFonts w:ascii="Times New Roman" w:hAnsi="Times New Roman" w:cs="Times New Roman"/>
              </w:rPr>
              <w:t>Melrose 123</w:t>
            </w:r>
          </w:p>
        </w:tc>
        <w:tc>
          <w:tcPr>
            <w:tcW w:w="0" w:type="auto"/>
            <w:tcBorders>
              <w:top w:val="nil"/>
              <w:left w:val="nil"/>
              <w:bottom w:val="nil"/>
              <w:right w:val="nil"/>
            </w:tcBorders>
            <w:shd w:val="clear" w:color="auto" w:fill="auto"/>
            <w:vAlign w:val="center"/>
            <w:hideMark/>
          </w:tcPr>
          <w:p w14:paraId="02B95A65" w14:textId="77777777" w:rsidR="00675A98" w:rsidRPr="00675A98" w:rsidRDefault="00675A98">
            <w:pPr>
              <w:rPr>
                <w:rFonts w:ascii="Times New Roman" w:hAnsi="Times New Roman" w:cs="Times New Roman"/>
              </w:rPr>
            </w:pPr>
            <w:r w:rsidRPr="00675A98">
              <w:rPr>
                <w:rFonts w:ascii="Times New Roman" w:hAnsi="Times New Roman" w:cs="Times New Roman"/>
              </w:rPr>
              <w:t>NULL</w:t>
            </w:r>
          </w:p>
        </w:tc>
        <w:tc>
          <w:tcPr>
            <w:tcW w:w="0" w:type="auto"/>
            <w:tcBorders>
              <w:top w:val="nil"/>
              <w:left w:val="nil"/>
              <w:bottom w:val="nil"/>
              <w:right w:val="nil"/>
            </w:tcBorders>
            <w:shd w:val="clear" w:color="auto" w:fill="auto"/>
            <w:vAlign w:val="center"/>
            <w:hideMark/>
          </w:tcPr>
          <w:p w14:paraId="1BCD9129" w14:textId="77777777" w:rsidR="00675A98" w:rsidRPr="00675A98" w:rsidRDefault="00675A98">
            <w:pPr>
              <w:rPr>
                <w:rFonts w:ascii="Times New Roman" w:hAnsi="Times New Roman" w:cs="Times New Roman"/>
              </w:rPr>
            </w:pPr>
            <w:r w:rsidRPr="00675A98">
              <w:rPr>
                <w:rFonts w:ascii="Times New Roman" w:hAnsi="Times New Roman" w:cs="Times New Roman"/>
              </w:rPr>
              <w:t>NULL</w:t>
            </w:r>
          </w:p>
        </w:tc>
        <w:tc>
          <w:tcPr>
            <w:tcW w:w="0" w:type="auto"/>
            <w:tcBorders>
              <w:top w:val="nil"/>
              <w:left w:val="nil"/>
              <w:bottom w:val="nil"/>
              <w:right w:val="nil"/>
            </w:tcBorders>
            <w:shd w:val="clear" w:color="auto" w:fill="auto"/>
            <w:vAlign w:val="center"/>
            <w:hideMark/>
          </w:tcPr>
          <w:p w14:paraId="38469BC7" w14:textId="77777777" w:rsidR="00675A98" w:rsidRPr="00675A98" w:rsidRDefault="00000000">
            <w:pPr>
              <w:rPr>
                <w:rFonts w:ascii="Times New Roman" w:hAnsi="Times New Roman" w:cs="Times New Roman"/>
              </w:rPr>
            </w:pPr>
            <w:hyperlink r:id="rId31" w:history="1">
              <w:r w:rsidR="00675A98" w:rsidRPr="00675A98">
                <w:rPr>
                  <w:rStyle w:val="Hyperlink"/>
                  <w:rFonts w:ascii="Times New Roman" w:hAnsi="Times New Roman" w:cs="Times New Roman"/>
                  <w:color w:val="04B8E6"/>
                </w:rPr>
                <w:t>jj@fstreet.com</w:t>
              </w:r>
            </w:hyperlink>
          </w:p>
        </w:tc>
      </w:tr>
      <w:tr w:rsidR="00675A98" w:rsidRPr="00675A98" w14:paraId="3B410E0C" w14:textId="77777777" w:rsidTr="00675A98">
        <w:trPr>
          <w:jc w:val="center"/>
        </w:trPr>
        <w:tc>
          <w:tcPr>
            <w:tcW w:w="0" w:type="auto"/>
            <w:tcBorders>
              <w:top w:val="nil"/>
              <w:left w:val="nil"/>
              <w:bottom w:val="nil"/>
              <w:right w:val="nil"/>
            </w:tcBorders>
            <w:shd w:val="clear" w:color="auto" w:fill="auto"/>
            <w:vAlign w:val="center"/>
            <w:hideMark/>
          </w:tcPr>
          <w:p w14:paraId="423B8D12" w14:textId="77777777" w:rsidR="00675A98" w:rsidRPr="00675A98" w:rsidRDefault="00675A98">
            <w:pPr>
              <w:rPr>
                <w:rFonts w:ascii="Times New Roman" w:hAnsi="Times New Roman" w:cs="Times New Roman"/>
              </w:rPr>
            </w:pPr>
            <w:r w:rsidRPr="00675A98">
              <w:rPr>
                <w:rFonts w:ascii="Times New Roman" w:hAnsi="Times New Roman" w:cs="Times New Roman"/>
              </w:rPr>
              <w:t>4</w:t>
            </w:r>
          </w:p>
        </w:tc>
        <w:tc>
          <w:tcPr>
            <w:tcW w:w="0" w:type="auto"/>
            <w:tcBorders>
              <w:top w:val="nil"/>
              <w:left w:val="nil"/>
              <w:bottom w:val="nil"/>
              <w:right w:val="nil"/>
            </w:tcBorders>
            <w:shd w:val="clear" w:color="auto" w:fill="auto"/>
            <w:vAlign w:val="center"/>
            <w:hideMark/>
          </w:tcPr>
          <w:p w14:paraId="019FB785" w14:textId="77777777" w:rsidR="00675A98" w:rsidRPr="00675A98" w:rsidRDefault="00675A98">
            <w:pPr>
              <w:rPr>
                <w:rFonts w:ascii="Times New Roman" w:hAnsi="Times New Roman" w:cs="Times New Roman"/>
              </w:rPr>
            </w:pPr>
            <w:r w:rsidRPr="00675A98">
              <w:rPr>
                <w:rFonts w:ascii="Times New Roman" w:hAnsi="Times New Roman" w:cs="Times New Roman"/>
              </w:rPr>
              <w:t>Gloria Williams</w:t>
            </w:r>
          </w:p>
        </w:tc>
        <w:tc>
          <w:tcPr>
            <w:tcW w:w="0" w:type="auto"/>
            <w:tcBorders>
              <w:top w:val="nil"/>
              <w:left w:val="nil"/>
              <w:bottom w:val="nil"/>
              <w:right w:val="nil"/>
            </w:tcBorders>
            <w:shd w:val="clear" w:color="auto" w:fill="auto"/>
            <w:vAlign w:val="center"/>
            <w:hideMark/>
          </w:tcPr>
          <w:p w14:paraId="675023D5" w14:textId="77777777" w:rsidR="00675A98" w:rsidRPr="00675A98" w:rsidRDefault="00675A98">
            <w:pPr>
              <w:rPr>
                <w:rFonts w:ascii="Times New Roman" w:hAnsi="Times New Roman" w:cs="Times New Roman"/>
              </w:rPr>
            </w:pPr>
            <w:r w:rsidRPr="00675A98">
              <w:rPr>
                <w:rFonts w:ascii="Times New Roman" w:hAnsi="Times New Roman" w:cs="Times New Roman"/>
              </w:rPr>
              <w:t>Female</w:t>
            </w:r>
          </w:p>
        </w:tc>
        <w:tc>
          <w:tcPr>
            <w:tcW w:w="0" w:type="auto"/>
            <w:tcBorders>
              <w:top w:val="nil"/>
              <w:left w:val="nil"/>
              <w:bottom w:val="nil"/>
              <w:right w:val="nil"/>
            </w:tcBorders>
            <w:shd w:val="clear" w:color="auto" w:fill="auto"/>
            <w:vAlign w:val="center"/>
            <w:hideMark/>
          </w:tcPr>
          <w:p w14:paraId="087B9D44" w14:textId="77777777" w:rsidR="00675A98" w:rsidRPr="00675A98" w:rsidRDefault="00675A98">
            <w:pPr>
              <w:rPr>
                <w:rFonts w:ascii="Times New Roman" w:hAnsi="Times New Roman" w:cs="Times New Roman"/>
              </w:rPr>
            </w:pPr>
            <w:r w:rsidRPr="00675A98">
              <w:rPr>
                <w:rFonts w:ascii="Times New Roman" w:hAnsi="Times New Roman" w:cs="Times New Roman"/>
              </w:rPr>
              <w:t>14-02-1984</w:t>
            </w:r>
          </w:p>
        </w:tc>
        <w:tc>
          <w:tcPr>
            <w:tcW w:w="0" w:type="auto"/>
            <w:tcBorders>
              <w:top w:val="nil"/>
              <w:left w:val="nil"/>
              <w:bottom w:val="nil"/>
              <w:right w:val="nil"/>
            </w:tcBorders>
            <w:shd w:val="clear" w:color="auto" w:fill="auto"/>
            <w:vAlign w:val="center"/>
            <w:hideMark/>
          </w:tcPr>
          <w:p w14:paraId="094CF473" w14:textId="77777777" w:rsidR="00675A98" w:rsidRPr="00675A98" w:rsidRDefault="00675A98">
            <w:pPr>
              <w:rPr>
                <w:rFonts w:ascii="Times New Roman" w:hAnsi="Times New Roman" w:cs="Times New Roman"/>
              </w:rPr>
            </w:pPr>
            <w:r w:rsidRPr="00675A98">
              <w:rPr>
                <w:rFonts w:ascii="Times New Roman" w:hAnsi="Times New Roman" w:cs="Times New Roman"/>
              </w:rPr>
              <w:t>2nd Street 23</w:t>
            </w:r>
          </w:p>
        </w:tc>
        <w:tc>
          <w:tcPr>
            <w:tcW w:w="0" w:type="auto"/>
            <w:tcBorders>
              <w:top w:val="nil"/>
              <w:left w:val="nil"/>
              <w:bottom w:val="nil"/>
              <w:right w:val="nil"/>
            </w:tcBorders>
            <w:shd w:val="clear" w:color="auto" w:fill="auto"/>
            <w:vAlign w:val="center"/>
            <w:hideMark/>
          </w:tcPr>
          <w:p w14:paraId="684AA2D6" w14:textId="77777777" w:rsidR="00675A98" w:rsidRPr="00675A98" w:rsidRDefault="00675A98">
            <w:pPr>
              <w:rPr>
                <w:rFonts w:ascii="Times New Roman" w:hAnsi="Times New Roman" w:cs="Times New Roman"/>
              </w:rPr>
            </w:pPr>
            <w:r w:rsidRPr="00675A98">
              <w:rPr>
                <w:rFonts w:ascii="Times New Roman" w:hAnsi="Times New Roman" w:cs="Times New Roman"/>
              </w:rPr>
              <w:t>NULL</w:t>
            </w:r>
          </w:p>
        </w:tc>
        <w:tc>
          <w:tcPr>
            <w:tcW w:w="0" w:type="auto"/>
            <w:tcBorders>
              <w:top w:val="nil"/>
              <w:left w:val="nil"/>
              <w:bottom w:val="nil"/>
              <w:right w:val="nil"/>
            </w:tcBorders>
            <w:shd w:val="clear" w:color="auto" w:fill="auto"/>
            <w:vAlign w:val="center"/>
            <w:hideMark/>
          </w:tcPr>
          <w:p w14:paraId="1255DB63" w14:textId="77777777" w:rsidR="00675A98" w:rsidRPr="00675A98" w:rsidRDefault="00675A98">
            <w:pPr>
              <w:rPr>
                <w:rFonts w:ascii="Times New Roman" w:hAnsi="Times New Roman" w:cs="Times New Roman"/>
              </w:rPr>
            </w:pPr>
            <w:r w:rsidRPr="00675A98">
              <w:rPr>
                <w:rFonts w:ascii="Times New Roman" w:hAnsi="Times New Roman" w:cs="Times New Roman"/>
              </w:rPr>
              <w:t>NULL</w:t>
            </w:r>
          </w:p>
        </w:tc>
        <w:tc>
          <w:tcPr>
            <w:tcW w:w="0" w:type="auto"/>
            <w:tcBorders>
              <w:top w:val="nil"/>
              <w:left w:val="nil"/>
              <w:bottom w:val="nil"/>
              <w:right w:val="nil"/>
            </w:tcBorders>
            <w:shd w:val="clear" w:color="auto" w:fill="auto"/>
            <w:vAlign w:val="center"/>
            <w:hideMark/>
          </w:tcPr>
          <w:p w14:paraId="02CE312C" w14:textId="77777777" w:rsidR="00675A98" w:rsidRPr="00675A98" w:rsidRDefault="00675A98">
            <w:pPr>
              <w:rPr>
                <w:rFonts w:ascii="Times New Roman" w:hAnsi="Times New Roman" w:cs="Times New Roman"/>
              </w:rPr>
            </w:pPr>
            <w:r w:rsidRPr="00675A98">
              <w:rPr>
                <w:rFonts w:ascii="Times New Roman" w:hAnsi="Times New Roman" w:cs="Times New Roman"/>
              </w:rPr>
              <w:t>NULL</w:t>
            </w:r>
          </w:p>
        </w:tc>
      </w:tr>
    </w:tbl>
    <w:p w14:paraId="49C4AA84" w14:textId="77777777" w:rsidR="00675A98" w:rsidRPr="00675A98" w:rsidRDefault="00675A98" w:rsidP="00675A98">
      <w:pPr>
        <w:pStyle w:val="HTMLPreformatted"/>
        <w:shd w:val="clear" w:color="auto" w:fill="F7F7F7"/>
        <w:wordWrap w:val="0"/>
        <w:spacing w:line="300" w:lineRule="atLeast"/>
        <w:jc w:val="center"/>
        <w:rPr>
          <w:rFonts w:ascii="Times New Roman" w:hAnsi="Times New Roman" w:cs="Times New Roman"/>
          <w:sz w:val="22"/>
          <w:szCs w:val="22"/>
        </w:rPr>
      </w:pPr>
    </w:p>
    <w:p w14:paraId="18CE77BA" w14:textId="77777777" w:rsidR="00675A98" w:rsidRPr="00675A98" w:rsidRDefault="00675A98" w:rsidP="00675A98">
      <w:pPr>
        <w:pStyle w:val="NormalWeb"/>
        <w:rPr>
          <w:sz w:val="22"/>
          <w:szCs w:val="22"/>
        </w:rPr>
      </w:pPr>
      <w:r w:rsidRPr="00675A98">
        <w:rPr>
          <w:sz w:val="22"/>
          <w:szCs w:val="22"/>
        </w:rPr>
        <w:t> </w:t>
      </w:r>
    </w:p>
    <w:p w14:paraId="43D3D204" w14:textId="77777777" w:rsidR="00675A98" w:rsidRPr="00675A98" w:rsidRDefault="00675A98" w:rsidP="00675A98">
      <w:pPr>
        <w:pStyle w:val="Heading3"/>
        <w:spacing w:line="276" w:lineRule="atLeast"/>
        <w:rPr>
          <w:rFonts w:ascii="Times New Roman" w:hAnsi="Times New Roman" w:cs="Times New Roman"/>
          <w:sz w:val="32"/>
        </w:rPr>
      </w:pPr>
      <w:r w:rsidRPr="00675A98">
        <w:rPr>
          <w:rStyle w:val="Strong"/>
          <w:rFonts w:ascii="Times New Roman" w:hAnsi="Times New Roman" w:cs="Times New Roman"/>
          <w:b/>
          <w:bCs/>
          <w:sz w:val="32"/>
        </w:rPr>
        <w:t>&gt; </w:t>
      </w:r>
      <w:r w:rsidRPr="00675A98">
        <w:rPr>
          <w:rFonts w:ascii="Times New Roman" w:hAnsi="Times New Roman" w:cs="Times New Roman"/>
          <w:sz w:val="32"/>
        </w:rPr>
        <w:t>Greater than</w:t>
      </w:r>
    </w:p>
    <w:p w14:paraId="302CCD2E" w14:textId="77777777" w:rsidR="00675A98" w:rsidRPr="00675A98" w:rsidRDefault="00675A98" w:rsidP="00675A98">
      <w:pPr>
        <w:rPr>
          <w:rFonts w:ascii="Times New Roman" w:hAnsi="Times New Roman" w:cs="Times New Roman"/>
          <w:sz w:val="32"/>
        </w:rPr>
      </w:pPr>
      <w:r w:rsidRPr="00675A98">
        <w:rPr>
          <w:rFonts w:ascii="Times New Roman" w:hAnsi="Times New Roman" w:cs="Times New Roman"/>
          <w:sz w:val="32"/>
        </w:rPr>
        <w:t>The following script gets all the payments that are greater than 2,000 from the payments table.</w:t>
      </w:r>
    </w:p>
    <w:p w14:paraId="41C81C80" w14:textId="77777777" w:rsidR="00675A98" w:rsidRPr="00675A98" w:rsidRDefault="00675A98" w:rsidP="00675A98">
      <w:pPr>
        <w:rPr>
          <w:rFonts w:ascii="Times New Roman" w:hAnsi="Times New Roman" w:cs="Times New Roman"/>
          <w:sz w:val="32"/>
        </w:rPr>
      </w:pPr>
      <w:r w:rsidRPr="00675A98">
        <w:rPr>
          <w:rFonts w:ascii="Times New Roman" w:hAnsi="Times New Roman" w:cs="Times New Roman"/>
          <w:sz w:val="32"/>
        </w:rPr>
        <w:t>SELECT * FROM `</w:t>
      </w:r>
      <w:r w:rsidR="00F05355">
        <w:rPr>
          <w:rFonts w:ascii="Times New Roman" w:hAnsi="Times New Roman" w:cs="Times New Roman"/>
          <w:sz w:val="32"/>
        </w:rPr>
        <w:t>payments` WHERE `amount_paid` &gt;</w:t>
      </w:r>
      <w:r w:rsidRPr="00675A98">
        <w:rPr>
          <w:rFonts w:ascii="Times New Roman" w:hAnsi="Times New Roman" w:cs="Times New Roman"/>
          <w:sz w:val="32"/>
        </w:rPr>
        <w:t>2000;</w:t>
      </w:r>
    </w:p>
    <w:p w14:paraId="34FA3C95" w14:textId="77777777" w:rsidR="00675A98" w:rsidRPr="00675A98" w:rsidRDefault="00675A98" w:rsidP="00675A98">
      <w:pPr>
        <w:rPr>
          <w:rFonts w:ascii="Times New Roman" w:hAnsi="Times New Roman" w:cs="Times New Roman"/>
          <w:sz w:val="32"/>
        </w:rPr>
      </w:pPr>
      <w:r w:rsidRPr="00675A98">
        <w:rPr>
          <w:rFonts w:ascii="Times New Roman" w:hAnsi="Times New Roman" w:cs="Times New Roman"/>
          <w:sz w:val="32"/>
        </w:rPr>
        <w:t>Executing the above script in MySQL workbench against the "myflixdb" produces the following results.</w:t>
      </w:r>
    </w:p>
    <w:p w14:paraId="7EF2F10C" w14:textId="77777777" w:rsidR="00675A98" w:rsidRPr="00675A98" w:rsidRDefault="00675A98" w:rsidP="00675A98">
      <w:pPr>
        <w:rPr>
          <w:rFonts w:ascii="Times New Roman" w:hAnsi="Times New Roman" w:cs="Times New Roman"/>
        </w:rPr>
      </w:pPr>
      <w:r w:rsidRPr="00675A98">
        <w:rPr>
          <w:rFonts w:ascii="Times New Roman" w:hAnsi="Times New Roman" w:cs="Times New Roman"/>
        </w:rPr>
        <w:t> </w:t>
      </w:r>
    </w:p>
    <w:p w14:paraId="49166028" w14:textId="77777777" w:rsidR="00675A98" w:rsidRPr="00675A98" w:rsidRDefault="00675A98" w:rsidP="00675A98">
      <w:pPr>
        <w:pStyle w:val="HTMLPreformatted"/>
        <w:shd w:val="clear" w:color="auto" w:fill="F7F7F7"/>
        <w:wordWrap w:val="0"/>
        <w:spacing w:line="300" w:lineRule="atLeast"/>
        <w:jc w:val="center"/>
        <w:rPr>
          <w:rFonts w:ascii="Times New Roman" w:hAnsi="Times New Roman" w:cs="Times New Roman"/>
          <w:sz w:val="22"/>
          <w:szCs w:val="22"/>
        </w:rPr>
      </w:pPr>
    </w:p>
    <w:tbl>
      <w:tblPr>
        <w:tblW w:w="10635" w:type="dxa"/>
        <w:jc w:val="center"/>
        <w:tblCellMar>
          <w:top w:w="15" w:type="dxa"/>
          <w:left w:w="15" w:type="dxa"/>
          <w:bottom w:w="15" w:type="dxa"/>
          <w:right w:w="15" w:type="dxa"/>
        </w:tblCellMar>
        <w:tblLook w:val="04A0" w:firstRow="1" w:lastRow="0" w:firstColumn="1" w:lastColumn="0" w:noHBand="0" w:noVBand="1"/>
      </w:tblPr>
      <w:tblGrid>
        <w:gridCol w:w="1162"/>
        <w:gridCol w:w="2093"/>
        <w:gridCol w:w="1386"/>
        <w:gridCol w:w="2006"/>
        <w:gridCol w:w="1299"/>
        <w:gridCol w:w="2689"/>
      </w:tblGrid>
      <w:tr w:rsidR="00675A98" w:rsidRPr="00675A98" w14:paraId="6C22D657" w14:textId="77777777" w:rsidTr="00675A98">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A73AFAD" w14:textId="77777777" w:rsidR="00675A98" w:rsidRPr="00675A98" w:rsidRDefault="00675A98">
            <w:pPr>
              <w:rPr>
                <w:rFonts w:ascii="Times New Roman" w:hAnsi="Times New Roman" w:cs="Times New Roman"/>
                <w:b/>
                <w:bCs/>
              </w:rPr>
            </w:pPr>
            <w:r w:rsidRPr="00675A98">
              <w:rPr>
                <w:rFonts w:ascii="Times New Roman" w:hAnsi="Times New Roman" w:cs="Times New Roman"/>
                <w:b/>
                <w:bCs/>
              </w:rPr>
              <w:lastRenderedPageBreak/>
              <w:t>payment_id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327752F" w14:textId="77777777" w:rsidR="00675A98" w:rsidRPr="00675A98" w:rsidRDefault="00675A98">
            <w:pPr>
              <w:rPr>
                <w:rFonts w:ascii="Times New Roman" w:hAnsi="Times New Roman" w:cs="Times New Roman"/>
                <w:b/>
                <w:bCs/>
              </w:rPr>
            </w:pPr>
            <w:r w:rsidRPr="00675A98">
              <w:rPr>
                <w:rFonts w:ascii="Times New Roman" w:hAnsi="Times New Roman" w:cs="Times New Roman"/>
                <w:b/>
                <w:bCs/>
              </w:rPr>
              <w:t>membership_number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BC7774C" w14:textId="77777777" w:rsidR="00675A98" w:rsidRPr="00675A98" w:rsidRDefault="00675A98">
            <w:pPr>
              <w:rPr>
                <w:rFonts w:ascii="Times New Roman" w:hAnsi="Times New Roman" w:cs="Times New Roman"/>
                <w:b/>
                <w:bCs/>
              </w:rPr>
            </w:pPr>
            <w:r w:rsidRPr="00675A98">
              <w:rPr>
                <w:rFonts w:ascii="Times New Roman" w:hAnsi="Times New Roman" w:cs="Times New Roman"/>
                <w:b/>
                <w:bCs/>
              </w:rPr>
              <w:t>payment_date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E3875AE" w14:textId="77777777" w:rsidR="00675A98" w:rsidRPr="00675A98" w:rsidRDefault="00675A98">
            <w:pPr>
              <w:rPr>
                <w:rFonts w:ascii="Times New Roman" w:hAnsi="Times New Roman" w:cs="Times New Roman"/>
                <w:b/>
                <w:bCs/>
              </w:rPr>
            </w:pPr>
            <w:r w:rsidRPr="00675A98">
              <w:rPr>
                <w:rFonts w:ascii="Times New Roman" w:hAnsi="Times New Roman" w:cs="Times New Roman"/>
                <w:b/>
                <w:bCs/>
              </w:rPr>
              <w:t>description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7074A3C" w14:textId="77777777" w:rsidR="00675A98" w:rsidRPr="00675A98" w:rsidRDefault="00675A98">
            <w:pPr>
              <w:rPr>
                <w:rFonts w:ascii="Times New Roman" w:hAnsi="Times New Roman" w:cs="Times New Roman"/>
                <w:b/>
                <w:bCs/>
              </w:rPr>
            </w:pPr>
            <w:r w:rsidRPr="00675A98">
              <w:rPr>
                <w:rFonts w:ascii="Times New Roman" w:hAnsi="Times New Roman" w:cs="Times New Roman"/>
                <w:b/>
                <w:bCs/>
              </w:rPr>
              <w:t>amount_paid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DB7B836" w14:textId="77777777" w:rsidR="00675A98" w:rsidRPr="00675A98" w:rsidRDefault="00675A98">
            <w:pPr>
              <w:rPr>
                <w:rFonts w:ascii="Times New Roman" w:hAnsi="Times New Roman" w:cs="Times New Roman"/>
                <w:b/>
                <w:bCs/>
              </w:rPr>
            </w:pPr>
            <w:r w:rsidRPr="00675A98">
              <w:rPr>
                <w:rFonts w:ascii="Times New Roman" w:hAnsi="Times New Roman" w:cs="Times New Roman"/>
                <w:b/>
                <w:bCs/>
              </w:rPr>
              <w:t>external_reference_number</w:t>
            </w:r>
          </w:p>
        </w:tc>
      </w:tr>
      <w:tr w:rsidR="00675A98" w:rsidRPr="00675A98" w14:paraId="6BCA8396" w14:textId="77777777" w:rsidTr="00675A98">
        <w:trPr>
          <w:jc w:val="center"/>
        </w:trPr>
        <w:tc>
          <w:tcPr>
            <w:tcW w:w="0" w:type="auto"/>
            <w:tcBorders>
              <w:top w:val="nil"/>
              <w:left w:val="nil"/>
              <w:bottom w:val="nil"/>
              <w:right w:val="nil"/>
            </w:tcBorders>
            <w:shd w:val="clear" w:color="auto" w:fill="auto"/>
            <w:vAlign w:val="center"/>
            <w:hideMark/>
          </w:tcPr>
          <w:p w14:paraId="0F85C8EF" w14:textId="77777777" w:rsidR="00675A98" w:rsidRPr="00675A98" w:rsidRDefault="00675A98">
            <w:pPr>
              <w:rPr>
                <w:rFonts w:ascii="Times New Roman" w:hAnsi="Times New Roman" w:cs="Times New Roman"/>
              </w:rPr>
            </w:pPr>
            <w:r w:rsidRPr="00675A98">
              <w:rPr>
                <w:rFonts w:ascii="Times New Roman" w:hAnsi="Times New Roman" w:cs="Times New Roman"/>
              </w:rPr>
              <w:t>1</w:t>
            </w:r>
          </w:p>
        </w:tc>
        <w:tc>
          <w:tcPr>
            <w:tcW w:w="0" w:type="auto"/>
            <w:tcBorders>
              <w:top w:val="nil"/>
              <w:left w:val="nil"/>
              <w:bottom w:val="nil"/>
              <w:right w:val="nil"/>
            </w:tcBorders>
            <w:shd w:val="clear" w:color="auto" w:fill="auto"/>
            <w:vAlign w:val="center"/>
            <w:hideMark/>
          </w:tcPr>
          <w:p w14:paraId="1A7A4015" w14:textId="77777777" w:rsidR="00675A98" w:rsidRPr="00675A98" w:rsidRDefault="00675A98">
            <w:pPr>
              <w:rPr>
                <w:rFonts w:ascii="Times New Roman" w:hAnsi="Times New Roman" w:cs="Times New Roman"/>
              </w:rPr>
            </w:pPr>
            <w:r w:rsidRPr="00675A98">
              <w:rPr>
                <w:rFonts w:ascii="Times New Roman" w:hAnsi="Times New Roman" w:cs="Times New Roman"/>
              </w:rPr>
              <w:t>1</w:t>
            </w:r>
          </w:p>
        </w:tc>
        <w:tc>
          <w:tcPr>
            <w:tcW w:w="0" w:type="auto"/>
            <w:tcBorders>
              <w:top w:val="nil"/>
              <w:left w:val="nil"/>
              <w:bottom w:val="nil"/>
              <w:right w:val="nil"/>
            </w:tcBorders>
            <w:shd w:val="clear" w:color="auto" w:fill="auto"/>
            <w:vAlign w:val="center"/>
            <w:hideMark/>
          </w:tcPr>
          <w:p w14:paraId="5EF93580" w14:textId="77777777" w:rsidR="00675A98" w:rsidRPr="00675A98" w:rsidRDefault="00675A98">
            <w:pPr>
              <w:rPr>
                <w:rFonts w:ascii="Times New Roman" w:hAnsi="Times New Roman" w:cs="Times New Roman"/>
              </w:rPr>
            </w:pPr>
            <w:r w:rsidRPr="00675A98">
              <w:rPr>
                <w:rFonts w:ascii="Times New Roman" w:hAnsi="Times New Roman" w:cs="Times New Roman"/>
              </w:rPr>
              <w:t>23-07-2012</w:t>
            </w:r>
          </w:p>
        </w:tc>
        <w:tc>
          <w:tcPr>
            <w:tcW w:w="0" w:type="auto"/>
            <w:tcBorders>
              <w:top w:val="nil"/>
              <w:left w:val="nil"/>
              <w:bottom w:val="nil"/>
              <w:right w:val="nil"/>
            </w:tcBorders>
            <w:shd w:val="clear" w:color="auto" w:fill="auto"/>
            <w:vAlign w:val="center"/>
            <w:hideMark/>
          </w:tcPr>
          <w:p w14:paraId="19866178" w14:textId="77777777" w:rsidR="00675A98" w:rsidRPr="00675A98" w:rsidRDefault="00675A98">
            <w:pPr>
              <w:rPr>
                <w:rFonts w:ascii="Times New Roman" w:hAnsi="Times New Roman" w:cs="Times New Roman"/>
              </w:rPr>
            </w:pPr>
            <w:r w:rsidRPr="00675A98">
              <w:rPr>
                <w:rFonts w:ascii="Times New Roman" w:hAnsi="Times New Roman" w:cs="Times New Roman"/>
              </w:rPr>
              <w:t>Movie rental payment</w:t>
            </w:r>
          </w:p>
        </w:tc>
        <w:tc>
          <w:tcPr>
            <w:tcW w:w="0" w:type="auto"/>
            <w:tcBorders>
              <w:top w:val="nil"/>
              <w:left w:val="nil"/>
              <w:bottom w:val="nil"/>
              <w:right w:val="nil"/>
            </w:tcBorders>
            <w:shd w:val="clear" w:color="auto" w:fill="FFFF00"/>
            <w:vAlign w:val="center"/>
            <w:hideMark/>
          </w:tcPr>
          <w:p w14:paraId="5355F6A2" w14:textId="77777777" w:rsidR="00675A98" w:rsidRPr="00675A98" w:rsidRDefault="00675A98">
            <w:pPr>
              <w:rPr>
                <w:rFonts w:ascii="Times New Roman" w:hAnsi="Times New Roman" w:cs="Times New Roman"/>
              </w:rPr>
            </w:pPr>
            <w:r w:rsidRPr="00675A98">
              <w:rPr>
                <w:rFonts w:ascii="Times New Roman" w:hAnsi="Times New Roman" w:cs="Times New Roman"/>
              </w:rPr>
              <w:t>2500</w:t>
            </w:r>
          </w:p>
        </w:tc>
        <w:tc>
          <w:tcPr>
            <w:tcW w:w="0" w:type="auto"/>
            <w:tcBorders>
              <w:top w:val="nil"/>
              <w:left w:val="nil"/>
              <w:bottom w:val="nil"/>
              <w:right w:val="nil"/>
            </w:tcBorders>
            <w:shd w:val="clear" w:color="auto" w:fill="auto"/>
            <w:vAlign w:val="center"/>
            <w:hideMark/>
          </w:tcPr>
          <w:p w14:paraId="23E38DFA" w14:textId="77777777" w:rsidR="00675A98" w:rsidRPr="00675A98" w:rsidRDefault="00675A98">
            <w:pPr>
              <w:rPr>
                <w:rFonts w:ascii="Times New Roman" w:hAnsi="Times New Roman" w:cs="Times New Roman"/>
              </w:rPr>
            </w:pPr>
            <w:r w:rsidRPr="00675A98">
              <w:rPr>
                <w:rFonts w:ascii="Times New Roman" w:hAnsi="Times New Roman" w:cs="Times New Roman"/>
              </w:rPr>
              <w:t>11</w:t>
            </w:r>
          </w:p>
        </w:tc>
      </w:tr>
      <w:tr w:rsidR="00675A98" w:rsidRPr="00675A98" w14:paraId="1FF92B7B" w14:textId="77777777" w:rsidTr="00675A98">
        <w:trPr>
          <w:jc w:val="center"/>
        </w:trPr>
        <w:tc>
          <w:tcPr>
            <w:tcW w:w="0" w:type="auto"/>
            <w:tcBorders>
              <w:top w:val="nil"/>
              <w:left w:val="nil"/>
              <w:bottom w:val="nil"/>
              <w:right w:val="nil"/>
            </w:tcBorders>
            <w:shd w:val="clear" w:color="auto" w:fill="auto"/>
            <w:vAlign w:val="center"/>
            <w:hideMark/>
          </w:tcPr>
          <w:p w14:paraId="5327148A" w14:textId="77777777" w:rsidR="00675A98" w:rsidRPr="00675A98" w:rsidRDefault="00675A98">
            <w:pPr>
              <w:rPr>
                <w:rFonts w:ascii="Times New Roman" w:hAnsi="Times New Roman" w:cs="Times New Roman"/>
              </w:rPr>
            </w:pPr>
            <w:r w:rsidRPr="00675A98">
              <w:rPr>
                <w:rFonts w:ascii="Times New Roman" w:hAnsi="Times New Roman" w:cs="Times New Roman"/>
              </w:rPr>
              <w:t>3</w:t>
            </w:r>
          </w:p>
        </w:tc>
        <w:tc>
          <w:tcPr>
            <w:tcW w:w="0" w:type="auto"/>
            <w:tcBorders>
              <w:top w:val="nil"/>
              <w:left w:val="nil"/>
              <w:bottom w:val="nil"/>
              <w:right w:val="nil"/>
            </w:tcBorders>
            <w:shd w:val="clear" w:color="auto" w:fill="auto"/>
            <w:vAlign w:val="center"/>
            <w:hideMark/>
          </w:tcPr>
          <w:p w14:paraId="1D4BE680" w14:textId="77777777" w:rsidR="00675A98" w:rsidRPr="00675A98" w:rsidRDefault="00675A98">
            <w:pPr>
              <w:rPr>
                <w:rFonts w:ascii="Times New Roman" w:hAnsi="Times New Roman" w:cs="Times New Roman"/>
              </w:rPr>
            </w:pPr>
            <w:r w:rsidRPr="00675A98">
              <w:rPr>
                <w:rFonts w:ascii="Times New Roman" w:hAnsi="Times New Roman" w:cs="Times New Roman"/>
              </w:rPr>
              <w:t>3</w:t>
            </w:r>
          </w:p>
        </w:tc>
        <w:tc>
          <w:tcPr>
            <w:tcW w:w="0" w:type="auto"/>
            <w:tcBorders>
              <w:top w:val="nil"/>
              <w:left w:val="nil"/>
              <w:bottom w:val="nil"/>
              <w:right w:val="nil"/>
            </w:tcBorders>
            <w:shd w:val="clear" w:color="auto" w:fill="auto"/>
            <w:vAlign w:val="center"/>
            <w:hideMark/>
          </w:tcPr>
          <w:p w14:paraId="03D6735A" w14:textId="77777777" w:rsidR="00675A98" w:rsidRPr="00675A98" w:rsidRDefault="00675A98">
            <w:pPr>
              <w:rPr>
                <w:rFonts w:ascii="Times New Roman" w:hAnsi="Times New Roman" w:cs="Times New Roman"/>
              </w:rPr>
            </w:pPr>
            <w:r w:rsidRPr="00675A98">
              <w:rPr>
                <w:rFonts w:ascii="Times New Roman" w:hAnsi="Times New Roman" w:cs="Times New Roman"/>
              </w:rPr>
              <w:t>30-07-2012</w:t>
            </w:r>
          </w:p>
        </w:tc>
        <w:tc>
          <w:tcPr>
            <w:tcW w:w="0" w:type="auto"/>
            <w:tcBorders>
              <w:top w:val="nil"/>
              <w:left w:val="nil"/>
              <w:bottom w:val="nil"/>
              <w:right w:val="nil"/>
            </w:tcBorders>
            <w:shd w:val="clear" w:color="auto" w:fill="auto"/>
            <w:vAlign w:val="center"/>
            <w:hideMark/>
          </w:tcPr>
          <w:p w14:paraId="5513F5AC" w14:textId="77777777" w:rsidR="00675A98" w:rsidRPr="00675A98" w:rsidRDefault="00675A98">
            <w:pPr>
              <w:rPr>
                <w:rFonts w:ascii="Times New Roman" w:hAnsi="Times New Roman" w:cs="Times New Roman"/>
              </w:rPr>
            </w:pPr>
            <w:r w:rsidRPr="00675A98">
              <w:rPr>
                <w:rFonts w:ascii="Times New Roman" w:hAnsi="Times New Roman" w:cs="Times New Roman"/>
              </w:rPr>
              <w:t>Movie rental payment</w:t>
            </w:r>
          </w:p>
        </w:tc>
        <w:tc>
          <w:tcPr>
            <w:tcW w:w="0" w:type="auto"/>
            <w:tcBorders>
              <w:top w:val="nil"/>
              <w:left w:val="nil"/>
              <w:bottom w:val="nil"/>
              <w:right w:val="nil"/>
            </w:tcBorders>
            <w:shd w:val="clear" w:color="auto" w:fill="FFFF00"/>
            <w:vAlign w:val="center"/>
            <w:hideMark/>
          </w:tcPr>
          <w:p w14:paraId="79C4A73D" w14:textId="77777777" w:rsidR="00675A98" w:rsidRPr="00675A98" w:rsidRDefault="00675A98">
            <w:pPr>
              <w:rPr>
                <w:rFonts w:ascii="Times New Roman" w:hAnsi="Times New Roman" w:cs="Times New Roman"/>
              </w:rPr>
            </w:pPr>
            <w:r w:rsidRPr="00675A98">
              <w:rPr>
                <w:rFonts w:ascii="Times New Roman" w:hAnsi="Times New Roman" w:cs="Times New Roman"/>
              </w:rPr>
              <w:t>6000</w:t>
            </w:r>
          </w:p>
        </w:tc>
        <w:tc>
          <w:tcPr>
            <w:tcW w:w="0" w:type="auto"/>
            <w:tcBorders>
              <w:top w:val="nil"/>
              <w:left w:val="nil"/>
              <w:bottom w:val="nil"/>
              <w:right w:val="nil"/>
            </w:tcBorders>
            <w:shd w:val="clear" w:color="auto" w:fill="auto"/>
            <w:vAlign w:val="center"/>
            <w:hideMark/>
          </w:tcPr>
          <w:p w14:paraId="0850D49C" w14:textId="77777777" w:rsidR="00675A98" w:rsidRPr="00675A98" w:rsidRDefault="00675A98">
            <w:pPr>
              <w:rPr>
                <w:rFonts w:ascii="Times New Roman" w:hAnsi="Times New Roman" w:cs="Times New Roman"/>
              </w:rPr>
            </w:pPr>
            <w:r w:rsidRPr="00675A98">
              <w:rPr>
                <w:rFonts w:ascii="Times New Roman" w:hAnsi="Times New Roman" w:cs="Times New Roman"/>
              </w:rPr>
              <w:t>NULL</w:t>
            </w:r>
          </w:p>
        </w:tc>
      </w:tr>
    </w:tbl>
    <w:p w14:paraId="3505DA1D" w14:textId="77777777" w:rsidR="00675A98" w:rsidRPr="00675A98" w:rsidRDefault="00675A98" w:rsidP="00675A98">
      <w:pPr>
        <w:pStyle w:val="HTMLPreformatted"/>
        <w:shd w:val="clear" w:color="auto" w:fill="F7F7F7"/>
        <w:wordWrap w:val="0"/>
        <w:spacing w:line="300" w:lineRule="atLeast"/>
        <w:jc w:val="center"/>
        <w:rPr>
          <w:rFonts w:ascii="Times New Roman" w:hAnsi="Times New Roman" w:cs="Times New Roman"/>
          <w:sz w:val="22"/>
          <w:szCs w:val="22"/>
        </w:rPr>
      </w:pPr>
    </w:p>
    <w:p w14:paraId="3C8D4880" w14:textId="77777777" w:rsidR="00675A98" w:rsidRPr="00675A98" w:rsidRDefault="00675A98" w:rsidP="00675A98">
      <w:pPr>
        <w:rPr>
          <w:rFonts w:ascii="Times New Roman" w:hAnsi="Times New Roman" w:cs="Times New Roman"/>
        </w:rPr>
      </w:pPr>
      <w:r w:rsidRPr="00675A98">
        <w:rPr>
          <w:rFonts w:ascii="Times New Roman" w:hAnsi="Times New Roman" w:cs="Times New Roman"/>
        </w:rPr>
        <w:t> </w:t>
      </w:r>
    </w:p>
    <w:p w14:paraId="132338A9" w14:textId="77777777" w:rsidR="00675A98" w:rsidRPr="00675A98" w:rsidRDefault="00675A98" w:rsidP="00675A98">
      <w:pPr>
        <w:pStyle w:val="Heading3"/>
        <w:shd w:val="clear" w:color="auto" w:fill="FFFFFF"/>
        <w:spacing w:line="276" w:lineRule="atLeast"/>
        <w:rPr>
          <w:rFonts w:ascii="Times New Roman" w:hAnsi="Times New Roman" w:cs="Times New Roman"/>
          <w:color w:val="222222"/>
          <w:sz w:val="36"/>
        </w:rPr>
      </w:pPr>
      <w:r w:rsidRPr="00675A98">
        <w:rPr>
          <w:rFonts w:ascii="Times New Roman" w:hAnsi="Times New Roman" w:cs="Times New Roman"/>
          <w:color w:val="222222"/>
          <w:sz w:val="36"/>
        </w:rPr>
        <w:t>&lt; &gt; Not Equal To </w:t>
      </w:r>
    </w:p>
    <w:p w14:paraId="49415CEC" w14:textId="77777777" w:rsidR="00675A98" w:rsidRPr="00675A98" w:rsidRDefault="00675A98" w:rsidP="00675A98">
      <w:pPr>
        <w:shd w:val="clear" w:color="auto" w:fill="FFFFFF"/>
        <w:rPr>
          <w:rFonts w:ascii="Times New Roman" w:hAnsi="Times New Roman" w:cs="Times New Roman"/>
          <w:color w:val="222222"/>
          <w:sz w:val="36"/>
        </w:rPr>
      </w:pPr>
      <w:r w:rsidRPr="00675A98">
        <w:rPr>
          <w:rFonts w:ascii="Times New Roman" w:hAnsi="Times New Roman" w:cs="Times New Roman"/>
          <w:color w:val="222222"/>
          <w:sz w:val="36"/>
        </w:rPr>
        <w:t>The following script gets all the movies whose category id is not 1.</w:t>
      </w:r>
    </w:p>
    <w:p w14:paraId="6B96A60B" w14:textId="77777777" w:rsidR="00675A98" w:rsidRPr="00675A98" w:rsidRDefault="00675A98" w:rsidP="00675A98">
      <w:pPr>
        <w:pStyle w:val="HTMLPreformatted"/>
        <w:shd w:val="clear" w:color="auto" w:fill="F7F7F7"/>
        <w:wordWrap w:val="0"/>
        <w:spacing w:line="300" w:lineRule="atLeast"/>
        <w:rPr>
          <w:rFonts w:ascii="Times New Roman" w:hAnsi="Times New Roman" w:cs="Times New Roman"/>
          <w:color w:val="222222"/>
          <w:sz w:val="36"/>
          <w:szCs w:val="22"/>
        </w:rPr>
      </w:pPr>
      <w:r w:rsidRPr="00675A98">
        <w:rPr>
          <w:rFonts w:ascii="Times New Roman" w:hAnsi="Times New Roman" w:cs="Times New Roman"/>
          <w:color w:val="222222"/>
          <w:sz w:val="36"/>
          <w:szCs w:val="22"/>
        </w:rPr>
        <w:t>SELECT * FROM `movies` WHERE `category_id`&lt;&gt; 1;</w:t>
      </w:r>
    </w:p>
    <w:p w14:paraId="0D6CEBCF" w14:textId="77777777" w:rsidR="00675A98" w:rsidRPr="00675A98" w:rsidRDefault="00675A98" w:rsidP="00675A98">
      <w:pPr>
        <w:shd w:val="clear" w:color="auto" w:fill="FFFFFF"/>
        <w:rPr>
          <w:rFonts w:ascii="Times New Roman" w:hAnsi="Times New Roman" w:cs="Times New Roman"/>
          <w:color w:val="222222"/>
          <w:sz w:val="36"/>
        </w:rPr>
      </w:pPr>
      <w:r w:rsidRPr="00675A98">
        <w:rPr>
          <w:rFonts w:ascii="Times New Roman" w:hAnsi="Times New Roman" w:cs="Times New Roman"/>
          <w:color w:val="222222"/>
          <w:sz w:val="36"/>
        </w:rPr>
        <w:t>Executing the above script in MySQL workbench against the "myflixdb" produces the following results.</w:t>
      </w:r>
    </w:p>
    <w:p w14:paraId="269F28C3" w14:textId="77777777" w:rsidR="00675A98" w:rsidRPr="00675A98" w:rsidRDefault="00675A98" w:rsidP="00675A98">
      <w:pPr>
        <w:shd w:val="clear" w:color="auto" w:fill="FFFFFF"/>
        <w:rPr>
          <w:rFonts w:ascii="Times New Roman" w:hAnsi="Times New Roman" w:cs="Times New Roman"/>
          <w:color w:val="222222"/>
        </w:rPr>
      </w:pPr>
      <w:r w:rsidRPr="00675A98">
        <w:rPr>
          <w:rFonts w:ascii="Times New Roman" w:hAnsi="Times New Roman" w:cs="Times New Roman"/>
          <w:color w:val="222222"/>
        </w:rPr>
        <w:t> </w:t>
      </w:r>
    </w:p>
    <w:p w14:paraId="42EB7C09" w14:textId="77777777" w:rsidR="00675A98" w:rsidRPr="00675A98" w:rsidRDefault="00675A98" w:rsidP="00675A98">
      <w:pPr>
        <w:pStyle w:val="HTMLPreformatted"/>
        <w:shd w:val="clear" w:color="auto" w:fill="F7F7F7"/>
        <w:wordWrap w:val="0"/>
        <w:spacing w:line="300" w:lineRule="atLeast"/>
        <w:jc w:val="center"/>
        <w:rPr>
          <w:rFonts w:ascii="Times New Roman" w:hAnsi="Times New Roman" w:cs="Times New Roman"/>
          <w:color w:val="222222"/>
          <w:sz w:val="22"/>
          <w:szCs w:val="22"/>
        </w:rPr>
      </w:pPr>
    </w:p>
    <w:tbl>
      <w:tblPr>
        <w:tblW w:w="10635" w:type="dxa"/>
        <w:jc w:val="center"/>
        <w:tblCellMar>
          <w:top w:w="15" w:type="dxa"/>
          <w:left w:w="15" w:type="dxa"/>
          <w:bottom w:w="15" w:type="dxa"/>
          <w:right w:w="15" w:type="dxa"/>
        </w:tblCellMar>
        <w:tblLook w:val="04A0" w:firstRow="1" w:lastRow="0" w:firstColumn="1" w:lastColumn="0" w:noHBand="0" w:noVBand="1"/>
      </w:tblPr>
      <w:tblGrid>
        <w:gridCol w:w="1332"/>
        <w:gridCol w:w="3426"/>
        <w:gridCol w:w="2186"/>
        <w:gridCol w:w="1992"/>
        <w:gridCol w:w="1699"/>
      </w:tblGrid>
      <w:tr w:rsidR="00675A98" w:rsidRPr="00675A98" w14:paraId="7107EE1A" w14:textId="77777777" w:rsidTr="00675A98">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F022BC7" w14:textId="77777777" w:rsidR="00675A98" w:rsidRPr="00675A98" w:rsidRDefault="00675A98">
            <w:pPr>
              <w:rPr>
                <w:rFonts w:ascii="Times New Roman" w:hAnsi="Times New Roman" w:cs="Times New Roman"/>
                <w:b/>
                <w:bCs/>
              </w:rPr>
            </w:pPr>
            <w:r w:rsidRPr="00675A98">
              <w:rPr>
                <w:rFonts w:ascii="Times New Roman" w:hAnsi="Times New Roman" w:cs="Times New Roman"/>
                <w:b/>
                <w:bCs/>
              </w:rPr>
              <w:t>movie_id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1564835" w14:textId="77777777" w:rsidR="00675A98" w:rsidRPr="00675A98" w:rsidRDefault="00675A98">
            <w:pPr>
              <w:rPr>
                <w:rFonts w:ascii="Times New Roman" w:hAnsi="Times New Roman" w:cs="Times New Roman"/>
                <w:b/>
                <w:bCs/>
              </w:rPr>
            </w:pPr>
            <w:r w:rsidRPr="00675A98">
              <w:rPr>
                <w:rFonts w:ascii="Times New Roman" w:hAnsi="Times New Roman" w:cs="Times New Roman"/>
                <w:b/>
                <w:bCs/>
              </w:rPr>
              <w:t>title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61D0E12" w14:textId="77777777" w:rsidR="00675A98" w:rsidRPr="00675A98" w:rsidRDefault="00675A98">
            <w:pPr>
              <w:rPr>
                <w:rFonts w:ascii="Times New Roman" w:hAnsi="Times New Roman" w:cs="Times New Roman"/>
                <w:b/>
                <w:bCs/>
              </w:rPr>
            </w:pPr>
            <w:r w:rsidRPr="00675A98">
              <w:rPr>
                <w:rFonts w:ascii="Times New Roman" w:hAnsi="Times New Roman" w:cs="Times New Roman"/>
                <w:b/>
                <w:bCs/>
              </w:rPr>
              <w:t>director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3B182E8" w14:textId="77777777" w:rsidR="00675A98" w:rsidRPr="00675A98" w:rsidRDefault="00675A98">
            <w:pPr>
              <w:rPr>
                <w:rFonts w:ascii="Times New Roman" w:hAnsi="Times New Roman" w:cs="Times New Roman"/>
                <w:b/>
                <w:bCs/>
              </w:rPr>
            </w:pPr>
            <w:r w:rsidRPr="00675A98">
              <w:rPr>
                <w:rFonts w:ascii="Times New Roman" w:hAnsi="Times New Roman" w:cs="Times New Roman"/>
                <w:b/>
                <w:bCs/>
              </w:rPr>
              <w:t>year_released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BF7EB39" w14:textId="77777777" w:rsidR="00675A98" w:rsidRPr="00675A98" w:rsidRDefault="00675A98">
            <w:pPr>
              <w:rPr>
                <w:rFonts w:ascii="Times New Roman" w:hAnsi="Times New Roman" w:cs="Times New Roman"/>
                <w:b/>
                <w:bCs/>
              </w:rPr>
            </w:pPr>
            <w:r w:rsidRPr="00675A98">
              <w:rPr>
                <w:rFonts w:ascii="Times New Roman" w:hAnsi="Times New Roman" w:cs="Times New Roman"/>
                <w:b/>
                <w:bCs/>
              </w:rPr>
              <w:t>category_id</w:t>
            </w:r>
          </w:p>
        </w:tc>
      </w:tr>
      <w:tr w:rsidR="00675A98" w:rsidRPr="00675A98" w14:paraId="114452ED" w14:textId="77777777" w:rsidTr="00675A98">
        <w:trPr>
          <w:jc w:val="center"/>
        </w:trPr>
        <w:tc>
          <w:tcPr>
            <w:tcW w:w="0" w:type="auto"/>
            <w:tcBorders>
              <w:top w:val="nil"/>
              <w:left w:val="nil"/>
              <w:bottom w:val="nil"/>
              <w:right w:val="nil"/>
            </w:tcBorders>
            <w:shd w:val="clear" w:color="auto" w:fill="auto"/>
            <w:vAlign w:val="center"/>
            <w:hideMark/>
          </w:tcPr>
          <w:p w14:paraId="58465A26" w14:textId="77777777" w:rsidR="00675A98" w:rsidRPr="00675A98" w:rsidRDefault="00675A98">
            <w:pPr>
              <w:rPr>
                <w:rFonts w:ascii="Times New Roman" w:hAnsi="Times New Roman" w:cs="Times New Roman"/>
              </w:rPr>
            </w:pPr>
            <w:r w:rsidRPr="00675A98">
              <w:rPr>
                <w:rFonts w:ascii="Times New Roman" w:hAnsi="Times New Roman" w:cs="Times New Roman"/>
              </w:rPr>
              <w:t>2</w:t>
            </w:r>
          </w:p>
        </w:tc>
        <w:tc>
          <w:tcPr>
            <w:tcW w:w="0" w:type="auto"/>
            <w:tcBorders>
              <w:top w:val="nil"/>
              <w:left w:val="nil"/>
              <w:bottom w:val="nil"/>
              <w:right w:val="nil"/>
            </w:tcBorders>
            <w:shd w:val="clear" w:color="auto" w:fill="auto"/>
            <w:vAlign w:val="center"/>
            <w:hideMark/>
          </w:tcPr>
          <w:p w14:paraId="1DFD43A4" w14:textId="77777777" w:rsidR="00675A98" w:rsidRPr="00675A98" w:rsidRDefault="00675A98">
            <w:pPr>
              <w:rPr>
                <w:rFonts w:ascii="Times New Roman" w:hAnsi="Times New Roman" w:cs="Times New Roman"/>
              </w:rPr>
            </w:pPr>
            <w:r w:rsidRPr="00675A98">
              <w:rPr>
                <w:rFonts w:ascii="Times New Roman" w:hAnsi="Times New Roman" w:cs="Times New Roman"/>
              </w:rPr>
              <w:t>Forgetting Sarah Marshal</w:t>
            </w:r>
          </w:p>
        </w:tc>
        <w:tc>
          <w:tcPr>
            <w:tcW w:w="0" w:type="auto"/>
            <w:tcBorders>
              <w:top w:val="nil"/>
              <w:left w:val="nil"/>
              <w:bottom w:val="nil"/>
              <w:right w:val="nil"/>
            </w:tcBorders>
            <w:shd w:val="clear" w:color="auto" w:fill="auto"/>
            <w:vAlign w:val="center"/>
            <w:hideMark/>
          </w:tcPr>
          <w:p w14:paraId="1818AA45" w14:textId="77777777" w:rsidR="00675A98" w:rsidRPr="00675A98" w:rsidRDefault="00675A98">
            <w:pPr>
              <w:rPr>
                <w:rFonts w:ascii="Times New Roman" w:hAnsi="Times New Roman" w:cs="Times New Roman"/>
              </w:rPr>
            </w:pPr>
            <w:r w:rsidRPr="00675A98">
              <w:rPr>
                <w:rFonts w:ascii="Times New Roman" w:hAnsi="Times New Roman" w:cs="Times New Roman"/>
              </w:rPr>
              <w:t>Nicholas Stoller</w:t>
            </w:r>
          </w:p>
        </w:tc>
        <w:tc>
          <w:tcPr>
            <w:tcW w:w="0" w:type="auto"/>
            <w:tcBorders>
              <w:top w:val="nil"/>
              <w:left w:val="nil"/>
              <w:bottom w:val="nil"/>
              <w:right w:val="nil"/>
            </w:tcBorders>
            <w:shd w:val="clear" w:color="auto" w:fill="auto"/>
            <w:vAlign w:val="center"/>
            <w:hideMark/>
          </w:tcPr>
          <w:p w14:paraId="0548DBAE" w14:textId="77777777" w:rsidR="00675A98" w:rsidRPr="00675A98" w:rsidRDefault="00675A98">
            <w:pPr>
              <w:rPr>
                <w:rFonts w:ascii="Times New Roman" w:hAnsi="Times New Roman" w:cs="Times New Roman"/>
              </w:rPr>
            </w:pPr>
            <w:r w:rsidRPr="00675A98">
              <w:rPr>
                <w:rFonts w:ascii="Times New Roman" w:hAnsi="Times New Roman" w:cs="Times New Roman"/>
              </w:rPr>
              <w:t>2008</w:t>
            </w:r>
          </w:p>
        </w:tc>
        <w:tc>
          <w:tcPr>
            <w:tcW w:w="0" w:type="auto"/>
            <w:tcBorders>
              <w:top w:val="nil"/>
              <w:left w:val="nil"/>
              <w:bottom w:val="nil"/>
              <w:right w:val="nil"/>
            </w:tcBorders>
            <w:shd w:val="clear" w:color="auto" w:fill="FFFF00"/>
            <w:vAlign w:val="center"/>
            <w:hideMark/>
          </w:tcPr>
          <w:p w14:paraId="5720680B" w14:textId="77777777" w:rsidR="00675A98" w:rsidRPr="00675A98" w:rsidRDefault="00675A98">
            <w:pPr>
              <w:rPr>
                <w:rFonts w:ascii="Times New Roman" w:hAnsi="Times New Roman" w:cs="Times New Roman"/>
              </w:rPr>
            </w:pPr>
            <w:r w:rsidRPr="00675A98">
              <w:rPr>
                <w:rFonts w:ascii="Times New Roman" w:hAnsi="Times New Roman" w:cs="Times New Roman"/>
              </w:rPr>
              <w:t>2</w:t>
            </w:r>
          </w:p>
        </w:tc>
      </w:tr>
      <w:tr w:rsidR="00675A98" w:rsidRPr="00675A98" w14:paraId="58090327" w14:textId="77777777" w:rsidTr="00675A98">
        <w:trPr>
          <w:jc w:val="center"/>
        </w:trPr>
        <w:tc>
          <w:tcPr>
            <w:tcW w:w="0" w:type="auto"/>
            <w:tcBorders>
              <w:top w:val="nil"/>
              <w:left w:val="nil"/>
              <w:bottom w:val="nil"/>
              <w:right w:val="nil"/>
            </w:tcBorders>
            <w:shd w:val="clear" w:color="auto" w:fill="auto"/>
            <w:vAlign w:val="center"/>
            <w:hideMark/>
          </w:tcPr>
          <w:p w14:paraId="052E1B47" w14:textId="77777777" w:rsidR="00675A98" w:rsidRPr="00675A98" w:rsidRDefault="00675A98">
            <w:pPr>
              <w:rPr>
                <w:rFonts w:ascii="Times New Roman" w:hAnsi="Times New Roman" w:cs="Times New Roman"/>
              </w:rPr>
            </w:pPr>
            <w:r w:rsidRPr="00675A98">
              <w:rPr>
                <w:rFonts w:ascii="Times New Roman" w:hAnsi="Times New Roman" w:cs="Times New Roman"/>
              </w:rPr>
              <w:t>5</w:t>
            </w:r>
          </w:p>
        </w:tc>
        <w:tc>
          <w:tcPr>
            <w:tcW w:w="0" w:type="auto"/>
            <w:tcBorders>
              <w:top w:val="nil"/>
              <w:left w:val="nil"/>
              <w:bottom w:val="nil"/>
              <w:right w:val="nil"/>
            </w:tcBorders>
            <w:shd w:val="clear" w:color="auto" w:fill="auto"/>
            <w:vAlign w:val="center"/>
            <w:hideMark/>
          </w:tcPr>
          <w:p w14:paraId="54D929B7" w14:textId="77777777" w:rsidR="00675A98" w:rsidRPr="00675A98" w:rsidRDefault="00675A98">
            <w:pPr>
              <w:rPr>
                <w:rFonts w:ascii="Times New Roman" w:hAnsi="Times New Roman" w:cs="Times New Roman"/>
              </w:rPr>
            </w:pPr>
            <w:r w:rsidRPr="00675A98">
              <w:rPr>
                <w:rFonts w:ascii="Times New Roman" w:hAnsi="Times New Roman" w:cs="Times New Roman"/>
              </w:rPr>
              <w:t>Daddy's Little Girls</w:t>
            </w:r>
          </w:p>
        </w:tc>
        <w:tc>
          <w:tcPr>
            <w:tcW w:w="0" w:type="auto"/>
            <w:tcBorders>
              <w:top w:val="nil"/>
              <w:left w:val="nil"/>
              <w:bottom w:val="nil"/>
              <w:right w:val="nil"/>
            </w:tcBorders>
            <w:shd w:val="clear" w:color="auto" w:fill="auto"/>
            <w:vAlign w:val="center"/>
            <w:hideMark/>
          </w:tcPr>
          <w:p w14:paraId="2A2230CA" w14:textId="77777777" w:rsidR="00675A98" w:rsidRPr="00675A98" w:rsidRDefault="00675A98">
            <w:pPr>
              <w:rPr>
                <w:rFonts w:ascii="Times New Roman" w:hAnsi="Times New Roman" w:cs="Times New Roman"/>
              </w:rPr>
            </w:pPr>
            <w:r w:rsidRPr="00675A98">
              <w:rPr>
                <w:rFonts w:ascii="Times New Roman" w:hAnsi="Times New Roman" w:cs="Times New Roman"/>
              </w:rPr>
              <w:t>NULL</w:t>
            </w:r>
          </w:p>
        </w:tc>
        <w:tc>
          <w:tcPr>
            <w:tcW w:w="0" w:type="auto"/>
            <w:tcBorders>
              <w:top w:val="nil"/>
              <w:left w:val="nil"/>
              <w:bottom w:val="nil"/>
              <w:right w:val="nil"/>
            </w:tcBorders>
            <w:shd w:val="clear" w:color="auto" w:fill="auto"/>
            <w:vAlign w:val="center"/>
            <w:hideMark/>
          </w:tcPr>
          <w:p w14:paraId="7CB69104" w14:textId="77777777" w:rsidR="00675A98" w:rsidRPr="00675A98" w:rsidRDefault="00675A98">
            <w:pPr>
              <w:rPr>
                <w:rFonts w:ascii="Times New Roman" w:hAnsi="Times New Roman" w:cs="Times New Roman"/>
              </w:rPr>
            </w:pPr>
            <w:r w:rsidRPr="00675A98">
              <w:rPr>
                <w:rFonts w:ascii="Times New Roman" w:hAnsi="Times New Roman" w:cs="Times New Roman"/>
              </w:rPr>
              <w:t>2007</w:t>
            </w:r>
          </w:p>
        </w:tc>
        <w:tc>
          <w:tcPr>
            <w:tcW w:w="0" w:type="auto"/>
            <w:tcBorders>
              <w:top w:val="nil"/>
              <w:left w:val="nil"/>
              <w:bottom w:val="nil"/>
              <w:right w:val="nil"/>
            </w:tcBorders>
            <w:shd w:val="clear" w:color="auto" w:fill="FFFF00"/>
            <w:vAlign w:val="center"/>
            <w:hideMark/>
          </w:tcPr>
          <w:p w14:paraId="02E64C47" w14:textId="77777777" w:rsidR="00675A98" w:rsidRPr="00675A98" w:rsidRDefault="00675A98">
            <w:pPr>
              <w:rPr>
                <w:rFonts w:ascii="Times New Roman" w:hAnsi="Times New Roman" w:cs="Times New Roman"/>
              </w:rPr>
            </w:pPr>
            <w:r w:rsidRPr="00675A98">
              <w:rPr>
                <w:rFonts w:ascii="Times New Roman" w:hAnsi="Times New Roman" w:cs="Times New Roman"/>
              </w:rPr>
              <w:t>8</w:t>
            </w:r>
          </w:p>
        </w:tc>
      </w:tr>
      <w:tr w:rsidR="00675A98" w:rsidRPr="00675A98" w14:paraId="49454103" w14:textId="77777777" w:rsidTr="00675A98">
        <w:trPr>
          <w:jc w:val="center"/>
        </w:trPr>
        <w:tc>
          <w:tcPr>
            <w:tcW w:w="0" w:type="auto"/>
            <w:tcBorders>
              <w:top w:val="nil"/>
              <w:left w:val="nil"/>
              <w:bottom w:val="nil"/>
              <w:right w:val="nil"/>
            </w:tcBorders>
            <w:shd w:val="clear" w:color="auto" w:fill="auto"/>
            <w:vAlign w:val="center"/>
            <w:hideMark/>
          </w:tcPr>
          <w:p w14:paraId="6CCAD452" w14:textId="77777777" w:rsidR="00675A98" w:rsidRPr="00675A98" w:rsidRDefault="00675A98">
            <w:pPr>
              <w:rPr>
                <w:rFonts w:ascii="Times New Roman" w:hAnsi="Times New Roman" w:cs="Times New Roman"/>
              </w:rPr>
            </w:pPr>
            <w:r w:rsidRPr="00675A98">
              <w:rPr>
                <w:rFonts w:ascii="Times New Roman" w:hAnsi="Times New Roman" w:cs="Times New Roman"/>
              </w:rPr>
              <w:t>6</w:t>
            </w:r>
          </w:p>
        </w:tc>
        <w:tc>
          <w:tcPr>
            <w:tcW w:w="0" w:type="auto"/>
            <w:tcBorders>
              <w:top w:val="nil"/>
              <w:left w:val="nil"/>
              <w:bottom w:val="nil"/>
              <w:right w:val="nil"/>
            </w:tcBorders>
            <w:shd w:val="clear" w:color="auto" w:fill="auto"/>
            <w:vAlign w:val="center"/>
            <w:hideMark/>
          </w:tcPr>
          <w:p w14:paraId="3C4046E0" w14:textId="77777777" w:rsidR="00675A98" w:rsidRPr="00675A98" w:rsidRDefault="00675A98">
            <w:pPr>
              <w:rPr>
                <w:rFonts w:ascii="Times New Roman" w:hAnsi="Times New Roman" w:cs="Times New Roman"/>
              </w:rPr>
            </w:pPr>
            <w:r w:rsidRPr="00675A98">
              <w:rPr>
                <w:rFonts w:ascii="Times New Roman" w:hAnsi="Times New Roman" w:cs="Times New Roman"/>
              </w:rPr>
              <w:t>Angels and Demons</w:t>
            </w:r>
          </w:p>
        </w:tc>
        <w:tc>
          <w:tcPr>
            <w:tcW w:w="0" w:type="auto"/>
            <w:tcBorders>
              <w:top w:val="nil"/>
              <w:left w:val="nil"/>
              <w:bottom w:val="nil"/>
              <w:right w:val="nil"/>
            </w:tcBorders>
            <w:shd w:val="clear" w:color="auto" w:fill="auto"/>
            <w:vAlign w:val="center"/>
            <w:hideMark/>
          </w:tcPr>
          <w:p w14:paraId="08EBC73C" w14:textId="77777777" w:rsidR="00675A98" w:rsidRPr="00675A98" w:rsidRDefault="00675A98">
            <w:pPr>
              <w:rPr>
                <w:rFonts w:ascii="Times New Roman" w:hAnsi="Times New Roman" w:cs="Times New Roman"/>
              </w:rPr>
            </w:pPr>
            <w:r w:rsidRPr="00675A98">
              <w:rPr>
                <w:rFonts w:ascii="Times New Roman" w:hAnsi="Times New Roman" w:cs="Times New Roman"/>
              </w:rPr>
              <w:t>NULL</w:t>
            </w:r>
          </w:p>
        </w:tc>
        <w:tc>
          <w:tcPr>
            <w:tcW w:w="0" w:type="auto"/>
            <w:tcBorders>
              <w:top w:val="nil"/>
              <w:left w:val="nil"/>
              <w:bottom w:val="nil"/>
              <w:right w:val="nil"/>
            </w:tcBorders>
            <w:shd w:val="clear" w:color="auto" w:fill="auto"/>
            <w:vAlign w:val="center"/>
            <w:hideMark/>
          </w:tcPr>
          <w:p w14:paraId="584703B0" w14:textId="77777777" w:rsidR="00675A98" w:rsidRPr="00675A98" w:rsidRDefault="00675A98">
            <w:pPr>
              <w:rPr>
                <w:rFonts w:ascii="Times New Roman" w:hAnsi="Times New Roman" w:cs="Times New Roman"/>
              </w:rPr>
            </w:pPr>
            <w:r w:rsidRPr="00675A98">
              <w:rPr>
                <w:rFonts w:ascii="Times New Roman" w:hAnsi="Times New Roman" w:cs="Times New Roman"/>
              </w:rPr>
              <w:t>2007</w:t>
            </w:r>
          </w:p>
        </w:tc>
        <w:tc>
          <w:tcPr>
            <w:tcW w:w="0" w:type="auto"/>
            <w:tcBorders>
              <w:top w:val="nil"/>
              <w:left w:val="nil"/>
              <w:bottom w:val="nil"/>
              <w:right w:val="nil"/>
            </w:tcBorders>
            <w:shd w:val="clear" w:color="auto" w:fill="FFFF00"/>
            <w:vAlign w:val="center"/>
            <w:hideMark/>
          </w:tcPr>
          <w:p w14:paraId="37656E4D" w14:textId="77777777" w:rsidR="00675A98" w:rsidRPr="00675A98" w:rsidRDefault="00675A98">
            <w:pPr>
              <w:rPr>
                <w:rFonts w:ascii="Times New Roman" w:hAnsi="Times New Roman" w:cs="Times New Roman"/>
              </w:rPr>
            </w:pPr>
            <w:r w:rsidRPr="00675A98">
              <w:rPr>
                <w:rFonts w:ascii="Times New Roman" w:hAnsi="Times New Roman" w:cs="Times New Roman"/>
              </w:rPr>
              <w:t>6</w:t>
            </w:r>
          </w:p>
        </w:tc>
      </w:tr>
      <w:tr w:rsidR="00675A98" w:rsidRPr="00675A98" w14:paraId="11074897" w14:textId="77777777" w:rsidTr="00675A98">
        <w:trPr>
          <w:jc w:val="center"/>
        </w:trPr>
        <w:tc>
          <w:tcPr>
            <w:tcW w:w="0" w:type="auto"/>
            <w:tcBorders>
              <w:top w:val="nil"/>
              <w:left w:val="nil"/>
              <w:bottom w:val="nil"/>
              <w:right w:val="nil"/>
            </w:tcBorders>
            <w:shd w:val="clear" w:color="auto" w:fill="auto"/>
            <w:vAlign w:val="center"/>
            <w:hideMark/>
          </w:tcPr>
          <w:p w14:paraId="00DBDD0C" w14:textId="77777777" w:rsidR="00675A98" w:rsidRPr="00675A98" w:rsidRDefault="00675A98">
            <w:pPr>
              <w:rPr>
                <w:rFonts w:ascii="Times New Roman" w:hAnsi="Times New Roman" w:cs="Times New Roman"/>
              </w:rPr>
            </w:pPr>
            <w:r w:rsidRPr="00675A98">
              <w:rPr>
                <w:rFonts w:ascii="Times New Roman" w:hAnsi="Times New Roman" w:cs="Times New Roman"/>
              </w:rPr>
              <w:t>7</w:t>
            </w:r>
          </w:p>
        </w:tc>
        <w:tc>
          <w:tcPr>
            <w:tcW w:w="0" w:type="auto"/>
            <w:tcBorders>
              <w:top w:val="nil"/>
              <w:left w:val="nil"/>
              <w:bottom w:val="nil"/>
              <w:right w:val="nil"/>
            </w:tcBorders>
            <w:shd w:val="clear" w:color="auto" w:fill="auto"/>
            <w:vAlign w:val="center"/>
            <w:hideMark/>
          </w:tcPr>
          <w:p w14:paraId="0DBBB761" w14:textId="77777777" w:rsidR="00675A98" w:rsidRPr="00675A98" w:rsidRDefault="00675A98">
            <w:pPr>
              <w:rPr>
                <w:rFonts w:ascii="Times New Roman" w:hAnsi="Times New Roman" w:cs="Times New Roman"/>
              </w:rPr>
            </w:pPr>
            <w:r w:rsidRPr="00675A98">
              <w:rPr>
                <w:rFonts w:ascii="Times New Roman" w:hAnsi="Times New Roman" w:cs="Times New Roman"/>
              </w:rPr>
              <w:t>Davinci Code</w:t>
            </w:r>
          </w:p>
        </w:tc>
        <w:tc>
          <w:tcPr>
            <w:tcW w:w="0" w:type="auto"/>
            <w:tcBorders>
              <w:top w:val="nil"/>
              <w:left w:val="nil"/>
              <w:bottom w:val="nil"/>
              <w:right w:val="nil"/>
            </w:tcBorders>
            <w:shd w:val="clear" w:color="auto" w:fill="auto"/>
            <w:vAlign w:val="center"/>
            <w:hideMark/>
          </w:tcPr>
          <w:p w14:paraId="7576C98C" w14:textId="77777777" w:rsidR="00675A98" w:rsidRPr="00675A98" w:rsidRDefault="00675A98">
            <w:pPr>
              <w:rPr>
                <w:rFonts w:ascii="Times New Roman" w:hAnsi="Times New Roman" w:cs="Times New Roman"/>
              </w:rPr>
            </w:pPr>
            <w:r w:rsidRPr="00675A98">
              <w:rPr>
                <w:rFonts w:ascii="Times New Roman" w:hAnsi="Times New Roman" w:cs="Times New Roman"/>
              </w:rPr>
              <w:t>NULL</w:t>
            </w:r>
          </w:p>
        </w:tc>
        <w:tc>
          <w:tcPr>
            <w:tcW w:w="0" w:type="auto"/>
            <w:tcBorders>
              <w:top w:val="nil"/>
              <w:left w:val="nil"/>
              <w:bottom w:val="nil"/>
              <w:right w:val="nil"/>
            </w:tcBorders>
            <w:shd w:val="clear" w:color="auto" w:fill="auto"/>
            <w:vAlign w:val="center"/>
            <w:hideMark/>
          </w:tcPr>
          <w:p w14:paraId="691EE5DF" w14:textId="77777777" w:rsidR="00675A98" w:rsidRPr="00675A98" w:rsidRDefault="00675A98">
            <w:pPr>
              <w:rPr>
                <w:rFonts w:ascii="Times New Roman" w:hAnsi="Times New Roman" w:cs="Times New Roman"/>
              </w:rPr>
            </w:pPr>
            <w:r w:rsidRPr="00675A98">
              <w:rPr>
                <w:rFonts w:ascii="Times New Roman" w:hAnsi="Times New Roman" w:cs="Times New Roman"/>
              </w:rPr>
              <w:t>2007</w:t>
            </w:r>
          </w:p>
        </w:tc>
        <w:tc>
          <w:tcPr>
            <w:tcW w:w="0" w:type="auto"/>
            <w:tcBorders>
              <w:top w:val="nil"/>
              <w:left w:val="nil"/>
              <w:bottom w:val="nil"/>
              <w:right w:val="nil"/>
            </w:tcBorders>
            <w:shd w:val="clear" w:color="auto" w:fill="FFFF00"/>
            <w:vAlign w:val="center"/>
            <w:hideMark/>
          </w:tcPr>
          <w:p w14:paraId="616594B8" w14:textId="77777777" w:rsidR="00675A98" w:rsidRPr="00675A98" w:rsidRDefault="00675A98">
            <w:pPr>
              <w:rPr>
                <w:rFonts w:ascii="Times New Roman" w:hAnsi="Times New Roman" w:cs="Times New Roman"/>
              </w:rPr>
            </w:pPr>
            <w:r w:rsidRPr="00675A98">
              <w:rPr>
                <w:rFonts w:ascii="Times New Roman" w:hAnsi="Times New Roman" w:cs="Times New Roman"/>
              </w:rPr>
              <w:t>6</w:t>
            </w:r>
          </w:p>
        </w:tc>
      </w:tr>
      <w:tr w:rsidR="00675A98" w:rsidRPr="00675A98" w14:paraId="4ADB6A9B" w14:textId="77777777" w:rsidTr="00675A98">
        <w:trPr>
          <w:jc w:val="center"/>
        </w:trPr>
        <w:tc>
          <w:tcPr>
            <w:tcW w:w="0" w:type="auto"/>
            <w:tcBorders>
              <w:top w:val="nil"/>
              <w:left w:val="nil"/>
              <w:bottom w:val="nil"/>
              <w:right w:val="nil"/>
            </w:tcBorders>
            <w:shd w:val="clear" w:color="auto" w:fill="auto"/>
            <w:vAlign w:val="center"/>
            <w:hideMark/>
          </w:tcPr>
          <w:p w14:paraId="5F7871FD" w14:textId="77777777" w:rsidR="00675A98" w:rsidRPr="00675A98" w:rsidRDefault="00675A98">
            <w:pPr>
              <w:rPr>
                <w:rFonts w:ascii="Times New Roman" w:hAnsi="Times New Roman" w:cs="Times New Roman"/>
              </w:rPr>
            </w:pPr>
            <w:r w:rsidRPr="00675A98">
              <w:rPr>
                <w:rFonts w:ascii="Times New Roman" w:hAnsi="Times New Roman" w:cs="Times New Roman"/>
              </w:rPr>
              <w:t>9</w:t>
            </w:r>
          </w:p>
        </w:tc>
        <w:tc>
          <w:tcPr>
            <w:tcW w:w="0" w:type="auto"/>
            <w:tcBorders>
              <w:top w:val="nil"/>
              <w:left w:val="nil"/>
              <w:bottom w:val="nil"/>
              <w:right w:val="nil"/>
            </w:tcBorders>
            <w:shd w:val="clear" w:color="auto" w:fill="auto"/>
            <w:vAlign w:val="center"/>
            <w:hideMark/>
          </w:tcPr>
          <w:p w14:paraId="2AB9EC66" w14:textId="77777777" w:rsidR="00675A98" w:rsidRPr="00675A98" w:rsidRDefault="00675A98">
            <w:pPr>
              <w:rPr>
                <w:rFonts w:ascii="Times New Roman" w:hAnsi="Times New Roman" w:cs="Times New Roman"/>
              </w:rPr>
            </w:pPr>
            <w:r w:rsidRPr="00675A98">
              <w:rPr>
                <w:rFonts w:ascii="Times New Roman" w:hAnsi="Times New Roman" w:cs="Times New Roman"/>
              </w:rPr>
              <w:t>Honey mooners</w:t>
            </w:r>
          </w:p>
        </w:tc>
        <w:tc>
          <w:tcPr>
            <w:tcW w:w="0" w:type="auto"/>
            <w:tcBorders>
              <w:top w:val="nil"/>
              <w:left w:val="nil"/>
              <w:bottom w:val="nil"/>
              <w:right w:val="nil"/>
            </w:tcBorders>
            <w:shd w:val="clear" w:color="auto" w:fill="auto"/>
            <w:vAlign w:val="center"/>
            <w:hideMark/>
          </w:tcPr>
          <w:p w14:paraId="39AED7B4" w14:textId="77777777" w:rsidR="00675A98" w:rsidRPr="00675A98" w:rsidRDefault="00675A98">
            <w:pPr>
              <w:rPr>
                <w:rFonts w:ascii="Times New Roman" w:hAnsi="Times New Roman" w:cs="Times New Roman"/>
              </w:rPr>
            </w:pPr>
            <w:r w:rsidRPr="00675A98">
              <w:rPr>
                <w:rFonts w:ascii="Times New Roman" w:hAnsi="Times New Roman" w:cs="Times New Roman"/>
              </w:rPr>
              <w:t>John Schultz</w:t>
            </w:r>
          </w:p>
        </w:tc>
        <w:tc>
          <w:tcPr>
            <w:tcW w:w="0" w:type="auto"/>
            <w:tcBorders>
              <w:top w:val="nil"/>
              <w:left w:val="nil"/>
              <w:bottom w:val="nil"/>
              <w:right w:val="nil"/>
            </w:tcBorders>
            <w:shd w:val="clear" w:color="auto" w:fill="auto"/>
            <w:vAlign w:val="center"/>
            <w:hideMark/>
          </w:tcPr>
          <w:p w14:paraId="0395D548" w14:textId="77777777" w:rsidR="00675A98" w:rsidRPr="00675A98" w:rsidRDefault="00675A98">
            <w:pPr>
              <w:rPr>
                <w:rFonts w:ascii="Times New Roman" w:hAnsi="Times New Roman" w:cs="Times New Roman"/>
              </w:rPr>
            </w:pPr>
            <w:r w:rsidRPr="00675A98">
              <w:rPr>
                <w:rFonts w:ascii="Times New Roman" w:hAnsi="Times New Roman" w:cs="Times New Roman"/>
              </w:rPr>
              <w:t>2005</w:t>
            </w:r>
          </w:p>
        </w:tc>
        <w:tc>
          <w:tcPr>
            <w:tcW w:w="0" w:type="auto"/>
            <w:tcBorders>
              <w:top w:val="nil"/>
              <w:left w:val="nil"/>
              <w:bottom w:val="nil"/>
              <w:right w:val="nil"/>
            </w:tcBorders>
            <w:shd w:val="clear" w:color="auto" w:fill="FFFF00"/>
            <w:vAlign w:val="center"/>
            <w:hideMark/>
          </w:tcPr>
          <w:p w14:paraId="2623EA2C" w14:textId="77777777" w:rsidR="00675A98" w:rsidRPr="00675A98" w:rsidRDefault="00675A98">
            <w:pPr>
              <w:rPr>
                <w:rFonts w:ascii="Times New Roman" w:hAnsi="Times New Roman" w:cs="Times New Roman"/>
              </w:rPr>
            </w:pPr>
            <w:r w:rsidRPr="00675A98">
              <w:rPr>
                <w:rFonts w:ascii="Times New Roman" w:hAnsi="Times New Roman" w:cs="Times New Roman"/>
              </w:rPr>
              <w:t>8</w:t>
            </w:r>
          </w:p>
        </w:tc>
      </w:tr>
    </w:tbl>
    <w:p w14:paraId="5E95A73B" w14:textId="77777777" w:rsidR="00675A98" w:rsidRDefault="00675A98" w:rsidP="00675A98">
      <w:pPr>
        <w:pStyle w:val="HTMLPreformatted"/>
        <w:shd w:val="clear" w:color="auto" w:fill="F7F7F7"/>
        <w:wordWrap w:val="0"/>
        <w:spacing w:line="300" w:lineRule="atLeast"/>
        <w:jc w:val="center"/>
        <w:rPr>
          <w:rFonts w:ascii="Consolas" w:hAnsi="Consolas"/>
          <w:color w:val="222222"/>
        </w:rPr>
      </w:pPr>
    </w:p>
    <w:p w14:paraId="2E3D63FE" w14:textId="77777777" w:rsidR="00675A98" w:rsidRDefault="00675A98" w:rsidP="00675A98">
      <w:pPr>
        <w:shd w:val="clear" w:color="auto" w:fill="FFFFFF"/>
        <w:rPr>
          <w:rFonts w:ascii="Arial" w:hAnsi="Arial" w:cs="Arial"/>
          <w:color w:val="222222"/>
          <w:sz w:val="27"/>
          <w:szCs w:val="27"/>
        </w:rPr>
      </w:pPr>
      <w:r>
        <w:rPr>
          <w:rFonts w:ascii="Arial" w:hAnsi="Arial" w:cs="Arial"/>
          <w:color w:val="222222"/>
          <w:sz w:val="27"/>
          <w:szCs w:val="27"/>
        </w:rPr>
        <w:t> </w:t>
      </w:r>
    </w:p>
    <w:p w14:paraId="0431CDC9" w14:textId="77777777" w:rsidR="00675A98" w:rsidRPr="00AA07DB" w:rsidRDefault="00675A98" w:rsidP="00AF7B99">
      <w:pPr>
        <w:pStyle w:val="NormalWeb"/>
        <w:spacing w:before="0" w:beforeAutospacing="0" w:after="167" w:afterAutospacing="0"/>
        <w:rPr>
          <w:ins w:id="266" w:author="Unknown"/>
          <w:color w:val="333333"/>
          <w:sz w:val="32"/>
          <w:szCs w:val="32"/>
        </w:rPr>
      </w:pPr>
    </w:p>
    <w:tbl>
      <w:tblPr>
        <w:tblW w:w="1053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475"/>
        <w:gridCol w:w="8057"/>
      </w:tblGrid>
      <w:tr w:rsidR="00AF7B99" w:rsidRPr="00AA07DB" w14:paraId="770374DA"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05B04894" w14:textId="77777777" w:rsidR="00AF7B99" w:rsidRPr="00AA07DB" w:rsidRDefault="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Operator</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56DCFDDA" w14:textId="77777777" w:rsidR="00AF7B99" w:rsidRPr="00AA07DB" w:rsidRDefault="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Description</w:t>
            </w:r>
          </w:p>
        </w:tc>
      </w:tr>
      <w:tr w:rsidR="00AF7B99" w:rsidRPr="00AA07DB" w14:paraId="20C3CC1A"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5AA6B52C" w14:textId="77777777" w:rsidR="00AF7B99" w:rsidRPr="00AA07DB" w:rsidRDefault="00AF7B99">
            <w:pPr>
              <w:spacing w:after="335"/>
              <w:rPr>
                <w:rFonts w:ascii="Times New Roman" w:hAnsi="Times New Roman" w:cs="Times New Roman"/>
                <w:color w:val="333333"/>
                <w:sz w:val="32"/>
                <w:szCs w:val="32"/>
              </w:rPr>
            </w:pPr>
            <w:r w:rsidRPr="00AA07DB">
              <w:rPr>
                <w:rStyle w:val="HTMLCode"/>
                <w:rFonts w:ascii="Times New Roman" w:eastAsiaTheme="minorEastAsia" w:hAnsi="Times New Roman" w:cs="Times New Roman"/>
                <w:color w:val="C7254E"/>
                <w:sz w:val="32"/>
                <w:szCs w:val="32"/>
                <w:shd w:val="clear" w:color="auto" w:fill="F9F2F4"/>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48813B11"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Equal to</w:t>
            </w:r>
          </w:p>
        </w:tc>
      </w:tr>
      <w:tr w:rsidR="00AF7B99" w:rsidRPr="00AA07DB" w14:paraId="323E3C8D"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1279BB85" w14:textId="77777777" w:rsidR="00AF7B99" w:rsidRPr="00AA07DB" w:rsidRDefault="00AF7B99">
            <w:pPr>
              <w:spacing w:after="335"/>
              <w:rPr>
                <w:rFonts w:ascii="Times New Roman" w:hAnsi="Times New Roman" w:cs="Times New Roman"/>
                <w:color w:val="333333"/>
                <w:sz w:val="32"/>
                <w:szCs w:val="32"/>
              </w:rPr>
            </w:pPr>
            <w:r w:rsidRPr="00AA07DB">
              <w:rPr>
                <w:rStyle w:val="HTMLCode"/>
                <w:rFonts w:ascii="Times New Roman" w:eastAsiaTheme="minorEastAsia" w:hAnsi="Times New Roman" w:cs="Times New Roman"/>
                <w:color w:val="C7254E"/>
                <w:sz w:val="32"/>
                <w:szCs w:val="32"/>
                <w:shd w:val="clear" w:color="auto" w:fill="F9F2F4"/>
              </w:rPr>
              <w:lastRenderedPageBreak/>
              <w: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631B8806"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Not Equal to</w:t>
            </w:r>
          </w:p>
        </w:tc>
      </w:tr>
      <w:tr w:rsidR="00AF7B99" w:rsidRPr="00AA07DB" w14:paraId="2074C342"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18A5B60E" w14:textId="77777777" w:rsidR="00AF7B99" w:rsidRPr="00AA07DB" w:rsidRDefault="00AF7B99">
            <w:pPr>
              <w:spacing w:after="335"/>
              <w:rPr>
                <w:rFonts w:ascii="Times New Roman" w:hAnsi="Times New Roman" w:cs="Times New Roman"/>
                <w:color w:val="333333"/>
                <w:sz w:val="32"/>
                <w:szCs w:val="32"/>
              </w:rPr>
            </w:pPr>
            <w:r w:rsidRPr="00AA07DB">
              <w:rPr>
                <w:rStyle w:val="HTMLCode"/>
                <w:rFonts w:ascii="Times New Roman" w:eastAsiaTheme="minorEastAsia" w:hAnsi="Times New Roman" w:cs="Times New Roman"/>
                <w:color w:val="C7254E"/>
                <w:sz w:val="32"/>
                <w:szCs w:val="32"/>
                <w:shd w:val="clear" w:color="auto" w:fill="F9F2F4"/>
              </w:rPr>
              <w:t>&lt;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2845FFD8"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Less than</w:t>
            </w:r>
          </w:p>
        </w:tc>
      </w:tr>
      <w:tr w:rsidR="00AF7B99" w:rsidRPr="00AA07DB" w14:paraId="1737AB0F"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3A7380E3" w14:textId="77777777" w:rsidR="00AF7B99" w:rsidRPr="00AA07DB" w:rsidRDefault="00AF7B99">
            <w:pPr>
              <w:spacing w:after="335"/>
              <w:rPr>
                <w:rFonts w:ascii="Times New Roman" w:hAnsi="Times New Roman" w:cs="Times New Roman"/>
                <w:color w:val="333333"/>
                <w:sz w:val="32"/>
                <w:szCs w:val="32"/>
              </w:rPr>
            </w:pPr>
            <w:r w:rsidRPr="00AA07DB">
              <w:rPr>
                <w:rStyle w:val="HTMLCode"/>
                <w:rFonts w:ascii="Times New Roman" w:eastAsiaTheme="minorEastAsia" w:hAnsi="Times New Roman" w:cs="Times New Roman"/>
                <w:color w:val="C7254E"/>
                <w:sz w:val="32"/>
                <w:szCs w:val="32"/>
                <w:shd w:val="clear" w:color="auto" w:fill="F9F2F4"/>
              </w:rPr>
              <w:t>&gt;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7C2449FF"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Greater than</w:t>
            </w:r>
          </w:p>
        </w:tc>
      </w:tr>
      <w:tr w:rsidR="00AF7B99" w:rsidRPr="00AA07DB" w14:paraId="46B91B45"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4DAA15D2" w14:textId="77777777" w:rsidR="00AF7B99" w:rsidRPr="00AA07DB" w:rsidRDefault="00AF7B99">
            <w:pPr>
              <w:spacing w:after="335"/>
              <w:rPr>
                <w:rFonts w:ascii="Times New Roman" w:hAnsi="Times New Roman" w:cs="Times New Roman"/>
                <w:color w:val="333333"/>
                <w:sz w:val="32"/>
                <w:szCs w:val="32"/>
              </w:rPr>
            </w:pPr>
            <w:r w:rsidRPr="00AA07DB">
              <w:rPr>
                <w:rStyle w:val="HTMLCode"/>
                <w:rFonts w:ascii="Times New Roman" w:eastAsiaTheme="minorEastAsia" w:hAnsi="Times New Roman" w:cs="Times New Roman"/>
                <w:color w:val="C7254E"/>
                <w:sz w:val="32"/>
                <w:szCs w:val="32"/>
                <w:shd w:val="clear" w:color="auto" w:fill="F9F2F4"/>
              </w:rPr>
              <w:t>&lt;=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1113FC0C"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Less than or Equal to</w:t>
            </w:r>
          </w:p>
        </w:tc>
      </w:tr>
      <w:tr w:rsidR="00AF7B99" w:rsidRPr="00AA07DB" w14:paraId="39D4308D"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465807C6" w14:textId="77777777" w:rsidR="00AF7B99" w:rsidRPr="00AA07DB" w:rsidRDefault="00AF7B99">
            <w:pPr>
              <w:spacing w:after="335"/>
              <w:rPr>
                <w:rFonts w:ascii="Times New Roman" w:hAnsi="Times New Roman" w:cs="Times New Roman"/>
                <w:color w:val="333333"/>
                <w:sz w:val="32"/>
                <w:szCs w:val="32"/>
              </w:rPr>
            </w:pPr>
            <w:r w:rsidRPr="00AA07DB">
              <w:rPr>
                <w:rStyle w:val="HTMLCode"/>
                <w:rFonts w:ascii="Times New Roman" w:eastAsiaTheme="minorEastAsia" w:hAnsi="Times New Roman" w:cs="Times New Roman"/>
                <w:color w:val="C7254E"/>
                <w:sz w:val="32"/>
                <w:szCs w:val="32"/>
                <w:shd w:val="clear" w:color="auto" w:fill="F9F2F4"/>
              </w:rPr>
              <w:t>&gt;=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3A2F0B60"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Greate than or Equal to</w:t>
            </w:r>
          </w:p>
        </w:tc>
      </w:tr>
      <w:tr w:rsidR="00AF7B99" w:rsidRPr="00AA07DB" w14:paraId="2663AFF7"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1C57606D" w14:textId="77777777" w:rsidR="00AF7B99" w:rsidRPr="00AA07DB" w:rsidRDefault="00AF7B99">
            <w:pPr>
              <w:spacing w:after="335"/>
              <w:rPr>
                <w:rFonts w:ascii="Times New Roman" w:hAnsi="Times New Roman" w:cs="Times New Roman"/>
                <w:color w:val="333333"/>
                <w:sz w:val="32"/>
                <w:szCs w:val="32"/>
              </w:rPr>
            </w:pPr>
            <w:r w:rsidRPr="00AA07DB">
              <w:rPr>
                <w:rStyle w:val="HTMLCode"/>
                <w:rFonts w:ascii="Times New Roman" w:eastAsiaTheme="minorEastAsia" w:hAnsi="Times New Roman" w:cs="Times New Roman"/>
                <w:color w:val="C7254E"/>
                <w:sz w:val="32"/>
                <w:szCs w:val="32"/>
                <w:shd w:val="clear" w:color="auto" w:fill="F9F2F4"/>
              </w:rPr>
              <w:t>BETWEEN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5F1AE8D9"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Between a specified range of values</w:t>
            </w:r>
          </w:p>
        </w:tc>
      </w:tr>
      <w:tr w:rsidR="00AF7B99" w:rsidRPr="00AA07DB" w14:paraId="7910B619"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5962561E" w14:textId="77777777" w:rsidR="00AF7B99" w:rsidRPr="00AA07DB" w:rsidRDefault="00AF7B99">
            <w:pPr>
              <w:spacing w:after="335"/>
              <w:rPr>
                <w:rFonts w:ascii="Times New Roman" w:hAnsi="Times New Roman" w:cs="Times New Roman"/>
                <w:color w:val="333333"/>
                <w:sz w:val="32"/>
                <w:szCs w:val="32"/>
              </w:rPr>
            </w:pPr>
            <w:r w:rsidRPr="00AA07DB">
              <w:rPr>
                <w:rStyle w:val="HTMLCode"/>
                <w:rFonts w:ascii="Times New Roman" w:eastAsiaTheme="minorEastAsia" w:hAnsi="Times New Roman" w:cs="Times New Roman"/>
                <w:color w:val="C7254E"/>
                <w:sz w:val="32"/>
                <w:szCs w:val="32"/>
                <w:shd w:val="clear" w:color="auto" w:fill="F9F2F4"/>
              </w:rPr>
              <w:t>LIKE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2C8EB05D"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This is used to search for a pattern in value.</w:t>
            </w:r>
          </w:p>
        </w:tc>
      </w:tr>
      <w:tr w:rsidR="00AF7B99" w:rsidRPr="00AA07DB" w14:paraId="28660211"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1126E6E1" w14:textId="77777777" w:rsidR="00AF7B99" w:rsidRPr="00AA07DB" w:rsidRDefault="00AF7B99">
            <w:pPr>
              <w:spacing w:after="335"/>
              <w:rPr>
                <w:rFonts w:ascii="Times New Roman" w:hAnsi="Times New Roman" w:cs="Times New Roman"/>
                <w:color w:val="333333"/>
                <w:sz w:val="32"/>
                <w:szCs w:val="32"/>
              </w:rPr>
            </w:pPr>
            <w:r w:rsidRPr="00AA07DB">
              <w:rPr>
                <w:rStyle w:val="HTMLCode"/>
                <w:rFonts w:ascii="Times New Roman" w:eastAsiaTheme="minorEastAsia" w:hAnsi="Times New Roman" w:cs="Times New Roman"/>
                <w:color w:val="C7254E"/>
                <w:sz w:val="32"/>
                <w:szCs w:val="32"/>
                <w:shd w:val="clear" w:color="auto" w:fill="F9F2F4"/>
              </w:rPr>
              <w:t>IN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1C73FAB7"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In a given set of values</w:t>
            </w:r>
          </w:p>
        </w:tc>
      </w:tr>
    </w:tbl>
    <w:p w14:paraId="6C6A19DE" w14:textId="77777777" w:rsidR="00AF7B99" w:rsidRDefault="00AF7B99">
      <w:pPr>
        <w:rPr>
          <w:rFonts w:ascii="Times New Roman" w:hAnsi="Times New Roman" w:cs="Times New Roman"/>
          <w:sz w:val="32"/>
          <w:szCs w:val="32"/>
        </w:rPr>
      </w:pPr>
    </w:p>
    <w:p w14:paraId="3D6F55BB" w14:textId="77777777" w:rsidR="00C939D3" w:rsidRDefault="00C939D3">
      <w:pPr>
        <w:rPr>
          <w:rFonts w:ascii="Times New Roman" w:hAnsi="Times New Roman" w:cs="Times New Roman"/>
          <w:sz w:val="32"/>
          <w:szCs w:val="32"/>
        </w:rPr>
      </w:pPr>
    </w:p>
    <w:p w14:paraId="7338B8FA" w14:textId="77777777" w:rsidR="00C939D3" w:rsidRPr="00C939D3" w:rsidRDefault="00C939D3" w:rsidP="00C939D3">
      <w:pPr>
        <w:pStyle w:val="Heading1"/>
        <w:shd w:val="clear" w:color="auto" w:fill="FFFFFF"/>
        <w:spacing w:before="150" w:after="150"/>
        <w:rPr>
          <w:rFonts w:ascii="Segoe UI" w:hAnsi="Segoe UI" w:cs="Segoe UI"/>
          <w:b w:val="0"/>
          <w:bCs w:val="0"/>
          <w:color w:val="000000"/>
          <w:sz w:val="63"/>
          <w:szCs w:val="63"/>
        </w:rPr>
      </w:pPr>
      <w:r>
        <w:rPr>
          <w:rFonts w:ascii="Segoe UI" w:hAnsi="Segoe UI" w:cs="Segoe UI"/>
          <w:b w:val="0"/>
          <w:bCs w:val="0"/>
          <w:color w:val="000000"/>
          <w:sz w:val="63"/>
          <w:szCs w:val="63"/>
        </w:rPr>
        <w:t>SQL </w:t>
      </w:r>
      <w:r>
        <w:rPr>
          <w:rStyle w:val="colorh1"/>
          <w:rFonts w:ascii="Segoe UI" w:hAnsi="Segoe UI" w:cs="Segoe UI"/>
          <w:b w:val="0"/>
          <w:bCs w:val="0"/>
          <w:color w:val="000000"/>
          <w:sz w:val="63"/>
          <w:szCs w:val="63"/>
        </w:rPr>
        <w:t>BETWEEN</w:t>
      </w:r>
      <w:r>
        <w:rPr>
          <w:rFonts w:ascii="Segoe UI" w:hAnsi="Segoe UI" w:cs="Segoe UI"/>
          <w:b w:val="0"/>
          <w:bCs w:val="0"/>
          <w:color w:val="000000"/>
          <w:sz w:val="63"/>
          <w:szCs w:val="63"/>
        </w:rPr>
        <w:t> Operator</w:t>
      </w:r>
    </w:p>
    <w:p w14:paraId="621D4B0D" w14:textId="77777777" w:rsidR="00C939D3" w:rsidRDefault="00C939D3" w:rsidP="00C939D3">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SQL BETWEEN Operator</w:t>
      </w:r>
    </w:p>
    <w:p w14:paraId="18D511DC" w14:textId="77777777" w:rsidR="00C939D3" w:rsidRDefault="00C939D3" w:rsidP="00C939D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BETWEEN operator selects values within a given range. The values can be numbers, text, or dates.</w:t>
      </w:r>
    </w:p>
    <w:p w14:paraId="411ADA1F" w14:textId="77777777" w:rsidR="00C939D3" w:rsidRDefault="00C939D3" w:rsidP="00C939D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BETWEEN operator is inclusive: begin and end values are included. </w:t>
      </w:r>
    </w:p>
    <w:p w14:paraId="3E2EAFC1" w14:textId="77777777" w:rsidR="00C939D3" w:rsidRDefault="00C939D3" w:rsidP="00C939D3">
      <w:pPr>
        <w:pStyle w:val="Heading3"/>
        <w:shd w:val="clear" w:color="auto" w:fill="FFFFFF"/>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lastRenderedPageBreak/>
        <w:t>BETWEEN Syntax</w:t>
      </w:r>
    </w:p>
    <w:p w14:paraId="20194673" w14:textId="77777777" w:rsidR="00C939D3" w:rsidRDefault="00C939D3" w:rsidP="00C939D3">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r>
        <w:rPr>
          <w:rStyle w:val="Emphasis"/>
          <w:rFonts w:ascii="Consolas" w:hAnsi="Consolas"/>
          <w:color w:val="000000"/>
          <w:sz w:val="23"/>
          <w:szCs w:val="23"/>
        </w:rPr>
        <w:t>column_name(s)</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w:t>
      </w:r>
      <w:r>
        <w:rPr>
          <w:rStyle w:val="Emphasis"/>
          <w:rFonts w:ascii="Consolas" w:hAnsi="Consolas"/>
          <w:color w:val="000000"/>
          <w:sz w:val="23"/>
          <w:szCs w:val="23"/>
        </w:rPr>
        <w:t>table_name</w:t>
      </w:r>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w:t>
      </w:r>
      <w:r>
        <w:rPr>
          <w:rStyle w:val="Emphasis"/>
          <w:rFonts w:ascii="Consolas" w:hAnsi="Consolas"/>
          <w:color w:val="000000"/>
          <w:sz w:val="23"/>
          <w:szCs w:val="23"/>
        </w:rPr>
        <w:t>column_name </w:t>
      </w:r>
      <w:r>
        <w:rPr>
          <w:rStyle w:val="sqlkeywordcolor"/>
          <w:rFonts w:ascii="Consolas" w:hAnsi="Consolas"/>
          <w:color w:val="0000CD"/>
          <w:sz w:val="23"/>
          <w:szCs w:val="23"/>
        </w:rPr>
        <w:t>BETWEEN</w:t>
      </w:r>
      <w:r>
        <w:rPr>
          <w:rStyle w:val="sqlcolor"/>
          <w:rFonts w:ascii="Consolas" w:hAnsi="Consolas"/>
          <w:color w:val="000000"/>
          <w:sz w:val="23"/>
          <w:szCs w:val="23"/>
        </w:rPr>
        <w:t> </w:t>
      </w:r>
      <w:r>
        <w:rPr>
          <w:rStyle w:val="Emphasis"/>
          <w:rFonts w:ascii="Consolas" w:hAnsi="Consolas"/>
          <w:color w:val="000000"/>
          <w:sz w:val="23"/>
          <w:szCs w:val="23"/>
        </w:rPr>
        <w:t>value1</w:t>
      </w:r>
      <w:r>
        <w:rPr>
          <w:rStyle w:val="sqlcolor"/>
          <w:rFonts w:ascii="Consolas" w:hAnsi="Consolas"/>
          <w:color w:val="000000"/>
          <w:sz w:val="23"/>
          <w:szCs w:val="23"/>
        </w:rPr>
        <w:t> </w:t>
      </w:r>
      <w:r>
        <w:rPr>
          <w:rStyle w:val="sqlkeywordcolor"/>
          <w:rFonts w:ascii="Consolas" w:hAnsi="Consolas"/>
          <w:color w:val="0000CD"/>
          <w:sz w:val="23"/>
          <w:szCs w:val="23"/>
        </w:rPr>
        <w:t>AND</w:t>
      </w:r>
      <w:r>
        <w:rPr>
          <w:rStyle w:val="sqlcolor"/>
          <w:rFonts w:ascii="Consolas" w:hAnsi="Consolas"/>
          <w:color w:val="000000"/>
          <w:sz w:val="23"/>
          <w:szCs w:val="23"/>
        </w:rPr>
        <w:t> </w:t>
      </w:r>
      <w:r>
        <w:rPr>
          <w:rStyle w:val="Emphasis"/>
          <w:rFonts w:ascii="Consolas" w:hAnsi="Consolas"/>
          <w:color w:val="000000"/>
          <w:sz w:val="23"/>
          <w:szCs w:val="23"/>
        </w:rPr>
        <w:t>value2;</w:t>
      </w:r>
    </w:p>
    <w:p w14:paraId="04B05A43" w14:textId="77777777" w:rsidR="00C939D3" w:rsidRDefault="00000000" w:rsidP="00C939D3">
      <w:pPr>
        <w:spacing w:before="300" w:after="300"/>
        <w:rPr>
          <w:rFonts w:ascii="Times New Roman" w:hAnsi="Times New Roman"/>
          <w:sz w:val="24"/>
          <w:szCs w:val="24"/>
        </w:rPr>
      </w:pPr>
      <w:r>
        <w:pict w14:anchorId="320ED141">
          <v:rect id="_x0000_i1052" style="width:0;height:0" o:hralign="center" o:hrstd="t" o:hrnoshade="t" o:hr="t" fillcolor="black" stroked="f"/>
        </w:pict>
      </w:r>
    </w:p>
    <w:p w14:paraId="7C835D74" w14:textId="77777777" w:rsidR="00C939D3" w:rsidRDefault="00C939D3" w:rsidP="00C939D3">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Demo Database</w:t>
      </w:r>
    </w:p>
    <w:p w14:paraId="56A53648" w14:textId="77777777" w:rsidR="00C939D3" w:rsidRDefault="00C939D3" w:rsidP="00C939D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Below is a selection from the "Products" table in the Northwind sample database:</w:t>
      </w:r>
    </w:p>
    <w:tbl>
      <w:tblPr>
        <w:tblW w:w="13125"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806"/>
        <w:gridCol w:w="4093"/>
        <w:gridCol w:w="1688"/>
        <w:gridCol w:w="1776"/>
        <w:gridCol w:w="2712"/>
        <w:gridCol w:w="1050"/>
      </w:tblGrid>
      <w:tr w:rsidR="00C939D3" w14:paraId="7BE5227F" w14:textId="77777777" w:rsidTr="00C939D3">
        <w:tc>
          <w:tcPr>
            <w:tcW w:w="0" w:type="auto"/>
            <w:shd w:val="clear" w:color="auto" w:fill="FFFFFF"/>
            <w:tcMar>
              <w:top w:w="120" w:type="dxa"/>
              <w:left w:w="240" w:type="dxa"/>
              <w:bottom w:w="120" w:type="dxa"/>
              <w:right w:w="120" w:type="dxa"/>
            </w:tcMar>
            <w:hideMark/>
          </w:tcPr>
          <w:p w14:paraId="1B204DD6" w14:textId="77777777" w:rsidR="00C939D3" w:rsidRDefault="00C939D3">
            <w:pPr>
              <w:spacing w:before="300" w:after="300"/>
              <w:rPr>
                <w:rFonts w:ascii="Times New Roman" w:hAnsi="Times New Roman"/>
                <w:b/>
                <w:bCs/>
                <w:sz w:val="24"/>
                <w:szCs w:val="24"/>
              </w:rPr>
            </w:pPr>
            <w:r>
              <w:rPr>
                <w:b/>
                <w:bCs/>
              </w:rPr>
              <w:t>ProductID</w:t>
            </w:r>
          </w:p>
        </w:tc>
        <w:tc>
          <w:tcPr>
            <w:tcW w:w="0" w:type="auto"/>
            <w:shd w:val="clear" w:color="auto" w:fill="FFFFFF"/>
            <w:tcMar>
              <w:top w:w="120" w:type="dxa"/>
              <w:left w:w="120" w:type="dxa"/>
              <w:bottom w:w="120" w:type="dxa"/>
              <w:right w:w="120" w:type="dxa"/>
            </w:tcMar>
            <w:hideMark/>
          </w:tcPr>
          <w:p w14:paraId="4156D0E0" w14:textId="77777777" w:rsidR="00C939D3" w:rsidRDefault="00C939D3">
            <w:pPr>
              <w:spacing w:before="300" w:after="300"/>
              <w:rPr>
                <w:b/>
                <w:bCs/>
              </w:rPr>
            </w:pPr>
            <w:r>
              <w:rPr>
                <w:b/>
                <w:bCs/>
              </w:rPr>
              <w:t>ProductName</w:t>
            </w:r>
          </w:p>
        </w:tc>
        <w:tc>
          <w:tcPr>
            <w:tcW w:w="0" w:type="auto"/>
            <w:shd w:val="clear" w:color="auto" w:fill="FFFFFF"/>
            <w:tcMar>
              <w:top w:w="120" w:type="dxa"/>
              <w:left w:w="120" w:type="dxa"/>
              <w:bottom w:w="120" w:type="dxa"/>
              <w:right w:w="120" w:type="dxa"/>
            </w:tcMar>
            <w:hideMark/>
          </w:tcPr>
          <w:p w14:paraId="3A97FBD0" w14:textId="77777777" w:rsidR="00C939D3" w:rsidRDefault="00C939D3">
            <w:pPr>
              <w:spacing w:before="300" w:after="300"/>
              <w:rPr>
                <w:b/>
                <w:bCs/>
              </w:rPr>
            </w:pPr>
            <w:r>
              <w:rPr>
                <w:b/>
                <w:bCs/>
              </w:rPr>
              <w:t>SupplierID</w:t>
            </w:r>
          </w:p>
        </w:tc>
        <w:tc>
          <w:tcPr>
            <w:tcW w:w="0" w:type="auto"/>
            <w:shd w:val="clear" w:color="auto" w:fill="FFFFFF"/>
            <w:tcMar>
              <w:top w:w="120" w:type="dxa"/>
              <w:left w:w="120" w:type="dxa"/>
              <w:bottom w:w="120" w:type="dxa"/>
              <w:right w:w="120" w:type="dxa"/>
            </w:tcMar>
            <w:hideMark/>
          </w:tcPr>
          <w:p w14:paraId="73A43D9D" w14:textId="77777777" w:rsidR="00C939D3" w:rsidRDefault="00C939D3">
            <w:pPr>
              <w:spacing w:before="300" w:after="300"/>
              <w:rPr>
                <w:b/>
                <w:bCs/>
              </w:rPr>
            </w:pPr>
            <w:r>
              <w:rPr>
                <w:b/>
                <w:bCs/>
              </w:rPr>
              <w:t>CategoryID</w:t>
            </w:r>
          </w:p>
        </w:tc>
        <w:tc>
          <w:tcPr>
            <w:tcW w:w="0" w:type="auto"/>
            <w:shd w:val="clear" w:color="auto" w:fill="FFFFFF"/>
            <w:tcMar>
              <w:top w:w="120" w:type="dxa"/>
              <w:left w:w="120" w:type="dxa"/>
              <w:bottom w:w="120" w:type="dxa"/>
              <w:right w:w="120" w:type="dxa"/>
            </w:tcMar>
            <w:hideMark/>
          </w:tcPr>
          <w:p w14:paraId="7EDCB52E" w14:textId="77777777" w:rsidR="00C939D3" w:rsidRDefault="00C939D3">
            <w:pPr>
              <w:spacing w:before="300" w:after="300"/>
              <w:rPr>
                <w:b/>
                <w:bCs/>
              </w:rPr>
            </w:pPr>
            <w:r>
              <w:rPr>
                <w:b/>
                <w:bCs/>
              </w:rPr>
              <w:t>Unit</w:t>
            </w:r>
          </w:p>
        </w:tc>
        <w:tc>
          <w:tcPr>
            <w:tcW w:w="0" w:type="auto"/>
            <w:shd w:val="clear" w:color="auto" w:fill="FFFFFF"/>
            <w:tcMar>
              <w:top w:w="120" w:type="dxa"/>
              <w:left w:w="120" w:type="dxa"/>
              <w:bottom w:w="120" w:type="dxa"/>
              <w:right w:w="120" w:type="dxa"/>
            </w:tcMar>
            <w:hideMark/>
          </w:tcPr>
          <w:p w14:paraId="741F9D5E" w14:textId="77777777" w:rsidR="00C939D3" w:rsidRDefault="00C939D3">
            <w:pPr>
              <w:spacing w:before="300" w:after="300"/>
              <w:rPr>
                <w:b/>
                <w:bCs/>
              </w:rPr>
            </w:pPr>
            <w:r>
              <w:rPr>
                <w:b/>
                <w:bCs/>
              </w:rPr>
              <w:t>Price</w:t>
            </w:r>
          </w:p>
        </w:tc>
      </w:tr>
      <w:tr w:rsidR="00C939D3" w14:paraId="21E6E40E" w14:textId="77777777" w:rsidTr="00C939D3">
        <w:tc>
          <w:tcPr>
            <w:tcW w:w="0" w:type="auto"/>
            <w:shd w:val="clear" w:color="auto" w:fill="F1F1F1"/>
            <w:tcMar>
              <w:top w:w="120" w:type="dxa"/>
              <w:left w:w="240" w:type="dxa"/>
              <w:bottom w:w="120" w:type="dxa"/>
              <w:right w:w="120" w:type="dxa"/>
            </w:tcMar>
            <w:hideMark/>
          </w:tcPr>
          <w:p w14:paraId="20694C03" w14:textId="77777777" w:rsidR="00C939D3" w:rsidRDefault="00C939D3">
            <w:pPr>
              <w:spacing w:before="300" w:after="300"/>
            </w:pPr>
            <w:r>
              <w:t>1</w:t>
            </w:r>
          </w:p>
        </w:tc>
        <w:tc>
          <w:tcPr>
            <w:tcW w:w="0" w:type="auto"/>
            <w:shd w:val="clear" w:color="auto" w:fill="F1F1F1"/>
            <w:tcMar>
              <w:top w:w="120" w:type="dxa"/>
              <w:left w:w="120" w:type="dxa"/>
              <w:bottom w:w="120" w:type="dxa"/>
              <w:right w:w="120" w:type="dxa"/>
            </w:tcMar>
            <w:hideMark/>
          </w:tcPr>
          <w:p w14:paraId="0295DBE5" w14:textId="77777777" w:rsidR="00C939D3" w:rsidRDefault="00C939D3">
            <w:pPr>
              <w:spacing w:before="300" w:after="300"/>
            </w:pPr>
            <w:r>
              <w:t>Chais</w:t>
            </w:r>
          </w:p>
        </w:tc>
        <w:tc>
          <w:tcPr>
            <w:tcW w:w="0" w:type="auto"/>
            <w:shd w:val="clear" w:color="auto" w:fill="F1F1F1"/>
            <w:tcMar>
              <w:top w:w="120" w:type="dxa"/>
              <w:left w:w="120" w:type="dxa"/>
              <w:bottom w:w="120" w:type="dxa"/>
              <w:right w:w="120" w:type="dxa"/>
            </w:tcMar>
            <w:hideMark/>
          </w:tcPr>
          <w:p w14:paraId="4A219AA3" w14:textId="77777777" w:rsidR="00C939D3" w:rsidRDefault="00C939D3">
            <w:pPr>
              <w:spacing w:before="300" w:after="300"/>
            </w:pPr>
            <w:r>
              <w:t>1</w:t>
            </w:r>
          </w:p>
        </w:tc>
        <w:tc>
          <w:tcPr>
            <w:tcW w:w="0" w:type="auto"/>
            <w:shd w:val="clear" w:color="auto" w:fill="F1F1F1"/>
            <w:tcMar>
              <w:top w:w="120" w:type="dxa"/>
              <w:left w:w="120" w:type="dxa"/>
              <w:bottom w:w="120" w:type="dxa"/>
              <w:right w:w="120" w:type="dxa"/>
            </w:tcMar>
            <w:hideMark/>
          </w:tcPr>
          <w:p w14:paraId="06362CC6" w14:textId="77777777" w:rsidR="00C939D3" w:rsidRDefault="00C939D3">
            <w:pPr>
              <w:spacing w:before="300" w:after="300"/>
            </w:pPr>
            <w:r>
              <w:t>1</w:t>
            </w:r>
          </w:p>
        </w:tc>
        <w:tc>
          <w:tcPr>
            <w:tcW w:w="0" w:type="auto"/>
            <w:shd w:val="clear" w:color="auto" w:fill="F1F1F1"/>
            <w:tcMar>
              <w:top w:w="120" w:type="dxa"/>
              <w:left w:w="120" w:type="dxa"/>
              <w:bottom w:w="120" w:type="dxa"/>
              <w:right w:w="120" w:type="dxa"/>
            </w:tcMar>
            <w:hideMark/>
          </w:tcPr>
          <w:p w14:paraId="67604BF8" w14:textId="77777777" w:rsidR="00C939D3" w:rsidRDefault="00C939D3">
            <w:pPr>
              <w:spacing w:before="300" w:after="300"/>
            </w:pPr>
            <w:r>
              <w:t>10 boxes x 20 bags</w:t>
            </w:r>
          </w:p>
        </w:tc>
        <w:tc>
          <w:tcPr>
            <w:tcW w:w="0" w:type="auto"/>
            <w:shd w:val="clear" w:color="auto" w:fill="F1F1F1"/>
            <w:tcMar>
              <w:top w:w="120" w:type="dxa"/>
              <w:left w:w="120" w:type="dxa"/>
              <w:bottom w:w="120" w:type="dxa"/>
              <w:right w:w="120" w:type="dxa"/>
            </w:tcMar>
            <w:hideMark/>
          </w:tcPr>
          <w:p w14:paraId="744F5117" w14:textId="77777777" w:rsidR="00C939D3" w:rsidRDefault="00C939D3">
            <w:pPr>
              <w:spacing w:before="300" w:after="300"/>
            </w:pPr>
            <w:r>
              <w:t>18</w:t>
            </w:r>
          </w:p>
        </w:tc>
      </w:tr>
      <w:tr w:rsidR="00C939D3" w14:paraId="221EECAE" w14:textId="77777777" w:rsidTr="00C939D3">
        <w:tc>
          <w:tcPr>
            <w:tcW w:w="0" w:type="auto"/>
            <w:shd w:val="clear" w:color="auto" w:fill="FFFFFF"/>
            <w:tcMar>
              <w:top w:w="120" w:type="dxa"/>
              <w:left w:w="240" w:type="dxa"/>
              <w:bottom w:w="120" w:type="dxa"/>
              <w:right w:w="120" w:type="dxa"/>
            </w:tcMar>
            <w:hideMark/>
          </w:tcPr>
          <w:p w14:paraId="31C7BAF0" w14:textId="77777777" w:rsidR="00C939D3" w:rsidRDefault="00C939D3">
            <w:pPr>
              <w:spacing w:before="300" w:after="300"/>
            </w:pPr>
            <w:r>
              <w:t>2</w:t>
            </w:r>
          </w:p>
        </w:tc>
        <w:tc>
          <w:tcPr>
            <w:tcW w:w="0" w:type="auto"/>
            <w:shd w:val="clear" w:color="auto" w:fill="FFFFFF"/>
            <w:tcMar>
              <w:top w:w="120" w:type="dxa"/>
              <w:left w:w="120" w:type="dxa"/>
              <w:bottom w:w="120" w:type="dxa"/>
              <w:right w:w="120" w:type="dxa"/>
            </w:tcMar>
            <w:hideMark/>
          </w:tcPr>
          <w:p w14:paraId="565B5876" w14:textId="77777777" w:rsidR="00C939D3" w:rsidRDefault="00C939D3">
            <w:pPr>
              <w:spacing w:before="300" w:after="300"/>
            </w:pPr>
            <w:r>
              <w:t>Chang</w:t>
            </w:r>
          </w:p>
        </w:tc>
        <w:tc>
          <w:tcPr>
            <w:tcW w:w="0" w:type="auto"/>
            <w:shd w:val="clear" w:color="auto" w:fill="FFFFFF"/>
            <w:tcMar>
              <w:top w:w="120" w:type="dxa"/>
              <w:left w:w="120" w:type="dxa"/>
              <w:bottom w:w="120" w:type="dxa"/>
              <w:right w:w="120" w:type="dxa"/>
            </w:tcMar>
            <w:hideMark/>
          </w:tcPr>
          <w:p w14:paraId="095D8774" w14:textId="77777777" w:rsidR="00C939D3" w:rsidRDefault="00C939D3">
            <w:pPr>
              <w:spacing w:before="300" w:after="300"/>
            </w:pPr>
            <w:r>
              <w:t>1</w:t>
            </w:r>
          </w:p>
        </w:tc>
        <w:tc>
          <w:tcPr>
            <w:tcW w:w="0" w:type="auto"/>
            <w:shd w:val="clear" w:color="auto" w:fill="FFFFFF"/>
            <w:tcMar>
              <w:top w:w="120" w:type="dxa"/>
              <w:left w:w="120" w:type="dxa"/>
              <w:bottom w:w="120" w:type="dxa"/>
              <w:right w:w="120" w:type="dxa"/>
            </w:tcMar>
            <w:hideMark/>
          </w:tcPr>
          <w:p w14:paraId="642225C9" w14:textId="77777777" w:rsidR="00C939D3" w:rsidRDefault="00C939D3">
            <w:pPr>
              <w:spacing w:before="300" w:after="300"/>
            </w:pPr>
            <w:r>
              <w:t>1</w:t>
            </w:r>
          </w:p>
        </w:tc>
        <w:tc>
          <w:tcPr>
            <w:tcW w:w="0" w:type="auto"/>
            <w:shd w:val="clear" w:color="auto" w:fill="FFFFFF"/>
            <w:tcMar>
              <w:top w:w="120" w:type="dxa"/>
              <w:left w:w="120" w:type="dxa"/>
              <w:bottom w:w="120" w:type="dxa"/>
              <w:right w:w="120" w:type="dxa"/>
            </w:tcMar>
            <w:hideMark/>
          </w:tcPr>
          <w:p w14:paraId="0D107626" w14:textId="77777777" w:rsidR="00C939D3" w:rsidRDefault="00C939D3">
            <w:pPr>
              <w:spacing w:before="300" w:after="300"/>
            </w:pPr>
            <w:r>
              <w:t>24 - 12 oz bottles</w:t>
            </w:r>
          </w:p>
        </w:tc>
        <w:tc>
          <w:tcPr>
            <w:tcW w:w="0" w:type="auto"/>
            <w:shd w:val="clear" w:color="auto" w:fill="FFFFFF"/>
            <w:tcMar>
              <w:top w:w="120" w:type="dxa"/>
              <w:left w:w="120" w:type="dxa"/>
              <w:bottom w:w="120" w:type="dxa"/>
              <w:right w:w="120" w:type="dxa"/>
            </w:tcMar>
            <w:hideMark/>
          </w:tcPr>
          <w:p w14:paraId="4B915962" w14:textId="77777777" w:rsidR="00C939D3" w:rsidRDefault="00C939D3">
            <w:pPr>
              <w:spacing w:before="300" w:after="300"/>
            </w:pPr>
            <w:r>
              <w:t>19</w:t>
            </w:r>
          </w:p>
        </w:tc>
      </w:tr>
      <w:tr w:rsidR="00C939D3" w14:paraId="3ADE0336" w14:textId="77777777" w:rsidTr="00C939D3">
        <w:tc>
          <w:tcPr>
            <w:tcW w:w="0" w:type="auto"/>
            <w:shd w:val="clear" w:color="auto" w:fill="F1F1F1"/>
            <w:tcMar>
              <w:top w:w="120" w:type="dxa"/>
              <w:left w:w="240" w:type="dxa"/>
              <w:bottom w:w="120" w:type="dxa"/>
              <w:right w:w="120" w:type="dxa"/>
            </w:tcMar>
            <w:hideMark/>
          </w:tcPr>
          <w:p w14:paraId="176A8E27" w14:textId="77777777" w:rsidR="00C939D3" w:rsidRDefault="00C939D3">
            <w:pPr>
              <w:spacing w:before="300" w:after="300"/>
            </w:pPr>
            <w:r>
              <w:t>3</w:t>
            </w:r>
          </w:p>
        </w:tc>
        <w:tc>
          <w:tcPr>
            <w:tcW w:w="0" w:type="auto"/>
            <w:shd w:val="clear" w:color="auto" w:fill="F1F1F1"/>
            <w:tcMar>
              <w:top w:w="120" w:type="dxa"/>
              <w:left w:w="120" w:type="dxa"/>
              <w:bottom w:w="120" w:type="dxa"/>
              <w:right w:w="120" w:type="dxa"/>
            </w:tcMar>
            <w:hideMark/>
          </w:tcPr>
          <w:p w14:paraId="6DDC37D2" w14:textId="77777777" w:rsidR="00C939D3" w:rsidRDefault="00C939D3">
            <w:pPr>
              <w:spacing w:before="300" w:after="300"/>
            </w:pPr>
            <w:r>
              <w:t>Aniseed Syrup</w:t>
            </w:r>
          </w:p>
        </w:tc>
        <w:tc>
          <w:tcPr>
            <w:tcW w:w="0" w:type="auto"/>
            <w:shd w:val="clear" w:color="auto" w:fill="F1F1F1"/>
            <w:tcMar>
              <w:top w:w="120" w:type="dxa"/>
              <w:left w:w="120" w:type="dxa"/>
              <w:bottom w:w="120" w:type="dxa"/>
              <w:right w:w="120" w:type="dxa"/>
            </w:tcMar>
            <w:hideMark/>
          </w:tcPr>
          <w:p w14:paraId="34566255" w14:textId="77777777" w:rsidR="00C939D3" w:rsidRDefault="00C939D3">
            <w:pPr>
              <w:spacing w:before="300" w:after="300"/>
            </w:pPr>
            <w:r>
              <w:t>1</w:t>
            </w:r>
          </w:p>
        </w:tc>
        <w:tc>
          <w:tcPr>
            <w:tcW w:w="0" w:type="auto"/>
            <w:shd w:val="clear" w:color="auto" w:fill="F1F1F1"/>
            <w:tcMar>
              <w:top w:w="120" w:type="dxa"/>
              <w:left w:w="120" w:type="dxa"/>
              <w:bottom w:w="120" w:type="dxa"/>
              <w:right w:w="120" w:type="dxa"/>
            </w:tcMar>
            <w:hideMark/>
          </w:tcPr>
          <w:p w14:paraId="71073835" w14:textId="77777777" w:rsidR="00C939D3" w:rsidRDefault="00C939D3">
            <w:pPr>
              <w:spacing w:before="300" w:after="300"/>
            </w:pPr>
            <w:r>
              <w:t>2</w:t>
            </w:r>
          </w:p>
        </w:tc>
        <w:tc>
          <w:tcPr>
            <w:tcW w:w="0" w:type="auto"/>
            <w:shd w:val="clear" w:color="auto" w:fill="F1F1F1"/>
            <w:tcMar>
              <w:top w:w="120" w:type="dxa"/>
              <w:left w:w="120" w:type="dxa"/>
              <w:bottom w:w="120" w:type="dxa"/>
              <w:right w:w="120" w:type="dxa"/>
            </w:tcMar>
            <w:hideMark/>
          </w:tcPr>
          <w:p w14:paraId="3D044795" w14:textId="77777777" w:rsidR="00C939D3" w:rsidRDefault="00C939D3">
            <w:pPr>
              <w:spacing w:before="300" w:after="300"/>
            </w:pPr>
            <w:r>
              <w:t>12 - 550 ml bottles</w:t>
            </w:r>
          </w:p>
        </w:tc>
        <w:tc>
          <w:tcPr>
            <w:tcW w:w="0" w:type="auto"/>
            <w:shd w:val="clear" w:color="auto" w:fill="F1F1F1"/>
            <w:tcMar>
              <w:top w:w="120" w:type="dxa"/>
              <w:left w:w="120" w:type="dxa"/>
              <w:bottom w:w="120" w:type="dxa"/>
              <w:right w:w="120" w:type="dxa"/>
            </w:tcMar>
            <w:hideMark/>
          </w:tcPr>
          <w:p w14:paraId="683B028E" w14:textId="77777777" w:rsidR="00C939D3" w:rsidRDefault="00C939D3">
            <w:pPr>
              <w:spacing w:before="300" w:after="300"/>
            </w:pPr>
            <w:r>
              <w:t>10</w:t>
            </w:r>
          </w:p>
        </w:tc>
      </w:tr>
      <w:tr w:rsidR="00C939D3" w14:paraId="0529CEB9" w14:textId="77777777" w:rsidTr="00C939D3">
        <w:tc>
          <w:tcPr>
            <w:tcW w:w="0" w:type="auto"/>
            <w:shd w:val="clear" w:color="auto" w:fill="FFFFFF"/>
            <w:tcMar>
              <w:top w:w="120" w:type="dxa"/>
              <w:left w:w="240" w:type="dxa"/>
              <w:bottom w:w="120" w:type="dxa"/>
              <w:right w:w="120" w:type="dxa"/>
            </w:tcMar>
            <w:hideMark/>
          </w:tcPr>
          <w:p w14:paraId="722E1198" w14:textId="77777777" w:rsidR="00C939D3" w:rsidRDefault="00C939D3">
            <w:pPr>
              <w:spacing w:before="300" w:after="300"/>
            </w:pPr>
            <w:r>
              <w:t>4</w:t>
            </w:r>
          </w:p>
        </w:tc>
        <w:tc>
          <w:tcPr>
            <w:tcW w:w="0" w:type="auto"/>
            <w:shd w:val="clear" w:color="auto" w:fill="FFFFFF"/>
            <w:tcMar>
              <w:top w:w="120" w:type="dxa"/>
              <w:left w:w="120" w:type="dxa"/>
              <w:bottom w:w="120" w:type="dxa"/>
              <w:right w:w="120" w:type="dxa"/>
            </w:tcMar>
            <w:hideMark/>
          </w:tcPr>
          <w:p w14:paraId="6C65F265" w14:textId="77777777" w:rsidR="00C939D3" w:rsidRDefault="00C939D3">
            <w:pPr>
              <w:spacing w:before="300" w:after="300"/>
            </w:pPr>
            <w:r>
              <w:t>Chef Anton's Cajun Seasoning</w:t>
            </w:r>
          </w:p>
        </w:tc>
        <w:tc>
          <w:tcPr>
            <w:tcW w:w="0" w:type="auto"/>
            <w:shd w:val="clear" w:color="auto" w:fill="FFFFFF"/>
            <w:tcMar>
              <w:top w:w="120" w:type="dxa"/>
              <w:left w:w="120" w:type="dxa"/>
              <w:bottom w:w="120" w:type="dxa"/>
              <w:right w:w="120" w:type="dxa"/>
            </w:tcMar>
            <w:hideMark/>
          </w:tcPr>
          <w:p w14:paraId="1E110867" w14:textId="77777777" w:rsidR="00C939D3" w:rsidRDefault="00C939D3">
            <w:pPr>
              <w:spacing w:before="300" w:after="300"/>
            </w:pPr>
            <w:r>
              <w:t>1</w:t>
            </w:r>
          </w:p>
        </w:tc>
        <w:tc>
          <w:tcPr>
            <w:tcW w:w="0" w:type="auto"/>
            <w:shd w:val="clear" w:color="auto" w:fill="FFFFFF"/>
            <w:tcMar>
              <w:top w:w="120" w:type="dxa"/>
              <w:left w:w="120" w:type="dxa"/>
              <w:bottom w:w="120" w:type="dxa"/>
              <w:right w:w="120" w:type="dxa"/>
            </w:tcMar>
            <w:hideMark/>
          </w:tcPr>
          <w:p w14:paraId="0E7C06B3" w14:textId="77777777" w:rsidR="00C939D3" w:rsidRDefault="00C939D3">
            <w:pPr>
              <w:spacing w:before="300" w:after="300"/>
            </w:pPr>
            <w:r>
              <w:t>2</w:t>
            </w:r>
          </w:p>
        </w:tc>
        <w:tc>
          <w:tcPr>
            <w:tcW w:w="0" w:type="auto"/>
            <w:shd w:val="clear" w:color="auto" w:fill="FFFFFF"/>
            <w:tcMar>
              <w:top w:w="120" w:type="dxa"/>
              <w:left w:w="120" w:type="dxa"/>
              <w:bottom w:w="120" w:type="dxa"/>
              <w:right w:w="120" w:type="dxa"/>
            </w:tcMar>
            <w:hideMark/>
          </w:tcPr>
          <w:p w14:paraId="4719CC1B" w14:textId="77777777" w:rsidR="00C939D3" w:rsidRDefault="00C939D3">
            <w:pPr>
              <w:spacing w:before="300" w:after="300"/>
            </w:pPr>
            <w:r>
              <w:t>48 - 6 oz jars</w:t>
            </w:r>
          </w:p>
        </w:tc>
        <w:tc>
          <w:tcPr>
            <w:tcW w:w="0" w:type="auto"/>
            <w:shd w:val="clear" w:color="auto" w:fill="FFFFFF"/>
            <w:tcMar>
              <w:top w:w="120" w:type="dxa"/>
              <w:left w:w="120" w:type="dxa"/>
              <w:bottom w:w="120" w:type="dxa"/>
              <w:right w:w="120" w:type="dxa"/>
            </w:tcMar>
            <w:hideMark/>
          </w:tcPr>
          <w:p w14:paraId="43B801CC" w14:textId="77777777" w:rsidR="00C939D3" w:rsidRDefault="00C939D3">
            <w:pPr>
              <w:spacing w:before="300" w:after="300"/>
            </w:pPr>
            <w:r>
              <w:t>22</w:t>
            </w:r>
          </w:p>
        </w:tc>
      </w:tr>
      <w:tr w:rsidR="00C939D3" w14:paraId="2397A96C" w14:textId="77777777" w:rsidTr="00C939D3">
        <w:tc>
          <w:tcPr>
            <w:tcW w:w="0" w:type="auto"/>
            <w:shd w:val="clear" w:color="auto" w:fill="F1F1F1"/>
            <w:tcMar>
              <w:top w:w="120" w:type="dxa"/>
              <w:left w:w="240" w:type="dxa"/>
              <w:bottom w:w="120" w:type="dxa"/>
              <w:right w:w="120" w:type="dxa"/>
            </w:tcMar>
            <w:hideMark/>
          </w:tcPr>
          <w:p w14:paraId="2FEC39FE" w14:textId="77777777" w:rsidR="00C939D3" w:rsidRDefault="00C939D3">
            <w:pPr>
              <w:spacing w:before="300" w:after="300"/>
            </w:pPr>
            <w:r>
              <w:t>5</w:t>
            </w:r>
          </w:p>
        </w:tc>
        <w:tc>
          <w:tcPr>
            <w:tcW w:w="0" w:type="auto"/>
            <w:shd w:val="clear" w:color="auto" w:fill="F1F1F1"/>
            <w:tcMar>
              <w:top w:w="120" w:type="dxa"/>
              <w:left w:w="120" w:type="dxa"/>
              <w:bottom w:w="120" w:type="dxa"/>
              <w:right w:w="120" w:type="dxa"/>
            </w:tcMar>
            <w:hideMark/>
          </w:tcPr>
          <w:p w14:paraId="14799440" w14:textId="77777777" w:rsidR="00C939D3" w:rsidRDefault="00C939D3">
            <w:pPr>
              <w:spacing w:before="300" w:after="300"/>
            </w:pPr>
            <w:r>
              <w:t>Chef Anton's Gumbo Mix</w:t>
            </w:r>
          </w:p>
        </w:tc>
        <w:tc>
          <w:tcPr>
            <w:tcW w:w="0" w:type="auto"/>
            <w:shd w:val="clear" w:color="auto" w:fill="F1F1F1"/>
            <w:tcMar>
              <w:top w:w="120" w:type="dxa"/>
              <w:left w:w="120" w:type="dxa"/>
              <w:bottom w:w="120" w:type="dxa"/>
              <w:right w:w="120" w:type="dxa"/>
            </w:tcMar>
            <w:hideMark/>
          </w:tcPr>
          <w:p w14:paraId="17391FF6" w14:textId="77777777" w:rsidR="00C939D3" w:rsidRDefault="00C939D3">
            <w:pPr>
              <w:spacing w:before="300" w:after="300"/>
            </w:pPr>
            <w:r>
              <w:t>1</w:t>
            </w:r>
          </w:p>
        </w:tc>
        <w:tc>
          <w:tcPr>
            <w:tcW w:w="0" w:type="auto"/>
            <w:shd w:val="clear" w:color="auto" w:fill="F1F1F1"/>
            <w:tcMar>
              <w:top w:w="120" w:type="dxa"/>
              <w:left w:w="120" w:type="dxa"/>
              <w:bottom w:w="120" w:type="dxa"/>
              <w:right w:w="120" w:type="dxa"/>
            </w:tcMar>
            <w:hideMark/>
          </w:tcPr>
          <w:p w14:paraId="058BE980" w14:textId="77777777" w:rsidR="00C939D3" w:rsidRDefault="00C939D3">
            <w:pPr>
              <w:spacing w:before="300" w:after="300"/>
            </w:pPr>
            <w:r>
              <w:t>2</w:t>
            </w:r>
          </w:p>
        </w:tc>
        <w:tc>
          <w:tcPr>
            <w:tcW w:w="0" w:type="auto"/>
            <w:shd w:val="clear" w:color="auto" w:fill="F1F1F1"/>
            <w:tcMar>
              <w:top w:w="120" w:type="dxa"/>
              <w:left w:w="120" w:type="dxa"/>
              <w:bottom w:w="120" w:type="dxa"/>
              <w:right w:w="120" w:type="dxa"/>
            </w:tcMar>
            <w:hideMark/>
          </w:tcPr>
          <w:p w14:paraId="638991C3" w14:textId="77777777" w:rsidR="00C939D3" w:rsidRDefault="00C939D3">
            <w:pPr>
              <w:spacing w:before="300" w:after="300"/>
            </w:pPr>
            <w:r>
              <w:t>36 boxes</w:t>
            </w:r>
          </w:p>
        </w:tc>
        <w:tc>
          <w:tcPr>
            <w:tcW w:w="0" w:type="auto"/>
            <w:shd w:val="clear" w:color="auto" w:fill="F1F1F1"/>
            <w:tcMar>
              <w:top w:w="120" w:type="dxa"/>
              <w:left w:w="120" w:type="dxa"/>
              <w:bottom w:w="120" w:type="dxa"/>
              <w:right w:w="120" w:type="dxa"/>
            </w:tcMar>
            <w:hideMark/>
          </w:tcPr>
          <w:p w14:paraId="2FA9E3DF" w14:textId="77777777" w:rsidR="00C939D3" w:rsidRDefault="00C939D3">
            <w:pPr>
              <w:spacing w:before="300" w:after="300"/>
            </w:pPr>
            <w:r>
              <w:t>21.35</w:t>
            </w:r>
          </w:p>
        </w:tc>
      </w:tr>
    </w:tbl>
    <w:p w14:paraId="0C4B4BAF" w14:textId="77777777" w:rsidR="00C939D3" w:rsidRDefault="00000000" w:rsidP="00C939D3">
      <w:pPr>
        <w:spacing w:before="300" w:after="300"/>
        <w:rPr>
          <w:rFonts w:ascii="Times New Roman" w:hAnsi="Times New Roman"/>
          <w:sz w:val="24"/>
          <w:szCs w:val="24"/>
        </w:rPr>
      </w:pPr>
      <w:r>
        <w:pict w14:anchorId="7D7E78C3">
          <v:rect id="_x0000_i1053" style="width:0;height:0" o:hralign="center" o:hrstd="t" o:hrnoshade="t" o:hr="t" fillcolor="black" stroked="f"/>
        </w:pict>
      </w:r>
    </w:p>
    <w:p w14:paraId="3FA33BEF" w14:textId="77777777" w:rsidR="00C939D3" w:rsidRDefault="00C939D3" w:rsidP="00C939D3">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BETWEEN Example</w:t>
      </w:r>
    </w:p>
    <w:p w14:paraId="743F24F9" w14:textId="77777777" w:rsidR="00C939D3" w:rsidRDefault="00C939D3" w:rsidP="00C939D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The following SQL statement selects all products with a price BETWEEN 10 and 20:</w:t>
      </w:r>
    </w:p>
    <w:p w14:paraId="357A6CE7" w14:textId="77777777" w:rsidR="00C939D3" w:rsidRDefault="00C939D3" w:rsidP="00C939D3">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34B0AAEB" w14:textId="77777777" w:rsidR="00C939D3" w:rsidRDefault="00C939D3" w:rsidP="00C939D3">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 </w:t>
      </w:r>
      <w:r>
        <w:rPr>
          <w:rStyle w:val="sqlkeywordcolor"/>
          <w:rFonts w:ascii="Consolas" w:hAnsi="Consolas"/>
          <w:color w:val="0000CD"/>
          <w:sz w:val="23"/>
          <w:szCs w:val="23"/>
        </w:rPr>
        <w:t>FROM</w:t>
      </w:r>
      <w:r>
        <w:rPr>
          <w:rStyle w:val="sqlcolor"/>
          <w:rFonts w:ascii="Consolas" w:hAnsi="Consolas"/>
          <w:color w:val="000000"/>
          <w:sz w:val="23"/>
          <w:szCs w:val="23"/>
        </w:rPr>
        <w:t> Products</w:t>
      </w:r>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Price </w:t>
      </w:r>
      <w:r>
        <w:rPr>
          <w:rStyle w:val="sqlkeywordcolor"/>
          <w:rFonts w:ascii="Consolas" w:hAnsi="Consolas"/>
          <w:color w:val="0000CD"/>
          <w:sz w:val="23"/>
          <w:szCs w:val="23"/>
        </w:rPr>
        <w:t>BETWEEN</w:t>
      </w:r>
      <w:r>
        <w:rPr>
          <w:rStyle w:val="sqlcolor"/>
          <w:rFonts w:ascii="Consolas" w:hAnsi="Consolas"/>
          <w:color w:val="000000"/>
          <w:sz w:val="23"/>
          <w:szCs w:val="23"/>
        </w:rPr>
        <w:t> </w:t>
      </w:r>
      <w:r>
        <w:rPr>
          <w:rStyle w:val="sqlnumbercolor"/>
          <w:rFonts w:ascii="Consolas" w:hAnsi="Consolas"/>
          <w:color w:val="000000"/>
          <w:sz w:val="23"/>
          <w:szCs w:val="23"/>
        </w:rPr>
        <w:t>10</w:t>
      </w:r>
      <w:r>
        <w:rPr>
          <w:rStyle w:val="sqlcolor"/>
          <w:rFonts w:ascii="Consolas" w:hAnsi="Consolas"/>
          <w:color w:val="000000"/>
          <w:sz w:val="23"/>
          <w:szCs w:val="23"/>
        </w:rPr>
        <w:t> </w:t>
      </w:r>
      <w:r>
        <w:rPr>
          <w:rStyle w:val="sqlkeywordcolor"/>
          <w:rFonts w:ascii="Consolas" w:hAnsi="Consolas"/>
          <w:color w:val="0000CD"/>
          <w:sz w:val="23"/>
          <w:szCs w:val="23"/>
        </w:rPr>
        <w:t>AND</w:t>
      </w:r>
      <w:r>
        <w:rPr>
          <w:rStyle w:val="sqlcolor"/>
          <w:rFonts w:ascii="Consolas" w:hAnsi="Consolas"/>
          <w:color w:val="000000"/>
          <w:sz w:val="23"/>
          <w:szCs w:val="23"/>
        </w:rPr>
        <w:t> </w:t>
      </w:r>
      <w:r>
        <w:rPr>
          <w:rStyle w:val="sqlnumbercolor"/>
          <w:rFonts w:ascii="Consolas" w:hAnsi="Consolas"/>
          <w:color w:val="000000"/>
          <w:sz w:val="23"/>
          <w:szCs w:val="23"/>
        </w:rPr>
        <w:t>20</w:t>
      </w:r>
      <w:r>
        <w:rPr>
          <w:rStyle w:val="sqlcolor"/>
          <w:rFonts w:ascii="Consolas" w:hAnsi="Consolas"/>
          <w:color w:val="000000"/>
          <w:sz w:val="23"/>
          <w:szCs w:val="23"/>
        </w:rPr>
        <w:t>;</w:t>
      </w:r>
    </w:p>
    <w:p w14:paraId="7899BA68" w14:textId="77777777" w:rsidR="00C939D3" w:rsidRDefault="00000000" w:rsidP="00C939D3">
      <w:pPr>
        <w:spacing w:before="300" w:after="300"/>
        <w:rPr>
          <w:rFonts w:ascii="Times New Roman" w:hAnsi="Times New Roman"/>
          <w:sz w:val="24"/>
          <w:szCs w:val="24"/>
        </w:rPr>
      </w:pPr>
      <w:r>
        <w:pict w14:anchorId="77EBBBFC">
          <v:rect id="_x0000_i1054" style="width:0;height:0" o:hralign="center" o:hrstd="t" o:hrnoshade="t" o:hr="t" fillcolor="black" stroked="f"/>
        </w:pict>
      </w:r>
    </w:p>
    <w:p w14:paraId="3C911B19" w14:textId="77777777" w:rsidR="00C939D3" w:rsidRDefault="00000000" w:rsidP="00C939D3">
      <w:pPr>
        <w:spacing w:before="300" w:after="300"/>
        <w:rPr>
          <w:rFonts w:ascii="Times New Roman" w:hAnsi="Times New Roman"/>
          <w:sz w:val="24"/>
          <w:szCs w:val="24"/>
        </w:rPr>
      </w:pPr>
      <w:r>
        <w:pict w14:anchorId="2997A929">
          <v:rect id="_x0000_i1055" style="width:0;height:0" o:hralign="center" o:hrstd="t" o:hrnoshade="t" o:hr="t" fillcolor="black" stroked="f"/>
        </w:pict>
      </w:r>
    </w:p>
    <w:p w14:paraId="25C9568A" w14:textId="77777777" w:rsidR="00C939D3" w:rsidRDefault="00C939D3" w:rsidP="00C939D3">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NOT BETWEEN Example</w:t>
      </w:r>
    </w:p>
    <w:p w14:paraId="3809B869" w14:textId="77777777" w:rsidR="00C939D3" w:rsidRDefault="00C939D3" w:rsidP="00C939D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display the products outside the range of the previous example, use NOT BETWEEN:</w:t>
      </w:r>
    </w:p>
    <w:p w14:paraId="67F46A89" w14:textId="77777777" w:rsidR="00C939D3" w:rsidRDefault="00C939D3" w:rsidP="00C939D3">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26A7F42B" w14:textId="77777777" w:rsidR="00C939D3" w:rsidRDefault="00C939D3" w:rsidP="00C939D3">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 </w:t>
      </w:r>
      <w:r>
        <w:rPr>
          <w:rStyle w:val="sqlkeywordcolor"/>
          <w:rFonts w:ascii="Consolas" w:hAnsi="Consolas"/>
          <w:color w:val="0000CD"/>
          <w:sz w:val="23"/>
          <w:szCs w:val="23"/>
        </w:rPr>
        <w:t>FROM</w:t>
      </w:r>
      <w:r>
        <w:rPr>
          <w:rStyle w:val="sqlcolor"/>
          <w:rFonts w:ascii="Consolas" w:hAnsi="Consolas"/>
          <w:color w:val="000000"/>
          <w:sz w:val="23"/>
          <w:szCs w:val="23"/>
        </w:rPr>
        <w:t> Products</w:t>
      </w:r>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Price </w:t>
      </w:r>
      <w:r>
        <w:rPr>
          <w:rStyle w:val="sqlkeywordcolor"/>
          <w:rFonts w:ascii="Consolas" w:hAnsi="Consolas"/>
          <w:color w:val="0000CD"/>
          <w:sz w:val="23"/>
          <w:szCs w:val="23"/>
        </w:rPr>
        <w:t>NOT</w:t>
      </w:r>
      <w:r>
        <w:rPr>
          <w:rStyle w:val="sqlcolor"/>
          <w:rFonts w:ascii="Consolas" w:hAnsi="Consolas"/>
          <w:color w:val="000000"/>
          <w:sz w:val="23"/>
          <w:szCs w:val="23"/>
        </w:rPr>
        <w:t> </w:t>
      </w:r>
      <w:r>
        <w:rPr>
          <w:rStyle w:val="sqlkeywordcolor"/>
          <w:rFonts w:ascii="Consolas" w:hAnsi="Consolas"/>
          <w:color w:val="0000CD"/>
          <w:sz w:val="23"/>
          <w:szCs w:val="23"/>
        </w:rPr>
        <w:t>BETWEEN</w:t>
      </w:r>
      <w:r>
        <w:rPr>
          <w:rStyle w:val="sqlcolor"/>
          <w:rFonts w:ascii="Consolas" w:hAnsi="Consolas"/>
          <w:color w:val="000000"/>
          <w:sz w:val="23"/>
          <w:szCs w:val="23"/>
        </w:rPr>
        <w:t> </w:t>
      </w:r>
      <w:r>
        <w:rPr>
          <w:rStyle w:val="sqlnumbercolor"/>
          <w:rFonts w:ascii="Consolas" w:hAnsi="Consolas"/>
          <w:color w:val="000000"/>
          <w:sz w:val="23"/>
          <w:szCs w:val="23"/>
        </w:rPr>
        <w:t>10</w:t>
      </w:r>
      <w:r>
        <w:rPr>
          <w:rStyle w:val="sqlcolor"/>
          <w:rFonts w:ascii="Consolas" w:hAnsi="Consolas"/>
          <w:color w:val="000000"/>
          <w:sz w:val="23"/>
          <w:szCs w:val="23"/>
        </w:rPr>
        <w:t> </w:t>
      </w:r>
      <w:r>
        <w:rPr>
          <w:rStyle w:val="sqlkeywordcolor"/>
          <w:rFonts w:ascii="Consolas" w:hAnsi="Consolas"/>
          <w:color w:val="0000CD"/>
          <w:sz w:val="23"/>
          <w:szCs w:val="23"/>
        </w:rPr>
        <w:t>AND</w:t>
      </w:r>
      <w:r>
        <w:rPr>
          <w:rStyle w:val="sqlcolor"/>
          <w:rFonts w:ascii="Consolas" w:hAnsi="Consolas"/>
          <w:color w:val="000000"/>
          <w:sz w:val="23"/>
          <w:szCs w:val="23"/>
        </w:rPr>
        <w:t> </w:t>
      </w:r>
      <w:r>
        <w:rPr>
          <w:rStyle w:val="sqlnumbercolor"/>
          <w:rFonts w:ascii="Consolas" w:hAnsi="Consolas"/>
          <w:color w:val="000000"/>
          <w:sz w:val="23"/>
          <w:szCs w:val="23"/>
        </w:rPr>
        <w:t>20</w:t>
      </w:r>
      <w:r>
        <w:rPr>
          <w:rStyle w:val="sqlcolor"/>
          <w:rFonts w:ascii="Consolas" w:hAnsi="Consolas"/>
          <w:color w:val="000000"/>
          <w:sz w:val="23"/>
          <w:szCs w:val="23"/>
        </w:rPr>
        <w:t>;</w:t>
      </w:r>
    </w:p>
    <w:p w14:paraId="144EECC4" w14:textId="77777777" w:rsidR="00C939D3" w:rsidRDefault="00000000" w:rsidP="00C939D3">
      <w:pPr>
        <w:spacing w:before="300" w:after="300"/>
        <w:rPr>
          <w:rFonts w:ascii="Times New Roman" w:hAnsi="Times New Roman"/>
          <w:sz w:val="24"/>
          <w:szCs w:val="24"/>
        </w:rPr>
      </w:pPr>
      <w:r>
        <w:pict w14:anchorId="3A41520D">
          <v:rect id="_x0000_i1056" style="width:0;height:0" o:hralign="center" o:hrstd="t" o:hrnoshade="t" o:hr="t" fillcolor="black" stroked="f"/>
        </w:pict>
      </w:r>
    </w:p>
    <w:p w14:paraId="32DDD832" w14:textId="77777777" w:rsidR="00C939D3" w:rsidRDefault="00C939D3" w:rsidP="00C939D3">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BETWEEN with IN Example</w:t>
      </w:r>
    </w:p>
    <w:p w14:paraId="03BBCA76" w14:textId="77777777" w:rsidR="00C939D3" w:rsidRDefault="00C939D3" w:rsidP="00C939D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selects all products with a price BETWEEN 10 and 20. In addition; do not show products with a CategoryID of 1,2, or 3:</w:t>
      </w:r>
    </w:p>
    <w:p w14:paraId="5652D19B" w14:textId="77777777" w:rsidR="00C939D3" w:rsidRDefault="00C939D3" w:rsidP="00C939D3">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423FFEC0" w14:textId="77777777" w:rsidR="00C939D3" w:rsidRDefault="00C939D3" w:rsidP="00C939D3">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 </w:t>
      </w:r>
      <w:r>
        <w:rPr>
          <w:rStyle w:val="sqlkeywordcolor"/>
          <w:rFonts w:ascii="Consolas" w:hAnsi="Consolas"/>
          <w:color w:val="0000CD"/>
          <w:sz w:val="23"/>
          <w:szCs w:val="23"/>
        </w:rPr>
        <w:t>FROM</w:t>
      </w:r>
      <w:r>
        <w:rPr>
          <w:rStyle w:val="sqlcolor"/>
          <w:rFonts w:ascii="Consolas" w:hAnsi="Consolas"/>
          <w:color w:val="000000"/>
          <w:sz w:val="23"/>
          <w:szCs w:val="23"/>
        </w:rPr>
        <w:t> Products</w:t>
      </w:r>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Price </w:t>
      </w:r>
      <w:r>
        <w:rPr>
          <w:rStyle w:val="sqlkeywordcolor"/>
          <w:rFonts w:ascii="Consolas" w:hAnsi="Consolas"/>
          <w:color w:val="0000CD"/>
          <w:sz w:val="23"/>
          <w:szCs w:val="23"/>
        </w:rPr>
        <w:t>BETWEEN</w:t>
      </w:r>
      <w:r>
        <w:rPr>
          <w:rStyle w:val="sqlcolor"/>
          <w:rFonts w:ascii="Consolas" w:hAnsi="Consolas"/>
          <w:color w:val="000000"/>
          <w:sz w:val="23"/>
          <w:szCs w:val="23"/>
        </w:rPr>
        <w:t> </w:t>
      </w:r>
      <w:r>
        <w:rPr>
          <w:rStyle w:val="sqlnumbercolor"/>
          <w:rFonts w:ascii="Consolas" w:hAnsi="Consolas"/>
          <w:color w:val="000000"/>
          <w:sz w:val="23"/>
          <w:szCs w:val="23"/>
        </w:rPr>
        <w:t>10</w:t>
      </w:r>
      <w:r>
        <w:rPr>
          <w:rStyle w:val="sqlcolor"/>
          <w:rFonts w:ascii="Consolas" w:hAnsi="Consolas"/>
          <w:color w:val="000000"/>
          <w:sz w:val="23"/>
          <w:szCs w:val="23"/>
        </w:rPr>
        <w:t> </w:t>
      </w:r>
      <w:r>
        <w:rPr>
          <w:rStyle w:val="sqlkeywordcolor"/>
          <w:rFonts w:ascii="Consolas" w:hAnsi="Consolas"/>
          <w:color w:val="0000CD"/>
          <w:sz w:val="23"/>
          <w:szCs w:val="23"/>
        </w:rPr>
        <w:t>AND</w:t>
      </w:r>
      <w:r>
        <w:rPr>
          <w:rStyle w:val="sqlcolor"/>
          <w:rFonts w:ascii="Consolas" w:hAnsi="Consolas"/>
          <w:color w:val="000000"/>
          <w:sz w:val="23"/>
          <w:szCs w:val="23"/>
        </w:rPr>
        <w:t> </w:t>
      </w:r>
      <w:r>
        <w:rPr>
          <w:rStyle w:val="sqlnumbercolor"/>
          <w:rFonts w:ascii="Consolas" w:hAnsi="Consolas"/>
          <w:color w:val="000000"/>
          <w:sz w:val="23"/>
          <w:szCs w:val="23"/>
        </w:rPr>
        <w:t>20</w:t>
      </w:r>
      <w:r>
        <w:rPr>
          <w:rFonts w:ascii="Consolas" w:hAnsi="Consolas"/>
          <w:color w:val="000000"/>
          <w:sz w:val="23"/>
          <w:szCs w:val="23"/>
        </w:rPr>
        <w:br/>
      </w:r>
      <w:r>
        <w:rPr>
          <w:rStyle w:val="sqlkeywordcolor"/>
          <w:rFonts w:ascii="Consolas" w:hAnsi="Consolas"/>
          <w:color w:val="0000CD"/>
          <w:sz w:val="23"/>
          <w:szCs w:val="23"/>
        </w:rPr>
        <w:t>AND</w:t>
      </w:r>
      <w:r>
        <w:rPr>
          <w:rStyle w:val="sqlcolor"/>
          <w:rFonts w:ascii="Consolas" w:hAnsi="Consolas"/>
          <w:color w:val="000000"/>
          <w:sz w:val="23"/>
          <w:szCs w:val="23"/>
        </w:rPr>
        <w:t> CategoryID </w:t>
      </w:r>
      <w:r>
        <w:rPr>
          <w:rStyle w:val="sqlkeywordcolor"/>
          <w:rFonts w:ascii="Consolas" w:hAnsi="Consolas"/>
          <w:color w:val="0000CD"/>
          <w:sz w:val="23"/>
          <w:szCs w:val="23"/>
        </w:rPr>
        <w:t>NOT</w:t>
      </w:r>
      <w:r>
        <w:rPr>
          <w:rStyle w:val="sqlcolor"/>
          <w:rFonts w:ascii="Consolas" w:hAnsi="Consolas"/>
          <w:color w:val="000000"/>
          <w:sz w:val="23"/>
          <w:szCs w:val="23"/>
        </w:rPr>
        <w:t> </w:t>
      </w:r>
      <w:r>
        <w:rPr>
          <w:rStyle w:val="sqlkeywordcolor"/>
          <w:rFonts w:ascii="Consolas" w:hAnsi="Consolas"/>
          <w:color w:val="0000CD"/>
          <w:sz w:val="23"/>
          <w:szCs w:val="23"/>
        </w:rPr>
        <w:t>IN</w:t>
      </w:r>
      <w:r>
        <w:rPr>
          <w:rStyle w:val="sqlcolor"/>
          <w:rFonts w:ascii="Consolas" w:hAnsi="Consolas"/>
          <w:color w:val="000000"/>
          <w:sz w:val="23"/>
          <w:szCs w:val="23"/>
        </w:rPr>
        <w:t> (</w:t>
      </w:r>
      <w:r>
        <w:rPr>
          <w:rStyle w:val="sqlnumbercolor"/>
          <w:rFonts w:ascii="Consolas" w:hAnsi="Consolas"/>
          <w:color w:val="000000"/>
          <w:sz w:val="23"/>
          <w:szCs w:val="23"/>
        </w:rPr>
        <w:t>1</w:t>
      </w:r>
      <w:r>
        <w:rPr>
          <w:rStyle w:val="sqlcolor"/>
          <w:rFonts w:ascii="Consolas" w:hAnsi="Consolas"/>
          <w:color w:val="000000"/>
          <w:sz w:val="23"/>
          <w:szCs w:val="23"/>
        </w:rPr>
        <w:t>,</w:t>
      </w:r>
      <w:r>
        <w:rPr>
          <w:rStyle w:val="sqlnumbercolor"/>
          <w:rFonts w:ascii="Consolas" w:hAnsi="Consolas"/>
          <w:color w:val="000000"/>
          <w:sz w:val="23"/>
          <w:szCs w:val="23"/>
        </w:rPr>
        <w:t>2</w:t>
      </w:r>
      <w:r>
        <w:rPr>
          <w:rStyle w:val="sqlcolor"/>
          <w:rFonts w:ascii="Consolas" w:hAnsi="Consolas"/>
          <w:color w:val="000000"/>
          <w:sz w:val="23"/>
          <w:szCs w:val="23"/>
        </w:rPr>
        <w:t>,</w:t>
      </w:r>
      <w:r>
        <w:rPr>
          <w:rStyle w:val="sqlnumbercolor"/>
          <w:rFonts w:ascii="Consolas" w:hAnsi="Consolas"/>
          <w:color w:val="000000"/>
          <w:sz w:val="23"/>
          <w:szCs w:val="23"/>
        </w:rPr>
        <w:t>3</w:t>
      </w:r>
      <w:r>
        <w:rPr>
          <w:rStyle w:val="sqlcolor"/>
          <w:rFonts w:ascii="Consolas" w:hAnsi="Consolas"/>
          <w:color w:val="000000"/>
          <w:sz w:val="23"/>
          <w:szCs w:val="23"/>
        </w:rPr>
        <w:t>);</w:t>
      </w:r>
    </w:p>
    <w:p w14:paraId="2C1CE49E" w14:textId="77777777" w:rsidR="00C939D3" w:rsidRDefault="00000000" w:rsidP="00C939D3">
      <w:pPr>
        <w:spacing w:before="300" w:after="300"/>
        <w:rPr>
          <w:rFonts w:ascii="Times New Roman" w:hAnsi="Times New Roman"/>
          <w:sz w:val="24"/>
          <w:szCs w:val="24"/>
        </w:rPr>
      </w:pPr>
      <w:r>
        <w:pict w14:anchorId="76F5937D">
          <v:rect id="_x0000_i1057" style="width:0;height:0" o:hralign="center" o:hrstd="t" o:hrnoshade="t" o:hr="t" fillcolor="black" stroked="f"/>
        </w:pict>
      </w:r>
    </w:p>
    <w:p w14:paraId="6B7B4535" w14:textId="77777777" w:rsidR="00C939D3" w:rsidRDefault="00C939D3" w:rsidP="00C939D3">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BETWEEN Text Values Example</w:t>
      </w:r>
    </w:p>
    <w:p w14:paraId="731AEADA" w14:textId="77777777" w:rsidR="00C939D3" w:rsidRDefault="00C939D3" w:rsidP="00C939D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The following SQL statement selects all products with a ProductName BETWEEN Carnarvon Tigers and Mozzarella di Giovanni:</w:t>
      </w:r>
    </w:p>
    <w:p w14:paraId="6AB09CE9" w14:textId="77777777" w:rsidR="00C939D3" w:rsidRDefault="00C939D3" w:rsidP="00C939D3">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14809042" w14:textId="77777777" w:rsidR="00C939D3" w:rsidRDefault="00C939D3" w:rsidP="00C939D3">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 </w:t>
      </w:r>
      <w:r>
        <w:rPr>
          <w:rStyle w:val="sqlkeywordcolor"/>
          <w:rFonts w:ascii="Consolas" w:hAnsi="Consolas"/>
          <w:color w:val="0000CD"/>
          <w:sz w:val="23"/>
          <w:szCs w:val="23"/>
        </w:rPr>
        <w:t>FROM</w:t>
      </w:r>
      <w:r>
        <w:rPr>
          <w:rStyle w:val="sqlcolor"/>
          <w:rFonts w:ascii="Consolas" w:hAnsi="Consolas"/>
          <w:color w:val="000000"/>
          <w:sz w:val="23"/>
          <w:szCs w:val="23"/>
        </w:rPr>
        <w:t> Products</w:t>
      </w:r>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ProductName </w:t>
      </w:r>
      <w:r>
        <w:rPr>
          <w:rStyle w:val="sqlkeywordcolor"/>
          <w:rFonts w:ascii="Consolas" w:hAnsi="Consolas"/>
          <w:color w:val="0000CD"/>
          <w:sz w:val="23"/>
          <w:szCs w:val="23"/>
        </w:rPr>
        <w:t>BETWEEN</w:t>
      </w:r>
      <w:r>
        <w:rPr>
          <w:rStyle w:val="sqlcolor"/>
          <w:rFonts w:ascii="Consolas" w:hAnsi="Consolas"/>
          <w:color w:val="000000"/>
          <w:sz w:val="23"/>
          <w:szCs w:val="23"/>
        </w:rPr>
        <w:t> </w:t>
      </w:r>
      <w:r>
        <w:rPr>
          <w:rStyle w:val="sqlstringcolor"/>
          <w:rFonts w:ascii="Consolas" w:hAnsi="Consolas"/>
          <w:color w:val="A52A2A"/>
          <w:sz w:val="23"/>
          <w:szCs w:val="23"/>
        </w:rPr>
        <w:t>'Carnarvon Tigers'</w:t>
      </w:r>
      <w:r>
        <w:rPr>
          <w:rStyle w:val="sqlcolor"/>
          <w:rFonts w:ascii="Consolas" w:hAnsi="Consolas"/>
          <w:color w:val="000000"/>
          <w:sz w:val="23"/>
          <w:szCs w:val="23"/>
        </w:rPr>
        <w:t> </w:t>
      </w:r>
      <w:r>
        <w:rPr>
          <w:rStyle w:val="sqlkeywordcolor"/>
          <w:rFonts w:ascii="Consolas" w:hAnsi="Consolas"/>
          <w:color w:val="0000CD"/>
          <w:sz w:val="23"/>
          <w:szCs w:val="23"/>
        </w:rPr>
        <w:t>AND</w:t>
      </w:r>
      <w:r>
        <w:rPr>
          <w:rStyle w:val="sqlcolor"/>
          <w:rFonts w:ascii="Consolas" w:hAnsi="Consolas"/>
          <w:color w:val="000000"/>
          <w:sz w:val="23"/>
          <w:szCs w:val="23"/>
        </w:rPr>
        <w:t> </w:t>
      </w:r>
      <w:r>
        <w:rPr>
          <w:rStyle w:val="sqlstringcolor"/>
          <w:rFonts w:ascii="Consolas" w:hAnsi="Consolas"/>
          <w:color w:val="A52A2A"/>
          <w:sz w:val="23"/>
          <w:szCs w:val="23"/>
        </w:rPr>
        <w:t>'Mozzarella di Giovanni'</w:t>
      </w:r>
      <w:r>
        <w:rPr>
          <w:rFonts w:ascii="Consolas" w:hAnsi="Consolas"/>
          <w:color w:val="000000"/>
          <w:sz w:val="23"/>
          <w:szCs w:val="23"/>
        </w:rPr>
        <w:br/>
      </w:r>
      <w:r>
        <w:rPr>
          <w:rStyle w:val="sqlkeywordcolor"/>
          <w:rFonts w:ascii="Consolas" w:hAnsi="Consolas"/>
          <w:color w:val="0000CD"/>
          <w:sz w:val="23"/>
          <w:szCs w:val="23"/>
        </w:rPr>
        <w:t>ORDER</w:t>
      </w:r>
      <w:r>
        <w:rPr>
          <w:rStyle w:val="sqlcolor"/>
          <w:rFonts w:ascii="Consolas" w:hAnsi="Consolas"/>
          <w:color w:val="000000"/>
          <w:sz w:val="23"/>
          <w:szCs w:val="23"/>
        </w:rPr>
        <w:t> </w:t>
      </w:r>
      <w:r>
        <w:rPr>
          <w:rStyle w:val="sqlkeywordcolor"/>
          <w:rFonts w:ascii="Consolas" w:hAnsi="Consolas"/>
          <w:color w:val="0000CD"/>
          <w:sz w:val="23"/>
          <w:szCs w:val="23"/>
        </w:rPr>
        <w:t>BY</w:t>
      </w:r>
      <w:r>
        <w:rPr>
          <w:rStyle w:val="sqlcolor"/>
          <w:rFonts w:ascii="Consolas" w:hAnsi="Consolas"/>
          <w:color w:val="000000"/>
          <w:sz w:val="23"/>
          <w:szCs w:val="23"/>
        </w:rPr>
        <w:t> ProductName;</w:t>
      </w:r>
    </w:p>
    <w:p w14:paraId="232ADFE3" w14:textId="77777777" w:rsidR="00C939D3" w:rsidRDefault="00C939D3" w:rsidP="00C939D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selects all products with a ProductName BETWEEN Carnarvon Tigers and Chef Anton's Cajun Seasoning:</w:t>
      </w:r>
    </w:p>
    <w:p w14:paraId="3EDBCBE0" w14:textId="77777777" w:rsidR="00C939D3" w:rsidRDefault="00C939D3" w:rsidP="00C939D3">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11292400" w14:textId="77777777" w:rsidR="00C939D3" w:rsidRDefault="00C939D3" w:rsidP="00C939D3">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 </w:t>
      </w:r>
      <w:r>
        <w:rPr>
          <w:rStyle w:val="sqlkeywordcolor"/>
          <w:rFonts w:ascii="Consolas" w:hAnsi="Consolas"/>
          <w:color w:val="0000CD"/>
          <w:sz w:val="23"/>
          <w:szCs w:val="23"/>
        </w:rPr>
        <w:t>FROM</w:t>
      </w:r>
      <w:r>
        <w:rPr>
          <w:rStyle w:val="sqlcolor"/>
          <w:rFonts w:ascii="Consolas" w:hAnsi="Consolas"/>
          <w:color w:val="000000"/>
          <w:sz w:val="23"/>
          <w:szCs w:val="23"/>
        </w:rPr>
        <w:t> Products</w:t>
      </w:r>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ProductName </w:t>
      </w:r>
      <w:r>
        <w:rPr>
          <w:rStyle w:val="sqlkeywordcolor"/>
          <w:rFonts w:ascii="Consolas" w:hAnsi="Consolas"/>
          <w:color w:val="0000CD"/>
          <w:sz w:val="23"/>
          <w:szCs w:val="23"/>
        </w:rPr>
        <w:t>BETWEEN</w:t>
      </w:r>
      <w:r>
        <w:rPr>
          <w:rStyle w:val="sqlcolor"/>
          <w:rFonts w:ascii="Consolas" w:hAnsi="Consolas"/>
          <w:color w:val="000000"/>
          <w:sz w:val="23"/>
          <w:szCs w:val="23"/>
        </w:rPr>
        <w:t> </w:t>
      </w:r>
      <w:r>
        <w:rPr>
          <w:rStyle w:val="sqlstringcolor"/>
          <w:rFonts w:ascii="Consolas" w:hAnsi="Consolas"/>
          <w:color w:val="A52A2A"/>
          <w:sz w:val="23"/>
          <w:szCs w:val="23"/>
        </w:rPr>
        <w:t>"Carnarvon Tigers"</w:t>
      </w:r>
      <w:r>
        <w:rPr>
          <w:rStyle w:val="sqlcolor"/>
          <w:rFonts w:ascii="Consolas" w:hAnsi="Consolas"/>
          <w:color w:val="000000"/>
          <w:sz w:val="23"/>
          <w:szCs w:val="23"/>
        </w:rPr>
        <w:t> </w:t>
      </w:r>
      <w:r>
        <w:rPr>
          <w:rStyle w:val="sqlkeywordcolor"/>
          <w:rFonts w:ascii="Consolas" w:hAnsi="Consolas"/>
          <w:color w:val="0000CD"/>
          <w:sz w:val="23"/>
          <w:szCs w:val="23"/>
        </w:rPr>
        <w:t>AND</w:t>
      </w:r>
      <w:r>
        <w:rPr>
          <w:rStyle w:val="sqlcolor"/>
          <w:rFonts w:ascii="Consolas" w:hAnsi="Consolas"/>
          <w:color w:val="000000"/>
          <w:sz w:val="23"/>
          <w:szCs w:val="23"/>
        </w:rPr>
        <w:t> </w:t>
      </w:r>
      <w:r>
        <w:rPr>
          <w:rStyle w:val="sqlstringcolor"/>
          <w:rFonts w:ascii="Consolas" w:hAnsi="Consolas"/>
          <w:color w:val="A52A2A"/>
          <w:sz w:val="23"/>
          <w:szCs w:val="23"/>
        </w:rPr>
        <w:t>"Chef Anton's Cajun Seasoning"</w:t>
      </w:r>
      <w:r>
        <w:rPr>
          <w:rFonts w:ascii="Consolas" w:hAnsi="Consolas"/>
          <w:color w:val="000000"/>
          <w:sz w:val="23"/>
          <w:szCs w:val="23"/>
        </w:rPr>
        <w:br/>
      </w:r>
      <w:r>
        <w:rPr>
          <w:rStyle w:val="sqlkeywordcolor"/>
          <w:rFonts w:ascii="Consolas" w:hAnsi="Consolas"/>
          <w:color w:val="0000CD"/>
          <w:sz w:val="23"/>
          <w:szCs w:val="23"/>
        </w:rPr>
        <w:t>ORDER</w:t>
      </w:r>
      <w:r>
        <w:rPr>
          <w:rStyle w:val="sqlcolor"/>
          <w:rFonts w:ascii="Consolas" w:hAnsi="Consolas"/>
          <w:color w:val="000000"/>
          <w:sz w:val="23"/>
          <w:szCs w:val="23"/>
        </w:rPr>
        <w:t> </w:t>
      </w:r>
      <w:r>
        <w:rPr>
          <w:rStyle w:val="sqlkeywordcolor"/>
          <w:rFonts w:ascii="Consolas" w:hAnsi="Consolas"/>
          <w:color w:val="0000CD"/>
          <w:sz w:val="23"/>
          <w:szCs w:val="23"/>
        </w:rPr>
        <w:t>BY</w:t>
      </w:r>
      <w:r>
        <w:rPr>
          <w:rStyle w:val="sqlcolor"/>
          <w:rFonts w:ascii="Consolas" w:hAnsi="Consolas"/>
          <w:color w:val="000000"/>
          <w:sz w:val="23"/>
          <w:szCs w:val="23"/>
        </w:rPr>
        <w:t> ProductName;</w:t>
      </w:r>
    </w:p>
    <w:p w14:paraId="7256BC62" w14:textId="77777777" w:rsidR="00C939D3" w:rsidRDefault="00000000" w:rsidP="00C939D3">
      <w:pPr>
        <w:spacing w:before="300" w:after="300"/>
        <w:rPr>
          <w:rFonts w:ascii="Times New Roman" w:hAnsi="Times New Roman"/>
          <w:sz w:val="24"/>
          <w:szCs w:val="24"/>
        </w:rPr>
      </w:pPr>
      <w:r>
        <w:pict w14:anchorId="46280949">
          <v:rect id="_x0000_i1058" style="width:0;height:0" o:hralign="center" o:hrstd="t" o:hrnoshade="t" o:hr="t" fillcolor="black" stroked="f"/>
        </w:pict>
      </w:r>
    </w:p>
    <w:p w14:paraId="0485F823" w14:textId="77777777" w:rsidR="00C939D3" w:rsidRDefault="00C939D3" w:rsidP="00C939D3">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NOT BETWEEN Text Values Example</w:t>
      </w:r>
    </w:p>
    <w:p w14:paraId="228D05FF" w14:textId="77777777" w:rsidR="00C939D3" w:rsidRDefault="00C939D3" w:rsidP="00C939D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selects all products with a ProductName NOT BETWEEN Carnarvon Tigers and Mozzarella di Giovanni:</w:t>
      </w:r>
    </w:p>
    <w:p w14:paraId="172BD2B8" w14:textId="77777777" w:rsidR="00C939D3" w:rsidRDefault="00C939D3" w:rsidP="00C939D3">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073F9079" w14:textId="77777777" w:rsidR="00C939D3" w:rsidRDefault="00C939D3" w:rsidP="00C939D3">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 </w:t>
      </w:r>
      <w:r>
        <w:rPr>
          <w:rStyle w:val="sqlkeywordcolor"/>
          <w:rFonts w:ascii="Consolas" w:hAnsi="Consolas"/>
          <w:color w:val="0000CD"/>
          <w:sz w:val="23"/>
          <w:szCs w:val="23"/>
        </w:rPr>
        <w:t>FROM</w:t>
      </w:r>
      <w:r>
        <w:rPr>
          <w:rStyle w:val="sqlcolor"/>
          <w:rFonts w:ascii="Consolas" w:hAnsi="Consolas"/>
          <w:color w:val="000000"/>
          <w:sz w:val="23"/>
          <w:szCs w:val="23"/>
        </w:rPr>
        <w:t> Products</w:t>
      </w:r>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ProductName </w:t>
      </w:r>
      <w:r>
        <w:rPr>
          <w:rStyle w:val="sqlkeywordcolor"/>
          <w:rFonts w:ascii="Consolas" w:hAnsi="Consolas"/>
          <w:color w:val="0000CD"/>
          <w:sz w:val="23"/>
          <w:szCs w:val="23"/>
        </w:rPr>
        <w:t>NOT</w:t>
      </w:r>
      <w:r>
        <w:rPr>
          <w:rStyle w:val="sqlcolor"/>
          <w:rFonts w:ascii="Consolas" w:hAnsi="Consolas"/>
          <w:color w:val="000000"/>
          <w:sz w:val="23"/>
          <w:szCs w:val="23"/>
        </w:rPr>
        <w:t> </w:t>
      </w:r>
      <w:r>
        <w:rPr>
          <w:rStyle w:val="sqlkeywordcolor"/>
          <w:rFonts w:ascii="Consolas" w:hAnsi="Consolas"/>
          <w:color w:val="0000CD"/>
          <w:sz w:val="23"/>
          <w:szCs w:val="23"/>
        </w:rPr>
        <w:t>BETWEEN</w:t>
      </w:r>
      <w:r>
        <w:rPr>
          <w:rStyle w:val="sqlcolor"/>
          <w:rFonts w:ascii="Consolas" w:hAnsi="Consolas"/>
          <w:color w:val="000000"/>
          <w:sz w:val="23"/>
          <w:szCs w:val="23"/>
        </w:rPr>
        <w:t> </w:t>
      </w:r>
      <w:r>
        <w:rPr>
          <w:rStyle w:val="sqlstringcolor"/>
          <w:rFonts w:ascii="Consolas" w:hAnsi="Consolas"/>
          <w:color w:val="A52A2A"/>
          <w:sz w:val="23"/>
          <w:szCs w:val="23"/>
        </w:rPr>
        <w:t>'Carnarvon Tigers'</w:t>
      </w:r>
      <w:r>
        <w:rPr>
          <w:rStyle w:val="sqlcolor"/>
          <w:rFonts w:ascii="Consolas" w:hAnsi="Consolas"/>
          <w:color w:val="000000"/>
          <w:sz w:val="23"/>
          <w:szCs w:val="23"/>
        </w:rPr>
        <w:t> </w:t>
      </w:r>
      <w:r>
        <w:rPr>
          <w:rStyle w:val="sqlkeywordcolor"/>
          <w:rFonts w:ascii="Consolas" w:hAnsi="Consolas"/>
          <w:color w:val="0000CD"/>
          <w:sz w:val="23"/>
          <w:szCs w:val="23"/>
        </w:rPr>
        <w:t>AND</w:t>
      </w:r>
      <w:r>
        <w:rPr>
          <w:rStyle w:val="sqlcolor"/>
          <w:rFonts w:ascii="Consolas" w:hAnsi="Consolas"/>
          <w:color w:val="000000"/>
          <w:sz w:val="23"/>
          <w:szCs w:val="23"/>
        </w:rPr>
        <w:t> </w:t>
      </w:r>
      <w:r>
        <w:rPr>
          <w:rStyle w:val="sqlstringcolor"/>
          <w:rFonts w:ascii="Consolas" w:hAnsi="Consolas"/>
          <w:color w:val="A52A2A"/>
          <w:sz w:val="23"/>
          <w:szCs w:val="23"/>
        </w:rPr>
        <w:t>'Mozzarella di Giovanni'</w:t>
      </w:r>
      <w:r>
        <w:rPr>
          <w:rFonts w:ascii="Consolas" w:hAnsi="Consolas"/>
          <w:color w:val="000000"/>
          <w:sz w:val="23"/>
          <w:szCs w:val="23"/>
        </w:rPr>
        <w:br/>
      </w:r>
      <w:r>
        <w:rPr>
          <w:rStyle w:val="sqlkeywordcolor"/>
          <w:rFonts w:ascii="Consolas" w:hAnsi="Consolas"/>
          <w:color w:val="0000CD"/>
          <w:sz w:val="23"/>
          <w:szCs w:val="23"/>
        </w:rPr>
        <w:t>ORDER</w:t>
      </w:r>
      <w:r>
        <w:rPr>
          <w:rStyle w:val="sqlcolor"/>
          <w:rFonts w:ascii="Consolas" w:hAnsi="Consolas"/>
          <w:color w:val="000000"/>
          <w:sz w:val="23"/>
          <w:szCs w:val="23"/>
        </w:rPr>
        <w:t> </w:t>
      </w:r>
      <w:r>
        <w:rPr>
          <w:rStyle w:val="sqlkeywordcolor"/>
          <w:rFonts w:ascii="Consolas" w:hAnsi="Consolas"/>
          <w:color w:val="0000CD"/>
          <w:sz w:val="23"/>
          <w:szCs w:val="23"/>
        </w:rPr>
        <w:t>BY</w:t>
      </w:r>
      <w:r>
        <w:rPr>
          <w:rStyle w:val="sqlcolor"/>
          <w:rFonts w:ascii="Consolas" w:hAnsi="Consolas"/>
          <w:color w:val="000000"/>
          <w:sz w:val="23"/>
          <w:szCs w:val="23"/>
        </w:rPr>
        <w:t> ProductName;</w:t>
      </w:r>
    </w:p>
    <w:p w14:paraId="2C962B34" w14:textId="77777777" w:rsidR="00C939D3" w:rsidRDefault="00000000" w:rsidP="00C939D3">
      <w:pPr>
        <w:spacing w:before="300" w:after="300"/>
        <w:rPr>
          <w:rFonts w:ascii="Times New Roman" w:hAnsi="Times New Roman"/>
          <w:sz w:val="24"/>
          <w:szCs w:val="24"/>
        </w:rPr>
      </w:pPr>
      <w:r>
        <w:pict w14:anchorId="08F91E7F">
          <v:rect id="_x0000_i1059" style="width:0;height:0" o:hralign="center" o:hrstd="t" o:hrnoshade="t" o:hr="t" fillcolor="black" stroked="f"/>
        </w:pict>
      </w:r>
    </w:p>
    <w:p w14:paraId="18043B0A" w14:textId="77777777" w:rsidR="00C939D3" w:rsidRDefault="00C939D3" w:rsidP="00C939D3">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Sample Table</w:t>
      </w:r>
    </w:p>
    <w:p w14:paraId="7559BD9B" w14:textId="77777777" w:rsidR="00C939D3" w:rsidRDefault="00C939D3" w:rsidP="00C939D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Below is a selection from the "Orders" table in the Northwind sample database:</w:t>
      </w:r>
    </w:p>
    <w:tbl>
      <w:tblPr>
        <w:tblW w:w="13125"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348"/>
        <w:gridCol w:w="2845"/>
        <w:gridCol w:w="2882"/>
        <w:gridCol w:w="2600"/>
        <w:gridCol w:w="2450"/>
      </w:tblGrid>
      <w:tr w:rsidR="00C939D3" w14:paraId="7736ED08" w14:textId="77777777" w:rsidTr="00C939D3">
        <w:tc>
          <w:tcPr>
            <w:tcW w:w="0" w:type="auto"/>
            <w:shd w:val="clear" w:color="auto" w:fill="FFFFFF"/>
            <w:tcMar>
              <w:top w:w="120" w:type="dxa"/>
              <w:left w:w="240" w:type="dxa"/>
              <w:bottom w:w="120" w:type="dxa"/>
              <w:right w:w="120" w:type="dxa"/>
            </w:tcMar>
            <w:hideMark/>
          </w:tcPr>
          <w:p w14:paraId="0ECBCE62" w14:textId="77777777" w:rsidR="00C939D3" w:rsidRDefault="00C939D3">
            <w:pPr>
              <w:spacing w:before="300" w:after="300"/>
              <w:rPr>
                <w:rFonts w:ascii="Times New Roman" w:hAnsi="Times New Roman"/>
                <w:b/>
                <w:bCs/>
                <w:sz w:val="24"/>
                <w:szCs w:val="24"/>
              </w:rPr>
            </w:pPr>
            <w:r>
              <w:rPr>
                <w:b/>
                <w:bCs/>
              </w:rPr>
              <w:lastRenderedPageBreak/>
              <w:t>OrderID</w:t>
            </w:r>
          </w:p>
        </w:tc>
        <w:tc>
          <w:tcPr>
            <w:tcW w:w="0" w:type="auto"/>
            <w:shd w:val="clear" w:color="auto" w:fill="FFFFFF"/>
            <w:tcMar>
              <w:top w:w="120" w:type="dxa"/>
              <w:left w:w="120" w:type="dxa"/>
              <w:bottom w:w="120" w:type="dxa"/>
              <w:right w:w="120" w:type="dxa"/>
            </w:tcMar>
            <w:hideMark/>
          </w:tcPr>
          <w:p w14:paraId="3BB94ECF" w14:textId="77777777" w:rsidR="00C939D3" w:rsidRDefault="00C939D3">
            <w:pPr>
              <w:spacing w:before="300" w:after="300"/>
              <w:rPr>
                <w:b/>
                <w:bCs/>
              </w:rPr>
            </w:pPr>
            <w:r>
              <w:rPr>
                <w:b/>
                <w:bCs/>
              </w:rPr>
              <w:t>CustomerID</w:t>
            </w:r>
          </w:p>
        </w:tc>
        <w:tc>
          <w:tcPr>
            <w:tcW w:w="0" w:type="auto"/>
            <w:shd w:val="clear" w:color="auto" w:fill="FFFFFF"/>
            <w:tcMar>
              <w:top w:w="120" w:type="dxa"/>
              <w:left w:w="120" w:type="dxa"/>
              <w:bottom w:w="120" w:type="dxa"/>
              <w:right w:w="120" w:type="dxa"/>
            </w:tcMar>
            <w:hideMark/>
          </w:tcPr>
          <w:p w14:paraId="4F11206F" w14:textId="77777777" w:rsidR="00C939D3" w:rsidRDefault="00C939D3">
            <w:pPr>
              <w:spacing w:before="300" w:after="300"/>
              <w:rPr>
                <w:b/>
                <w:bCs/>
              </w:rPr>
            </w:pPr>
            <w:r>
              <w:rPr>
                <w:b/>
                <w:bCs/>
              </w:rPr>
              <w:t>EmployeeID</w:t>
            </w:r>
          </w:p>
        </w:tc>
        <w:tc>
          <w:tcPr>
            <w:tcW w:w="0" w:type="auto"/>
            <w:shd w:val="clear" w:color="auto" w:fill="FFFFFF"/>
            <w:tcMar>
              <w:top w:w="120" w:type="dxa"/>
              <w:left w:w="120" w:type="dxa"/>
              <w:bottom w:w="120" w:type="dxa"/>
              <w:right w:w="120" w:type="dxa"/>
            </w:tcMar>
            <w:hideMark/>
          </w:tcPr>
          <w:p w14:paraId="5F1615DE" w14:textId="77777777" w:rsidR="00C939D3" w:rsidRDefault="00C939D3">
            <w:pPr>
              <w:spacing w:before="300" w:after="300"/>
              <w:rPr>
                <w:b/>
                <w:bCs/>
              </w:rPr>
            </w:pPr>
            <w:r>
              <w:rPr>
                <w:b/>
                <w:bCs/>
              </w:rPr>
              <w:t>OrderDate</w:t>
            </w:r>
          </w:p>
        </w:tc>
        <w:tc>
          <w:tcPr>
            <w:tcW w:w="0" w:type="auto"/>
            <w:shd w:val="clear" w:color="auto" w:fill="FFFFFF"/>
            <w:tcMar>
              <w:top w:w="120" w:type="dxa"/>
              <w:left w:w="120" w:type="dxa"/>
              <w:bottom w:w="120" w:type="dxa"/>
              <w:right w:w="120" w:type="dxa"/>
            </w:tcMar>
            <w:hideMark/>
          </w:tcPr>
          <w:p w14:paraId="6D51D3CA" w14:textId="77777777" w:rsidR="00C939D3" w:rsidRDefault="00C939D3">
            <w:pPr>
              <w:spacing w:before="300" w:after="300"/>
              <w:rPr>
                <w:b/>
                <w:bCs/>
              </w:rPr>
            </w:pPr>
            <w:r>
              <w:rPr>
                <w:b/>
                <w:bCs/>
              </w:rPr>
              <w:t>ShipperID</w:t>
            </w:r>
          </w:p>
        </w:tc>
      </w:tr>
      <w:tr w:rsidR="00C939D3" w14:paraId="13DB9E19" w14:textId="77777777" w:rsidTr="00C939D3">
        <w:tc>
          <w:tcPr>
            <w:tcW w:w="0" w:type="auto"/>
            <w:shd w:val="clear" w:color="auto" w:fill="F1F1F1"/>
            <w:tcMar>
              <w:top w:w="120" w:type="dxa"/>
              <w:left w:w="240" w:type="dxa"/>
              <w:bottom w:w="120" w:type="dxa"/>
              <w:right w:w="120" w:type="dxa"/>
            </w:tcMar>
            <w:hideMark/>
          </w:tcPr>
          <w:p w14:paraId="11304777" w14:textId="77777777" w:rsidR="00C939D3" w:rsidRDefault="00C939D3">
            <w:pPr>
              <w:spacing w:before="300" w:after="300"/>
            </w:pPr>
            <w:r>
              <w:t>10248</w:t>
            </w:r>
          </w:p>
        </w:tc>
        <w:tc>
          <w:tcPr>
            <w:tcW w:w="0" w:type="auto"/>
            <w:shd w:val="clear" w:color="auto" w:fill="F1F1F1"/>
            <w:tcMar>
              <w:top w:w="120" w:type="dxa"/>
              <w:left w:w="120" w:type="dxa"/>
              <w:bottom w:w="120" w:type="dxa"/>
              <w:right w:w="120" w:type="dxa"/>
            </w:tcMar>
            <w:hideMark/>
          </w:tcPr>
          <w:p w14:paraId="043267F1" w14:textId="77777777" w:rsidR="00C939D3" w:rsidRDefault="00C939D3">
            <w:pPr>
              <w:spacing w:before="300" w:after="300"/>
            </w:pPr>
            <w:r>
              <w:t>90</w:t>
            </w:r>
          </w:p>
        </w:tc>
        <w:tc>
          <w:tcPr>
            <w:tcW w:w="0" w:type="auto"/>
            <w:shd w:val="clear" w:color="auto" w:fill="F1F1F1"/>
            <w:tcMar>
              <w:top w:w="120" w:type="dxa"/>
              <w:left w:w="120" w:type="dxa"/>
              <w:bottom w:w="120" w:type="dxa"/>
              <w:right w:w="120" w:type="dxa"/>
            </w:tcMar>
            <w:hideMark/>
          </w:tcPr>
          <w:p w14:paraId="1CCA3583" w14:textId="77777777" w:rsidR="00C939D3" w:rsidRDefault="00C939D3">
            <w:pPr>
              <w:spacing w:before="300" w:after="300"/>
            </w:pPr>
            <w:r>
              <w:t>5</w:t>
            </w:r>
          </w:p>
        </w:tc>
        <w:tc>
          <w:tcPr>
            <w:tcW w:w="0" w:type="auto"/>
            <w:shd w:val="clear" w:color="auto" w:fill="F1F1F1"/>
            <w:tcMar>
              <w:top w:w="120" w:type="dxa"/>
              <w:left w:w="120" w:type="dxa"/>
              <w:bottom w:w="120" w:type="dxa"/>
              <w:right w:w="120" w:type="dxa"/>
            </w:tcMar>
            <w:hideMark/>
          </w:tcPr>
          <w:p w14:paraId="14739578" w14:textId="77777777" w:rsidR="00C939D3" w:rsidRDefault="00C939D3">
            <w:pPr>
              <w:spacing w:before="300" w:after="300"/>
            </w:pPr>
            <w:r>
              <w:t>7/4/1996</w:t>
            </w:r>
          </w:p>
        </w:tc>
        <w:tc>
          <w:tcPr>
            <w:tcW w:w="0" w:type="auto"/>
            <w:shd w:val="clear" w:color="auto" w:fill="F1F1F1"/>
            <w:tcMar>
              <w:top w:w="120" w:type="dxa"/>
              <w:left w:w="120" w:type="dxa"/>
              <w:bottom w:w="120" w:type="dxa"/>
              <w:right w:w="120" w:type="dxa"/>
            </w:tcMar>
            <w:hideMark/>
          </w:tcPr>
          <w:p w14:paraId="3139DCE2" w14:textId="77777777" w:rsidR="00C939D3" w:rsidRDefault="00C939D3">
            <w:pPr>
              <w:spacing w:before="300" w:after="300"/>
            </w:pPr>
            <w:r>
              <w:t>3</w:t>
            </w:r>
          </w:p>
        </w:tc>
      </w:tr>
      <w:tr w:rsidR="00C939D3" w14:paraId="501B173B" w14:textId="77777777" w:rsidTr="00C939D3">
        <w:tc>
          <w:tcPr>
            <w:tcW w:w="0" w:type="auto"/>
            <w:shd w:val="clear" w:color="auto" w:fill="FFFFFF"/>
            <w:tcMar>
              <w:top w:w="120" w:type="dxa"/>
              <w:left w:w="240" w:type="dxa"/>
              <w:bottom w:w="120" w:type="dxa"/>
              <w:right w:w="120" w:type="dxa"/>
            </w:tcMar>
            <w:hideMark/>
          </w:tcPr>
          <w:p w14:paraId="6B4CF04F" w14:textId="77777777" w:rsidR="00C939D3" w:rsidRDefault="00C939D3">
            <w:pPr>
              <w:spacing w:before="300" w:after="300"/>
            </w:pPr>
            <w:r>
              <w:t>10249</w:t>
            </w:r>
          </w:p>
        </w:tc>
        <w:tc>
          <w:tcPr>
            <w:tcW w:w="0" w:type="auto"/>
            <w:shd w:val="clear" w:color="auto" w:fill="FFFFFF"/>
            <w:tcMar>
              <w:top w:w="120" w:type="dxa"/>
              <w:left w:w="120" w:type="dxa"/>
              <w:bottom w:w="120" w:type="dxa"/>
              <w:right w:w="120" w:type="dxa"/>
            </w:tcMar>
            <w:hideMark/>
          </w:tcPr>
          <w:p w14:paraId="01ABEEA1" w14:textId="77777777" w:rsidR="00C939D3" w:rsidRDefault="00C939D3">
            <w:pPr>
              <w:spacing w:before="300" w:after="300"/>
            </w:pPr>
            <w:r>
              <w:t>81</w:t>
            </w:r>
          </w:p>
        </w:tc>
        <w:tc>
          <w:tcPr>
            <w:tcW w:w="0" w:type="auto"/>
            <w:shd w:val="clear" w:color="auto" w:fill="FFFFFF"/>
            <w:tcMar>
              <w:top w:w="120" w:type="dxa"/>
              <w:left w:w="120" w:type="dxa"/>
              <w:bottom w:w="120" w:type="dxa"/>
              <w:right w:w="120" w:type="dxa"/>
            </w:tcMar>
            <w:hideMark/>
          </w:tcPr>
          <w:p w14:paraId="3BEE4791" w14:textId="77777777" w:rsidR="00C939D3" w:rsidRDefault="00C939D3">
            <w:pPr>
              <w:spacing w:before="300" w:after="300"/>
            </w:pPr>
            <w:r>
              <w:t>6</w:t>
            </w:r>
          </w:p>
        </w:tc>
        <w:tc>
          <w:tcPr>
            <w:tcW w:w="0" w:type="auto"/>
            <w:shd w:val="clear" w:color="auto" w:fill="FFFFFF"/>
            <w:tcMar>
              <w:top w:w="120" w:type="dxa"/>
              <w:left w:w="120" w:type="dxa"/>
              <w:bottom w:w="120" w:type="dxa"/>
              <w:right w:w="120" w:type="dxa"/>
            </w:tcMar>
            <w:hideMark/>
          </w:tcPr>
          <w:p w14:paraId="3F3C5E8B" w14:textId="77777777" w:rsidR="00C939D3" w:rsidRDefault="00C939D3">
            <w:pPr>
              <w:spacing w:before="300" w:after="300"/>
            </w:pPr>
            <w:r>
              <w:t>7/5/1996</w:t>
            </w:r>
          </w:p>
        </w:tc>
        <w:tc>
          <w:tcPr>
            <w:tcW w:w="0" w:type="auto"/>
            <w:shd w:val="clear" w:color="auto" w:fill="FFFFFF"/>
            <w:tcMar>
              <w:top w:w="120" w:type="dxa"/>
              <w:left w:w="120" w:type="dxa"/>
              <w:bottom w:w="120" w:type="dxa"/>
              <w:right w:w="120" w:type="dxa"/>
            </w:tcMar>
            <w:hideMark/>
          </w:tcPr>
          <w:p w14:paraId="0A03D550" w14:textId="77777777" w:rsidR="00C939D3" w:rsidRDefault="00C939D3">
            <w:pPr>
              <w:spacing w:before="300" w:after="300"/>
            </w:pPr>
            <w:r>
              <w:t>1</w:t>
            </w:r>
          </w:p>
        </w:tc>
      </w:tr>
      <w:tr w:rsidR="00C939D3" w14:paraId="1B95CA56" w14:textId="77777777" w:rsidTr="00C939D3">
        <w:tc>
          <w:tcPr>
            <w:tcW w:w="0" w:type="auto"/>
            <w:shd w:val="clear" w:color="auto" w:fill="F1F1F1"/>
            <w:tcMar>
              <w:top w:w="120" w:type="dxa"/>
              <w:left w:w="240" w:type="dxa"/>
              <w:bottom w:w="120" w:type="dxa"/>
              <w:right w:w="120" w:type="dxa"/>
            </w:tcMar>
            <w:hideMark/>
          </w:tcPr>
          <w:p w14:paraId="3A5722FA" w14:textId="77777777" w:rsidR="00C939D3" w:rsidRDefault="00C939D3">
            <w:pPr>
              <w:spacing w:before="300" w:after="300"/>
            </w:pPr>
            <w:r>
              <w:t>10250</w:t>
            </w:r>
          </w:p>
        </w:tc>
        <w:tc>
          <w:tcPr>
            <w:tcW w:w="0" w:type="auto"/>
            <w:shd w:val="clear" w:color="auto" w:fill="F1F1F1"/>
            <w:tcMar>
              <w:top w:w="120" w:type="dxa"/>
              <w:left w:w="120" w:type="dxa"/>
              <w:bottom w:w="120" w:type="dxa"/>
              <w:right w:w="120" w:type="dxa"/>
            </w:tcMar>
            <w:hideMark/>
          </w:tcPr>
          <w:p w14:paraId="3BE5A3EB" w14:textId="77777777" w:rsidR="00C939D3" w:rsidRDefault="00C939D3">
            <w:pPr>
              <w:spacing w:before="300" w:after="300"/>
            </w:pPr>
            <w:r>
              <w:t>34</w:t>
            </w:r>
          </w:p>
        </w:tc>
        <w:tc>
          <w:tcPr>
            <w:tcW w:w="0" w:type="auto"/>
            <w:shd w:val="clear" w:color="auto" w:fill="F1F1F1"/>
            <w:tcMar>
              <w:top w:w="120" w:type="dxa"/>
              <w:left w:w="120" w:type="dxa"/>
              <w:bottom w:w="120" w:type="dxa"/>
              <w:right w:w="120" w:type="dxa"/>
            </w:tcMar>
            <w:hideMark/>
          </w:tcPr>
          <w:p w14:paraId="73CE32B4" w14:textId="77777777" w:rsidR="00C939D3" w:rsidRDefault="00C939D3">
            <w:pPr>
              <w:spacing w:before="300" w:after="300"/>
            </w:pPr>
            <w:r>
              <w:t>4</w:t>
            </w:r>
          </w:p>
        </w:tc>
        <w:tc>
          <w:tcPr>
            <w:tcW w:w="0" w:type="auto"/>
            <w:shd w:val="clear" w:color="auto" w:fill="F1F1F1"/>
            <w:tcMar>
              <w:top w:w="120" w:type="dxa"/>
              <w:left w:w="120" w:type="dxa"/>
              <w:bottom w:w="120" w:type="dxa"/>
              <w:right w:w="120" w:type="dxa"/>
            </w:tcMar>
            <w:hideMark/>
          </w:tcPr>
          <w:p w14:paraId="487C1668" w14:textId="77777777" w:rsidR="00C939D3" w:rsidRDefault="00C939D3">
            <w:pPr>
              <w:spacing w:before="300" w:after="300"/>
            </w:pPr>
            <w:r>
              <w:t>7/8/1996</w:t>
            </w:r>
          </w:p>
        </w:tc>
        <w:tc>
          <w:tcPr>
            <w:tcW w:w="0" w:type="auto"/>
            <w:shd w:val="clear" w:color="auto" w:fill="F1F1F1"/>
            <w:tcMar>
              <w:top w:w="120" w:type="dxa"/>
              <w:left w:w="120" w:type="dxa"/>
              <w:bottom w:w="120" w:type="dxa"/>
              <w:right w:w="120" w:type="dxa"/>
            </w:tcMar>
            <w:hideMark/>
          </w:tcPr>
          <w:p w14:paraId="5B7466BA" w14:textId="77777777" w:rsidR="00C939D3" w:rsidRDefault="00C939D3">
            <w:pPr>
              <w:spacing w:before="300" w:after="300"/>
            </w:pPr>
            <w:r>
              <w:t>2</w:t>
            </w:r>
          </w:p>
        </w:tc>
      </w:tr>
      <w:tr w:rsidR="00C939D3" w14:paraId="152F1787" w14:textId="77777777" w:rsidTr="00C939D3">
        <w:tc>
          <w:tcPr>
            <w:tcW w:w="0" w:type="auto"/>
            <w:shd w:val="clear" w:color="auto" w:fill="FFFFFF"/>
            <w:tcMar>
              <w:top w:w="120" w:type="dxa"/>
              <w:left w:w="240" w:type="dxa"/>
              <w:bottom w:w="120" w:type="dxa"/>
              <w:right w:w="120" w:type="dxa"/>
            </w:tcMar>
            <w:hideMark/>
          </w:tcPr>
          <w:p w14:paraId="5C7FF3C5" w14:textId="77777777" w:rsidR="00C939D3" w:rsidRDefault="00C939D3">
            <w:pPr>
              <w:spacing w:before="300" w:after="300"/>
            </w:pPr>
            <w:r>
              <w:t>10251</w:t>
            </w:r>
          </w:p>
        </w:tc>
        <w:tc>
          <w:tcPr>
            <w:tcW w:w="0" w:type="auto"/>
            <w:shd w:val="clear" w:color="auto" w:fill="FFFFFF"/>
            <w:tcMar>
              <w:top w:w="120" w:type="dxa"/>
              <w:left w:w="120" w:type="dxa"/>
              <w:bottom w:w="120" w:type="dxa"/>
              <w:right w:w="120" w:type="dxa"/>
            </w:tcMar>
            <w:hideMark/>
          </w:tcPr>
          <w:p w14:paraId="33B7C50D" w14:textId="77777777" w:rsidR="00C939D3" w:rsidRDefault="00C939D3">
            <w:pPr>
              <w:spacing w:before="300" w:after="300"/>
            </w:pPr>
            <w:r>
              <w:t>84</w:t>
            </w:r>
          </w:p>
        </w:tc>
        <w:tc>
          <w:tcPr>
            <w:tcW w:w="0" w:type="auto"/>
            <w:shd w:val="clear" w:color="auto" w:fill="FFFFFF"/>
            <w:tcMar>
              <w:top w:w="120" w:type="dxa"/>
              <w:left w:w="120" w:type="dxa"/>
              <w:bottom w:w="120" w:type="dxa"/>
              <w:right w:w="120" w:type="dxa"/>
            </w:tcMar>
            <w:hideMark/>
          </w:tcPr>
          <w:p w14:paraId="2C0F608F" w14:textId="77777777" w:rsidR="00C939D3" w:rsidRDefault="00C939D3">
            <w:pPr>
              <w:spacing w:before="300" w:after="300"/>
            </w:pPr>
            <w:r>
              <w:t>3</w:t>
            </w:r>
          </w:p>
        </w:tc>
        <w:tc>
          <w:tcPr>
            <w:tcW w:w="0" w:type="auto"/>
            <w:shd w:val="clear" w:color="auto" w:fill="FFFFFF"/>
            <w:tcMar>
              <w:top w:w="120" w:type="dxa"/>
              <w:left w:w="120" w:type="dxa"/>
              <w:bottom w:w="120" w:type="dxa"/>
              <w:right w:w="120" w:type="dxa"/>
            </w:tcMar>
            <w:hideMark/>
          </w:tcPr>
          <w:p w14:paraId="64F829CF" w14:textId="77777777" w:rsidR="00C939D3" w:rsidRDefault="00C939D3">
            <w:pPr>
              <w:spacing w:before="300" w:after="300"/>
            </w:pPr>
            <w:r>
              <w:t>7/9/1996</w:t>
            </w:r>
          </w:p>
        </w:tc>
        <w:tc>
          <w:tcPr>
            <w:tcW w:w="0" w:type="auto"/>
            <w:shd w:val="clear" w:color="auto" w:fill="FFFFFF"/>
            <w:tcMar>
              <w:top w:w="120" w:type="dxa"/>
              <w:left w:w="120" w:type="dxa"/>
              <w:bottom w:w="120" w:type="dxa"/>
              <w:right w:w="120" w:type="dxa"/>
            </w:tcMar>
            <w:hideMark/>
          </w:tcPr>
          <w:p w14:paraId="1F68DE91" w14:textId="77777777" w:rsidR="00C939D3" w:rsidRDefault="00C939D3">
            <w:pPr>
              <w:spacing w:before="300" w:after="300"/>
            </w:pPr>
            <w:r>
              <w:t>1</w:t>
            </w:r>
          </w:p>
        </w:tc>
      </w:tr>
      <w:tr w:rsidR="00C939D3" w14:paraId="2CB47702" w14:textId="77777777" w:rsidTr="00C939D3">
        <w:tc>
          <w:tcPr>
            <w:tcW w:w="0" w:type="auto"/>
            <w:shd w:val="clear" w:color="auto" w:fill="F1F1F1"/>
            <w:tcMar>
              <w:top w:w="120" w:type="dxa"/>
              <w:left w:w="240" w:type="dxa"/>
              <w:bottom w:w="120" w:type="dxa"/>
              <w:right w:w="120" w:type="dxa"/>
            </w:tcMar>
            <w:hideMark/>
          </w:tcPr>
          <w:p w14:paraId="4AA64805" w14:textId="77777777" w:rsidR="00C939D3" w:rsidRDefault="00C939D3">
            <w:pPr>
              <w:spacing w:before="300" w:after="300"/>
            </w:pPr>
            <w:r>
              <w:t>10252</w:t>
            </w:r>
          </w:p>
        </w:tc>
        <w:tc>
          <w:tcPr>
            <w:tcW w:w="0" w:type="auto"/>
            <w:shd w:val="clear" w:color="auto" w:fill="F1F1F1"/>
            <w:tcMar>
              <w:top w:w="120" w:type="dxa"/>
              <w:left w:w="120" w:type="dxa"/>
              <w:bottom w:w="120" w:type="dxa"/>
              <w:right w:w="120" w:type="dxa"/>
            </w:tcMar>
            <w:hideMark/>
          </w:tcPr>
          <w:p w14:paraId="6825C793" w14:textId="77777777" w:rsidR="00C939D3" w:rsidRDefault="00C939D3">
            <w:pPr>
              <w:spacing w:before="300" w:after="300"/>
            </w:pPr>
            <w:r>
              <w:t>76</w:t>
            </w:r>
          </w:p>
        </w:tc>
        <w:tc>
          <w:tcPr>
            <w:tcW w:w="0" w:type="auto"/>
            <w:shd w:val="clear" w:color="auto" w:fill="F1F1F1"/>
            <w:tcMar>
              <w:top w:w="120" w:type="dxa"/>
              <w:left w:w="120" w:type="dxa"/>
              <w:bottom w:w="120" w:type="dxa"/>
              <w:right w:w="120" w:type="dxa"/>
            </w:tcMar>
            <w:hideMark/>
          </w:tcPr>
          <w:p w14:paraId="0C66317D" w14:textId="77777777" w:rsidR="00C939D3" w:rsidRDefault="00C939D3">
            <w:pPr>
              <w:spacing w:before="300" w:after="300"/>
            </w:pPr>
            <w:r>
              <w:t>4</w:t>
            </w:r>
          </w:p>
        </w:tc>
        <w:tc>
          <w:tcPr>
            <w:tcW w:w="0" w:type="auto"/>
            <w:shd w:val="clear" w:color="auto" w:fill="F1F1F1"/>
            <w:tcMar>
              <w:top w:w="120" w:type="dxa"/>
              <w:left w:w="120" w:type="dxa"/>
              <w:bottom w:w="120" w:type="dxa"/>
              <w:right w:w="120" w:type="dxa"/>
            </w:tcMar>
            <w:hideMark/>
          </w:tcPr>
          <w:p w14:paraId="47854F24" w14:textId="77777777" w:rsidR="00C939D3" w:rsidRDefault="00C939D3">
            <w:pPr>
              <w:spacing w:before="300" w:after="300"/>
            </w:pPr>
            <w:r>
              <w:t>7/10/1996</w:t>
            </w:r>
          </w:p>
        </w:tc>
        <w:tc>
          <w:tcPr>
            <w:tcW w:w="0" w:type="auto"/>
            <w:shd w:val="clear" w:color="auto" w:fill="F1F1F1"/>
            <w:tcMar>
              <w:top w:w="120" w:type="dxa"/>
              <w:left w:w="120" w:type="dxa"/>
              <w:bottom w:w="120" w:type="dxa"/>
              <w:right w:w="120" w:type="dxa"/>
            </w:tcMar>
            <w:hideMark/>
          </w:tcPr>
          <w:p w14:paraId="603A03E6" w14:textId="77777777" w:rsidR="00C939D3" w:rsidRDefault="00C939D3">
            <w:pPr>
              <w:spacing w:before="300" w:after="300"/>
            </w:pPr>
            <w:r>
              <w:t>2</w:t>
            </w:r>
          </w:p>
        </w:tc>
      </w:tr>
    </w:tbl>
    <w:p w14:paraId="22464326" w14:textId="77777777" w:rsidR="00C939D3" w:rsidRDefault="00000000" w:rsidP="00C939D3">
      <w:pPr>
        <w:spacing w:before="300" w:after="300"/>
        <w:rPr>
          <w:rFonts w:ascii="Times New Roman" w:hAnsi="Times New Roman"/>
          <w:sz w:val="24"/>
          <w:szCs w:val="24"/>
        </w:rPr>
      </w:pPr>
      <w:r>
        <w:pict w14:anchorId="5813B3F8">
          <v:rect id="_x0000_i1060" style="width:0;height:0" o:hralign="center" o:hrstd="t" o:hrnoshade="t" o:hr="t" fillcolor="black" stroked="f"/>
        </w:pict>
      </w:r>
    </w:p>
    <w:p w14:paraId="7C8ABDDA" w14:textId="77777777" w:rsidR="00C939D3" w:rsidRDefault="00C939D3" w:rsidP="00C939D3">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BETWEEN Dates Example</w:t>
      </w:r>
    </w:p>
    <w:p w14:paraId="71A2451C" w14:textId="77777777" w:rsidR="00C939D3" w:rsidRDefault="00C939D3" w:rsidP="00C939D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selects all orders with an OrderDate BETWEEN '01-July-1996' and '31-July-1996':</w:t>
      </w:r>
    </w:p>
    <w:p w14:paraId="7942392E" w14:textId="77777777" w:rsidR="00C939D3" w:rsidRDefault="00C939D3" w:rsidP="00C939D3">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7C989D35" w14:textId="77777777" w:rsidR="00C939D3" w:rsidRDefault="00C939D3" w:rsidP="00C939D3">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 </w:t>
      </w:r>
      <w:r>
        <w:rPr>
          <w:rStyle w:val="sqlkeywordcolor"/>
          <w:rFonts w:ascii="Consolas" w:hAnsi="Consolas"/>
          <w:color w:val="0000CD"/>
          <w:sz w:val="23"/>
          <w:szCs w:val="23"/>
        </w:rPr>
        <w:t>FROM</w:t>
      </w:r>
      <w:r>
        <w:rPr>
          <w:rStyle w:val="sqlcolor"/>
          <w:rFonts w:ascii="Consolas" w:hAnsi="Consolas"/>
          <w:color w:val="000000"/>
          <w:sz w:val="23"/>
          <w:szCs w:val="23"/>
        </w:rPr>
        <w:t> Orders</w:t>
      </w:r>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OrderDate </w:t>
      </w:r>
      <w:r>
        <w:rPr>
          <w:rStyle w:val="sqlkeywordcolor"/>
          <w:rFonts w:ascii="Consolas" w:hAnsi="Consolas"/>
          <w:color w:val="0000CD"/>
          <w:sz w:val="23"/>
          <w:szCs w:val="23"/>
        </w:rPr>
        <w:t>BETWEEN</w:t>
      </w:r>
      <w:r>
        <w:rPr>
          <w:rStyle w:val="sqlcolor"/>
          <w:rFonts w:ascii="Consolas" w:hAnsi="Consolas"/>
          <w:color w:val="000000"/>
          <w:sz w:val="23"/>
          <w:szCs w:val="23"/>
        </w:rPr>
        <w:t> #01/</w:t>
      </w:r>
      <w:r>
        <w:rPr>
          <w:rStyle w:val="sqlnumbercolor"/>
          <w:rFonts w:ascii="Consolas" w:hAnsi="Consolas"/>
          <w:color w:val="000000"/>
          <w:sz w:val="23"/>
          <w:szCs w:val="23"/>
        </w:rPr>
        <w:t>07</w:t>
      </w:r>
      <w:r>
        <w:rPr>
          <w:rStyle w:val="sqlcolor"/>
          <w:rFonts w:ascii="Consolas" w:hAnsi="Consolas"/>
          <w:color w:val="000000"/>
          <w:sz w:val="23"/>
          <w:szCs w:val="23"/>
        </w:rPr>
        <w:t>/1996# </w:t>
      </w:r>
      <w:r>
        <w:rPr>
          <w:rStyle w:val="sqlkeywordcolor"/>
          <w:rFonts w:ascii="Consolas" w:hAnsi="Consolas"/>
          <w:color w:val="0000CD"/>
          <w:sz w:val="23"/>
          <w:szCs w:val="23"/>
        </w:rPr>
        <w:t>AND</w:t>
      </w:r>
      <w:r>
        <w:rPr>
          <w:rStyle w:val="sqlcolor"/>
          <w:rFonts w:ascii="Consolas" w:hAnsi="Consolas"/>
          <w:color w:val="000000"/>
          <w:sz w:val="23"/>
          <w:szCs w:val="23"/>
        </w:rPr>
        <w:t> #31/</w:t>
      </w:r>
      <w:r>
        <w:rPr>
          <w:rStyle w:val="sqlnumbercolor"/>
          <w:rFonts w:ascii="Consolas" w:hAnsi="Consolas"/>
          <w:color w:val="000000"/>
          <w:sz w:val="23"/>
          <w:szCs w:val="23"/>
        </w:rPr>
        <w:t>07</w:t>
      </w:r>
      <w:r>
        <w:rPr>
          <w:rStyle w:val="sqlcolor"/>
          <w:rFonts w:ascii="Consolas" w:hAnsi="Consolas"/>
          <w:color w:val="000000"/>
          <w:sz w:val="23"/>
          <w:szCs w:val="23"/>
        </w:rPr>
        <w:t>/1996#;</w:t>
      </w:r>
    </w:p>
    <w:p w14:paraId="05D3F211" w14:textId="77777777" w:rsidR="00C939D3" w:rsidRDefault="00C939D3" w:rsidP="00C939D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OR:</w:t>
      </w:r>
    </w:p>
    <w:p w14:paraId="2EFA3ABD" w14:textId="77777777" w:rsidR="00C939D3" w:rsidRDefault="00C939D3" w:rsidP="00C939D3">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lastRenderedPageBreak/>
        <w:t>Example</w:t>
      </w:r>
    </w:p>
    <w:p w14:paraId="50AC1FDA" w14:textId="77777777" w:rsidR="00C939D3" w:rsidRDefault="00C939D3" w:rsidP="00C939D3">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 </w:t>
      </w:r>
      <w:r>
        <w:rPr>
          <w:rStyle w:val="sqlkeywordcolor"/>
          <w:rFonts w:ascii="Consolas" w:hAnsi="Consolas"/>
          <w:color w:val="0000CD"/>
          <w:sz w:val="23"/>
          <w:szCs w:val="23"/>
        </w:rPr>
        <w:t>FROM</w:t>
      </w:r>
      <w:r>
        <w:rPr>
          <w:rStyle w:val="sqlcolor"/>
          <w:rFonts w:ascii="Consolas" w:hAnsi="Consolas"/>
          <w:color w:val="000000"/>
          <w:sz w:val="23"/>
          <w:szCs w:val="23"/>
        </w:rPr>
        <w:t> Orders</w:t>
      </w:r>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OrderDate </w:t>
      </w:r>
      <w:r>
        <w:rPr>
          <w:rStyle w:val="sqlkeywordcolor"/>
          <w:rFonts w:ascii="Consolas" w:hAnsi="Consolas"/>
          <w:color w:val="0000CD"/>
          <w:sz w:val="23"/>
          <w:szCs w:val="23"/>
        </w:rPr>
        <w:t>BETWEEN</w:t>
      </w:r>
      <w:r>
        <w:rPr>
          <w:rStyle w:val="sqlcolor"/>
          <w:rFonts w:ascii="Consolas" w:hAnsi="Consolas"/>
          <w:color w:val="000000"/>
          <w:sz w:val="23"/>
          <w:szCs w:val="23"/>
        </w:rPr>
        <w:t> </w:t>
      </w:r>
      <w:r>
        <w:rPr>
          <w:rStyle w:val="sqlstringcolor"/>
          <w:rFonts w:ascii="Consolas" w:hAnsi="Consolas"/>
          <w:color w:val="A52A2A"/>
          <w:sz w:val="23"/>
          <w:szCs w:val="23"/>
        </w:rPr>
        <w:t>'1996-07-01'</w:t>
      </w:r>
      <w:r>
        <w:rPr>
          <w:rStyle w:val="sqlcolor"/>
          <w:rFonts w:ascii="Consolas" w:hAnsi="Consolas"/>
          <w:color w:val="000000"/>
          <w:sz w:val="23"/>
          <w:szCs w:val="23"/>
        </w:rPr>
        <w:t> </w:t>
      </w:r>
      <w:r>
        <w:rPr>
          <w:rStyle w:val="sqlkeywordcolor"/>
          <w:rFonts w:ascii="Consolas" w:hAnsi="Consolas"/>
          <w:color w:val="0000CD"/>
          <w:sz w:val="23"/>
          <w:szCs w:val="23"/>
        </w:rPr>
        <w:t>AND</w:t>
      </w:r>
      <w:r>
        <w:rPr>
          <w:rStyle w:val="sqlcolor"/>
          <w:rFonts w:ascii="Consolas" w:hAnsi="Consolas"/>
          <w:color w:val="000000"/>
          <w:sz w:val="23"/>
          <w:szCs w:val="23"/>
        </w:rPr>
        <w:t> </w:t>
      </w:r>
      <w:r>
        <w:rPr>
          <w:rStyle w:val="sqlstringcolor"/>
          <w:rFonts w:ascii="Consolas" w:hAnsi="Consolas"/>
          <w:color w:val="A52A2A"/>
          <w:sz w:val="23"/>
          <w:szCs w:val="23"/>
        </w:rPr>
        <w:t>'1996-07-31'</w:t>
      </w:r>
      <w:r>
        <w:rPr>
          <w:rStyle w:val="sqlcolor"/>
          <w:rFonts w:ascii="Consolas" w:hAnsi="Consolas"/>
          <w:color w:val="000000"/>
          <w:sz w:val="23"/>
          <w:szCs w:val="23"/>
        </w:rPr>
        <w:t>;</w:t>
      </w:r>
    </w:p>
    <w:p w14:paraId="764EDB10" w14:textId="77777777" w:rsidR="00C939D3" w:rsidRDefault="00000000" w:rsidP="00C939D3">
      <w:pPr>
        <w:spacing w:before="300" w:after="300"/>
        <w:rPr>
          <w:rFonts w:ascii="Times New Roman" w:hAnsi="Times New Roman"/>
          <w:sz w:val="24"/>
          <w:szCs w:val="24"/>
        </w:rPr>
      </w:pPr>
      <w:r>
        <w:pict w14:anchorId="06EC1607">
          <v:rect id="_x0000_i1061" style="width:0;height:0" o:hralign="center" o:hrstd="t" o:hrnoshade="t" o:hr="t" fillcolor="black" stroked="f"/>
        </w:pict>
      </w:r>
    </w:p>
    <w:p w14:paraId="4A36F218" w14:textId="77777777" w:rsidR="00C939D3" w:rsidRPr="00C939D3" w:rsidRDefault="00C939D3" w:rsidP="00C939D3">
      <w:pPr>
        <w:pStyle w:val="Heading1"/>
        <w:shd w:val="clear" w:color="auto" w:fill="FFFFFF"/>
        <w:spacing w:before="150" w:after="150"/>
        <w:rPr>
          <w:rFonts w:ascii="Segoe UI" w:hAnsi="Segoe UI" w:cs="Segoe UI"/>
          <w:b w:val="0"/>
          <w:bCs w:val="0"/>
          <w:color w:val="000000"/>
          <w:sz w:val="63"/>
          <w:szCs w:val="63"/>
        </w:rPr>
      </w:pPr>
      <w:r>
        <w:rPr>
          <w:rFonts w:ascii="Segoe UI" w:hAnsi="Segoe UI" w:cs="Segoe UI"/>
          <w:b w:val="0"/>
          <w:bCs w:val="0"/>
          <w:color w:val="000000"/>
          <w:sz w:val="63"/>
          <w:szCs w:val="63"/>
        </w:rPr>
        <w:t>SQL </w:t>
      </w:r>
      <w:r>
        <w:rPr>
          <w:rStyle w:val="colorh1"/>
          <w:rFonts w:ascii="Segoe UI" w:hAnsi="Segoe UI" w:cs="Segoe UI"/>
          <w:b w:val="0"/>
          <w:bCs w:val="0"/>
          <w:color w:val="000000"/>
          <w:sz w:val="63"/>
          <w:szCs w:val="63"/>
        </w:rPr>
        <w:t>MIN() and MAX()</w:t>
      </w:r>
      <w:r>
        <w:rPr>
          <w:rFonts w:ascii="Segoe UI" w:hAnsi="Segoe UI" w:cs="Segoe UI"/>
          <w:b w:val="0"/>
          <w:bCs w:val="0"/>
          <w:color w:val="000000"/>
          <w:sz w:val="63"/>
          <w:szCs w:val="63"/>
        </w:rPr>
        <w:t> Functions</w:t>
      </w:r>
      <w:r w:rsidR="00000000">
        <w:pict w14:anchorId="2A15B15C">
          <v:rect id="_x0000_i1062" style="width:0;height:0" o:hralign="center" o:hrstd="t" o:hrnoshade="t" o:hr="t" fillcolor="black" stroked="f"/>
        </w:pict>
      </w:r>
    </w:p>
    <w:p w14:paraId="38F2512B" w14:textId="77777777" w:rsidR="00C939D3" w:rsidRDefault="00C939D3" w:rsidP="00C939D3">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SQL MIN() and MAX() Functions</w:t>
      </w:r>
    </w:p>
    <w:p w14:paraId="4320BF47" w14:textId="77777777" w:rsidR="00C939D3" w:rsidRDefault="00C939D3" w:rsidP="00C939D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MIN() function returns the smallest value of the selected column.</w:t>
      </w:r>
    </w:p>
    <w:p w14:paraId="5A56ECC5" w14:textId="77777777" w:rsidR="00C939D3" w:rsidRDefault="00C939D3" w:rsidP="00C939D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MAX() function returns the largest value of the selected column.</w:t>
      </w:r>
    </w:p>
    <w:p w14:paraId="53C62392" w14:textId="77777777" w:rsidR="00C939D3" w:rsidRDefault="00C939D3" w:rsidP="00C939D3">
      <w:pPr>
        <w:pStyle w:val="Heading3"/>
        <w:shd w:val="clear" w:color="auto" w:fill="FFFFFF"/>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MIN() Syntax</w:t>
      </w:r>
    </w:p>
    <w:p w14:paraId="734F885B" w14:textId="77777777" w:rsidR="00C939D3" w:rsidRDefault="00C939D3" w:rsidP="00C939D3">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MIN(</w:t>
      </w:r>
      <w:r>
        <w:rPr>
          <w:rStyle w:val="Emphasis"/>
          <w:rFonts w:ascii="Consolas" w:hAnsi="Consolas"/>
          <w:color w:val="000000"/>
          <w:sz w:val="23"/>
          <w:szCs w:val="23"/>
        </w:rPr>
        <w:t>column_name</w:t>
      </w:r>
      <w:r>
        <w:rPr>
          <w:rStyle w:val="sqlcolor"/>
          <w:rFonts w:ascii="Consolas" w:hAnsi="Consolas"/>
          <w:color w:val="000000"/>
          <w:sz w:val="23"/>
          <w:szCs w:val="23"/>
        </w:rPr>
        <w:t>)</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w:t>
      </w:r>
      <w:r>
        <w:rPr>
          <w:rStyle w:val="Emphasis"/>
          <w:rFonts w:ascii="Consolas" w:hAnsi="Consolas"/>
          <w:color w:val="000000"/>
          <w:sz w:val="23"/>
          <w:szCs w:val="23"/>
        </w:rPr>
        <w:t>table_name</w:t>
      </w:r>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w:t>
      </w:r>
      <w:r>
        <w:rPr>
          <w:rStyle w:val="Emphasis"/>
          <w:rFonts w:ascii="Consolas" w:hAnsi="Consolas"/>
          <w:color w:val="000000"/>
          <w:sz w:val="23"/>
          <w:szCs w:val="23"/>
        </w:rPr>
        <w:t>condition</w:t>
      </w:r>
      <w:r>
        <w:rPr>
          <w:rStyle w:val="sqlcolor"/>
          <w:rFonts w:ascii="Consolas" w:hAnsi="Consolas"/>
          <w:color w:val="000000"/>
          <w:sz w:val="23"/>
          <w:szCs w:val="23"/>
        </w:rPr>
        <w:t>;</w:t>
      </w:r>
    </w:p>
    <w:p w14:paraId="4D2EEF9D" w14:textId="77777777" w:rsidR="00C939D3" w:rsidRDefault="00C939D3" w:rsidP="00C939D3">
      <w:pPr>
        <w:pStyle w:val="Heading3"/>
        <w:shd w:val="clear" w:color="auto" w:fill="FFFFFF"/>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MAX() Syntax</w:t>
      </w:r>
    </w:p>
    <w:p w14:paraId="1CAB2AE3" w14:textId="77777777" w:rsidR="00C939D3" w:rsidRDefault="00C939D3" w:rsidP="00C939D3">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MAX(</w:t>
      </w:r>
      <w:r>
        <w:rPr>
          <w:rStyle w:val="Emphasis"/>
          <w:rFonts w:ascii="Consolas" w:hAnsi="Consolas"/>
          <w:color w:val="000000"/>
          <w:sz w:val="23"/>
          <w:szCs w:val="23"/>
        </w:rPr>
        <w:t>column_name</w:t>
      </w:r>
      <w:r>
        <w:rPr>
          <w:rStyle w:val="sqlcolor"/>
          <w:rFonts w:ascii="Consolas" w:hAnsi="Consolas"/>
          <w:color w:val="000000"/>
          <w:sz w:val="23"/>
          <w:szCs w:val="23"/>
        </w:rPr>
        <w:t>)</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w:t>
      </w:r>
      <w:r>
        <w:rPr>
          <w:rStyle w:val="Emphasis"/>
          <w:rFonts w:ascii="Consolas" w:hAnsi="Consolas"/>
          <w:color w:val="000000"/>
          <w:sz w:val="23"/>
          <w:szCs w:val="23"/>
        </w:rPr>
        <w:t>table_name</w:t>
      </w:r>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w:t>
      </w:r>
      <w:r>
        <w:rPr>
          <w:rStyle w:val="Emphasis"/>
          <w:rFonts w:ascii="Consolas" w:hAnsi="Consolas"/>
          <w:color w:val="000000"/>
          <w:sz w:val="23"/>
          <w:szCs w:val="23"/>
        </w:rPr>
        <w:t>condition</w:t>
      </w:r>
      <w:r>
        <w:rPr>
          <w:rStyle w:val="sqlcolor"/>
          <w:rFonts w:ascii="Consolas" w:hAnsi="Consolas"/>
          <w:color w:val="000000"/>
          <w:sz w:val="23"/>
          <w:szCs w:val="23"/>
        </w:rPr>
        <w:t>;</w:t>
      </w:r>
    </w:p>
    <w:p w14:paraId="6D98F990" w14:textId="77777777" w:rsidR="00C939D3" w:rsidRDefault="00000000" w:rsidP="00C939D3">
      <w:pPr>
        <w:spacing w:before="300" w:after="300"/>
        <w:rPr>
          <w:rFonts w:ascii="Times New Roman" w:hAnsi="Times New Roman"/>
          <w:sz w:val="24"/>
          <w:szCs w:val="24"/>
        </w:rPr>
      </w:pPr>
      <w:r>
        <w:pict w14:anchorId="1D41CD59">
          <v:rect id="_x0000_i1063" style="width:0;height:0" o:hralign="center" o:hrstd="t" o:hrnoshade="t" o:hr="t" fillcolor="black" stroked="f"/>
        </w:pict>
      </w:r>
    </w:p>
    <w:p w14:paraId="20AB04DF" w14:textId="77777777" w:rsidR="00C939D3" w:rsidRDefault="00C939D3" w:rsidP="00C939D3">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Demo Database</w:t>
      </w:r>
    </w:p>
    <w:p w14:paraId="5BE6A6B7" w14:textId="77777777" w:rsidR="00C939D3" w:rsidRDefault="00C939D3" w:rsidP="00C939D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Below is a selection from the "Products" table in the Northwind sample database:</w:t>
      </w:r>
    </w:p>
    <w:tbl>
      <w:tblPr>
        <w:tblW w:w="13125"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806"/>
        <w:gridCol w:w="2124"/>
        <w:gridCol w:w="1193"/>
        <w:gridCol w:w="1957"/>
        <w:gridCol w:w="4995"/>
        <w:gridCol w:w="1050"/>
      </w:tblGrid>
      <w:tr w:rsidR="00C939D3" w14:paraId="791725F8" w14:textId="77777777" w:rsidTr="00534DAC">
        <w:tc>
          <w:tcPr>
            <w:tcW w:w="0" w:type="auto"/>
            <w:shd w:val="clear" w:color="auto" w:fill="FFFFFF"/>
            <w:tcMar>
              <w:top w:w="120" w:type="dxa"/>
              <w:left w:w="240" w:type="dxa"/>
              <w:bottom w:w="120" w:type="dxa"/>
              <w:right w:w="120" w:type="dxa"/>
            </w:tcMar>
            <w:hideMark/>
          </w:tcPr>
          <w:p w14:paraId="3A96B42A" w14:textId="77777777" w:rsidR="00C939D3" w:rsidRDefault="00C939D3">
            <w:pPr>
              <w:spacing w:before="300" w:after="300"/>
              <w:rPr>
                <w:rFonts w:ascii="Times New Roman" w:hAnsi="Times New Roman"/>
                <w:b/>
                <w:bCs/>
                <w:sz w:val="24"/>
                <w:szCs w:val="24"/>
              </w:rPr>
            </w:pPr>
            <w:r>
              <w:rPr>
                <w:b/>
                <w:bCs/>
              </w:rPr>
              <w:lastRenderedPageBreak/>
              <w:t>ProductID</w:t>
            </w:r>
          </w:p>
        </w:tc>
        <w:tc>
          <w:tcPr>
            <w:tcW w:w="2124" w:type="dxa"/>
            <w:shd w:val="clear" w:color="auto" w:fill="FFFFFF"/>
            <w:tcMar>
              <w:top w:w="120" w:type="dxa"/>
              <w:left w:w="120" w:type="dxa"/>
              <w:bottom w:w="120" w:type="dxa"/>
              <w:right w:w="120" w:type="dxa"/>
            </w:tcMar>
            <w:hideMark/>
          </w:tcPr>
          <w:p w14:paraId="428A887F" w14:textId="77777777" w:rsidR="00C939D3" w:rsidRDefault="00C939D3">
            <w:pPr>
              <w:spacing w:before="300" w:after="300"/>
              <w:rPr>
                <w:b/>
                <w:bCs/>
              </w:rPr>
            </w:pPr>
            <w:r>
              <w:rPr>
                <w:b/>
                <w:bCs/>
              </w:rPr>
              <w:t>ProductName</w:t>
            </w:r>
          </w:p>
        </w:tc>
        <w:tc>
          <w:tcPr>
            <w:tcW w:w="1193" w:type="dxa"/>
            <w:shd w:val="clear" w:color="auto" w:fill="FFFFFF"/>
            <w:tcMar>
              <w:top w:w="120" w:type="dxa"/>
              <w:left w:w="120" w:type="dxa"/>
              <w:bottom w:w="120" w:type="dxa"/>
              <w:right w:w="120" w:type="dxa"/>
            </w:tcMar>
            <w:hideMark/>
          </w:tcPr>
          <w:p w14:paraId="57A356CA" w14:textId="77777777" w:rsidR="00C939D3" w:rsidRDefault="00C939D3">
            <w:pPr>
              <w:spacing w:before="300" w:after="300"/>
              <w:rPr>
                <w:b/>
                <w:bCs/>
              </w:rPr>
            </w:pPr>
            <w:r>
              <w:rPr>
                <w:b/>
                <w:bCs/>
              </w:rPr>
              <w:t>SupplierID</w:t>
            </w:r>
          </w:p>
        </w:tc>
        <w:tc>
          <w:tcPr>
            <w:tcW w:w="1957" w:type="dxa"/>
            <w:shd w:val="clear" w:color="auto" w:fill="FFFFFF"/>
            <w:tcMar>
              <w:top w:w="120" w:type="dxa"/>
              <w:left w:w="120" w:type="dxa"/>
              <w:bottom w:w="120" w:type="dxa"/>
              <w:right w:w="120" w:type="dxa"/>
            </w:tcMar>
            <w:hideMark/>
          </w:tcPr>
          <w:p w14:paraId="30455761" w14:textId="77777777" w:rsidR="00C939D3" w:rsidRDefault="00C939D3">
            <w:pPr>
              <w:spacing w:before="300" w:after="300"/>
              <w:rPr>
                <w:b/>
                <w:bCs/>
              </w:rPr>
            </w:pPr>
            <w:r>
              <w:rPr>
                <w:b/>
                <w:bCs/>
              </w:rPr>
              <w:t>CategoryID</w:t>
            </w:r>
          </w:p>
        </w:tc>
        <w:tc>
          <w:tcPr>
            <w:tcW w:w="4995" w:type="dxa"/>
            <w:shd w:val="clear" w:color="auto" w:fill="FFFFFF"/>
            <w:tcMar>
              <w:top w:w="120" w:type="dxa"/>
              <w:left w:w="120" w:type="dxa"/>
              <w:bottom w:w="120" w:type="dxa"/>
              <w:right w:w="120" w:type="dxa"/>
            </w:tcMar>
            <w:hideMark/>
          </w:tcPr>
          <w:p w14:paraId="6F35EF77" w14:textId="77777777" w:rsidR="00C939D3" w:rsidRDefault="00C939D3">
            <w:pPr>
              <w:spacing w:before="300" w:after="300"/>
              <w:rPr>
                <w:b/>
                <w:bCs/>
              </w:rPr>
            </w:pPr>
            <w:r>
              <w:rPr>
                <w:b/>
                <w:bCs/>
              </w:rPr>
              <w:t>Unit</w:t>
            </w:r>
          </w:p>
        </w:tc>
        <w:tc>
          <w:tcPr>
            <w:tcW w:w="0" w:type="auto"/>
            <w:shd w:val="clear" w:color="auto" w:fill="FFFFFF"/>
            <w:tcMar>
              <w:top w:w="120" w:type="dxa"/>
              <w:left w:w="120" w:type="dxa"/>
              <w:bottom w:w="120" w:type="dxa"/>
              <w:right w:w="120" w:type="dxa"/>
            </w:tcMar>
            <w:hideMark/>
          </w:tcPr>
          <w:p w14:paraId="03309029" w14:textId="77777777" w:rsidR="00C939D3" w:rsidRDefault="00C939D3">
            <w:pPr>
              <w:spacing w:before="300" w:after="300"/>
              <w:rPr>
                <w:b/>
                <w:bCs/>
              </w:rPr>
            </w:pPr>
            <w:r>
              <w:rPr>
                <w:b/>
                <w:bCs/>
              </w:rPr>
              <w:t>Price</w:t>
            </w:r>
          </w:p>
        </w:tc>
      </w:tr>
      <w:tr w:rsidR="00C939D3" w14:paraId="0DDEAFEC" w14:textId="77777777" w:rsidTr="00534DAC">
        <w:tc>
          <w:tcPr>
            <w:tcW w:w="0" w:type="auto"/>
            <w:shd w:val="clear" w:color="auto" w:fill="F1F1F1"/>
            <w:tcMar>
              <w:top w:w="120" w:type="dxa"/>
              <w:left w:w="240" w:type="dxa"/>
              <w:bottom w:w="120" w:type="dxa"/>
              <w:right w:w="120" w:type="dxa"/>
            </w:tcMar>
            <w:hideMark/>
          </w:tcPr>
          <w:p w14:paraId="08189A54" w14:textId="77777777" w:rsidR="00C939D3" w:rsidRDefault="00C939D3">
            <w:pPr>
              <w:spacing w:before="300" w:after="300"/>
            </w:pPr>
            <w:r>
              <w:t>1</w:t>
            </w:r>
          </w:p>
        </w:tc>
        <w:tc>
          <w:tcPr>
            <w:tcW w:w="2124" w:type="dxa"/>
            <w:shd w:val="clear" w:color="auto" w:fill="F1F1F1"/>
            <w:tcMar>
              <w:top w:w="120" w:type="dxa"/>
              <w:left w:w="120" w:type="dxa"/>
              <w:bottom w:w="120" w:type="dxa"/>
              <w:right w:w="120" w:type="dxa"/>
            </w:tcMar>
            <w:hideMark/>
          </w:tcPr>
          <w:p w14:paraId="32E53D0B" w14:textId="77777777" w:rsidR="00C939D3" w:rsidRDefault="00C939D3">
            <w:pPr>
              <w:spacing w:before="300" w:after="300"/>
            </w:pPr>
            <w:r>
              <w:t>Chais</w:t>
            </w:r>
          </w:p>
        </w:tc>
        <w:tc>
          <w:tcPr>
            <w:tcW w:w="1193" w:type="dxa"/>
            <w:shd w:val="clear" w:color="auto" w:fill="F1F1F1"/>
            <w:tcMar>
              <w:top w:w="120" w:type="dxa"/>
              <w:left w:w="120" w:type="dxa"/>
              <w:bottom w:w="120" w:type="dxa"/>
              <w:right w:w="120" w:type="dxa"/>
            </w:tcMar>
            <w:hideMark/>
          </w:tcPr>
          <w:p w14:paraId="1F638F23" w14:textId="77777777" w:rsidR="00C939D3" w:rsidRDefault="00C939D3">
            <w:pPr>
              <w:spacing w:before="300" w:after="300"/>
            </w:pPr>
            <w:r>
              <w:t>1</w:t>
            </w:r>
          </w:p>
        </w:tc>
        <w:tc>
          <w:tcPr>
            <w:tcW w:w="1957" w:type="dxa"/>
            <w:shd w:val="clear" w:color="auto" w:fill="F1F1F1"/>
            <w:tcMar>
              <w:top w:w="120" w:type="dxa"/>
              <w:left w:w="120" w:type="dxa"/>
              <w:bottom w:w="120" w:type="dxa"/>
              <w:right w:w="120" w:type="dxa"/>
            </w:tcMar>
            <w:hideMark/>
          </w:tcPr>
          <w:p w14:paraId="4976F7C6" w14:textId="77777777" w:rsidR="00C939D3" w:rsidRDefault="00C939D3">
            <w:pPr>
              <w:spacing w:before="300" w:after="300"/>
            </w:pPr>
            <w:r>
              <w:t>1</w:t>
            </w:r>
          </w:p>
        </w:tc>
        <w:tc>
          <w:tcPr>
            <w:tcW w:w="4995" w:type="dxa"/>
            <w:shd w:val="clear" w:color="auto" w:fill="F1F1F1"/>
            <w:tcMar>
              <w:top w:w="120" w:type="dxa"/>
              <w:left w:w="120" w:type="dxa"/>
              <w:bottom w:w="120" w:type="dxa"/>
              <w:right w:w="120" w:type="dxa"/>
            </w:tcMar>
            <w:hideMark/>
          </w:tcPr>
          <w:p w14:paraId="740C3A66" w14:textId="77777777" w:rsidR="00C939D3" w:rsidRDefault="00C939D3">
            <w:pPr>
              <w:spacing w:before="300" w:after="300"/>
            </w:pPr>
            <w:r>
              <w:t>10 boxes x 20 bags</w:t>
            </w:r>
          </w:p>
        </w:tc>
        <w:tc>
          <w:tcPr>
            <w:tcW w:w="0" w:type="auto"/>
            <w:shd w:val="clear" w:color="auto" w:fill="F1F1F1"/>
            <w:tcMar>
              <w:top w:w="120" w:type="dxa"/>
              <w:left w:w="120" w:type="dxa"/>
              <w:bottom w:w="120" w:type="dxa"/>
              <w:right w:w="120" w:type="dxa"/>
            </w:tcMar>
            <w:hideMark/>
          </w:tcPr>
          <w:p w14:paraId="1429423C" w14:textId="77777777" w:rsidR="00C939D3" w:rsidRDefault="00C939D3">
            <w:pPr>
              <w:spacing w:before="300" w:after="300"/>
            </w:pPr>
            <w:r>
              <w:t>18</w:t>
            </w:r>
          </w:p>
        </w:tc>
      </w:tr>
      <w:tr w:rsidR="00C939D3" w14:paraId="417355DC" w14:textId="77777777" w:rsidTr="00534DAC">
        <w:tc>
          <w:tcPr>
            <w:tcW w:w="0" w:type="auto"/>
            <w:shd w:val="clear" w:color="auto" w:fill="FFFFFF"/>
            <w:tcMar>
              <w:top w:w="120" w:type="dxa"/>
              <w:left w:w="240" w:type="dxa"/>
              <w:bottom w:w="120" w:type="dxa"/>
              <w:right w:w="120" w:type="dxa"/>
            </w:tcMar>
            <w:hideMark/>
          </w:tcPr>
          <w:p w14:paraId="330FA616" w14:textId="77777777" w:rsidR="00C939D3" w:rsidRDefault="00C939D3">
            <w:pPr>
              <w:spacing w:before="300" w:after="300"/>
            </w:pPr>
            <w:r>
              <w:t>2</w:t>
            </w:r>
          </w:p>
        </w:tc>
        <w:tc>
          <w:tcPr>
            <w:tcW w:w="2124" w:type="dxa"/>
            <w:shd w:val="clear" w:color="auto" w:fill="FFFFFF"/>
            <w:tcMar>
              <w:top w:w="120" w:type="dxa"/>
              <w:left w:w="120" w:type="dxa"/>
              <w:bottom w:w="120" w:type="dxa"/>
              <w:right w:w="120" w:type="dxa"/>
            </w:tcMar>
            <w:hideMark/>
          </w:tcPr>
          <w:p w14:paraId="7A635A0D" w14:textId="77777777" w:rsidR="00C939D3" w:rsidRDefault="00C939D3">
            <w:pPr>
              <w:spacing w:before="300" w:after="300"/>
            </w:pPr>
            <w:r>
              <w:t>Chang</w:t>
            </w:r>
          </w:p>
        </w:tc>
        <w:tc>
          <w:tcPr>
            <w:tcW w:w="1193" w:type="dxa"/>
            <w:shd w:val="clear" w:color="auto" w:fill="FFFFFF"/>
            <w:tcMar>
              <w:top w:w="120" w:type="dxa"/>
              <w:left w:w="120" w:type="dxa"/>
              <w:bottom w:w="120" w:type="dxa"/>
              <w:right w:w="120" w:type="dxa"/>
            </w:tcMar>
            <w:hideMark/>
          </w:tcPr>
          <w:p w14:paraId="5082B08A" w14:textId="77777777" w:rsidR="00C939D3" w:rsidRDefault="00C939D3">
            <w:pPr>
              <w:spacing w:before="300" w:after="300"/>
            </w:pPr>
            <w:r>
              <w:t>1</w:t>
            </w:r>
          </w:p>
        </w:tc>
        <w:tc>
          <w:tcPr>
            <w:tcW w:w="1957" w:type="dxa"/>
            <w:shd w:val="clear" w:color="auto" w:fill="FFFFFF"/>
            <w:tcMar>
              <w:top w:w="120" w:type="dxa"/>
              <w:left w:w="120" w:type="dxa"/>
              <w:bottom w:w="120" w:type="dxa"/>
              <w:right w:w="120" w:type="dxa"/>
            </w:tcMar>
            <w:hideMark/>
          </w:tcPr>
          <w:p w14:paraId="40BB75E0" w14:textId="77777777" w:rsidR="00C939D3" w:rsidRDefault="00C939D3">
            <w:pPr>
              <w:spacing w:before="300" w:after="300"/>
            </w:pPr>
            <w:r>
              <w:t>1</w:t>
            </w:r>
          </w:p>
        </w:tc>
        <w:tc>
          <w:tcPr>
            <w:tcW w:w="4995" w:type="dxa"/>
            <w:shd w:val="clear" w:color="auto" w:fill="FFFFFF"/>
            <w:tcMar>
              <w:top w:w="120" w:type="dxa"/>
              <w:left w:w="120" w:type="dxa"/>
              <w:bottom w:w="120" w:type="dxa"/>
              <w:right w:w="120" w:type="dxa"/>
            </w:tcMar>
            <w:hideMark/>
          </w:tcPr>
          <w:p w14:paraId="72A5E0BF" w14:textId="77777777" w:rsidR="00C939D3" w:rsidRDefault="00C939D3">
            <w:pPr>
              <w:spacing w:before="300" w:after="300"/>
            </w:pPr>
            <w:r>
              <w:t>24 - 12 oz bottles</w:t>
            </w:r>
          </w:p>
        </w:tc>
        <w:tc>
          <w:tcPr>
            <w:tcW w:w="0" w:type="auto"/>
            <w:shd w:val="clear" w:color="auto" w:fill="FFFFFF"/>
            <w:tcMar>
              <w:top w:w="120" w:type="dxa"/>
              <w:left w:w="120" w:type="dxa"/>
              <w:bottom w:w="120" w:type="dxa"/>
              <w:right w:w="120" w:type="dxa"/>
            </w:tcMar>
            <w:hideMark/>
          </w:tcPr>
          <w:p w14:paraId="60ABFF70" w14:textId="77777777" w:rsidR="00C939D3" w:rsidRDefault="00C939D3">
            <w:pPr>
              <w:spacing w:before="300" w:after="300"/>
            </w:pPr>
            <w:r>
              <w:t>19</w:t>
            </w:r>
          </w:p>
        </w:tc>
      </w:tr>
      <w:tr w:rsidR="00C939D3" w14:paraId="114EBABE" w14:textId="77777777" w:rsidTr="00534DAC">
        <w:tc>
          <w:tcPr>
            <w:tcW w:w="0" w:type="auto"/>
            <w:shd w:val="clear" w:color="auto" w:fill="F1F1F1"/>
            <w:tcMar>
              <w:top w:w="120" w:type="dxa"/>
              <w:left w:w="240" w:type="dxa"/>
              <w:bottom w:w="120" w:type="dxa"/>
              <w:right w:w="120" w:type="dxa"/>
            </w:tcMar>
            <w:hideMark/>
          </w:tcPr>
          <w:p w14:paraId="00B1C187" w14:textId="77777777" w:rsidR="00C939D3" w:rsidRDefault="00C939D3">
            <w:pPr>
              <w:spacing w:before="300" w:after="300"/>
            </w:pPr>
            <w:r>
              <w:t>3</w:t>
            </w:r>
          </w:p>
        </w:tc>
        <w:tc>
          <w:tcPr>
            <w:tcW w:w="2124" w:type="dxa"/>
            <w:shd w:val="clear" w:color="auto" w:fill="F1F1F1"/>
            <w:tcMar>
              <w:top w:w="120" w:type="dxa"/>
              <w:left w:w="120" w:type="dxa"/>
              <w:bottom w:w="120" w:type="dxa"/>
              <w:right w:w="120" w:type="dxa"/>
            </w:tcMar>
            <w:hideMark/>
          </w:tcPr>
          <w:p w14:paraId="3E59FB09" w14:textId="77777777" w:rsidR="00C939D3" w:rsidRDefault="00C939D3">
            <w:pPr>
              <w:spacing w:before="300" w:after="300"/>
            </w:pPr>
            <w:r>
              <w:t>Aniseed Syrup</w:t>
            </w:r>
          </w:p>
        </w:tc>
        <w:tc>
          <w:tcPr>
            <w:tcW w:w="1193" w:type="dxa"/>
            <w:shd w:val="clear" w:color="auto" w:fill="F1F1F1"/>
            <w:tcMar>
              <w:top w:w="120" w:type="dxa"/>
              <w:left w:w="120" w:type="dxa"/>
              <w:bottom w:w="120" w:type="dxa"/>
              <w:right w:w="120" w:type="dxa"/>
            </w:tcMar>
            <w:hideMark/>
          </w:tcPr>
          <w:p w14:paraId="1D005B72" w14:textId="77777777" w:rsidR="00C939D3" w:rsidRDefault="00C939D3">
            <w:pPr>
              <w:spacing w:before="300" w:after="300"/>
            </w:pPr>
            <w:r>
              <w:t>1</w:t>
            </w:r>
          </w:p>
        </w:tc>
        <w:tc>
          <w:tcPr>
            <w:tcW w:w="1957" w:type="dxa"/>
            <w:shd w:val="clear" w:color="auto" w:fill="F1F1F1"/>
            <w:tcMar>
              <w:top w:w="120" w:type="dxa"/>
              <w:left w:w="120" w:type="dxa"/>
              <w:bottom w:w="120" w:type="dxa"/>
              <w:right w:w="120" w:type="dxa"/>
            </w:tcMar>
            <w:hideMark/>
          </w:tcPr>
          <w:p w14:paraId="31C0D4D2" w14:textId="77777777" w:rsidR="00C939D3" w:rsidRDefault="00C939D3">
            <w:pPr>
              <w:spacing w:before="300" w:after="300"/>
            </w:pPr>
            <w:r>
              <w:t>2</w:t>
            </w:r>
          </w:p>
        </w:tc>
        <w:tc>
          <w:tcPr>
            <w:tcW w:w="4995" w:type="dxa"/>
            <w:shd w:val="clear" w:color="auto" w:fill="F1F1F1"/>
            <w:tcMar>
              <w:top w:w="120" w:type="dxa"/>
              <w:left w:w="120" w:type="dxa"/>
              <w:bottom w:w="120" w:type="dxa"/>
              <w:right w:w="120" w:type="dxa"/>
            </w:tcMar>
            <w:hideMark/>
          </w:tcPr>
          <w:p w14:paraId="4DB13CCD" w14:textId="77777777" w:rsidR="00C939D3" w:rsidRDefault="00C939D3">
            <w:pPr>
              <w:spacing w:before="300" w:after="300"/>
            </w:pPr>
            <w:r>
              <w:t>12 - 550 ml bottles</w:t>
            </w:r>
          </w:p>
        </w:tc>
        <w:tc>
          <w:tcPr>
            <w:tcW w:w="0" w:type="auto"/>
            <w:shd w:val="clear" w:color="auto" w:fill="F1F1F1"/>
            <w:tcMar>
              <w:top w:w="120" w:type="dxa"/>
              <w:left w:w="120" w:type="dxa"/>
              <w:bottom w:w="120" w:type="dxa"/>
              <w:right w:w="120" w:type="dxa"/>
            </w:tcMar>
            <w:hideMark/>
          </w:tcPr>
          <w:p w14:paraId="23766D60" w14:textId="77777777" w:rsidR="00C939D3" w:rsidRDefault="00C939D3">
            <w:pPr>
              <w:spacing w:before="300" w:after="300"/>
            </w:pPr>
            <w:r>
              <w:t>10</w:t>
            </w:r>
          </w:p>
        </w:tc>
      </w:tr>
      <w:tr w:rsidR="00C939D3" w14:paraId="35D0021A" w14:textId="77777777" w:rsidTr="00534DAC">
        <w:tc>
          <w:tcPr>
            <w:tcW w:w="0" w:type="auto"/>
            <w:shd w:val="clear" w:color="auto" w:fill="FFFFFF"/>
            <w:tcMar>
              <w:top w:w="120" w:type="dxa"/>
              <w:left w:w="240" w:type="dxa"/>
              <w:bottom w:w="120" w:type="dxa"/>
              <w:right w:w="120" w:type="dxa"/>
            </w:tcMar>
            <w:hideMark/>
          </w:tcPr>
          <w:p w14:paraId="145ECDB6" w14:textId="77777777" w:rsidR="00C939D3" w:rsidRDefault="00C939D3">
            <w:pPr>
              <w:spacing w:before="300" w:after="300"/>
            </w:pPr>
            <w:r>
              <w:t>4</w:t>
            </w:r>
          </w:p>
        </w:tc>
        <w:tc>
          <w:tcPr>
            <w:tcW w:w="2124" w:type="dxa"/>
            <w:shd w:val="clear" w:color="auto" w:fill="FFFFFF"/>
            <w:tcMar>
              <w:top w:w="120" w:type="dxa"/>
              <w:left w:w="120" w:type="dxa"/>
              <w:bottom w:w="120" w:type="dxa"/>
              <w:right w:w="120" w:type="dxa"/>
            </w:tcMar>
            <w:hideMark/>
          </w:tcPr>
          <w:p w14:paraId="14068BEC" w14:textId="77777777" w:rsidR="00C939D3" w:rsidRDefault="00C939D3">
            <w:pPr>
              <w:spacing w:before="300" w:after="300"/>
            </w:pPr>
            <w:r>
              <w:t>Chef Anton's Cajun Seasoning</w:t>
            </w:r>
          </w:p>
        </w:tc>
        <w:tc>
          <w:tcPr>
            <w:tcW w:w="1193" w:type="dxa"/>
            <w:shd w:val="clear" w:color="auto" w:fill="FFFFFF"/>
            <w:tcMar>
              <w:top w:w="120" w:type="dxa"/>
              <w:left w:w="120" w:type="dxa"/>
              <w:bottom w:w="120" w:type="dxa"/>
              <w:right w:w="120" w:type="dxa"/>
            </w:tcMar>
            <w:hideMark/>
          </w:tcPr>
          <w:p w14:paraId="5A32972D" w14:textId="77777777" w:rsidR="00C939D3" w:rsidRDefault="00C939D3">
            <w:pPr>
              <w:spacing w:before="300" w:after="300"/>
            </w:pPr>
            <w:r>
              <w:t>2</w:t>
            </w:r>
          </w:p>
        </w:tc>
        <w:tc>
          <w:tcPr>
            <w:tcW w:w="1957" w:type="dxa"/>
            <w:shd w:val="clear" w:color="auto" w:fill="FFFFFF"/>
            <w:tcMar>
              <w:top w:w="120" w:type="dxa"/>
              <w:left w:w="120" w:type="dxa"/>
              <w:bottom w:w="120" w:type="dxa"/>
              <w:right w:w="120" w:type="dxa"/>
            </w:tcMar>
            <w:hideMark/>
          </w:tcPr>
          <w:p w14:paraId="61DE8D43" w14:textId="77777777" w:rsidR="00C939D3" w:rsidRDefault="00C939D3">
            <w:pPr>
              <w:spacing w:before="300" w:after="300"/>
            </w:pPr>
            <w:r>
              <w:t>2</w:t>
            </w:r>
          </w:p>
        </w:tc>
        <w:tc>
          <w:tcPr>
            <w:tcW w:w="4995" w:type="dxa"/>
            <w:shd w:val="clear" w:color="auto" w:fill="FFFFFF"/>
            <w:tcMar>
              <w:top w:w="120" w:type="dxa"/>
              <w:left w:w="120" w:type="dxa"/>
              <w:bottom w:w="120" w:type="dxa"/>
              <w:right w:w="120" w:type="dxa"/>
            </w:tcMar>
            <w:hideMark/>
          </w:tcPr>
          <w:p w14:paraId="31DE1D1B" w14:textId="77777777" w:rsidR="00C939D3" w:rsidRDefault="00C939D3">
            <w:pPr>
              <w:spacing w:before="300" w:after="300"/>
            </w:pPr>
            <w:r>
              <w:t>48 - 6 oz jars</w:t>
            </w:r>
          </w:p>
        </w:tc>
        <w:tc>
          <w:tcPr>
            <w:tcW w:w="0" w:type="auto"/>
            <w:shd w:val="clear" w:color="auto" w:fill="FFFFFF"/>
            <w:tcMar>
              <w:top w:w="120" w:type="dxa"/>
              <w:left w:w="120" w:type="dxa"/>
              <w:bottom w:w="120" w:type="dxa"/>
              <w:right w:w="120" w:type="dxa"/>
            </w:tcMar>
            <w:hideMark/>
          </w:tcPr>
          <w:p w14:paraId="310F5F83" w14:textId="77777777" w:rsidR="00C939D3" w:rsidRDefault="00C939D3">
            <w:pPr>
              <w:spacing w:before="300" w:after="300"/>
            </w:pPr>
            <w:r>
              <w:t>22</w:t>
            </w:r>
          </w:p>
        </w:tc>
      </w:tr>
      <w:tr w:rsidR="00C939D3" w14:paraId="268417AA" w14:textId="77777777" w:rsidTr="00534DAC">
        <w:tc>
          <w:tcPr>
            <w:tcW w:w="0" w:type="auto"/>
            <w:shd w:val="clear" w:color="auto" w:fill="F1F1F1"/>
            <w:tcMar>
              <w:top w:w="120" w:type="dxa"/>
              <w:left w:w="240" w:type="dxa"/>
              <w:bottom w:w="120" w:type="dxa"/>
              <w:right w:w="120" w:type="dxa"/>
            </w:tcMar>
            <w:hideMark/>
          </w:tcPr>
          <w:p w14:paraId="07ED6D4D" w14:textId="77777777" w:rsidR="00C939D3" w:rsidRDefault="00C939D3">
            <w:pPr>
              <w:spacing w:before="300" w:after="300"/>
            </w:pPr>
            <w:r>
              <w:t>5</w:t>
            </w:r>
          </w:p>
        </w:tc>
        <w:tc>
          <w:tcPr>
            <w:tcW w:w="2124" w:type="dxa"/>
            <w:shd w:val="clear" w:color="auto" w:fill="F1F1F1"/>
            <w:tcMar>
              <w:top w:w="120" w:type="dxa"/>
              <w:left w:w="120" w:type="dxa"/>
              <w:bottom w:w="120" w:type="dxa"/>
              <w:right w:w="120" w:type="dxa"/>
            </w:tcMar>
            <w:hideMark/>
          </w:tcPr>
          <w:p w14:paraId="3A86CBE2" w14:textId="77777777" w:rsidR="00C939D3" w:rsidRDefault="00C939D3">
            <w:pPr>
              <w:spacing w:before="300" w:after="300"/>
            </w:pPr>
            <w:r>
              <w:t>Chef Anton's Gumbo Mix</w:t>
            </w:r>
          </w:p>
        </w:tc>
        <w:tc>
          <w:tcPr>
            <w:tcW w:w="1193" w:type="dxa"/>
            <w:shd w:val="clear" w:color="auto" w:fill="F1F1F1"/>
            <w:tcMar>
              <w:top w:w="120" w:type="dxa"/>
              <w:left w:w="120" w:type="dxa"/>
              <w:bottom w:w="120" w:type="dxa"/>
              <w:right w:w="120" w:type="dxa"/>
            </w:tcMar>
            <w:hideMark/>
          </w:tcPr>
          <w:p w14:paraId="60487DAF" w14:textId="77777777" w:rsidR="00C939D3" w:rsidRDefault="00C939D3">
            <w:pPr>
              <w:spacing w:before="300" w:after="300"/>
            </w:pPr>
            <w:r>
              <w:t>2</w:t>
            </w:r>
          </w:p>
        </w:tc>
        <w:tc>
          <w:tcPr>
            <w:tcW w:w="1957" w:type="dxa"/>
            <w:shd w:val="clear" w:color="auto" w:fill="F1F1F1"/>
            <w:tcMar>
              <w:top w:w="120" w:type="dxa"/>
              <w:left w:w="120" w:type="dxa"/>
              <w:bottom w:w="120" w:type="dxa"/>
              <w:right w:w="120" w:type="dxa"/>
            </w:tcMar>
            <w:hideMark/>
          </w:tcPr>
          <w:p w14:paraId="580A8195" w14:textId="77777777" w:rsidR="00C939D3" w:rsidRDefault="00C939D3">
            <w:pPr>
              <w:spacing w:before="300" w:after="300"/>
            </w:pPr>
            <w:r>
              <w:t>2</w:t>
            </w:r>
          </w:p>
        </w:tc>
        <w:tc>
          <w:tcPr>
            <w:tcW w:w="4995" w:type="dxa"/>
            <w:shd w:val="clear" w:color="auto" w:fill="F1F1F1"/>
            <w:tcMar>
              <w:top w:w="120" w:type="dxa"/>
              <w:left w:w="120" w:type="dxa"/>
              <w:bottom w:w="120" w:type="dxa"/>
              <w:right w:w="120" w:type="dxa"/>
            </w:tcMar>
            <w:hideMark/>
          </w:tcPr>
          <w:p w14:paraId="261A1742" w14:textId="77777777" w:rsidR="00C939D3" w:rsidRDefault="00C939D3">
            <w:pPr>
              <w:spacing w:before="300" w:after="300"/>
            </w:pPr>
            <w:r>
              <w:t>36 boxes</w:t>
            </w:r>
          </w:p>
        </w:tc>
        <w:tc>
          <w:tcPr>
            <w:tcW w:w="0" w:type="auto"/>
            <w:shd w:val="clear" w:color="auto" w:fill="F1F1F1"/>
            <w:tcMar>
              <w:top w:w="120" w:type="dxa"/>
              <w:left w:w="120" w:type="dxa"/>
              <w:bottom w:w="120" w:type="dxa"/>
              <w:right w:w="120" w:type="dxa"/>
            </w:tcMar>
            <w:hideMark/>
          </w:tcPr>
          <w:p w14:paraId="51FB088E" w14:textId="77777777" w:rsidR="00C939D3" w:rsidRDefault="00C939D3">
            <w:pPr>
              <w:spacing w:before="300" w:after="300"/>
            </w:pPr>
            <w:r>
              <w:t>21.35</w:t>
            </w:r>
          </w:p>
        </w:tc>
      </w:tr>
    </w:tbl>
    <w:p w14:paraId="348C93B3" w14:textId="77777777" w:rsidR="00C939D3" w:rsidRDefault="00000000" w:rsidP="00C939D3">
      <w:pPr>
        <w:spacing w:before="300" w:after="300"/>
        <w:rPr>
          <w:rFonts w:ascii="Times New Roman" w:hAnsi="Times New Roman"/>
          <w:sz w:val="24"/>
          <w:szCs w:val="24"/>
        </w:rPr>
      </w:pPr>
      <w:r>
        <w:pict w14:anchorId="006F8848">
          <v:rect id="_x0000_i1064" style="width:0;height:0" o:hralign="center" o:hrstd="t" o:hrnoshade="t" o:hr="t" fillcolor="black" stroked="f"/>
        </w:pict>
      </w:r>
    </w:p>
    <w:p w14:paraId="100B03AF" w14:textId="77777777" w:rsidR="00C939D3" w:rsidRDefault="00C939D3" w:rsidP="00C939D3">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MIN() Example</w:t>
      </w:r>
    </w:p>
    <w:p w14:paraId="11991942" w14:textId="77777777" w:rsidR="00C939D3" w:rsidRDefault="00C939D3" w:rsidP="00C939D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finds the price of the cheapest product:</w:t>
      </w:r>
    </w:p>
    <w:p w14:paraId="396AB3CC" w14:textId="77777777" w:rsidR="00C939D3" w:rsidRDefault="00C939D3" w:rsidP="00C939D3">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4D806323" w14:textId="77777777" w:rsidR="00C939D3" w:rsidRDefault="00C939D3" w:rsidP="00C939D3">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MIN(Price) </w:t>
      </w:r>
      <w:r>
        <w:rPr>
          <w:rStyle w:val="sqlkeywordcolor"/>
          <w:rFonts w:ascii="Consolas" w:hAnsi="Consolas"/>
          <w:color w:val="0000CD"/>
          <w:sz w:val="23"/>
          <w:szCs w:val="23"/>
        </w:rPr>
        <w:t>AS</w:t>
      </w:r>
      <w:r>
        <w:rPr>
          <w:rStyle w:val="sqlcolor"/>
          <w:rFonts w:ascii="Consolas" w:hAnsi="Consolas"/>
          <w:color w:val="000000"/>
          <w:sz w:val="23"/>
          <w:szCs w:val="23"/>
        </w:rPr>
        <w:t> SmallestPrice</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Products;</w:t>
      </w:r>
    </w:p>
    <w:p w14:paraId="5168213C" w14:textId="77777777" w:rsidR="00C939D3" w:rsidRDefault="00000000" w:rsidP="00C939D3">
      <w:pPr>
        <w:spacing w:before="300" w:after="300"/>
        <w:rPr>
          <w:rFonts w:ascii="Times New Roman" w:hAnsi="Times New Roman"/>
          <w:sz w:val="24"/>
          <w:szCs w:val="24"/>
        </w:rPr>
      </w:pPr>
      <w:r>
        <w:pict w14:anchorId="51CBE76E">
          <v:rect id="_x0000_i1065" style="width:0;height:0" o:hralign="center" o:hrstd="t" o:hrnoshade="t" o:hr="t" fillcolor="black" stroked="f"/>
        </w:pict>
      </w:r>
    </w:p>
    <w:p w14:paraId="22CFEDBD" w14:textId="77777777" w:rsidR="00C939D3" w:rsidRDefault="00C939D3" w:rsidP="00C939D3">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MAX() Example</w:t>
      </w:r>
    </w:p>
    <w:p w14:paraId="1DE03791" w14:textId="77777777" w:rsidR="00C939D3" w:rsidRDefault="00C939D3" w:rsidP="00C939D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The following SQL statement finds the price of the most expensive product:</w:t>
      </w:r>
    </w:p>
    <w:p w14:paraId="3DC0693A" w14:textId="77777777" w:rsidR="00C939D3" w:rsidRDefault="00C939D3" w:rsidP="00C939D3">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1991AEB7" w14:textId="77777777" w:rsidR="00C939D3" w:rsidRDefault="00C939D3" w:rsidP="00C939D3">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MAX(Price) </w:t>
      </w:r>
      <w:r>
        <w:rPr>
          <w:rStyle w:val="sqlkeywordcolor"/>
          <w:rFonts w:ascii="Consolas" w:hAnsi="Consolas"/>
          <w:color w:val="0000CD"/>
          <w:sz w:val="23"/>
          <w:szCs w:val="23"/>
        </w:rPr>
        <w:t>AS</w:t>
      </w:r>
      <w:r>
        <w:rPr>
          <w:rStyle w:val="sqlcolor"/>
          <w:rFonts w:ascii="Consolas" w:hAnsi="Consolas"/>
          <w:color w:val="000000"/>
          <w:sz w:val="23"/>
          <w:szCs w:val="23"/>
        </w:rPr>
        <w:t> LargestPrice</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Products;</w:t>
      </w:r>
    </w:p>
    <w:p w14:paraId="04E85164" w14:textId="77777777" w:rsidR="00C939D3" w:rsidRDefault="00C939D3" w:rsidP="00C939D3">
      <w:pPr>
        <w:spacing w:before="300" w:after="300"/>
        <w:rPr>
          <w:rFonts w:ascii="Times New Roman" w:hAnsi="Times New Roman"/>
          <w:sz w:val="24"/>
          <w:szCs w:val="24"/>
        </w:rPr>
      </w:pPr>
    </w:p>
    <w:p w14:paraId="5F871190" w14:textId="77777777" w:rsidR="00C939D3" w:rsidRDefault="00C939D3" w:rsidP="00C939D3">
      <w:pPr>
        <w:pStyle w:val="z-TopofForm"/>
      </w:pPr>
      <w:r>
        <w:t>Top of Form</w:t>
      </w:r>
    </w:p>
    <w:p w14:paraId="5BB9AFE8" w14:textId="77777777" w:rsidR="00FF5607" w:rsidRPr="000E4096" w:rsidRDefault="00C939D3" w:rsidP="000E4096">
      <w:pPr>
        <w:pStyle w:val="Heading1"/>
        <w:shd w:val="clear" w:color="auto" w:fill="FFFFFF"/>
        <w:spacing w:before="150" w:after="150"/>
        <w:rPr>
          <w:rFonts w:ascii="Segoe UI" w:hAnsi="Segoe UI" w:cs="Segoe UI"/>
          <w:b w:val="0"/>
          <w:bCs w:val="0"/>
          <w:color w:val="000000"/>
          <w:sz w:val="63"/>
          <w:szCs w:val="63"/>
        </w:rPr>
      </w:pPr>
      <w:r>
        <w:rPr>
          <w:rFonts w:ascii="Segoe UI" w:hAnsi="Segoe UI" w:cs="Segoe UI"/>
          <w:b w:val="0"/>
          <w:bCs w:val="0"/>
          <w:color w:val="FFFFFF"/>
          <w:sz w:val="48"/>
          <w:szCs w:val="48"/>
        </w:rPr>
        <w:t xml:space="preserve">Test </w:t>
      </w:r>
      <w:r w:rsidR="00FF5607">
        <w:rPr>
          <w:rFonts w:ascii="Segoe UI" w:hAnsi="Segoe UI" w:cs="Segoe UI"/>
          <w:b w:val="0"/>
          <w:bCs w:val="0"/>
          <w:color w:val="000000"/>
          <w:sz w:val="63"/>
          <w:szCs w:val="63"/>
        </w:rPr>
        <w:t>SQL </w:t>
      </w:r>
      <w:r w:rsidR="00FF5607">
        <w:rPr>
          <w:rStyle w:val="colorh1"/>
          <w:rFonts w:ascii="Segoe UI" w:hAnsi="Segoe UI" w:cs="Segoe UI"/>
          <w:b w:val="0"/>
          <w:bCs w:val="0"/>
          <w:color w:val="000000"/>
          <w:sz w:val="63"/>
          <w:szCs w:val="63"/>
        </w:rPr>
        <w:t>COUNT(), AVG() and SUM()</w:t>
      </w:r>
      <w:r w:rsidR="00FF5607">
        <w:rPr>
          <w:rFonts w:ascii="Segoe UI" w:hAnsi="Segoe UI" w:cs="Segoe UI"/>
          <w:b w:val="0"/>
          <w:bCs w:val="0"/>
          <w:color w:val="000000"/>
          <w:sz w:val="63"/>
          <w:szCs w:val="63"/>
        </w:rPr>
        <w:t> Functions</w:t>
      </w:r>
      <w:r w:rsidR="00000000">
        <w:pict w14:anchorId="167A466C">
          <v:rect id="_x0000_i1066" style="width:0;height:0" o:hralign="center" o:hrstd="t" o:hrnoshade="t" o:hr="t" fillcolor="black" stroked="f"/>
        </w:pict>
      </w:r>
    </w:p>
    <w:p w14:paraId="7D9E3503" w14:textId="77777777" w:rsidR="00FF5607" w:rsidRDefault="00FF5607" w:rsidP="00FF5607">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SQL COUNT(), AVG() and SUM() Functions</w:t>
      </w:r>
    </w:p>
    <w:p w14:paraId="3964BD36" w14:textId="77777777" w:rsidR="00FF5607" w:rsidRDefault="00FF5607" w:rsidP="00FF560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COUNT() function returns the number of rows that matches a specified criterion.</w:t>
      </w:r>
    </w:p>
    <w:p w14:paraId="68BB83AD" w14:textId="77777777" w:rsidR="00FF5607" w:rsidRDefault="00FF5607" w:rsidP="00FF560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AVG() function returns the average value of a numeric column.</w:t>
      </w:r>
    </w:p>
    <w:p w14:paraId="7CB7737D" w14:textId="77777777" w:rsidR="00FF5607" w:rsidRDefault="00FF5607" w:rsidP="00FF560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SUM() function returns the total sum of a numeric column.</w:t>
      </w:r>
    </w:p>
    <w:p w14:paraId="24D674FA" w14:textId="77777777" w:rsidR="00FF5607" w:rsidRDefault="00FF5607" w:rsidP="00FF5607">
      <w:pPr>
        <w:pStyle w:val="Heading3"/>
        <w:shd w:val="clear" w:color="auto" w:fill="FFFFFF"/>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COUNT() Syntax</w:t>
      </w:r>
    </w:p>
    <w:p w14:paraId="52526A52" w14:textId="77777777" w:rsidR="00FF5607" w:rsidRDefault="00FF5607" w:rsidP="00FF5607">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r>
        <w:rPr>
          <w:rStyle w:val="sqlkeywordcolor"/>
          <w:rFonts w:ascii="Consolas" w:hAnsi="Consolas"/>
          <w:color w:val="0000CD"/>
          <w:sz w:val="23"/>
          <w:szCs w:val="23"/>
        </w:rPr>
        <w:t>COUNT</w:t>
      </w:r>
      <w:r>
        <w:rPr>
          <w:rStyle w:val="sqlcolor"/>
          <w:rFonts w:ascii="Consolas" w:hAnsi="Consolas"/>
          <w:color w:val="000000"/>
          <w:sz w:val="23"/>
          <w:szCs w:val="23"/>
        </w:rPr>
        <w:t>(</w:t>
      </w:r>
      <w:r>
        <w:rPr>
          <w:rStyle w:val="Emphasis"/>
          <w:rFonts w:ascii="Consolas" w:hAnsi="Consolas"/>
          <w:color w:val="000000"/>
          <w:sz w:val="23"/>
          <w:szCs w:val="23"/>
        </w:rPr>
        <w:t>column_name</w:t>
      </w:r>
      <w:r>
        <w:rPr>
          <w:rStyle w:val="sqlcolor"/>
          <w:rFonts w:ascii="Consolas" w:hAnsi="Consolas"/>
          <w:color w:val="000000"/>
          <w:sz w:val="23"/>
          <w:szCs w:val="23"/>
        </w:rPr>
        <w:t>)</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w:t>
      </w:r>
      <w:r>
        <w:rPr>
          <w:rStyle w:val="Emphasis"/>
          <w:rFonts w:ascii="Consolas" w:hAnsi="Consolas"/>
          <w:color w:val="000000"/>
          <w:sz w:val="23"/>
          <w:szCs w:val="23"/>
        </w:rPr>
        <w:t>table_name</w:t>
      </w:r>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w:t>
      </w:r>
      <w:r>
        <w:rPr>
          <w:rStyle w:val="Emphasis"/>
          <w:rFonts w:ascii="Consolas" w:hAnsi="Consolas"/>
          <w:color w:val="000000"/>
          <w:sz w:val="23"/>
          <w:szCs w:val="23"/>
        </w:rPr>
        <w:t>condition</w:t>
      </w:r>
      <w:r>
        <w:rPr>
          <w:rStyle w:val="sqlcolor"/>
          <w:rFonts w:ascii="Consolas" w:hAnsi="Consolas"/>
          <w:color w:val="000000"/>
          <w:sz w:val="23"/>
          <w:szCs w:val="23"/>
        </w:rPr>
        <w:t>;</w:t>
      </w:r>
    </w:p>
    <w:p w14:paraId="3EC59AEA" w14:textId="77777777" w:rsidR="00FF5607" w:rsidRDefault="00FF5607" w:rsidP="00FF5607">
      <w:pPr>
        <w:pStyle w:val="Heading3"/>
        <w:shd w:val="clear" w:color="auto" w:fill="FFFFFF"/>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AVG() Syntax</w:t>
      </w:r>
    </w:p>
    <w:p w14:paraId="3DD4D5A7" w14:textId="77777777" w:rsidR="00FF5607" w:rsidRDefault="00FF5607" w:rsidP="00FF5607">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AVG(</w:t>
      </w:r>
      <w:r>
        <w:rPr>
          <w:rStyle w:val="Emphasis"/>
          <w:rFonts w:ascii="Consolas" w:hAnsi="Consolas"/>
          <w:color w:val="000000"/>
          <w:sz w:val="23"/>
          <w:szCs w:val="23"/>
        </w:rPr>
        <w:t>column_name</w:t>
      </w:r>
      <w:r>
        <w:rPr>
          <w:rStyle w:val="sqlcolor"/>
          <w:rFonts w:ascii="Consolas" w:hAnsi="Consolas"/>
          <w:color w:val="000000"/>
          <w:sz w:val="23"/>
          <w:szCs w:val="23"/>
        </w:rPr>
        <w:t>)</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w:t>
      </w:r>
      <w:r>
        <w:rPr>
          <w:rStyle w:val="Emphasis"/>
          <w:rFonts w:ascii="Consolas" w:hAnsi="Consolas"/>
          <w:color w:val="000000"/>
          <w:sz w:val="23"/>
          <w:szCs w:val="23"/>
        </w:rPr>
        <w:t>table_name</w:t>
      </w:r>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w:t>
      </w:r>
      <w:r>
        <w:rPr>
          <w:rStyle w:val="Emphasis"/>
          <w:rFonts w:ascii="Consolas" w:hAnsi="Consolas"/>
          <w:color w:val="000000"/>
          <w:sz w:val="23"/>
          <w:szCs w:val="23"/>
        </w:rPr>
        <w:t>condition</w:t>
      </w:r>
      <w:r>
        <w:rPr>
          <w:rStyle w:val="sqlcolor"/>
          <w:rFonts w:ascii="Consolas" w:hAnsi="Consolas"/>
          <w:color w:val="000000"/>
          <w:sz w:val="23"/>
          <w:szCs w:val="23"/>
        </w:rPr>
        <w:t>;</w:t>
      </w:r>
    </w:p>
    <w:p w14:paraId="29154EEC" w14:textId="77777777" w:rsidR="00FF5607" w:rsidRDefault="00FF5607" w:rsidP="00FF5607">
      <w:pPr>
        <w:pStyle w:val="Heading3"/>
        <w:shd w:val="clear" w:color="auto" w:fill="FFFFFF"/>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lastRenderedPageBreak/>
        <w:t>SUM() Syntax</w:t>
      </w:r>
    </w:p>
    <w:p w14:paraId="318172C0" w14:textId="77777777" w:rsidR="00FF5607" w:rsidRDefault="00FF5607" w:rsidP="00FF5607">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SUM(</w:t>
      </w:r>
      <w:r>
        <w:rPr>
          <w:rStyle w:val="Emphasis"/>
          <w:rFonts w:ascii="Consolas" w:hAnsi="Consolas"/>
          <w:color w:val="000000"/>
          <w:sz w:val="23"/>
          <w:szCs w:val="23"/>
        </w:rPr>
        <w:t>column_name</w:t>
      </w:r>
      <w:r>
        <w:rPr>
          <w:rStyle w:val="sqlcolor"/>
          <w:rFonts w:ascii="Consolas" w:hAnsi="Consolas"/>
          <w:color w:val="000000"/>
          <w:sz w:val="23"/>
          <w:szCs w:val="23"/>
        </w:rPr>
        <w:t>)</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w:t>
      </w:r>
      <w:r>
        <w:rPr>
          <w:rStyle w:val="Emphasis"/>
          <w:rFonts w:ascii="Consolas" w:hAnsi="Consolas"/>
          <w:color w:val="000000"/>
          <w:sz w:val="23"/>
          <w:szCs w:val="23"/>
        </w:rPr>
        <w:t>table_name</w:t>
      </w:r>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w:t>
      </w:r>
      <w:r>
        <w:rPr>
          <w:rStyle w:val="Emphasis"/>
          <w:rFonts w:ascii="Consolas" w:hAnsi="Consolas"/>
          <w:color w:val="000000"/>
          <w:sz w:val="23"/>
          <w:szCs w:val="23"/>
        </w:rPr>
        <w:t>condition</w:t>
      </w:r>
      <w:r>
        <w:rPr>
          <w:rStyle w:val="sqlcolor"/>
          <w:rFonts w:ascii="Consolas" w:hAnsi="Consolas"/>
          <w:color w:val="000000"/>
          <w:sz w:val="23"/>
          <w:szCs w:val="23"/>
        </w:rPr>
        <w:t>;</w:t>
      </w:r>
    </w:p>
    <w:p w14:paraId="4E1C005F" w14:textId="77777777" w:rsidR="00FF5607" w:rsidRDefault="00000000" w:rsidP="00FF5607">
      <w:pPr>
        <w:spacing w:before="300" w:after="300"/>
        <w:rPr>
          <w:rFonts w:ascii="Times New Roman" w:hAnsi="Times New Roman"/>
          <w:sz w:val="24"/>
          <w:szCs w:val="24"/>
        </w:rPr>
      </w:pPr>
      <w:r>
        <w:pict w14:anchorId="6BEC6BE8">
          <v:rect id="_x0000_i1067" style="width:0;height:0" o:hralign="center" o:hrstd="t" o:hrnoshade="t" o:hr="t" fillcolor="black" stroked="f"/>
        </w:pict>
      </w:r>
    </w:p>
    <w:p w14:paraId="23472770" w14:textId="77777777" w:rsidR="00FF5607" w:rsidRDefault="00FF5607" w:rsidP="00FF5607">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Demo Database</w:t>
      </w:r>
    </w:p>
    <w:p w14:paraId="7BC0AEE1" w14:textId="77777777" w:rsidR="00FF5607" w:rsidRDefault="00FF5607" w:rsidP="00FF560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Below is a selection from the "Products" table in the Northwind sample database:</w:t>
      </w:r>
    </w:p>
    <w:tbl>
      <w:tblPr>
        <w:tblW w:w="13125"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806"/>
        <w:gridCol w:w="4093"/>
        <w:gridCol w:w="1688"/>
        <w:gridCol w:w="1776"/>
        <w:gridCol w:w="2712"/>
        <w:gridCol w:w="1050"/>
      </w:tblGrid>
      <w:tr w:rsidR="00FF5607" w14:paraId="3F08AFD6" w14:textId="77777777" w:rsidTr="00FF5607">
        <w:tc>
          <w:tcPr>
            <w:tcW w:w="0" w:type="auto"/>
            <w:shd w:val="clear" w:color="auto" w:fill="FFFFFF"/>
            <w:tcMar>
              <w:top w:w="120" w:type="dxa"/>
              <w:left w:w="240" w:type="dxa"/>
              <w:bottom w:w="120" w:type="dxa"/>
              <w:right w:w="120" w:type="dxa"/>
            </w:tcMar>
            <w:hideMark/>
          </w:tcPr>
          <w:p w14:paraId="2A01DA9C" w14:textId="77777777" w:rsidR="00FF5607" w:rsidRDefault="00FF5607">
            <w:pPr>
              <w:spacing w:before="300" w:after="300"/>
              <w:rPr>
                <w:rFonts w:ascii="Times New Roman" w:hAnsi="Times New Roman"/>
                <w:b/>
                <w:bCs/>
                <w:sz w:val="24"/>
                <w:szCs w:val="24"/>
              </w:rPr>
            </w:pPr>
            <w:r>
              <w:rPr>
                <w:b/>
                <w:bCs/>
              </w:rPr>
              <w:t>ProductID</w:t>
            </w:r>
          </w:p>
        </w:tc>
        <w:tc>
          <w:tcPr>
            <w:tcW w:w="0" w:type="auto"/>
            <w:shd w:val="clear" w:color="auto" w:fill="FFFFFF"/>
            <w:tcMar>
              <w:top w:w="120" w:type="dxa"/>
              <w:left w:w="120" w:type="dxa"/>
              <w:bottom w:w="120" w:type="dxa"/>
              <w:right w:w="120" w:type="dxa"/>
            </w:tcMar>
            <w:hideMark/>
          </w:tcPr>
          <w:p w14:paraId="242C69AA" w14:textId="77777777" w:rsidR="00FF5607" w:rsidRDefault="00FF5607">
            <w:pPr>
              <w:spacing w:before="300" w:after="300"/>
              <w:rPr>
                <w:b/>
                <w:bCs/>
              </w:rPr>
            </w:pPr>
            <w:r>
              <w:rPr>
                <w:b/>
                <w:bCs/>
              </w:rPr>
              <w:t>ProductName</w:t>
            </w:r>
          </w:p>
        </w:tc>
        <w:tc>
          <w:tcPr>
            <w:tcW w:w="0" w:type="auto"/>
            <w:shd w:val="clear" w:color="auto" w:fill="FFFFFF"/>
            <w:tcMar>
              <w:top w:w="120" w:type="dxa"/>
              <w:left w:w="120" w:type="dxa"/>
              <w:bottom w:w="120" w:type="dxa"/>
              <w:right w:w="120" w:type="dxa"/>
            </w:tcMar>
            <w:hideMark/>
          </w:tcPr>
          <w:p w14:paraId="56DE742D" w14:textId="77777777" w:rsidR="00FF5607" w:rsidRDefault="00FF5607">
            <w:pPr>
              <w:spacing w:before="300" w:after="300"/>
              <w:rPr>
                <w:b/>
                <w:bCs/>
              </w:rPr>
            </w:pPr>
            <w:r>
              <w:rPr>
                <w:b/>
                <w:bCs/>
              </w:rPr>
              <w:t>SupplierID</w:t>
            </w:r>
          </w:p>
        </w:tc>
        <w:tc>
          <w:tcPr>
            <w:tcW w:w="0" w:type="auto"/>
            <w:shd w:val="clear" w:color="auto" w:fill="FFFFFF"/>
            <w:tcMar>
              <w:top w:w="120" w:type="dxa"/>
              <w:left w:w="120" w:type="dxa"/>
              <w:bottom w:w="120" w:type="dxa"/>
              <w:right w:w="120" w:type="dxa"/>
            </w:tcMar>
            <w:hideMark/>
          </w:tcPr>
          <w:p w14:paraId="2F1BBEE3" w14:textId="77777777" w:rsidR="00FF5607" w:rsidRDefault="00FF5607">
            <w:pPr>
              <w:spacing w:before="300" w:after="300"/>
              <w:rPr>
                <w:b/>
                <w:bCs/>
              </w:rPr>
            </w:pPr>
            <w:r>
              <w:rPr>
                <w:b/>
                <w:bCs/>
              </w:rPr>
              <w:t>CategoryID</w:t>
            </w:r>
          </w:p>
        </w:tc>
        <w:tc>
          <w:tcPr>
            <w:tcW w:w="0" w:type="auto"/>
            <w:shd w:val="clear" w:color="auto" w:fill="FFFFFF"/>
            <w:tcMar>
              <w:top w:w="120" w:type="dxa"/>
              <w:left w:w="120" w:type="dxa"/>
              <w:bottom w:w="120" w:type="dxa"/>
              <w:right w:w="120" w:type="dxa"/>
            </w:tcMar>
            <w:hideMark/>
          </w:tcPr>
          <w:p w14:paraId="5676CA74" w14:textId="77777777" w:rsidR="00FF5607" w:rsidRDefault="00FF5607">
            <w:pPr>
              <w:spacing w:before="300" w:after="300"/>
              <w:rPr>
                <w:b/>
                <w:bCs/>
              </w:rPr>
            </w:pPr>
            <w:r>
              <w:rPr>
                <w:b/>
                <w:bCs/>
              </w:rPr>
              <w:t>Unit</w:t>
            </w:r>
          </w:p>
        </w:tc>
        <w:tc>
          <w:tcPr>
            <w:tcW w:w="0" w:type="auto"/>
            <w:shd w:val="clear" w:color="auto" w:fill="FFFFFF"/>
            <w:tcMar>
              <w:top w:w="120" w:type="dxa"/>
              <w:left w:w="120" w:type="dxa"/>
              <w:bottom w:w="120" w:type="dxa"/>
              <w:right w:w="120" w:type="dxa"/>
            </w:tcMar>
            <w:hideMark/>
          </w:tcPr>
          <w:p w14:paraId="2641A2A1" w14:textId="77777777" w:rsidR="00FF5607" w:rsidRDefault="00FF5607">
            <w:pPr>
              <w:spacing w:before="300" w:after="300"/>
              <w:rPr>
                <w:b/>
                <w:bCs/>
              </w:rPr>
            </w:pPr>
            <w:r>
              <w:rPr>
                <w:b/>
                <w:bCs/>
              </w:rPr>
              <w:t>Price</w:t>
            </w:r>
          </w:p>
        </w:tc>
      </w:tr>
      <w:tr w:rsidR="00FF5607" w14:paraId="125D8EC0" w14:textId="77777777" w:rsidTr="00FF5607">
        <w:tc>
          <w:tcPr>
            <w:tcW w:w="0" w:type="auto"/>
            <w:shd w:val="clear" w:color="auto" w:fill="F1F1F1"/>
            <w:tcMar>
              <w:top w:w="120" w:type="dxa"/>
              <w:left w:w="240" w:type="dxa"/>
              <w:bottom w:w="120" w:type="dxa"/>
              <w:right w:w="120" w:type="dxa"/>
            </w:tcMar>
            <w:hideMark/>
          </w:tcPr>
          <w:p w14:paraId="4B4E8B2B" w14:textId="77777777" w:rsidR="00FF5607" w:rsidRDefault="00FF5607">
            <w:pPr>
              <w:spacing w:before="300" w:after="300"/>
            </w:pPr>
            <w:r>
              <w:t>1</w:t>
            </w:r>
          </w:p>
        </w:tc>
        <w:tc>
          <w:tcPr>
            <w:tcW w:w="0" w:type="auto"/>
            <w:shd w:val="clear" w:color="auto" w:fill="F1F1F1"/>
            <w:tcMar>
              <w:top w:w="120" w:type="dxa"/>
              <w:left w:w="120" w:type="dxa"/>
              <w:bottom w:w="120" w:type="dxa"/>
              <w:right w:w="120" w:type="dxa"/>
            </w:tcMar>
            <w:hideMark/>
          </w:tcPr>
          <w:p w14:paraId="1F3DD614" w14:textId="77777777" w:rsidR="00FF5607" w:rsidRDefault="00FF5607">
            <w:pPr>
              <w:spacing w:before="300" w:after="300"/>
            </w:pPr>
            <w:r>
              <w:t>Chais</w:t>
            </w:r>
          </w:p>
        </w:tc>
        <w:tc>
          <w:tcPr>
            <w:tcW w:w="0" w:type="auto"/>
            <w:shd w:val="clear" w:color="auto" w:fill="F1F1F1"/>
            <w:tcMar>
              <w:top w:w="120" w:type="dxa"/>
              <w:left w:w="120" w:type="dxa"/>
              <w:bottom w:w="120" w:type="dxa"/>
              <w:right w:w="120" w:type="dxa"/>
            </w:tcMar>
            <w:hideMark/>
          </w:tcPr>
          <w:p w14:paraId="224A6E7F" w14:textId="77777777" w:rsidR="00FF5607" w:rsidRDefault="00FF5607">
            <w:pPr>
              <w:spacing w:before="300" w:after="300"/>
            </w:pPr>
            <w:r>
              <w:t>1</w:t>
            </w:r>
          </w:p>
        </w:tc>
        <w:tc>
          <w:tcPr>
            <w:tcW w:w="0" w:type="auto"/>
            <w:shd w:val="clear" w:color="auto" w:fill="F1F1F1"/>
            <w:tcMar>
              <w:top w:w="120" w:type="dxa"/>
              <w:left w:w="120" w:type="dxa"/>
              <w:bottom w:w="120" w:type="dxa"/>
              <w:right w:w="120" w:type="dxa"/>
            </w:tcMar>
            <w:hideMark/>
          </w:tcPr>
          <w:p w14:paraId="1C7DBE94" w14:textId="77777777" w:rsidR="00FF5607" w:rsidRDefault="00FF5607">
            <w:pPr>
              <w:spacing w:before="300" w:after="300"/>
            </w:pPr>
            <w:r>
              <w:t>1</w:t>
            </w:r>
          </w:p>
        </w:tc>
        <w:tc>
          <w:tcPr>
            <w:tcW w:w="0" w:type="auto"/>
            <w:shd w:val="clear" w:color="auto" w:fill="F1F1F1"/>
            <w:tcMar>
              <w:top w:w="120" w:type="dxa"/>
              <w:left w:w="120" w:type="dxa"/>
              <w:bottom w:w="120" w:type="dxa"/>
              <w:right w:w="120" w:type="dxa"/>
            </w:tcMar>
            <w:hideMark/>
          </w:tcPr>
          <w:p w14:paraId="1F04EF56" w14:textId="77777777" w:rsidR="00FF5607" w:rsidRDefault="00FF5607">
            <w:pPr>
              <w:spacing w:before="300" w:after="300"/>
            </w:pPr>
            <w:r>
              <w:t>10 boxes x 20 bags</w:t>
            </w:r>
          </w:p>
        </w:tc>
        <w:tc>
          <w:tcPr>
            <w:tcW w:w="0" w:type="auto"/>
            <w:shd w:val="clear" w:color="auto" w:fill="F1F1F1"/>
            <w:tcMar>
              <w:top w:w="120" w:type="dxa"/>
              <w:left w:w="120" w:type="dxa"/>
              <w:bottom w:w="120" w:type="dxa"/>
              <w:right w:w="120" w:type="dxa"/>
            </w:tcMar>
            <w:hideMark/>
          </w:tcPr>
          <w:p w14:paraId="1B5E793B" w14:textId="77777777" w:rsidR="00FF5607" w:rsidRDefault="00FF5607">
            <w:pPr>
              <w:spacing w:before="300" w:after="300"/>
            </w:pPr>
            <w:r>
              <w:t>18</w:t>
            </w:r>
          </w:p>
        </w:tc>
      </w:tr>
      <w:tr w:rsidR="00FF5607" w14:paraId="09B4514C" w14:textId="77777777" w:rsidTr="00FF5607">
        <w:tc>
          <w:tcPr>
            <w:tcW w:w="0" w:type="auto"/>
            <w:shd w:val="clear" w:color="auto" w:fill="FFFFFF"/>
            <w:tcMar>
              <w:top w:w="120" w:type="dxa"/>
              <w:left w:w="240" w:type="dxa"/>
              <w:bottom w:w="120" w:type="dxa"/>
              <w:right w:w="120" w:type="dxa"/>
            </w:tcMar>
            <w:hideMark/>
          </w:tcPr>
          <w:p w14:paraId="2A3A05B6" w14:textId="77777777" w:rsidR="00FF5607" w:rsidRDefault="00FF5607">
            <w:pPr>
              <w:spacing w:before="300" w:after="300"/>
            </w:pPr>
            <w:r>
              <w:t>2</w:t>
            </w:r>
          </w:p>
        </w:tc>
        <w:tc>
          <w:tcPr>
            <w:tcW w:w="0" w:type="auto"/>
            <w:shd w:val="clear" w:color="auto" w:fill="FFFFFF"/>
            <w:tcMar>
              <w:top w:w="120" w:type="dxa"/>
              <w:left w:w="120" w:type="dxa"/>
              <w:bottom w:w="120" w:type="dxa"/>
              <w:right w:w="120" w:type="dxa"/>
            </w:tcMar>
            <w:hideMark/>
          </w:tcPr>
          <w:p w14:paraId="0EF9E62B" w14:textId="77777777" w:rsidR="00FF5607" w:rsidRDefault="00FF5607">
            <w:pPr>
              <w:spacing w:before="300" w:after="300"/>
            </w:pPr>
            <w:r>
              <w:t>Chang</w:t>
            </w:r>
          </w:p>
        </w:tc>
        <w:tc>
          <w:tcPr>
            <w:tcW w:w="0" w:type="auto"/>
            <w:shd w:val="clear" w:color="auto" w:fill="FFFFFF"/>
            <w:tcMar>
              <w:top w:w="120" w:type="dxa"/>
              <w:left w:w="120" w:type="dxa"/>
              <w:bottom w:w="120" w:type="dxa"/>
              <w:right w:w="120" w:type="dxa"/>
            </w:tcMar>
            <w:hideMark/>
          </w:tcPr>
          <w:p w14:paraId="23FFCB4D" w14:textId="77777777" w:rsidR="00FF5607" w:rsidRDefault="00FF5607">
            <w:pPr>
              <w:spacing w:before="300" w:after="300"/>
            </w:pPr>
            <w:r>
              <w:t>1</w:t>
            </w:r>
          </w:p>
        </w:tc>
        <w:tc>
          <w:tcPr>
            <w:tcW w:w="0" w:type="auto"/>
            <w:shd w:val="clear" w:color="auto" w:fill="FFFFFF"/>
            <w:tcMar>
              <w:top w:w="120" w:type="dxa"/>
              <w:left w:w="120" w:type="dxa"/>
              <w:bottom w:w="120" w:type="dxa"/>
              <w:right w:w="120" w:type="dxa"/>
            </w:tcMar>
            <w:hideMark/>
          </w:tcPr>
          <w:p w14:paraId="27270DFC" w14:textId="77777777" w:rsidR="00FF5607" w:rsidRDefault="00FF5607">
            <w:pPr>
              <w:spacing w:before="300" w:after="300"/>
            </w:pPr>
            <w:r>
              <w:t>1</w:t>
            </w:r>
          </w:p>
        </w:tc>
        <w:tc>
          <w:tcPr>
            <w:tcW w:w="0" w:type="auto"/>
            <w:shd w:val="clear" w:color="auto" w:fill="FFFFFF"/>
            <w:tcMar>
              <w:top w:w="120" w:type="dxa"/>
              <w:left w:w="120" w:type="dxa"/>
              <w:bottom w:w="120" w:type="dxa"/>
              <w:right w:w="120" w:type="dxa"/>
            </w:tcMar>
            <w:hideMark/>
          </w:tcPr>
          <w:p w14:paraId="20503B30" w14:textId="77777777" w:rsidR="00FF5607" w:rsidRDefault="00FF5607">
            <w:pPr>
              <w:spacing w:before="300" w:after="300"/>
            </w:pPr>
            <w:r>
              <w:t>24 - 12 oz bottles</w:t>
            </w:r>
          </w:p>
        </w:tc>
        <w:tc>
          <w:tcPr>
            <w:tcW w:w="0" w:type="auto"/>
            <w:shd w:val="clear" w:color="auto" w:fill="FFFFFF"/>
            <w:tcMar>
              <w:top w:w="120" w:type="dxa"/>
              <w:left w:w="120" w:type="dxa"/>
              <w:bottom w:w="120" w:type="dxa"/>
              <w:right w:w="120" w:type="dxa"/>
            </w:tcMar>
            <w:hideMark/>
          </w:tcPr>
          <w:p w14:paraId="40FB7495" w14:textId="77777777" w:rsidR="00FF5607" w:rsidRDefault="00FF5607">
            <w:pPr>
              <w:spacing w:before="300" w:after="300"/>
            </w:pPr>
            <w:r>
              <w:t>19</w:t>
            </w:r>
          </w:p>
        </w:tc>
      </w:tr>
      <w:tr w:rsidR="00FF5607" w14:paraId="38062E39" w14:textId="77777777" w:rsidTr="00FF5607">
        <w:tc>
          <w:tcPr>
            <w:tcW w:w="0" w:type="auto"/>
            <w:shd w:val="clear" w:color="auto" w:fill="F1F1F1"/>
            <w:tcMar>
              <w:top w:w="120" w:type="dxa"/>
              <w:left w:w="240" w:type="dxa"/>
              <w:bottom w:w="120" w:type="dxa"/>
              <w:right w:w="120" w:type="dxa"/>
            </w:tcMar>
            <w:hideMark/>
          </w:tcPr>
          <w:p w14:paraId="659F89ED" w14:textId="77777777" w:rsidR="00FF5607" w:rsidRDefault="00FF5607">
            <w:pPr>
              <w:spacing w:before="300" w:after="300"/>
            </w:pPr>
            <w:r>
              <w:t>3</w:t>
            </w:r>
          </w:p>
        </w:tc>
        <w:tc>
          <w:tcPr>
            <w:tcW w:w="0" w:type="auto"/>
            <w:shd w:val="clear" w:color="auto" w:fill="F1F1F1"/>
            <w:tcMar>
              <w:top w:w="120" w:type="dxa"/>
              <w:left w:w="120" w:type="dxa"/>
              <w:bottom w:w="120" w:type="dxa"/>
              <w:right w:w="120" w:type="dxa"/>
            </w:tcMar>
            <w:hideMark/>
          </w:tcPr>
          <w:p w14:paraId="347B4794" w14:textId="77777777" w:rsidR="00FF5607" w:rsidRDefault="00FF5607">
            <w:pPr>
              <w:spacing w:before="300" w:after="300"/>
            </w:pPr>
            <w:r>
              <w:t>Aniseed Syrup</w:t>
            </w:r>
          </w:p>
        </w:tc>
        <w:tc>
          <w:tcPr>
            <w:tcW w:w="0" w:type="auto"/>
            <w:shd w:val="clear" w:color="auto" w:fill="F1F1F1"/>
            <w:tcMar>
              <w:top w:w="120" w:type="dxa"/>
              <w:left w:w="120" w:type="dxa"/>
              <w:bottom w:w="120" w:type="dxa"/>
              <w:right w:w="120" w:type="dxa"/>
            </w:tcMar>
            <w:hideMark/>
          </w:tcPr>
          <w:p w14:paraId="7875C39E" w14:textId="77777777" w:rsidR="00FF5607" w:rsidRDefault="00FF5607">
            <w:pPr>
              <w:spacing w:before="300" w:after="300"/>
            </w:pPr>
            <w:r>
              <w:t>1</w:t>
            </w:r>
          </w:p>
        </w:tc>
        <w:tc>
          <w:tcPr>
            <w:tcW w:w="0" w:type="auto"/>
            <w:shd w:val="clear" w:color="auto" w:fill="F1F1F1"/>
            <w:tcMar>
              <w:top w:w="120" w:type="dxa"/>
              <w:left w:w="120" w:type="dxa"/>
              <w:bottom w:w="120" w:type="dxa"/>
              <w:right w:w="120" w:type="dxa"/>
            </w:tcMar>
            <w:hideMark/>
          </w:tcPr>
          <w:p w14:paraId="58DE6FD8" w14:textId="77777777" w:rsidR="00FF5607" w:rsidRDefault="00FF5607">
            <w:pPr>
              <w:spacing w:before="300" w:after="300"/>
            </w:pPr>
            <w:r>
              <w:t>2</w:t>
            </w:r>
          </w:p>
        </w:tc>
        <w:tc>
          <w:tcPr>
            <w:tcW w:w="0" w:type="auto"/>
            <w:shd w:val="clear" w:color="auto" w:fill="F1F1F1"/>
            <w:tcMar>
              <w:top w:w="120" w:type="dxa"/>
              <w:left w:w="120" w:type="dxa"/>
              <w:bottom w:w="120" w:type="dxa"/>
              <w:right w:w="120" w:type="dxa"/>
            </w:tcMar>
            <w:hideMark/>
          </w:tcPr>
          <w:p w14:paraId="68759D97" w14:textId="77777777" w:rsidR="00FF5607" w:rsidRDefault="00FF5607">
            <w:pPr>
              <w:spacing w:before="300" w:after="300"/>
            </w:pPr>
            <w:r>
              <w:t>12 - 550 ml bottles</w:t>
            </w:r>
          </w:p>
        </w:tc>
        <w:tc>
          <w:tcPr>
            <w:tcW w:w="0" w:type="auto"/>
            <w:shd w:val="clear" w:color="auto" w:fill="F1F1F1"/>
            <w:tcMar>
              <w:top w:w="120" w:type="dxa"/>
              <w:left w:w="120" w:type="dxa"/>
              <w:bottom w:w="120" w:type="dxa"/>
              <w:right w:w="120" w:type="dxa"/>
            </w:tcMar>
            <w:hideMark/>
          </w:tcPr>
          <w:p w14:paraId="032B87D2" w14:textId="77777777" w:rsidR="00FF5607" w:rsidRDefault="00FF5607">
            <w:pPr>
              <w:spacing w:before="300" w:after="300"/>
            </w:pPr>
            <w:r>
              <w:t>10</w:t>
            </w:r>
          </w:p>
        </w:tc>
      </w:tr>
      <w:tr w:rsidR="00FF5607" w14:paraId="0C4CB2CF" w14:textId="77777777" w:rsidTr="00FF5607">
        <w:tc>
          <w:tcPr>
            <w:tcW w:w="0" w:type="auto"/>
            <w:shd w:val="clear" w:color="auto" w:fill="FFFFFF"/>
            <w:tcMar>
              <w:top w:w="120" w:type="dxa"/>
              <w:left w:w="240" w:type="dxa"/>
              <w:bottom w:w="120" w:type="dxa"/>
              <w:right w:w="120" w:type="dxa"/>
            </w:tcMar>
            <w:hideMark/>
          </w:tcPr>
          <w:p w14:paraId="60281D9E" w14:textId="77777777" w:rsidR="00FF5607" w:rsidRDefault="00FF5607">
            <w:pPr>
              <w:spacing w:before="300" w:after="300"/>
            </w:pPr>
            <w:r>
              <w:t>4</w:t>
            </w:r>
          </w:p>
        </w:tc>
        <w:tc>
          <w:tcPr>
            <w:tcW w:w="0" w:type="auto"/>
            <w:shd w:val="clear" w:color="auto" w:fill="FFFFFF"/>
            <w:tcMar>
              <w:top w:w="120" w:type="dxa"/>
              <w:left w:w="120" w:type="dxa"/>
              <w:bottom w:w="120" w:type="dxa"/>
              <w:right w:w="120" w:type="dxa"/>
            </w:tcMar>
            <w:hideMark/>
          </w:tcPr>
          <w:p w14:paraId="7E05303A" w14:textId="77777777" w:rsidR="00FF5607" w:rsidRDefault="00FF5607">
            <w:pPr>
              <w:spacing w:before="300" w:after="300"/>
            </w:pPr>
            <w:r>
              <w:t>Chef Anton's Cajun Seasoning</w:t>
            </w:r>
          </w:p>
        </w:tc>
        <w:tc>
          <w:tcPr>
            <w:tcW w:w="0" w:type="auto"/>
            <w:shd w:val="clear" w:color="auto" w:fill="FFFFFF"/>
            <w:tcMar>
              <w:top w:w="120" w:type="dxa"/>
              <w:left w:w="120" w:type="dxa"/>
              <w:bottom w:w="120" w:type="dxa"/>
              <w:right w:w="120" w:type="dxa"/>
            </w:tcMar>
            <w:hideMark/>
          </w:tcPr>
          <w:p w14:paraId="28182E9D" w14:textId="77777777" w:rsidR="00FF5607" w:rsidRDefault="00FF5607">
            <w:pPr>
              <w:spacing w:before="300" w:after="300"/>
            </w:pPr>
            <w:r>
              <w:t>2</w:t>
            </w:r>
          </w:p>
        </w:tc>
        <w:tc>
          <w:tcPr>
            <w:tcW w:w="0" w:type="auto"/>
            <w:shd w:val="clear" w:color="auto" w:fill="FFFFFF"/>
            <w:tcMar>
              <w:top w:w="120" w:type="dxa"/>
              <w:left w:w="120" w:type="dxa"/>
              <w:bottom w:w="120" w:type="dxa"/>
              <w:right w:w="120" w:type="dxa"/>
            </w:tcMar>
            <w:hideMark/>
          </w:tcPr>
          <w:p w14:paraId="42C0F528" w14:textId="77777777" w:rsidR="00FF5607" w:rsidRDefault="00FF5607">
            <w:pPr>
              <w:spacing w:before="300" w:after="300"/>
            </w:pPr>
            <w:r>
              <w:t>2</w:t>
            </w:r>
          </w:p>
        </w:tc>
        <w:tc>
          <w:tcPr>
            <w:tcW w:w="0" w:type="auto"/>
            <w:shd w:val="clear" w:color="auto" w:fill="FFFFFF"/>
            <w:tcMar>
              <w:top w:w="120" w:type="dxa"/>
              <w:left w:w="120" w:type="dxa"/>
              <w:bottom w:w="120" w:type="dxa"/>
              <w:right w:w="120" w:type="dxa"/>
            </w:tcMar>
            <w:hideMark/>
          </w:tcPr>
          <w:p w14:paraId="7F89DB3D" w14:textId="77777777" w:rsidR="00FF5607" w:rsidRDefault="00FF5607">
            <w:pPr>
              <w:spacing w:before="300" w:after="300"/>
            </w:pPr>
            <w:r>
              <w:t>48 - 6 oz jars</w:t>
            </w:r>
          </w:p>
        </w:tc>
        <w:tc>
          <w:tcPr>
            <w:tcW w:w="0" w:type="auto"/>
            <w:shd w:val="clear" w:color="auto" w:fill="FFFFFF"/>
            <w:tcMar>
              <w:top w:w="120" w:type="dxa"/>
              <w:left w:w="120" w:type="dxa"/>
              <w:bottom w:w="120" w:type="dxa"/>
              <w:right w:w="120" w:type="dxa"/>
            </w:tcMar>
            <w:hideMark/>
          </w:tcPr>
          <w:p w14:paraId="66ACBFF3" w14:textId="77777777" w:rsidR="00FF5607" w:rsidRDefault="00FF5607">
            <w:pPr>
              <w:spacing w:before="300" w:after="300"/>
            </w:pPr>
            <w:r>
              <w:t>22</w:t>
            </w:r>
          </w:p>
        </w:tc>
      </w:tr>
      <w:tr w:rsidR="00FF5607" w14:paraId="24FA5C3E" w14:textId="77777777" w:rsidTr="00FF5607">
        <w:tc>
          <w:tcPr>
            <w:tcW w:w="0" w:type="auto"/>
            <w:shd w:val="clear" w:color="auto" w:fill="F1F1F1"/>
            <w:tcMar>
              <w:top w:w="120" w:type="dxa"/>
              <w:left w:w="240" w:type="dxa"/>
              <w:bottom w:w="120" w:type="dxa"/>
              <w:right w:w="120" w:type="dxa"/>
            </w:tcMar>
            <w:hideMark/>
          </w:tcPr>
          <w:p w14:paraId="75746764" w14:textId="77777777" w:rsidR="00FF5607" w:rsidRDefault="00FF5607">
            <w:pPr>
              <w:spacing w:before="300" w:after="300"/>
            </w:pPr>
            <w:r>
              <w:t>5</w:t>
            </w:r>
          </w:p>
        </w:tc>
        <w:tc>
          <w:tcPr>
            <w:tcW w:w="0" w:type="auto"/>
            <w:shd w:val="clear" w:color="auto" w:fill="F1F1F1"/>
            <w:tcMar>
              <w:top w:w="120" w:type="dxa"/>
              <w:left w:w="120" w:type="dxa"/>
              <w:bottom w:w="120" w:type="dxa"/>
              <w:right w:w="120" w:type="dxa"/>
            </w:tcMar>
            <w:hideMark/>
          </w:tcPr>
          <w:p w14:paraId="0DAF7060" w14:textId="77777777" w:rsidR="00FF5607" w:rsidRDefault="00FF5607">
            <w:pPr>
              <w:spacing w:before="300" w:after="300"/>
            </w:pPr>
            <w:r>
              <w:t>Chef Anton's Gumbo Mix</w:t>
            </w:r>
          </w:p>
        </w:tc>
        <w:tc>
          <w:tcPr>
            <w:tcW w:w="0" w:type="auto"/>
            <w:shd w:val="clear" w:color="auto" w:fill="F1F1F1"/>
            <w:tcMar>
              <w:top w:w="120" w:type="dxa"/>
              <w:left w:w="120" w:type="dxa"/>
              <w:bottom w:w="120" w:type="dxa"/>
              <w:right w:w="120" w:type="dxa"/>
            </w:tcMar>
            <w:hideMark/>
          </w:tcPr>
          <w:p w14:paraId="1E76CEE5" w14:textId="77777777" w:rsidR="00FF5607" w:rsidRDefault="00FF5607">
            <w:pPr>
              <w:spacing w:before="300" w:after="300"/>
            </w:pPr>
            <w:r>
              <w:t>2</w:t>
            </w:r>
          </w:p>
        </w:tc>
        <w:tc>
          <w:tcPr>
            <w:tcW w:w="0" w:type="auto"/>
            <w:shd w:val="clear" w:color="auto" w:fill="F1F1F1"/>
            <w:tcMar>
              <w:top w:w="120" w:type="dxa"/>
              <w:left w:w="120" w:type="dxa"/>
              <w:bottom w:w="120" w:type="dxa"/>
              <w:right w:w="120" w:type="dxa"/>
            </w:tcMar>
            <w:hideMark/>
          </w:tcPr>
          <w:p w14:paraId="4EEBEDA0" w14:textId="77777777" w:rsidR="00FF5607" w:rsidRDefault="00FF5607">
            <w:pPr>
              <w:spacing w:before="300" w:after="300"/>
            </w:pPr>
            <w:r>
              <w:t>2</w:t>
            </w:r>
          </w:p>
        </w:tc>
        <w:tc>
          <w:tcPr>
            <w:tcW w:w="0" w:type="auto"/>
            <w:shd w:val="clear" w:color="auto" w:fill="F1F1F1"/>
            <w:tcMar>
              <w:top w:w="120" w:type="dxa"/>
              <w:left w:w="120" w:type="dxa"/>
              <w:bottom w:w="120" w:type="dxa"/>
              <w:right w:w="120" w:type="dxa"/>
            </w:tcMar>
            <w:hideMark/>
          </w:tcPr>
          <w:p w14:paraId="4C07E313" w14:textId="77777777" w:rsidR="00FF5607" w:rsidRDefault="00FF5607">
            <w:pPr>
              <w:spacing w:before="300" w:after="300"/>
            </w:pPr>
            <w:r>
              <w:t>36 boxes</w:t>
            </w:r>
          </w:p>
        </w:tc>
        <w:tc>
          <w:tcPr>
            <w:tcW w:w="0" w:type="auto"/>
            <w:shd w:val="clear" w:color="auto" w:fill="F1F1F1"/>
            <w:tcMar>
              <w:top w:w="120" w:type="dxa"/>
              <w:left w:w="120" w:type="dxa"/>
              <w:bottom w:w="120" w:type="dxa"/>
              <w:right w:w="120" w:type="dxa"/>
            </w:tcMar>
            <w:hideMark/>
          </w:tcPr>
          <w:p w14:paraId="659F2279" w14:textId="77777777" w:rsidR="00FF5607" w:rsidRDefault="00FF5607">
            <w:pPr>
              <w:spacing w:before="300" w:after="300"/>
            </w:pPr>
            <w:r>
              <w:t>21.35</w:t>
            </w:r>
          </w:p>
        </w:tc>
      </w:tr>
    </w:tbl>
    <w:p w14:paraId="33B179A9" w14:textId="77777777" w:rsidR="00FF5607" w:rsidRDefault="00000000" w:rsidP="00FF5607">
      <w:pPr>
        <w:spacing w:before="300" w:after="300"/>
        <w:rPr>
          <w:rFonts w:ascii="Times New Roman" w:hAnsi="Times New Roman"/>
          <w:sz w:val="24"/>
          <w:szCs w:val="24"/>
        </w:rPr>
      </w:pPr>
      <w:r>
        <w:pict w14:anchorId="67F498D7">
          <v:rect id="_x0000_i1068" style="width:0;height:0" o:hralign="center" o:hrstd="t" o:hrnoshade="t" o:hr="t" fillcolor="black" stroked="f"/>
        </w:pict>
      </w:r>
    </w:p>
    <w:p w14:paraId="3A9518A5" w14:textId="77777777" w:rsidR="00FF5607" w:rsidRDefault="00FF5607" w:rsidP="00FF5607">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COUNT() Example</w:t>
      </w:r>
    </w:p>
    <w:p w14:paraId="04DF3A07" w14:textId="77777777" w:rsidR="00FF5607" w:rsidRDefault="00FF5607" w:rsidP="00FF560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The following SQL statement finds the number of products:</w:t>
      </w:r>
    </w:p>
    <w:p w14:paraId="02C1C7FB" w14:textId="77777777" w:rsidR="00FF5607" w:rsidRDefault="00FF5607" w:rsidP="00FF5607">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5F21ACD1" w14:textId="77777777" w:rsidR="00FF5607" w:rsidRDefault="00FF5607" w:rsidP="00FF5607">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r>
        <w:rPr>
          <w:rStyle w:val="sqlkeywordcolor"/>
          <w:rFonts w:ascii="Consolas" w:hAnsi="Consolas"/>
          <w:color w:val="0000CD"/>
          <w:sz w:val="23"/>
          <w:szCs w:val="23"/>
        </w:rPr>
        <w:t>COUNT</w:t>
      </w:r>
      <w:r>
        <w:rPr>
          <w:rStyle w:val="sqlcolor"/>
          <w:rFonts w:ascii="Consolas" w:hAnsi="Consolas"/>
          <w:color w:val="000000"/>
          <w:sz w:val="23"/>
          <w:szCs w:val="23"/>
        </w:rPr>
        <w:t>(ProductID)</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Products;</w:t>
      </w:r>
    </w:p>
    <w:p w14:paraId="29EFB674" w14:textId="77777777" w:rsidR="00FF5607" w:rsidRDefault="00FF5607" w:rsidP="00FF5607">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NULL values are not counted.</w:t>
      </w:r>
    </w:p>
    <w:p w14:paraId="6C375987" w14:textId="77777777" w:rsidR="00FF5607" w:rsidRDefault="00000000" w:rsidP="00FF5607">
      <w:pPr>
        <w:spacing w:before="300" w:after="300"/>
        <w:rPr>
          <w:rFonts w:ascii="Times New Roman" w:hAnsi="Times New Roman"/>
          <w:sz w:val="24"/>
          <w:szCs w:val="24"/>
        </w:rPr>
      </w:pPr>
      <w:r>
        <w:pict w14:anchorId="2D987029">
          <v:rect id="_x0000_i1069" style="width:0;height:0" o:hralign="center" o:hrstd="t" o:hrnoshade="t" o:hr="t" fillcolor="black" stroked="f"/>
        </w:pict>
      </w:r>
    </w:p>
    <w:p w14:paraId="227284A2" w14:textId="77777777" w:rsidR="00FF5607" w:rsidRDefault="00FF5607" w:rsidP="00FF5607">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AVG() Example</w:t>
      </w:r>
    </w:p>
    <w:p w14:paraId="1E57069B" w14:textId="77777777" w:rsidR="00FF5607" w:rsidRDefault="00FF5607" w:rsidP="00FF560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finds the average price of all products:</w:t>
      </w:r>
    </w:p>
    <w:p w14:paraId="0BA5344A" w14:textId="77777777" w:rsidR="00FF5607" w:rsidRDefault="00FF5607" w:rsidP="00FF5607">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5BD3B567" w14:textId="77777777" w:rsidR="00FF5607" w:rsidRDefault="00FF5607" w:rsidP="00FF5607">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AVG(Price)</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Products;</w:t>
      </w:r>
    </w:p>
    <w:p w14:paraId="63E304EF" w14:textId="77777777" w:rsidR="00FF5607" w:rsidRDefault="00FF5607" w:rsidP="00FF5607">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NULL values are ignored.</w:t>
      </w:r>
    </w:p>
    <w:p w14:paraId="174140D5" w14:textId="77777777" w:rsidR="00FF5607" w:rsidRDefault="00000000" w:rsidP="00FF5607">
      <w:pPr>
        <w:spacing w:before="300" w:after="300"/>
        <w:rPr>
          <w:rFonts w:ascii="Times New Roman" w:hAnsi="Times New Roman"/>
          <w:sz w:val="24"/>
          <w:szCs w:val="24"/>
        </w:rPr>
      </w:pPr>
      <w:r>
        <w:pict w14:anchorId="4C1398A1">
          <v:rect id="_x0000_i1070" style="width:0;height:0" o:hralign="center" o:hrstd="t" o:hrnoshade="t" o:hr="t" fillcolor="black" stroked="f"/>
        </w:pict>
      </w:r>
    </w:p>
    <w:p w14:paraId="3D60F675" w14:textId="77777777" w:rsidR="00FF5607" w:rsidRDefault="00FF5607" w:rsidP="00FF5607">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Demo Database</w:t>
      </w:r>
    </w:p>
    <w:p w14:paraId="4BDBC07E" w14:textId="77777777" w:rsidR="00FF5607" w:rsidRDefault="00FF5607" w:rsidP="00FF560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Below is a selection from the "OrderDetails" table in the Northwind sample database:</w:t>
      </w:r>
    </w:p>
    <w:tbl>
      <w:tblPr>
        <w:tblW w:w="13125"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4459"/>
        <w:gridCol w:w="2653"/>
        <w:gridCol w:w="3155"/>
        <w:gridCol w:w="2858"/>
      </w:tblGrid>
      <w:tr w:rsidR="00FF5607" w14:paraId="1DAA2C4A" w14:textId="77777777" w:rsidTr="00FF5607">
        <w:tc>
          <w:tcPr>
            <w:tcW w:w="0" w:type="auto"/>
            <w:shd w:val="clear" w:color="auto" w:fill="FFFFFF"/>
            <w:tcMar>
              <w:top w:w="120" w:type="dxa"/>
              <w:left w:w="240" w:type="dxa"/>
              <w:bottom w:w="120" w:type="dxa"/>
              <w:right w:w="120" w:type="dxa"/>
            </w:tcMar>
            <w:hideMark/>
          </w:tcPr>
          <w:p w14:paraId="48748162" w14:textId="77777777" w:rsidR="00FF5607" w:rsidRDefault="00FF5607">
            <w:pPr>
              <w:spacing w:before="300" w:after="300"/>
              <w:rPr>
                <w:rFonts w:ascii="Times New Roman" w:hAnsi="Times New Roman"/>
                <w:b/>
                <w:bCs/>
                <w:sz w:val="24"/>
                <w:szCs w:val="24"/>
              </w:rPr>
            </w:pPr>
            <w:r>
              <w:rPr>
                <w:b/>
                <w:bCs/>
              </w:rPr>
              <w:t>OrderDetailID</w:t>
            </w:r>
          </w:p>
        </w:tc>
        <w:tc>
          <w:tcPr>
            <w:tcW w:w="0" w:type="auto"/>
            <w:shd w:val="clear" w:color="auto" w:fill="FFFFFF"/>
            <w:tcMar>
              <w:top w:w="120" w:type="dxa"/>
              <w:left w:w="120" w:type="dxa"/>
              <w:bottom w:w="120" w:type="dxa"/>
              <w:right w:w="120" w:type="dxa"/>
            </w:tcMar>
            <w:hideMark/>
          </w:tcPr>
          <w:p w14:paraId="38945DC0" w14:textId="77777777" w:rsidR="00FF5607" w:rsidRDefault="00FF5607">
            <w:pPr>
              <w:spacing w:before="300" w:after="300"/>
              <w:rPr>
                <w:b/>
                <w:bCs/>
              </w:rPr>
            </w:pPr>
            <w:r>
              <w:rPr>
                <w:b/>
                <w:bCs/>
              </w:rPr>
              <w:t>OrderID</w:t>
            </w:r>
          </w:p>
        </w:tc>
        <w:tc>
          <w:tcPr>
            <w:tcW w:w="0" w:type="auto"/>
            <w:shd w:val="clear" w:color="auto" w:fill="FFFFFF"/>
            <w:tcMar>
              <w:top w:w="120" w:type="dxa"/>
              <w:left w:w="120" w:type="dxa"/>
              <w:bottom w:w="120" w:type="dxa"/>
              <w:right w:w="120" w:type="dxa"/>
            </w:tcMar>
            <w:hideMark/>
          </w:tcPr>
          <w:p w14:paraId="2EDD5DBA" w14:textId="77777777" w:rsidR="00FF5607" w:rsidRDefault="00FF5607">
            <w:pPr>
              <w:spacing w:before="300" w:after="300"/>
              <w:rPr>
                <w:b/>
                <w:bCs/>
              </w:rPr>
            </w:pPr>
            <w:r>
              <w:rPr>
                <w:b/>
                <w:bCs/>
              </w:rPr>
              <w:t>ProductID</w:t>
            </w:r>
          </w:p>
        </w:tc>
        <w:tc>
          <w:tcPr>
            <w:tcW w:w="0" w:type="auto"/>
            <w:shd w:val="clear" w:color="auto" w:fill="FFFFFF"/>
            <w:tcMar>
              <w:top w:w="120" w:type="dxa"/>
              <w:left w:w="120" w:type="dxa"/>
              <w:bottom w:w="120" w:type="dxa"/>
              <w:right w:w="120" w:type="dxa"/>
            </w:tcMar>
            <w:hideMark/>
          </w:tcPr>
          <w:p w14:paraId="7D616D47" w14:textId="77777777" w:rsidR="00FF5607" w:rsidRDefault="00FF5607">
            <w:pPr>
              <w:spacing w:before="300" w:after="300"/>
              <w:rPr>
                <w:b/>
                <w:bCs/>
              </w:rPr>
            </w:pPr>
            <w:r>
              <w:rPr>
                <w:b/>
                <w:bCs/>
              </w:rPr>
              <w:t>Quantity</w:t>
            </w:r>
          </w:p>
        </w:tc>
      </w:tr>
      <w:tr w:rsidR="00FF5607" w14:paraId="7BFF68F0" w14:textId="77777777" w:rsidTr="00FF5607">
        <w:tc>
          <w:tcPr>
            <w:tcW w:w="0" w:type="auto"/>
            <w:shd w:val="clear" w:color="auto" w:fill="F1F1F1"/>
            <w:tcMar>
              <w:top w:w="120" w:type="dxa"/>
              <w:left w:w="240" w:type="dxa"/>
              <w:bottom w:w="120" w:type="dxa"/>
              <w:right w:w="120" w:type="dxa"/>
            </w:tcMar>
            <w:hideMark/>
          </w:tcPr>
          <w:p w14:paraId="2471D126" w14:textId="77777777" w:rsidR="00FF5607" w:rsidRDefault="00FF5607">
            <w:pPr>
              <w:spacing w:before="300" w:after="300"/>
            </w:pPr>
            <w:r>
              <w:t>1</w:t>
            </w:r>
          </w:p>
        </w:tc>
        <w:tc>
          <w:tcPr>
            <w:tcW w:w="0" w:type="auto"/>
            <w:shd w:val="clear" w:color="auto" w:fill="F1F1F1"/>
            <w:tcMar>
              <w:top w:w="120" w:type="dxa"/>
              <w:left w:w="120" w:type="dxa"/>
              <w:bottom w:w="120" w:type="dxa"/>
              <w:right w:w="120" w:type="dxa"/>
            </w:tcMar>
            <w:hideMark/>
          </w:tcPr>
          <w:p w14:paraId="3D717679" w14:textId="77777777" w:rsidR="00FF5607" w:rsidRDefault="00FF5607">
            <w:pPr>
              <w:spacing w:before="300" w:after="300"/>
            </w:pPr>
            <w:r>
              <w:t>10248</w:t>
            </w:r>
          </w:p>
        </w:tc>
        <w:tc>
          <w:tcPr>
            <w:tcW w:w="0" w:type="auto"/>
            <w:shd w:val="clear" w:color="auto" w:fill="F1F1F1"/>
            <w:tcMar>
              <w:top w:w="120" w:type="dxa"/>
              <w:left w:w="120" w:type="dxa"/>
              <w:bottom w:w="120" w:type="dxa"/>
              <w:right w:w="120" w:type="dxa"/>
            </w:tcMar>
            <w:hideMark/>
          </w:tcPr>
          <w:p w14:paraId="44DAC75D" w14:textId="77777777" w:rsidR="00FF5607" w:rsidRDefault="00FF5607">
            <w:pPr>
              <w:spacing w:before="300" w:after="300"/>
            </w:pPr>
            <w:r>
              <w:t>11</w:t>
            </w:r>
          </w:p>
        </w:tc>
        <w:tc>
          <w:tcPr>
            <w:tcW w:w="0" w:type="auto"/>
            <w:shd w:val="clear" w:color="auto" w:fill="F1F1F1"/>
            <w:tcMar>
              <w:top w:w="120" w:type="dxa"/>
              <w:left w:w="120" w:type="dxa"/>
              <w:bottom w:w="120" w:type="dxa"/>
              <w:right w:w="120" w:type="dxa"/>
            </w:tcMar>
            <w:hideMark/>
          </w:tcPr>
          <w:p w14:paraId="181F1899" w14:textId="77777777" w:rsidR="00FF5607" w:rsidRDefault="00FF5607">
            <w:pPr>
              <w:spacing w:before="300" w:after="300"/>
            </w:pPr>
            <w:r>
              <w:t>12</w:t>
            </w:r>
          </w:p>
        </w:tc>
      </w:tr>
      <w:tr w:rsidR="00FF5607" w14:paraId="00A27477" w14:textId="77777777" w:rsidTr="00FF5607">
        <w:tc>
          <w:tcPr>
            <w:tcW w:w="0" w:type="auto"/>
            <w:shd w:val="clear" w:color="auto" w:fill="FFFFFF"/>
            <w:tcMar>
              <w:top w:w="120" w:type="dxa"/>
              <w:left w:w="240" w:type="dxa"/>
              <w:bottom w:w="120" w:type="dxa"/>
              <w:right w:w="120" w:type="dxa"/>
            </w:tcMar>
            <w:hideMark/>
          </w:tcPr>
          <w:p w14:paraId="1069CAB5" w14:textId="77777777" w:rsidR="00FF5607" w:rsidRDefault="00FF5607">
            <w:pPr>
              <w:spacing w:before="300" w:after="300"/>
            </w:pPr>
            <w:r>
              <w:t>2</w:t>
            </w:r>
          </w:p>
        </w:tc>
        <w:tc>
          <w:tcPr>
            <w:tcW w:w="0" w:type="auto"/>
            <w:shd w:val="clear" w:color="auto" w:fill="FFFFFF"/>
            <w:tcMar>
              <w:top w:w="120" w:type="dxa"/>
              <w:left w:w="120" w:type="dxa"/>
              <w:bottom w:w="120" w:type="dxa"/>
              <w:right w:w="120" w:type="dxa"/>
            </w:tcMar>
            <w:hideMark/>
          </w:tcPr>
          <w:p w14:paraId="45923D9F" w14:textId="77777777" w:rsidR="00FF5607" w:rsidRDefault="00FF5607">
            <w:pPr>
              <w:spacing w:before="300" w:after="300"/>
            </w:pPr>
            <w:r>
              <w:t>10248</w:t>
            </w:r>
          </w:p>
        </w:tc>
        <w:tc>
          <w:tcPr>
            <w:tcW w:w="0" w:type="auto"/>
            <w:shd w:val="clear" w:color="auto" w:fill="FFFFFF"/>
            <w:tcMar>
              <w:top w:w="120" w:type="dxa"/>
              <w:left w:w="120" w:type="dxa"/>
              <w:bottom w:w="120" w:type="dxa"/>
              <w:right w:w="120" w:type="dxa"/>
            </w:tcMar>
            <w:hideMark/>
          </w:tcPr>
          <w:p w14:paraId="1652DBA0" w14:textId="77777777" w:rsidR="00FF5607" w:rsidRDefault="00FF5607">
            <w:pPr>
              <w:spacing w:before="300" w:after="300"/>
            </w:pPr>
            <w:r>
              <w:t>42</w:t>
            </w:r>
          </w:p>
        </w:tc>
        <w:tc>
          <w:tcPr>
            <w:tcW w:w="0" w:type="auto"/>
            <w:shd w:val="clear" w:color="auto" w:fill="FFFFFF"/>
            <w:tcMar>
              <w:top w:w="120" w:type="dxa"/>
              <w:left w:w="120" w:type="dxa"/>
              <w:bottom w:w="120" w:type="dxa"/>
              <w:right w:w="120" w:type="dxa"/>
            </w:tcMar>
            <w:hideMark/>
          </w:tcPr>
          <w:p w14:paraId="03C03AF5" w14:textId="77777777" w:rsidR="00FF5607" w:rsidRDefault="00FF5607">
            <w:pPr>
              <w:spacing w:before="300" w:after="300"/>
            </w:pPr>
            <w:r>
              <w:t>10</w:t>
            </w:r>
          </w:p>
        </w:tc>
      </w:tr>
      <w:tr w:rsidR="00FF5607" w14:paraId="316E22EC" w14:textId="77777777" w:rsidTr="00FF5607">
        <w:tc>
          <w:tcPr>
            <w:tcW w:w="0" w:type="auto"/>
            <w:shd w:val="clear" w:color="auto" w:fill="F1F1F1"/>
            <w:tcMar>
              <w:top w:w="120" w:type="dxa"/>
              <w:left w:w="240" w:type="dxa"/>
              <w:bottom w:w="120" w:type="dxa"/>
              <w:right w:w="120" w:type="dxa"/>
            </w:tcMar>
            <w:hideMark/>
          </w:tcPr>
          <w:p w14:paraId="735ABA31" w14:textId="77777777" w:rsidR="00FF5607" w:rsidRDefault="00FF5607">
            <w:pPr>
              <w:spacing w:before="300" w:after="300"/>
            </w:pPr>
            <w:r>
              <w:lastRenderedPageBreak/>
              <w:t>3</w:t>
            </w:r>
          </w:p>
        </w:tc>
        <w:tc>
          <w:tcPr>
            <w:tcW w:w="0" w:type="auto"/>
            <w:shd w:val="clear" w:color="auto" w:fill="F1F1F1"/>
            <w:tcMar>
              <w:top w:w="120" w:type="dxa"/>
              <w:left w:w="120" w:type="dxa"/>
              <w:bottom w:w="120" w:type="dxa"/>
              <w:right w:w="120" w:type="dxa"/>
            </w:tcMar>
            <w:hideMark/>
          </w:tcPr>
          <w:p w14:paraId="7AA5D625" w14:textId="77777777" w:rsidR="00FF5607" w:rsidRDefault="00FF5607">
            <w:pPr>
              <w:spacing w:before="300" w:after="300"/>
            </w:pPr>
            <w:r>
              <w:t>10248</w:t>
            </w:r>
          </w:p>
        </w:tc>
        <w:tc>
          <w:tcPr>
            <w:tcW w:w="0" w:type="auto"/>
            <w:shd w:val="clear" w:color="auto" w:fill="F1F1F1"/>
            <w:tcMar>
              <w:top w:w="120" w:type="dxa"/>
              <w:left w:w="120" w:type="dxa"/>
              <w:bottom w:w="120" w:type="dxa"/>
              <w:right w:w="120" w:type="dxa"/>
            </w:tcMar>
            <w:hideMark/>
          </w:tcPr>
          <w:p w14:paraId="471547D8" w14:textId="77777777" w:rsidR="00FF5607" w:rsidRDefault="00FF5607">
            <w:pPr>
              <w:spacing w:before="300" w:after="300"/>
            </w:pPr>
            <w:r>
              <w:t>72</w:t>
            </w:r>
          </w:p>
        </w:tc>
        <w:tc>
          <w:tcPr>
            <w:tcW w:w="0" w:type="auto"/>
            <w:shd w:val="clear" w:color="auto" w:fill="F1F1F1"/>
            <w:tcMar>
              <w:top w:w="120" w:type="dxa"/>
              <w:left w:w="120" w:type="dxa"/>
              <w:bottom w:w="120" w:type="dxa"/>
              <w:right w:w="120" w:type="dxa"/>
            </w:tcMar>
            <w:hideMark/>
          </w:tcPr>
          <w:p w14:paraId="167213CB" w14:textId="77777777" w:rsidR="00FF5607" w:rsidRDefault="00FF5607">
            <w:pPr>
              <w:spacing w:before="300" w:after="300"/>
            </w:pPr>
            <w:r>
              <w:t>5</w:t>
            </w:r>
          </w:p>
        </w:tc>
      </w:tr>
      <w:tr w:rsidR="00FF5607" w14:paraId="7185AD17" w14:textId="77777777" w:rsidTr="00FF5607">
        <w:tc>
          <w:tcPr>
            <w:tcW w:w="0" w:type="auto"/>
            <w:shd w:val="clear" w:color="auto" w:fill="FFFFFF"/>
            <w:tcMar>
              <w:top w:w="120" w:type="dxa"/>
              <w:left w:w="240" w:type="dxa"/>
              <w:bottom w:w="120" w:type="dxa"/>
              <w:right w:w="120" w:type="dxa"/>
            </w:tcMar>
            <w:hideMark/>
          </w:tcPr>
          <w:p w14:paraId="693E78D8" w14:textId="77777777" w:rsidR="00FF5607" w:rsidRDefault="00FF5607">
            <w:pPr>
              <w:spacing w:before="300" w:after="300"/>
            </w:pPr>
            <w:r>
              <w:t>4</w:t>
            </w:r>
          </w:p>
        </w:tc>
        <w:tc>
          <w:tcPr>
            <w:tcW w:w="0" w:type="auto"/>
            <w:shd w:val="clear" w:color="auto" w:fill="FFFFFF"/>
            <w:tcMar>
              <w:top w:w="120" w:type="dxa"/>
              <w:left w:w="120" w:type="dxa"/>
              <w:bottom w:w="120" w:type="dxa"/>
              <w:right w:w="120" w:type="dxa"/>
            </w:tcMar>
            <w:hideMark/>
          </w:tcPr>
          <w:p w14:paraId="1CAEF0C1" w14:textId="77777777" w:rsidR="00FF5607" w:rsidRDefault="00FF5607">
            <w:pPr>
              <w:spacing w:before="300" w:after="300"/>
            </w:pPr>
            <w:r>
              <w:t>10249</w:t>
            </w:r>
          </w:p>
        </w:tc>
        <w:tc>
          <w:tcPr>
            <w:tcW w:w="0" w:type="auto"/>
            <w:shd w:val="clear" w:color="auto" w:fill="FFFFFF"/>
            <w:tcMar>
              <w:top w:w="120" w:type="dxa"/>
              <w:left w:w="120" w:type="dxa"/>
              <w:bottom w:w="120" w:type="dxa"/>
              <w:right w:w="120" w:type="dxa"/>
            </w:tcMar>
            <w:hideMark/>
          </w:tcPr>
          <w:p w14:paraId="7E56E05F" w14:textId="77777777" w:rsidR="00FF5607" w:rsidRDefault="00FF5607">
            <w:pPr>
              <w:spacing w:before="300" w:after="300"/>
            </w:pPr>
            <w:r>
              <w:t>14</w:t>
            </w:r>
          </w:p>
        </w:tc>
        <w:tc>
          <w:tcPr>
            <w:tcW w:w="0" w:type="auto"/>
            <w:shd w:val="clear" w:color="auto" w:fill="FFFFFF"/>
            <w:tcMar>
              <w:top w:w="120" w:type="dxa"/>
              <w:left w:w="120" w:type="dxa"/>
              <w:bottom w:w="120" w:type="dxa"/>
              <w:right w:w="120" w:type="dxa"/>
            </w:tcMar>
            <w:hideMark/>
          </w:tcPr>
          <w:p w14:paraId="65EA888E" w14:textId="77777777" w:rsidR="00FF5607" w:rsidRDefault="00FF5607">
            <w:pPr>
              <w:spacing w:before="300" w:after="300"/>
            </w:pPr>
            <w:r>
              <w:t>9</w:t>
            </w:r>
          </w:p>
        </w:tc>
      </w:tr>
      <w:tr w:rsidR="00FF5607" w14:paraId="40BB42C9" w14:textId="77777777" w:rsidTr="00FF5607">
        <w:tc>
          <w:tcPr>
            <w:tcW w:w="0" w:type="auto"/>
            <w:shd w:val="clear" w:color="auto" w:fill="F1F1F1"/>
            <w:tcMar>
              <w:top w:w="120" w:type="dxa"/>
              <w:left w:w="240" w:type="dxa"/>
              <w:bottom w:w="120" w:type="dxa"/>
              <w:right w:w="120" w:type="dxa"/>
            </w:tcMar>
            <w:hideMark/>
          </w:tcPr>
          <w:p w14:paraId="304E2EB6" w14:textId="77777777" w:rsidR="00FF5607" w:rsidRDefault="00FF5607">
            <w:pPr>
              <w:spacing w:before="300" w:after="300"/>
            </w:pPr>
            <w:r>
              <w:t>5</w:t>
            </w:r>
          </w:p>
        </w:tc>
        <w:tc>
          <w:tcPr>
            <w:tcW w:w="0" w:type="auto"/>
            <w:shd w:val="clear" w:color="auto" w:fill="F1F1F1"/>
            <w:tcMar>
              <w:top w:w="120" w:type="dxa"/>
              <w:left w:w="120" w:type="dxa"/>
              <w:bottom w:w="120" w:type="dxa"/>
              <w:right w:w="120" w:type="dxa"/>
            </w:tcMar>
            <w:hideMark/>
          </w:tcPr>
          <w:p w14:paraId="4262D090" w14:textId="77777777" w:rsidR="00FF5607" w:rsidRDefault="00FF5607">
            <w:pPr>
              <w:spacing w:before="300" w:after="300"/>
            </w:pPr>
            <w:r>
              <w:t>10249</w:t>
            </w:r>
          </w:p>
        </w:tc>
        <w:tc>
          <w:tcPr>
            <w:tcW w:w="0" w:type="auto"/>
            <w:shd w:val="clear" w:color="auto" w:fill="F1F1F1"/>
            <w:tcMar>
              <w:top w:w="120" w:type="dxa"/>
              <w:left w:w="120" w:type="dxa"/>
              <w:bottom w:w="120" w:type="dxa"/>
              <w:right w:w="120" w:type="dxa"/>
            </w:tcMar>
            <w:hideMark/>
          </w:tcPr>
          <w:p w14:paraId="63E7F2FC" w14:textId="77777777" w:rsidR="00FF5607" w:rsidRDefault="00FF5607">
            <w:pPr>
              <w:spacing w:before="300" w:after="300"/>
            </w:pPr>
            <w:r>
              <w:t>51</w:t>
            </w:r>
          </w:p>
        </w:tc>
        <w:tc>
          <w:tcPr>
            <w:tcW w:w="0" w:type="auto"/>
            <w:shd w:val="clear" w:color="auto" w:fill="F1F1F1"/>
            <w:tcMar>
              <w:top w:w="120" w:type="dxa"/>
              <w:left w:w="120" w:type="dxa"/>
              <w:bottom w:w="120" w:type="dxa"/>
              <w:right w:w="120" w:type="dxa"/>
            </w:tcMar>
            <w:hideMark/>
          </w:tcPr>
          <w:p w14:paraId="5461A31C" w14:textId="77777777" w:rsidR="00FF5607" w:rsidRDefault="00FF5607">
            <w:pPr>
              <w:spacing w:before="300" w:after="300"/>
            </w:pPr>
            <w:r>
              <w:t>40</w:t>
            </w:r>
          </w:p>
        </w:tc>
      </w:tr>
    </w:tbl>
    <w:p w14:paraId="6AFDFC26" w14:textId="77777777" w:rsidR="00FF5607" w:rsidRDefault="00000000" w:rsidP="00FF5607">
      <w:pPr>
        <w:spacing w:before="300" w:after="300"/>
        <w:rPr>
          <w:rFonts w:ascii="Times New Roman" w:hAnsi="Times New Roman"/>
          <w:sz w:val="24"/>
          <w:szCs w:val="24"/>
        </w:rPr>
      </w:pPr>
      <w:r>
        <w:pict w14:anchorId="26D33A1F">
          <v:rect id="_x0000_i1071" style="width:0;height:0" o:hralign="center" o:hrstd="t" o:hrnoshade="t" o:hr="t" fillcolor="black" stroked="f"/>
        </w:pict>
      </w:r>
    </w:p>
    <w:p w14:paraId="2CBF238F" w14:textId="77777777" w:rsidR="00FF5607" w:rsidRDefault="00FF5607" w:rsidP="00FF5607">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SUM() Example</w:t>
      </w:r>
    </w:p>
    <w:p w14:paraId="3BC3F233" w14:textId="77777777" w:rsidR="00FF5607" w:rsidRDefault="00FF5607" w:rsidP="00FF560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finds the sum of the "Quantity" fields in the "OrderDetails" table:</w:t>
      </w:r>
    </w:p>
    <w:p w14:paraId="672F72C8" w14:textId="77777777" w:rsidR="00FF5607" w:rsidRDefault="00FF5607" w:rsidP="00FF5607">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22533DD9" w14:textId="77777777" w:rsidR="00FF5607" w:rsidRDefault="00FF5607" w:rsidP="00FF5607">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SUM(Quantity)</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OrderDetails;</w:t>
      </w:r>
    </w:p>
    <w:p w14:paraId="6E78637A" w14:textId="77777777" w:rsidR="00FF5607" w:rsidRDefault="00FF5607" w:rsidP="00FF5607">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NULL values are ignored.</w:t>
      </w:r>
    </w:p>
    <w:p w14:paraId="1B8D41A0" w14:textId="77777777" w:rsidR="0030461B" w:rsidRDefault="00C939D3" w:rsidP="00C939D3">
      <w:pPr>
        <w:pStyle w:val="Heading2"/>
        <w:spacing w:before="150" w:beforeAutospacing="0" w:after="150" w:afterAutospacing="0"/>
        <w:ind w:left="-300" w:right="-300"/>
        <w:rPr>
          <w:rFonts w:ascii="Segoe UI" w:hAnsi="Segoe UI" w:cs="Segoe UI"/>
          <w:b w:val="0"/>
          <w:bCs w:val="0"/>
          <w:color w:val="FFFFFF"/>
          <w:sz w:val="48"/>
          <w:szCs w:val="48"/>
        </w:rPr>
      </w:pPr>
      <w:r>
        <w:rPr>
          <w:rFonts w:ascii="Segoe UI" w:hAnsi="Segoe UI" w:cs="Segoe UI"/>
          <w:b w:val="0"/>
          <w:bCs w:val="0"/>
          <w:color w:val="FFFFFF"/>
          <w:sz w:val="48"/>
          <w:szCs w:val="48"/>
        </w:rPr>
        <w:t>Yours</w:t>
      </w:r>
    </w:p>
    <w:p w14:paraId="151B45CF" w14:textId="77777777" w:rsidR="0030461B" w:rsidRPr="0030461B" w:rsidRDefault="0030461B" w:rsidP="0030461B">
      <w:pPr>
        <w:pStyle w:val="Heading1"/>
        <w:shd w:val="clear" w:color="auto" w:fill="FFFFFF"/>
        <w:spacing w:before="150" w:after="150"/>
        <w:rPr>
          <w:rFonts w:ascii="Segoe UI" w:hAnsi="Segoe UI" w:cs="Segoe UI"/>
          <w:b w:val="0"/>
          <w:bCs w:val="0"/>
          <w:color w:val="000000"/>
          <w:sz w:val="63"/>
          <w:szCs w:val="63"/>
        </w:rPr>
      </w:pPr>
      <w:r>
        <w:rPr>
          <w:rFonts w:ascii="Segoe UI" w:hAnsi="Segoe UI" w:cs="Segoe UI"/>
          <w:b w:val="0"/>
          <w:bCs w:val="0"/>
          <w:color w:val="000000"/>
          <w:sz w:val="63"/>
          <w:szCs w:val="63"/>
        </w:rPr>
        <w:t>SQL </w:t>
      </w:r>
      <w:r>
        <w:rPr>
          <w:rStyle w:val="colorh1"/>
          <w:rFonts w:ascii="Segoe UI" w:hAnsi="Segoe UI" w:cs="Segoe UI"/>
          <w:b w:val="0"/>
          <w:bCs w:val="0"/>
          <w:color w:val="000000"/>
          <w:sz w:val="63"/>
          <w:szCs w:val="63"/>
        </w:rPr>
        <w:t>UNION</w:t>
      </w:r>
      <w:r>
        <w:rPr>
          <w:rFonts w:ascii="Segoe UI" w:hAnsi="Segoe UI" w:cs="Segoe UI"/>
          <w:b w:val="0"/>
          <w:bCs w:val="0"/>
          <w:color w:val="000000"/>
          <w:sz w:val="63"/>
          <w:szCs w:val="63"/>
        </w:rPr>
        <w:t> Operator</w:t>
      </w:r>
    </w:p>
    <w:p w14:paraId="5251CFE5" w14:textId="77777777" w:rsidR="0030461B" w:rsidRDefault="0030461B" w:rsidP="0030461B">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SQL UNION Operator</w:t>
      </w:r>
    </w:p>
    <w:p w14:paraId="27A158CA" w14:textId="77777777" w:rsidR="0030461B" w:rsidRDefault="0030461B" w:rsidP="0030461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UNION operator is used to combine the result-set of two or more SELECT statements.</w:t>
      </w:r>
    </w:p>
    <w:p w14:paraId="73D7F3A1" w14:textId="77777777" w:rsidR="0030461B" w:rsidRDefault="0030461B" w:rsidP="0030461B">
      <w:pPr>
        <w:numPr>
          <w:ilvl w:val="0"/>
          <w:numId w:val="33"/>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Each SELECT statement within UNION must have the same number of columns</w:t>
      </w:r>
    </w:p>
    <w:p w14:paraId="3EAA54CF" w14:textId="77777777" w:rsidR="0030461B" w:rsidRDefault="0030461B" w:rsidP="0030461B">
      <w:pPr>
        <w:numPr>
          <w:ilvl w:val="0"/>
          <w:numId w:val="33"/>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The columns must also have similar data types</w:t>
      </w:r>
    </w:p>
    <w:p w14:paraId="278463A4" w14:textId="77777777" w:rsidR="0030461B" w:rsidRDefault="0030461B" w:rsidP="0030461B">
      <w:pPr>
        <w:numPr>
          <w:ilvl w:val="0"/>
          <w:numId w:val="33"/>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lastRenderedPageBreak/>
        <w:t>The columns in each SELECT statement must also be in the same order</w:t>
      </w:r>
    </w:p>
    <w:p w14:paraId="1CEF4746" w14:textId="77777777" w:rsidR="0030461B" w:rsidRDefault="0030461B" w:rsidP="0030461B">
      <w:pPr>
        <w:pStyle w:val="Heading3"/>
        <w:shd w:val="clear" w:color="auto" w:fill="FFFFFF"/>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UNION Syntax</w:t>
      </w:r>
    </w:p>
    <w:p w14:paraId="228E00DA" w14:textId="77777777" w:rsidR="0030461B" w:rsidRDefault="0030461B" w:rsidP="0030461B">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r>
        <w:rPr>
          <w:rStyle w:val="Emphasis"/>
          <w:rFonts w:ascii="Consolas" w:hAnsi="Consolas"/>
          <w:color w:val="000000"/>
          <w:sz w:val="23"/>
          <w:szCs w:val="23"/>
        </w:rPr>
        <w:t>column_name(s)</w:t>
      </w:r>
      <w:r>
        <w:rPr>
          <w:rStyle w:val="sqlcolor"/>
          <w:rFonts w:ascii="Consolas" w:hAnsi="Consolas"/>
          <w:color w:val="000000"/>
          <w:sz w:val="23"/>
          <w:szCs w:val="23"/>
        </w:rPr>
        <w:t> </w:t>
      </w:r>
      <w:r>
        <w:rPr>
          <w:rStyle w:val="sqlkeywordcolor"/>
          <w:rFonts w:ascii="Consolas" w:hAnsi="Consolas"/>
          <w:color w:val="0000CD"/>
          <w:sz w:val="23"/>
          <w:szCs w:val="23"/>
        </w:rPr>
        <w:t>FROM</w:t>
      </w:r>
      <w:r>
        <w:rPr>
          <w:rStyle w:val="sqlcolor"/>
          <w:rFonts w:ascii="Consolas" w:hAnsi="Consolas"/>
          <w:color w:val="000000"/>
          <w:sz w:val="23"/>
          <w:szCs w:val="23"/>
        </w:rPr>
        <w:t> </w:t>
      </w:r>
      <w:r>
        <w:rPr>
          <w:rStyle w:val="Emphasis"/>
          <w:rFonts w:ascii="Consolas" w:hAnsi="Consolas"/>
          <w:color w:val="000000"/>
          <w:sz w:val="23"/>
          <w:szCs w:val="23"/>
        </w:rPr>
        <w:t>table1</w:t>
      </w:r>
      <w:r>
        <w:rPr>
          <w:rFonts w:ascii="Consolas" w:hAnsi="Consolas"/>
          <w:color w:val="000000"/>
          <w:sz w:val="23"/>
          <w:szCs w:val="23"/>
        </w:rPr>
        <w:br/>
      </w:r>
      <w:r>
        <w:rPr>
          <w:rStyle w:val="sqlkeywordcolor"/>
          <w:rFonts w:ascii="Consolas" w:hAnsi="Consolas"/>
          <w:color w:val="0000CD"/>
          <w:sz w:val="23"/>
          <w:szCs w:val="23"/>
        </w:rPr>
        <w:t>UNION</w:t>
      </w:r>
      <w:r>
        <w:rPr>
          <w:rFonts w:ascii="Consolas" w:hAnsi="Consolas"/>
          <w:color w:val="000000"/>
          <w:sz w:val="23"/>
          <w:szCs w:val="23"/>
        </w:rPr>
        <w:br/>
      </w:r>
      <w:r>
        <w:rPr>
          <w:rStyle w:val="sqlkeywordcolor"/>
          <w:rFonts w:ascii="Consolas" w:hAnsi="Consolas"/>
          <w:color w:val="0000CD"/>
          <w:sz w:val="23"/>
          <w:szCs w:val="23"/>
        </w:rPr>
        <w:t>SELECT</w:t>
      </w:r>
      <w:r>
        <w:rPr>
          <w:rStyle w:val="sqlcolor"/>
          <w:rFonts w:ascii="Consolas" w:hAnsi="Consolas"/>
          <w:color w:val="000000"/>
          <w:sz w:val="23"/>
          <w:szCs w:val="23"/>
        </w:rPr>
        <w:t> </w:t>
      </w:r>
      <w:r>
        <w:rPr>
          <w:rStyle w:val="Emphasis"/>
          <w:rFonts w:ascii="Consolas" w:hAnsi="Consolas"/>
          <w:color w:val="000000"/>
          <w:sz w:val="23"/>
          <w:szCs w:val="23"/>
        </w:rPr>
        <w:t>column_name(s)</w:t>
      </w:r>
      <w:r>
        <w:rPr>
          <w:rStyle w:val="sqlcolor"/>
          <w:rFonts w:ascii="Consolas" w:hAnsi="Consolas"/>
          <w:color w:val="000000"/>
          <w:sz w:val="23"/>
          <w:szCs w:val="23"/>
        </w:rPr>
        <w:t> </w:t>
      </w:r>
      <w:r>
        <w:rPr>
          <w:rStyle w:val="sqlkeywordcolor"/>
          <w:rFonts w:ascii="Consolas" w:hAnsi="Consolas"/>
          <w:color w:val="0000CD"/>
          <w:sz w:val="23"/>
          <w:szCs w:val="23"/>
        </w:rPr>
        <w:t>FROM</w:t>
      </w:r>
      <w:r>
        <w:rPr>
          <w:rStyle w:val="sqlcolor"/>
          <w:rFonts w:ascii="Consolas" w:hAnsi="Consolas"/>
          <w:color w:val="000000"/>
          <w:sz w:val="23"/>
          <w:szCs w:val="23"/>
        </w:rPr>
        <w:t> </w:t>
      </w:r>
      <w:r>
        <w:rPr>
          <w:rStyle w:val="Emphasis"/>
          <w:rFonts w:ascii="Consolas" w:hAnsi="Consolas"/>
          <w:color w:val="000000"/>
          <w:sz w:val="23"/>
          <w:szCs w:val="23"/>
        </w:rPr>
        <w:t>table2</w:t>
      </w:r>
      <w:r>
        <w:rPr>
          <w:rStyle w:val="sqlcolor"/>
          <w:rFonts w:ascii="Consolas" w:hAnsi="Consolas"/>
          <w:color w:val="000000"/>
          <w:sz w:val="23"/>
          <w:szCs w:val="23"/>
        </w:rPr>
        <w:t>;</w:t>
      </w:r>
    </w:p>
    <w:p w14:paraId="3CC37C6B" w14:textId="77777777" w:rsidR="0030461B" w:rsidRDefault="0030461B" w:rsidP="0030461B">
      <w:pPr>
        <w:pStyle w:val="Heading3"/>
        <w:shd w:val="clear" w:color="auto" w:fill="FFFFFF"/>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UNION ALL Syntax</w:t>
      </w:r>
    </w:p>
    <w:p w14:paraId="3288EAD1" w14:textId="1E7FCBE2" w:rsidR="0030461B" w:rsidRDefault="0030461B" w:rsidP="0030461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The UNION operator selects only </w:t>
      </w:r>
      <w:r w:rsidRPr="00BA51A9">
        <w:rPr>
          <w:rFonts w:ascii="Verdana" w:hAnsi="Verdana"/>
          <w:color w:val="000000"/>
          <w:sz w:val="23"/>
          <w:szCs w:val="23"/>
          <w:highlight w:val="yellow"/>
        </w:rPr>
        <w:t>distinct</w:t>
      </w:r>
      <w:r>
        <w:rPr>
          <w:rFonts w:ascii="Verdana" w:hAnsi="Verdana"/>
          <w:color w:val="000000"/>
          <w:sz w:val="23"/>
          <w:szCs w:val="23"/>
        </w:rPr>
        <w:t xml:space="preserve"> </w:t>
      </w:r>
      <w:r w:rsidR="00BA51A9">
        <w:rPr>
          <w:rFonts w:ascii="Verdana" w:hAnsi="Verdana"/>
          <w:color w:val="000000"/>
          <w:sz w:val="23"/>
          <w:szCs w:val="23"/>
        </w:rPr>
        <w:t xml:space="preserve">(unique) </w:t>
      </w:r>
      <w:r>
        <w:rPr>
          <w:rFonts w:ascii="Verdana" w:hAnsi="Verdana"/>
          <w:color w:val="000000"/>
          <w:sz w:val="23"/>
          <w:szCs w:val="23"/>
        </w:rPr>
        <w:t>values by default. To allow duplicate values, use UNION ALL:</w:t>
      </w:r>
    </w:p>
    <w:p w14:paraId="49A51484" w14:textId="77777777" w:rsidR="0030461B" w:rsidRDefault="0030461B" w:rsidP="0030461B">
      <w:pPr>
        <w:shd w:val="clear" w:color="auto" w:fill="FFFFFF"/>
        <w:rPr>
          <w:rFonts w:ascii="Consolas" w:hAnsi="Consolas"/>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r>
        <w:rPr>
          <w:rStyle w:val="Emphasis"/>
          <w:rFonts w:ascii="Consolas" w:hAnsi="Consolas"/>
          <w:color w:val="000000"/>
          <w:sz w:val="23"/>
          <w:szCs w:val="23"/>
        </w:rPr>
        <w:t>column_name(s)</w:t>
      </w:r>
      <w:r>
        <w:rPr>
          <w:rStyle w:val="sqlcolor"/>
          <w:rFonts w:ascii="Consolas" w:hAnsi="Consolas"/>
          <w:color w:val="000000"/>
          <w:sz w:val="23"/>
          <w:szCs w:val="23"/>
        </w:rPr>
        <w:t> </w:t>
      </w:r>
      <w:r>
        <w:rPr>
          <w:rStyle w:val="sqlkeywordcolor"/>
          <w:rFonts w:ascii="Consolas" w:hAnsi="Consolas"/>
          <w:color w:val="0000CD"/>
          <w:sz w:val="23"/>
          <w:szCs w:val="23"/>
        </w:rPr>
        <w:t>FROM</w:t>
      </w:r>
      <w:r>
        <w:rPr>
          <w:rStyle w:val="sqlcolor"/>
          <w:rFonts w:ascii="Consolas" w:hAnsi="Consolas"/>
          <w:color w:val="000000"/>
          <w:sz w:val="23"/>
          <w:szCs w:val="23"/>
        </w:rPr>
        <w:t> </w:t>
      </w:r>
      <w:r>
        <w:rPr>
          <w:rStyle w:val="Emphasis"/>
          <w:rFonts w:ascii="Consolas" w:hAnsi="Consolas"/>
          <w:color w:val="000000"/>
          <w:sz w:val="23"/>
          <w:szCs w:val="23"/>
        </w:rPr>
        <w:t>table1</w:t>
      </w:r>
      <w:r>
        <w:rPr>
          <w:rFonts w:ascii="Consolas" w:hAnsi="Consolas"/>
          <w:color w:val="000000"/>
          <w:sz w:val="23"/>
          <w:szCs w:val="23"/>
        </w:rPr>
        <w:br/>
      </w:r>
      <w:r>
        <w:rPr>
          <w:rStyle w:val="sqlkeywordcolor"/>
          <w:rFonts w:ascii="Consolas" w:hAnsi="Consolas"/>
          <w:color w:val="0000CD"/>
          <w:sz w:val="23"/>
          <w:szCs w:val="23"/>
        </w:rPr>
        <w:t>UNION</w:t>
      </w:r>
      <w:r>
        <w:rPr>
          <w:rStyle w:val="sqlcolor"/>
          <w:rFonts w:ascii="Consolas" w:hAnsi="Consolas"/>
          <w:color w:val="000000"/>
          <w:sz w:val="23"/>
          <w:szCs w:val="23"/>
        </w:rPr>
        <w:t> </w:t>
      </w:r>
      <w:r>
        <w:rPr>
          <w:rStyle w:val="sqlkeywordcolor"/>
          <w:rFonts w:ascii="Consolas" w:hAnsi="Consolas"/>
          <w:color w:val="0000CD"/>
          <w:sz w:val="23"/>
          <w:szCs w:val="23"/>
        </w:rPr>
        <w:t>ALL</w:t>
      </w:r>
      <w:r>
        <w:rPr>
          <w:rFonts w:ascii="Consolas" w:hAnsi="Consolas"/>
          <w:color w:val="000000"/>
          <w:sz w:val="23"/>
          <w:szCs w:val="23"/>
        </w:rPr>
        <w:br/>
      </w:r>
      <w:r>
        <w:rPr>
          <w:rStyle w:val="sqlkeywordcolor"/>
          <w:rFonts w:ascii="Consolas" w:hAnsi="Consolas"/>
          <w:color w:val="0000CD"/>
          <w:sz w:val="23"/>
          <w:szCs w:val="23"/>
        </w:rPr>
        <w:t>SELECT</w:t>
      </w:r>
      <w:r>
        <w:rPr>
          <w:rStyle w:val="sqlcolor"/>
          <w:rFonts w:ascii="Consolas" w:hAnsi="Consolas"/>
          <w:color w:val="000000"/>
          <w:sz w:val="23"/>
          <w:szCs w:val="23"/>
        </w:rPr>
        <w:t> </w:t>
      </w:r>
      <w:r>
        <w:rPr>
          <w:rStyle w:val="Emphasis"/>
          <w:rFonts w:ascii="Consolas" w:hAnsi="Consolas"/>
          <w:color w:val="000000"/>
          <w:sz w:val="23"/>
          <w:szCs w:val="23"/>
        </w:rPr>
        <w:t>column_name(s)</w:t>
      </w:r>
      <w:r>
        <w:rPr>
          <w:rStyle w:val="sqlcolor"/>
          <w:rFonts w:ascii="Consolas" w:hAnsi="Consolas"/>
          <w:color w:val="000000"/>
          <w:sz w:val="23"/>
          <w:szCs w:val="23"/>
        </w:rPr>
        <w:t> </w:t>
      </w:r>
      <w:r>
        <w:rPr>
          <w:rStyle w:val="sqlkeywordcolor"/>
          <w:rFonts w:ascii="Consolas" w:hAnsi="Consolas"/>
          <w:color w:val="0000CD"/>
          <w:sz w:val="23"/>
          <w:szCs w:val="23"/>
        </w:rPr>
        <w:t>FROM</w:t>
      </w:r>
      <w:r>
        <w:rPr>
          <w:rStyle w:val="sqlcolor"/>
          <w:rFonts w:ascii="Consolas" w:hAnsi="Consolas"/>
          <w:color w:val="000000"/>
          <w:sz w:val="23"/>
          <w:szCs w:val="23"/>
        </w:rPr>
        <w:t> </w:t>
      </w:r>
      <w:r>
        <w:rPr>
          <w:rStyle w:val="Emphasis"/>
          <w:rFonts w:ascii="Consolas" w:hAnsi="Consolas"/>
          <w:color w:val="000000"/>
          <w:sz w:val="23"/>
          <w:szCs w:val="23"/>
        </w:rPr>
        <w:t>table2</w:t>
      </w:r>
      <w:r>
        <w:rPr>
          <w:rStyle w:val="sqlcolor"/>
          <w:rFonts w:ascii="Consolas" w:hAnsi="Consolas"/>
          <w:color w:val="000000"/>
          <w:sz w:val="23"/>
          <w:szCs w:val="23"/>
        </w:rPr>
        <w:t>;</w:t>
      </w:r>
    </w:p>
    <w:p w14:paraId="5D10D575" w14:textId="77777777" w:rsidR="0030461B" w:rsidRDefault="0030461B" w:rsidP="0030461B">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Note:</w:t>
      </w:r>
      <w:r>
        <w:rPr>
          <w:rFonts w:ascii="Verdana" w:hAnsi="Verdana"/>
          <w:color w:val="000000"/>
          <w:sz w:val="23"/>
          <w:szCs w:val="23"/>
        </w:rPr>
        <w:t> The column names in the result-set are usually equal to the column names in the first SELECT statement in the UNION.</w:t>
      </w:r>
    </w:p>
    <w:p w14:paraId="69D9CA9C" w14:textId="77777777" w:rsidR="0030461B" w:rsidRDefault="00000000" w:rsidP="0030461B">
      <w:pPr>
        <w:spacing w:before="300" w:after="300"/>
        <w:rPr>
          <w:rFonts w:ascii="Times New Roman" w:hAnsi="Times New Roman"/>
          <w:sz w:val="24"/>
          <w:szCs w:val="24"/>
        </w:rPr>
      </w:pPr>
      <w:r>
        <w:pict w14:anchorId="106984BE">
          <v:rect id="_x0000_i1072" style="width:0;height:0" o:hralign="center" o:hrstd="t" o:hrnoshade="t" o:hr="t" fillcolor="black" stroked="f"/>
        </w:pict>
      </w:r>
    </w:p>
    <w:p w14:paraId="633EAC18" w14:textId="77777777" w:rsidR="0030461B" w:rsidRDefault="0030461B" w:rsidP="0030461B">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Demo Database</w:t>
      </w:r>
    </w:p>
    <w:p w14:paraId="765D045C" w14:textId="77777777" w:rsidR="0030461B" w:rsidRDefault="0030461B" w:rsidP="0030461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this tutorial we will use the well-known Northwind sample database.</w:t>
      </w:r>
    </w:p>
    <w:p w14:paraId="697D2FFC" w14:textId="77777777" w:rsidR="0030461B" w:rsidRDefault="0030461B" w:rsidP="0030461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Below is a selection from the "Customers" table:</w:t>
      </w:r>
    </w:p>
    <w:tbl>
      <w:tblPr>
        <w:tblW w:w="13125"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443"/>
        <w:gridCol w:w="2217"/>
        <w:gridCol w:w="1530"/>
        <w:gridCol w:w="1364"/>
        <w:gridCol w:w="1156"/>
        <w:gridCol w:w="4353"/>
        <w:gridCol w:w="1062"/>
      </w:tblGrid>
      <w:tr w:rsidR="0030461B" w14:paraId="2A541A0D" w14:textId="77777777" w:rsidTr="006102EC">
        <w:tc>
          <w:tcPr>
            <w:tcW w:w="1443" w:type="dxa"/>
            <w:shd w:val="clear" w:color="auto" w:fill="FFFFFF"/>
            <w:tcMar>
              <w:top w:w="120" w:type="dxa"/>
              <w:left w:w="240" w:type="dxa"/>
              <w:bottom w:w="120" w:type="dxa"/>
              <w:right w:w="120" w:type="dxa"/>
            </w:tcMar>
            <w:hideMark/>
          </w:tcPr>
          <w:p w14:paraId="02A6CC6A" w14:textId="77777777" w:rsidR="0030461B" w:rsidRDefault="0030461B">
            <w:pPr>
              <w:spacing w:before="300" w:after="300"/>
              <w:rPr>
                <w:rFonts w:ascii="Times New Roman" w:hAnsi="Times New Roman"/>
                <w:b/>
                <w:bCs/>
                <w:sz w:val="24"/>
                <w:szCs w:val="24"/>
              </w:rPr>
            </w:pPr>
            <w:r>
              <w:rPr>
                <w:b/>
                <w:bCs/>
              </w:rPr>
              <w:t>CustomerID</w:t>
            </w:r>
          </w:p>
        </w:tc>
        <w:tc>
          <w:tcPr>
            <w:tcW w:w="2217" w:type="dxa"/>
            <w:shd w:val="clear" w:color="auto" w:fill="FFFFFF"/>
            <w:tcMar>
              <w:top w:w="120" w:type="dxa"/>
              <w:left w:w="120" w:type="dxa"/>
              <w:bottom w:w="120" w:type="dxa"/>
              <w:right w:w="120" w:type="dxa"/>
            </w:tcMar>
            <w:hideMark/>
          </w:tcPr>
          <w:p w14:paraId="53FCA745" w14:textId="77777777" w:rsidR="0030461B" w:rsidRDefault="0030461B">
            <w:pPr>
              <w:spacing w:before="300" w:after="300"/>
              <w:rPr>
                <w:b/>
                <w:bCs/>
              </w:rPr>
            </w:pPr>
            <w:r>
              <w:rPr>
                <w:b/>
                <w:bCs/>
              </w:rPr>
              <w:t>CustomerName</w:t>
            </w:r>
          </w:p>
        </w:tc>
        <w:tc>
          <w:tcPr>
            <w:tcW w:w="1530" w:type="dxa"/>
            <w:shd w:val="clear" w:color="auto" w:fill="FFFFFF"/>
            <w:tcMar>
              <w:top w:w="120" w:type="dxa"/>
              <w:left w:w="120" w:type="dxa"/>
              <w:bottom w:w="120" w:type="dxa"/>
              <w:right w:w="120" w:type="dxa"/>
            </w:tcMar>
            <w:hideMark/>
          </w:tcPr>
          <w:p w14:paraId="1EA9D4B8" w14:textId="77777777" w:rsidR="0030461B" w:rsidRDefault="0030461B">
            <w:pPr>
              <w:spacing w:before="300" w:after="300"/>
              <w:rPr>
                <w:b/>
                <w:bCs/>
              </w:rPr>
            </w:pPr>
            <w:r>
              <w:rPr>
                <w:b/>
                <w:bCs/>
              </w:rPr>
              <w:t>ContactName</w:t>
            </w:r>
          </w:p>
        </w:tc>
        <w:tc>
          <w:tcPr>
            <w:tcW w:w="1364" w:type="dxa"/>
            <w:shd w:val="clear" w:color="auto" w:fill="FFFFFF"/>
            <w:tcMar>
              <w:top w:w="120" w:type="dxa"/>
              <w:left w:w="120" w:type="dxa"/>
              <w:bottom w:w="120" w:type="dxa"/>
              <w:right w:w="120" w:type="dxa"/>
            </w:tcMar>
            <w:hideMark/>
          </w:tcPr>
          <w:p w14:paraId="7452485E" w14:textId="77777777" w:rsidR="0030461B" w:rsidRDefault="0030461B">
            <w:pPr>
              <w:spacing w:before="300" w:after="300"/>
              <w:rPr>
                <w:b/>
                <w:bCs/>
              </w:rPr>
            </w:pPr>
            <w:r>
              <w:rPr>
                <w:b/>
                <w:bCs/>
              </w:rPr>
              <w:t>Address</w:t>
            </w:r>
          </w:p>
        </w:tc>
        <w:tc>
          <w:tcPr>
            <w:tcW w:w="1156" w:type="dxa"/>
            <w:shd w:val="clear" w:color="auto" w:fill="FFFFFF"/>
            <w:tcMar>
              <w:top w:w="120" w:type="dxa"/>
              <w:left w:w="120" w:type="dxa"/>
              <w:bottom w:w="120" w:type="dxa"/>
              <w:right w:w="120" w:type="dxa"/>
            </w:tcMar>
            <w:hideMark/>
          </w:tcPr>
          <w:p w14:paraId="13AF40D4" w14:textId="77777777" w:rsidR="0030461B" w:rsidRDefault="0030461B">
            <w:pPr>
              <w:spacing w:before="300" w:after="300"/>
              <w:rPr>
                <w:b/>
                <w:bCs/>
              </w:rPr>
            </w:pPr>
            <w:r>
              <w:rPr>
                <w:b/>
                <w:bCs/>
              </w:rPr>
              <w:t>City</w:t>
            </w:r>
          </w:p>
        </w:tc>
        <w:tc>
          <w:tcPr>
            <w:tcW w:w="4353" w:type="dxa"/>
            <w:shd w:val="clear" w:color="auto" w:fill="FFFFFF"/>
            <w:tcMar>
              <w:top w:w="120" w:type="dxa"/>
              <w:left w:w="120" w:type="dxa"/>
              <w:bottom w:w="120" w:type="dxa"/>
              <w:right w:w="120" w:type="dxa"/>
            </w:tcMar>
            <w:hideMark/>
          </w:tcPr>
          <w:p w14:paraId="4556B019" w14:textId="77777777" w:rsidR="0030461B" w:rsidRDefault="0030461B">
            <w:pPr>
              <w:spacing w:before="300" w:after="300"/>
              <w:rPr>
                <w:b/>
                <w:bCs/>
              </w:rPr>
            </w:pPr>
            <w:r>
              <w:rPr>
                <w:b/>
                <w:bCs/>
              </w:rPr>
              <w:t>PostalCode</w:t>
            </w:r>
          </w:p>
        </w:tc>
        <w:tc>
          <w:tcPr>
            <w:tcW w:w="0" w:type="auto"/>
            <w:shd w:val="clear" w:color="auto" w:fill="FFFFFF"/>
            <w:tcMar>
              <w:top w:w="120" w:type="dxa"/>
              <w:left w:w="120" w:type="dxa"/>
              <w:bottom w:w="120" w:type="dxa"/>
              <w:right w:w="120" w:type="dxa"/>
            </w:tcMar>
            <w:hideMark/>
          </w:tcPr>
          <w:p w14:paraId="29AE99EE" w14:textId="77777777" w:rsidR="0030461B" w:rsidRDefault="0030461B">
            <w:pPr>
              <w:spacing w:before="300" w:after="300"/>
              <w:rPr>
                <w:b/>
                <w:bCs/>
              </w:rPr>
            </w:pPr>
            <w:r>
              <w:rPr>
                <w:b/>
                <w:bCs/>
              </w:rPr>
              <w:t>Country</w:t>
            </w:r>
          </w:p>
        </w:tc>
      </w:tr>
      <w:tr w:rsidR="0030461B" w14:paraId="63AC8337" w14:textId="77777777" w:rsidTr="006102EC">
        <w:tc>
          <w:tcPr>
            <w:tcW w:w="1443" w:type="dxa"/>
            <w:shd w:val="clear" w:color="auto" w:fill="F1F1F1"/>
            <w:tcMar>
              <w:top w:w="120" w:type="dxa"/>
              <w:left w:w="240" w:type="dxa"/>
              <w:bottom w:w="120" w:type="dxa"/>
              <w:right w:w="120" w:type="dxa"/>
            </w:tcMar>
            <w:hideMark/>
          </w:tcPr>
          <w:p w14:paraId="77782F59" w14:textId="77777777" w:rsidR="0030461B" w:rsidRDefault="0030461B">
            <w:pPr>
              <w:spacing w:before="300" w:after="300"/>
            </w:pPr>
            <w:r>
              <w:t>1</w:t>
            </w:r>
            <w:r>
              <w:br/>
            </w:r>
          </w:p>
        </w:tc>
        <w:tc>
          <w:tcPr>
            <w:tcW w:w="2217" w:type="dxa"/>
            <w:shd w:val="clear" w:color="auto" w:fill="F1F1F1"/>
            <w:tcMar>
              <w:top w:w="120" w:type="dxa"/>
              <w:left w:w="120" w:type="dxa"/>
              <w:bottom w:w="120" w:type="dxa"/>
              <w:right w:w="120" w:type="dxa"/>
            </w:tcMar>
            <w:hideMark/>
          </w:tcPr>
          <w:p w14:paraId="58BD663C" w14:textId="77777777" w:rsidR="0030461B" w:rsidRDefault="0030461B">
            <w:pPr>
              <w:spacing w:before="300" w:after="300"/>
            </w:pPr>
            <w:r>
              <w:t>Alfreds Futterkiste</w:t>
            </w:r>
          </w:p>
        </w:tc>
        <w:tc>
          <w:tcPr>
            <w:tcW w:w="1530" w:type="dxa"/>
            <w:shd w:val="clear" w:color="auto" w:fill="F1F1F1"/>
            <w:tcMar>
              <w:top w:w="120" w:type="dxa"/>
              <w:left w:w="120" w:type="dxa"/>
              <w:bottom w:w="120" w:type="dxa"/>
              <w:right w:w="120" w:type="dxa"/>
            </w:tcMar>
            <w:hideMark/>
          </w:tcPr>
          <w:p w14:paraId="75080434" w14:textId="77777777" w:rsidR="0030461B" w:rsidRDefault="0030461B">
            <w:pPr>
              <w:spacing w:before="300" w:after="300"/>
            </w:pPr>
            <w:r>
              <w:t>Maria Anders</w:t>
            </w:r>
          </w:p>
        </w:tc>
        <w:tc>
          <w:tcPr>
            <w:tcW w:w="1364" w:type="dxa"/>
            <w:shd w:val="clear" w:color="auto" w:fill="F1F1F1"/>
            <w:tcMar>
              <w:top w:w="120" w:type="dxa"/>
              <w:left w:w="120" w:type="dxa"/>
              <w:bottom w:w="120" w:type="dxa"/>
              <w:right w:w="120" w:type="dxa"/>
            </w:tcMar>
            <w:hideMark/>
          </w:tcPr>
          <w:p w14:paraId="4F963B1F" w14:textId="77777777" w:rsidR="0030461B" w:rsidRDefault="0030461B">
            <w:pPr>
              <w:spacing w:before="300" w:after="300"/>
            </w:pPr>
            <w:r>
              <w:t>Obere Str. 57</w:t>
            </w:r>
          </w:p>
        </w:tc>
        <w:tc>
          <w:tcPr>
            <w:tcW w:w="1156" w:type="dxa"/>
            <w:shd w:val="clear" w:color="auto" w:fill="F1F1F1"/>
            <w:tcMar>
              <w:top w:w="120" w:type="dxa"/>
              <w:left w:w="120" w:type="dxa"/>
              <w:bottom w:w="120" w:type="dxa"/>
              <w:right w:w="120" w:type="dxa"/>
            </w:tcMar>
            <w:hideMark/>
          </w:tcPr>
          <w:p w14:paraId="5166F465" w14:textId="77777777" w:rsidR="0030461B" w:rsidRDefault="0030461B">
            <w:pPr>
              <w:spacing w:before="300" w:after="300"/>
            </w:pPr>
            <w:r>
              <w:t>Berlin</w:t>
            </w:r>
          </w:p>
        </w:tc>
        <w:tc>
          <w:tcPr>
            <w:tcW w:w="4353" w:type="dxa"/>
            <w:shd w:val="clear" w:color="auto" w:fill="F1F1F1"/>
            <w:tcMar>
              <w:top w:w="120" w:type="dxa"/>
              <w:left w:w="120" w:type="dxa"/>
              <w:bottom w:w="120" w:type="dxa"/>
              <w:right w:w="120" w:type="dxa"/>
            </w:tcMar>
            <w:hideMark/>
          </w:tcPr>
          <w:p w14:paraId="75BAA240" w14:textId="77777777" w:rsidR="0030461B" w:rsidRDefault="0030461B">
            <w:pPr>
              <w:spacing w:before="300" w:after="300"/>
            </w:pPr>
            <w:r>
              <w:t>12209</w:t>
            </w:r>
          </w:p>
        </w:tc>
        <w:tc>
          <w:tcPr>
            <w:tcW w:w="0" w:type="auto"/>
            <w:shd w:val="clear" w:color="auto" w:fill="F1F1F1"/>
            <w:tcMar>
              <w:top w:w="120" w:type="dxa"/>
              <w:left w:w="120" w:type="dxa"/>
              <w:bottom w:w="120" w:type="dxa"/>
              <w:right w:w="120" w:type="dxa"/>
            </w:tcMar>
            <w:hideMark/>
          </w:tcPr>
          <w:p w14:paraId="13EF701B" w14:textId="77777777" w:rsidR="0030461B" w:rsidRDefault="0030461B">
            <w:pPr>
              <w:spacing w:before="300" w:after="300"/>
            </w:pPr>
            <w:r>
              <w:t>Germany</w:t>
            </w:r>
          </w:p>
        </w:tc>
      </w:tr>
      <w:tr w:rsidR="0030461B" w14:paraId="425139D5" w14:textId="77777777" w:rsidTr="006102EC">
        <w:tc>
          <w:tcPr>
            <w:tcW w:w="1443" w:type="dxa"/>
            <w:shd w:val="clear" w:color="auto" w:fill="FFFFFF"/>
            <w:tcMar>
              <w:top w:w="120" w:type="dxa"/>
              <w:left w:w="240" w:type="dxa"/>
              <w:bottom w:w="120" w:type="dxa"/>
              <w:right w:w="120" w:type="dxa"/>
            </w:tcMar>
            <w:hideMark/>
          </w:tcPr>
          <w:p w14:paraId="6C32B2CA" w14:textId="77777777" w:rsidR="0030461B" w:rsidRDefault="0030461B">
            <w:pPr>
              <w:spacing w:before="300" w:after="300"/>
            </w:pPr>
            <w:r>
              <w:t>2</w:t>
            </w:r>
          </w:p>
        </w:tc>
        <w:tc>
          <w:tcPr>
            <w:tcW w:w="2217" w:type="dxa"/>
            <w:shd w:val="clear" w:color="auto" w:fill="FFFFFF"/>
            <w:tcMar>
              <w:top w:w="120" w:type="dxa"/>
              <w:left w:w="120" w:type="dxa"/>
              <w:bottom w:w="120" w:type="dxa"/>
              <w:right w:w="120" w:type="dxa"/>
            </w:tcMar>
            <w:hideMark/>
          </w:tcPr>
          <w:p w14:paraId="7001D91B" w14:textId="77777777" w:rsidR="0030461B" w:rsidRDefault="0030461B">
            <w:pPr>
              <w:spacing w:before="300" w:after="300"/>
            </w:pPr>
            <w:r>
              <w:t xml:space="preserve">Ana Trujillo Emparedados y </w:t>
            </w:r>
            <w:r>
              <w:lastRenderedPageBreak/>
              <w:t>helados</w:t>
            </w:r>
          </w:p>
        </w:tc>
        <w:tc>
          <w:tcPr>
            <w:tcW w:w="1530" w:type="dxa"/>
            <w:shd w:val="clear" w:color="auto" w:fill="FFFFFF"/>
            <w:tcMar>
              <w:top w:w="120" w:type="dxa"/>
              <w:left w:w="120" w:type="dxa"/>
              <w:bottom w:w="120" w:type="dxa"/>
              <w:right w:w="120" w:type="dxa"/>
            </w:tcMar>
            <w:hideMark/>
          </w:tcPr>
          <w:p w14:paraId="11F2C60A" w14:textId="77777777" w:rsidR="0030461B" w:rsidRDefault="0030461B">
            <w:pPr>
              <w:spacing w:before="300" w:after="300"/>
            </w:pPr>
            <w:r>
              <w:lastRenderedPageBreak/>
              <w:t>Ana Trujillo</w:t>
            </w:r>
          </w:p>
        </w:tc>
        <w:tc>
          <w:tcPr>
            <w:tcW w:w="1364" w:type="dxa"/>
            <w:shd w:val="clear" w:color="auto" w:fill="FFFFFF"/>
            <w:tcMar>
              <w:top w:w="120" w:type="dxa"/>
              <w:left w:w="120" w:type="dxa"/>
              <w:bottom w:w="120" w:type="dxa"/>
              <w:right w:w="120" w:type="dxa"/>
            </w:tcMar>
            <w:hideMark/>
          </w:tcPr>
          <w:p w14:paraId="29A43065" w14:textId="77777777" w:rsidR="0030461B" w:rsidRDefault="0030461B">
            <w:pPr>
              <w:spacing w:before="300" w:after="300"/>
            </w:pPr>
            <w:r>
              <w:t xml:space="preserve">Avda. de la Constitución </w:t>
            </w:r>
            <w:r>
              <w:lastRenderedPageBreak/>
              <w:t>2222</w:t>
            </w:r>
          </w:p>
        </w:tc>
        <w:tc>
          <w:tcPr>
            <w:tcW w:w="1156" w:type="dxa"/>
            <w:shd w:val="clear" w:color="auto" w:fill="FFFFFF"/>
            <w:tcMar>
              <w:top w:w="120" w:type="dxa"/>
              <w:left w:w="120" w:type="dxa"/>
              <w:bottom w:w="120" w:type="dxa"/>
              <w:right w:w="120" w:type="dxa"/>
            </w:tcMar>
            <w:hideMark/>
          </w:tcPr>
          <w:p w14:paraId="1AE16677" w14:textId="77777777" w:rsidR="0030461B" w:rsidRDefault="0030461B">
            <w:pPr>
              <w:spacing w:before="300" w:after="300"/>
            </w:pPr>
            <w:r>
              <w:lastRenderedPageBreak/>
              <w:t>México D.F.</w:t>
            </w:r>
          </w:p>
        </w:tc>
        <w:tc>
          <w:tcPr>
            <w:tcW w:w="4353" w:type="dxa"/>
            <w:shd w:val="clear" w:color="auto" w:fill="FFFFFF"/>
            <w:tcMar>
              <w:top w:w="120" w:type="dxa"/>
              <w:left w:w="120" w:type="dxa"/>
              <w:bottom w:w="120" w:type="dxa"/>
              <w:right w:w="120" w:type="dxa"/>
            </w:tcMar>
            <w:hideMark/>
          </w:tcPr>
          <w:p w14:paraId="5424998D" w14:textId="77777777" w:rsidR="0030461B" w:rsidRDefault="0030461B">
            <w:pPr>
              <w:spacing w:before="300" w:after="300"/>
            </w:pPr>
            <w:r>
              <w:t>05021</w:t>
            </w:r>
          </w:p>
        </w:tc>
        <w:tc>
          <w:tcPr>
            <w:tcW w:w="0" w:type="auto"/>
            <w:shd w:val="clear" w:color="auto" w:fill="FFFFFF"/>
            <w:tcMar>
              <w:top w:w="120" w:type="dxa"/>
              <w:left w:w="120" w:type="dxa"/>
              <w:bottom w:w="120" w:type="dxa"/>
              <w:right w:w="120" w:type="dxa"/>
            </w:tcMar>
            <w:hideMark/>
          </w:tcPr>
          <w:p w14:paraId="1B23AA84" w14:textId="77777777" w:rsidR="0030461B" w:rsidRDefault="0030461B">
            <w:pPr>
              <w:spacing w:before="300" w:after="300"/>
            </w:pPr>
            <w:r>
              <w:t>Mexico</w:t>
            </w:r>
          </w:p>
        </w:tc>
      </w:tr>
      <w:tr w:rsidR="0030461B" w14:paraId="2756F417" w14:textId="77777777" w:rsidTr="006102EC">
        <w:tc>
          <w:tcPr>
            <w:tcW w:w="1443" w:type="dxa"/>
            <w:shd w:val="clear" w:color="auto" w:fill="F1F1F1"/>
            <w:tcMar>
              <w:top w:w="120" w:type="dxa"/>
              <w:left w:w="240" w:type="dxa"/>
              <w:bottom w:w="120" w:type="dxa"/>
              <w:right w:w="120" w:type="dxa"/>
            </w:tcMar>
            <w:hideMark/>
          </w:tcPr>
          <w:p w14:paraId="41247CD7" w14:textId="77777777" w:rsidR="0030461B" w:rsidRDefault="0030461B">
            <w:pPr>
              <w:spacing w:before="300" w:after="300"/>
            </w:pPr>
            <w:r>
              <w:t>3</w:t>
            </w:r>
          </w:p>
        </w:tc>
        <w:tc>
          <w:tcPr>
            <w:tcW w:w="2217" w:type="dxa"/>
            <w:shd w:val="clear" w:color="auto" w:fill="F1F1F1"/>
            <w:tcMar>
              <w:top w:w="120" w:type="dxa"/>
              <w:left w:w="120" w:type="dxa"/>
              <w:bottom w:w="120" w:type="dxa"/>
              <w:right w:w="120" w:type="dxa"/>
            </w:tcMar>
            <w:hideMark/>
          </w:tcPr>
          <w:p w14:paraId="2FD6237E" w14:textId="77777777" w:rsidR="0030461B" w:rsidRDefault="0030461B">
            <w:pPr>
              <w:spacing w:before="300" w:after="300"/>
            </w:pPr>
            <w:r>
              <w:t>Antonio Moreno Taquería</w:t>
            </w:r>
          </w:p>
        </w:tc>
        <w:tc>
          <w:tcPr>
            <w:tcW w:w="1530" w:type="dxa"/>
            <w:shd w:val="clear" w:color="auto" w:fill="F1F1F1"/>
            <w:tcMar>
              <w:top w:w="120" w:type="dxa"/>
              <w:left w:w="120" w:type="dxa"/>
              <w:bottom w:w="120" w:type="dxa"/>
              <w:right w:w="120" w:type="dxa"/>
            </w:tcMar>
            <w:hideMark/>
          </w:tcPr>
          <w:p w14:paraId="451C5504" w14:textId="77777777" w:rsidR="0030461B" w:rsidRDefault="0030461B">
            <w:pPr>
              <w:spacing w:before="300" w:after="300"/>
            </w:pPr>
            <w:r>
              <w:t>Antonio Moreno</w:t>
            </w:r>
          </w:p>
        </w:tc>
        <w:tc>
          <w:tcPr>
            <w:tcW w:w="1364" w:type="dxa"/>
            <w:shd w:val="clear" w:color="auto" w:fill="F1F1F1"/>
            <w:tcMar>
              <w:top w:w="120" w:type="dxa"/>
              <w:left w:w="120" w:type="dxa"/>
              <w:bottom w:w="120" w:type="dxa"/>
              <w:right w:w="120" w:type="dxa"/>
            </w:tcMar>
            <w:hideMark/>
          </w:tcPr>
          <w:p w14:paraId="6AF655CA" w14:textId="77777777" w:rsidR="0030461B" w:rsidRDefault="0030461B">
            <w:pPr>
              <w:spacing w:before="300" w:after="300"/>
            </w:pPr>
            <w:r>
              <w:t>Mataderos 2312</w:t>
            </w:r>
          </w:p>
        </w:tc>
        <w:tc>
          <w:tcPr>
            <w:tcW w:w="1156" w:type="dxa"/>
            <w:shd w:val="clear" w:color="auto" w:fill="F1F1F1"/>
            <w:tcMar>
              <w:top w:w="120" w:type="dxa"/>
              <w:left w:w="120" w:type="dxa"/>
              <w:bottom w:w="120" w:type="dxa"/>
              <w:right w:w="120" w:type="dxa"/>
            </w:tcMar>
            <w:hideMark/>
          </w:tcPr>
          <w:p w14:paraId="07461056" w14:textId="77777777" w:rsidR="0030461B" w:rsidRDefault="0030461B">
            <w:pPr>
              <w:spacing w:before="300" w:after="300"/>
            </w:pPr>
            <w:r>
              <w:t>México D.F.</w:t>
            </w:r>
          </w:p>
        </w:tc>
        <w:tc>
          <w:tcPr>
            <w:tcW w:w="4353" w:type="dxa"/>
            <w:shd w:val="clear" w:color="auto" w:fill="F1F1F1"/>
            <w:tcMar>
              <w:top w:w="120" w:type="dxa"/>
              <w:left w:w="120" w:type="dxa"/>
              <w:bottom w:w="120" w:type="dxa"/>
              <w:right w:w="120" w:type="dxa"/>
            </w:tcMar>
            <w:hideMark/>
          </w:tcPr>
          <w:p w14:paraId="25ED60BA" w14:textId="77777777" w:rsidR="0030461B" w:rsidRDefault="0030461B">
            <w:pPr>
              <w:spacing w:before="300" w:after="300"/>
            </w:pPr>
            <w:r>
              <w:t>05023</w:t>
            </w:r>
          </w:p>
        </w:tc>
        <w:tc>
          <w:tcPr>
            <w:tcW w:w="0" w:type="auto"/>
            <w:shd w:val="clear" w:color="auto" w:fill="F1F1F1"/>
            <w:tcMar>
              <w:top w:w="120" w:type="dxa"/>
              <w:left w:w="120" w:type="dxa"/>
              <w:bottom w:w="120" w:type="dxa"/>
              <w:right w:w="120" w:type="dxa"/>
            </w:tcMar>
            <w:hideMark/>
          </w:tcPr>
          <w:p w14:paraId="1EA47CDD" w14:textId="77777777" w:rsidR="0030461B" w:rsidRDefault="0030461B">
            <w:pPr>
              <w:spacing w:before="300" w:after="300"/>
            </w:pPr>
            <w:r>
              <w:t>Mexico</w:t>
            </w:r>
          </w:p>
        </w:tc>
      </w:tr>
    </w:tbl>
    <w:p w14:paraId="4DDEECF9" w14:textId="77777777" w:rsidR="0030461B" w:rsidRDefault="0030461B" w:rsidP="0030461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And a selection from the "Suppliers" table:</w:t>
      </w:r>
    </w:p>
    <w:tbl>
      <w:tblPr>
        <w:tblW w:w="13125"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964"/>
        <w:gridCol w:w="1539"/>
        <w:gridCol w:w="1687"/>
        <w:gridCol w:w="1710"/>
        <w:gridCol w:w="1440"/>
        <w:gridCol w:w="3676"/>
        <w:gridCol w:w="1109"/>
      </w:tblGrid>
      <w:tr w:rsidR="0030461B" w14:paraId="0A7DF061" w14:textId="77777777" w:rsidTr="006102EC">
        <w:tc>
          <w:tcPr>
            <w:tcW w:w="1964" w:type="dxa"/>
            <w:shd w:val="clear" w:color="auto" w:fill="FFFFFF"/>
            <w:tcMar>
              <w:top w:w="120" w:type="dxa"/>
              <w:left w:w="240" w:type="dxa"/>
              <w:bottom w:w="120" w:type="dxa"/>
              <w:right w:w="120" w:type="dxa"/>
            </w:tcMar>
            <w:hideMark/>
          </w:tcPr>
          <w:p w14:paraId="7C35E565" w14:textId="77777777" w:rsidR="0030461B" w:rsidRDefault="0030461B">
            <w:pPr>
              <w:spacing w:before="300" w:after="300"/>
              <w:rPr>
                <w:rFonts w:ascii="Times New Roman" w:hAnsi="Times New Roman"/>
                <w:b/>
                <w:bCs/>
                <w:sz w:val="24"/>
                <w:szCs w:val="24"/>
              </w:rPr>
            </w:pPr>
            <w:r>
              <w:rPr>
                <w:b/>
                <w:bCs/>
              </w:rPr>
              <w:t>SupplierID</w:t>
            </w:r>
          </w:p>
        </w:tc>
        <w:tc>
          <w:tcPr>
            <w:tcW w:w="1539" w:type="dxa"/>
            <w:shd w:val="clear" w:color="auto" w:fill="FFFFFF"/>
            <w:tcMar>
              <w:top w:w="120" w:type="dxa"/>
              <w:left w:w="120" w:type="dxa"/>
              <w:bottom w:w="120" w:type="dxa"/>
              <w:right w:w="120" w:type="dxa"/>
            </w:tcMar>
            <w:hideMark/>
          </w:tcPr>
          <w:p w14:paraId="3AAE44D5" w14:textId="77777777" w:rsidR="0030461B" w:rsidRDefault="0030461B">
            <w:pPr>
              <w:spacing w:before="300" w:after="300"/>
              <w:rPr>
                <w:b/>
                <w:bCs/>
              </w:rPr>
            </w:pPr>
            <w:r>
              <w:rPr>
                <w:b/>
                <w:bCs/>
              </w:rPr>
              <w:t>SupplierName</w:t>
            </w:r>
          </w:p>
        </w:tc>
        <w:tc>
          <w:tcPr>
            <w:tcW w:w="1687" w:type="dxa"/>
            <w:shd w:val="clear" w:color="auto" w:fill="FFFFFF"/>
            <w:tcMar>
              <w:top w:w="120" w:type="dxa"/>
              <w:left w:w="120" w:type="dxa"/>
              <w:bottom w:w="120" w:type="dxa"/>
              <w:right w:w="120" w:type="dxa"/>
            </w:tcMar>
            <w:hideMark/>
          </w:tcPr>
          <w:p w14:paraId="4A938402" w14:textId="77777777" w:rsidR="0030461B" w:rsidRDefault="0030461B">
            <w:pPr>
              <w:spacing w:before="300" w:after="300"/>
              <w:rPr>
                <w:b/>
                <w:bCs/>
              </w:rPr>
            </w:pPr>
            <w:r>
              <w:rPr>
                <w:b/>
                <w:bCs/>
              </w:rPr>
              <w:t>ContactName</w:t>
            </w:r>
          </w:p>
        </w:tc>
        <w:tc>
          <w:tcPr>
            <w:tcW w:w="1710" w:type="dxa"/>
            <w:shd w:val="clear" w:color="auto" w:fill="FFFFFF"/>
            <w:tcMar>
              <w:top w:w="120" w:type="dxa"/>
              <w:left w:w="120" w:type="dxa"/>
              <w:bottom w:w="120" w:type="dxa"/>
              <w:right w:w="120" w:type="dxa"/>
            </w:tcMar>
            <w:hideMark/>
          </w:tcPr>
          <w:p w14:paraId="183C1865" w14:textId="77777777" w:rsidR="0030461B" w:rsidRDefault="0030461B">
            <w:pPr>
              <w:spacing w:before="300" w:after="300"/>
              <w:rPr>
                <w:b/>
                <w:bCs/>
              </w:rPr>
            </w:pPr>
            <w:r>
              <w:rPr>
                <w:b/>
                <w:bCs/>
              </w:rPr>
              <w:t>Address</w:t>
            </w:r>
          </w:p>
        </w:tc>
        <w:tc>
          <w:tcPr>
            <w:tcW w:w="1440" w:type="dxa"/>
            <w:shd w:val="clear" w:color="auto" w:fill="FFFFFF"/>
            <w:tcMar>
              <w:top w:w="120" w:type="dxa"/>
              <w:left w:w="120" w:type="dxa"/>
              <w:bottom w:w="120" w:type="dxa"/>
              <w:right w:w="120" w:type="dxa"/>
            </w:tcMar>
            <w:hideMark/>
          </w:tcPr>
          <w:p w14:paraId="5480A219" w14:textId="77777777" w:rsidR="0030461B" w:rsidRDefault="0030461B">
            <w:pPr>
              <w:spacing w:before="300" w:after="300"/>
              <w:rPr>
                <w:b/>
                <w:bCs/>
              </w:rPr>
            </w:pPr>
            <w:r>
              <w:rPr>
                <w:b/>
                <w:bCs/>
              </w:rPr>
              <w:t>City</w:t>
            </w:r>
          </w:p>
        </w:tc>
        <w:tc>
          <w:tcPr>
            <w:tcW w:w="3676" w:type="dxa"/>
            <w:shd w:val="clear" w:color="auto" w:fill="FFFFFF"/>
            <w:tcMar>
              <w:top w:w="120" w:type="dxa"/>
              <w:left w:w="120" w:type="dxa"/>
              <w:bottom w:w="120" w:type="dxa"/>
              <w:right w:w="120" w:type="dxa"/>
            </w:tcMar>
            <w:hideMark/>
          </w:tcPr>
          <w:p w14:paraId="65D776E4" w14:textId="77777777" w:rsidR="0030461B" w:rsidRDefault="0030461B">
            <w:pPr>
              <w:spacing w:before="300" w:after="300"/>
              <w:rPr>
                <w:b/>
                <w:bCs/>
              </w:rPr>
            </w:pPr>
            <w:r>
              <w:rPr>
                <w:b/>
                <w:bCs/>
              </w:rPr>
              <w:t>PostalCode</w:t>
            </w:r>
          </w:p>
        </w:tc>
        <w:tc>
          <w:tcPr>
            <w:tcW w:w="0" w:type="auto"/>
            <w:shd w:val="clear" w:color="auto" w:fill="FFFFFF"/>
            <w:tcMar>
              <w:top w:w="120" w:type="dxa"/>
              <w:left w:w="120" w:type="dxa"/>
              <w:bottom w:w="120" w:type="dxa"/>
              <w:right w:w="120" w:type="dxa"/>
            </w:tcMar>
            <w:hideMark/>
          </w:tcPr>
          <w:p w14:paraId="15F8F28E" w14:textId="77777777" w:rsidR="0030461B" w:rsidRDefault="0030461B">
            <w:pPr>
              <w:spacing w:before="300" w:after="300"/>
              <w:rPr>
                <w:b/>
                <w:bCs/>
              </w:rPr>
            </w:pPr>
            <w:r>
              <w:rPr>
                <w:b/>
                <w:bCs/>
              </w:rPr>
              <w:t>Country</w:t>
            </w:r>
          </w:p>
        </w:tc>
      </w:tr>
      <w:tr w:rsidR="0030461B" w14:paraId="202228B9" w14:textId="77777777" w:rsidTr="006102EC">
        <w:tc>
          <w:tcPr>
            <w:tcW w:w="0" w:type="auto"/>
            <w:shd w:val="clear" w:color="auto" w:fill="F1F1F1"/>
            <w:tcMar>
              <w:top w:w="120" w:type="dxa"/>
              <w:left w:w="240" w:type="dxa"/>
              <w:bottom w:w="120" w:type="dxa"/>
              <w:right w:w="120" w:type="dxa"/>
            </w:tcMar>
            <w:hideMark/>
          </w:tcPr>
          <w:p w14:paraId="1C7B74F5" w14:textId="77777777" w:rsidR="0030461B" w:rsidRDefault="0030461B">
            <w:pPr>
              <w:spacing w:before="300" w:after="300"/>
            </w:pPr>
            <w:r>
              <w:t>1</w:t>
            </w:r>
          </w:p>
        </w:tc>
        <w:tc>
          <w:tcPr>
            <w:tcW w:w="1539" w:type="dxa"/>
            <w:shd w:val="clear" w:color="auto" w:fill="F1F1F1"/>
            <w:tcMar>
              <w:top w:w="120" w:type="dxa"/>
              <w:left w:w="120" w:type="dxa"/>
              <w:bottom w:w="120" w:type="dxa"/>
              <w:right w:w="120" w:type="dxa"/>
            </w:tcMar>
            <w:hideMark/>
          </w:tcPr>
          <w:p w14:paraId="4742ABED" w14:textId="77777777" w:rsidR="0030461B" w:rsidRDefault="0030461B">
            <w:pPr>
              <w:spacing w:before="300" w:after="300"/>
            </w:pPr>
            <w:r>
              <w:t>Exotic Liquid</w:t>
            </w:r>
          </w:p>
        </w:tc>
        <w:tc>
          <w:tcPr>
            <w:tcW w:w="1687" w:type="dxa"/>
            <w:shd w:val="clear" w:color="auto" w:fill="F1F1F1"/>
            <w:tcMar>
              <w:top w:w="120" w:type="dxa"/>
              <w:left w:w="120" w:type="dxa"/>
              <w:bottom w:w="120" w:type="dxa"/>
              <w:right w:w="120" w:type="dxa"/>
            </w:tcMar>
            <w:hideMark/>
          </w:tcPr>
          <w:p w14:paraId="63CA8387" w14:textId="77777777" w:rsidR="0030461B" w:rsidRDefault="0030461B">
            <w:pPr>
              <w:spacing w:before="300" w:after="300"/>
            </w:pPr>
            <w:r>
              <w:t>Charlotte Cooper</w:t>
            </w:r>
          </w:p>
        </w:tc>
        <w:tc>
          <w:tcPr>
            <w:tcW w:w="1710" w:type="dxa"/>
            <w:shd w:val="clear" w:color="auto" w:fill="F1F1F1"/>
            <w:tcMar>
              <w:top w:w="120" w:type="dxa"/>
              <w:left w:w="120" w:type="dxa"/>
              <w:bottom w:w="120" w:type="dxa"/>
              <w:right w:w="120" w:type="dxa"/>
            </w:tcMar>
            <w:hideMark/>
          </w:tcPr>
          <w:p w14:paraId="6B24C97A" w14:textId="77777777" w:rsidR="0030461B" w:rsidRDefault="0030461B">
            <w:pPr>
              <w:spacing w:before="300" w:after="300"/>
            </w:pPr>
            <w:r>
              <w:t>49 Gilbert St.</w:t>
            </w:r>
          </w:p>
        </w:tc>
        <w:tc>
          <w:tcPr>
            <w:tcW w:w="1440" w:type="dxa"/>
            <w:shd w:val="clear" w:color="auto" w:fill="F1F1F1"/>
            <w:tcMar>
              <w:top w:w="120" w:type="dxa"/>
              <w:left w:w="120" w:type="dxa"/>
              <w:bottom w:w="120" w:type="dxa"/>
              <w:right w:w="120" w:type="dxa"/>
            </w:tcMar>
            <w:hideMark/>
          </w:tcPr>
          <w:p w14:paraId="7D523BB0" w14:textId="77777777" w:rsidR="0030461B" w:rsidRDefault="0030461B">
            <w:pPr>
              <w:spacing w:before="300" w:after="300"/>
            </w:pPr>
            <w:r>
              <w:t>London</w:t>
            </w:r>
          </w:p>
        </w:tc>
        <w:tc>
          <w:tcPr>
            <w:tcW w:w="3676" w:type="dxa"/>
            <w:shd w:val="clear" w:color="auto" w:fill="F1F1F1"/>
            <w:tcMar>
              <w:top w:w="120" w:type="dxa"/>
              <w:left w:w="120" w:type="dxa"/>
              <w:bottom w:w="120" w:type="dxa"/>
              <w:right w:w="120" w:type="dxa"/>
            </w:tcMar>
            <w:hideMark/>
          </w:tcPr>
          <w:p w14:paraId="56C8BE34" w14:textId="77777777" w:rsidR="0030461B" w:rsidRDefault="0030461B">
            <w:pPr>
              <w:spacing w:before="300" w:after="300"/>
            </w:pPr>
            <w:r>
              <w:t>EC1 4SD</w:t>
            </w:r>
          </w:p>
        </w:tc>
        <w:tc>
          <w:tcPr>
            <w:tcW w:w="0" w:type="auto"/>
            <w:shd w:val="clear" w:color="auto" w:fill="F1F1F1"/>
            <w:tcMar>
              <w:top w:w="120" w:type="dxa"/>
              <w:left w:w="120" w:type="dxa"/>
              <w:bottom w:w="120" w:type="dxa"/>
              <w:right w:w="120" w:type="dxa"/>
            </w:tcMar>
            <w:hideMark/>
          </w:tcPr>
          <w:p w14:paraId="6E35C70D" w14:textId="77777777" w:rsidR="0030461B" w:rsidRDefault="0030461B">
            <w:pPr>
              <w:spacing w:before="300" w:after="300"/>
            </w:pPr>
            <w:r>
              <w:t>UK</w:t>
            </w:r>
          </w:p>
        </w:tc>
      </w:tr>
      <w:tr w:rsidR="0030461B" w14:paraId="538C656E" w14:textId="77777777" w:rsidTr="006102EC">
        <w:tc>
          <w:tcPr>
            <w:tcW w:w="0" w:type="auto"/>
            <w:shd w:val="clear" w:color="auto" w:fill="FFFFFF"/>
            <w:tcMar>
              <w:top w:w="120" w:type="dxa"/>
              <w:left w:w="240" w:type="dxa"/>
              <w:bottom w:w="120" w:type="dxa"/>
              <w:right w:w="120" w:type="dxa"/>
            </w:tcMar>
            <w:hideMark/>
          </w:tcPr>
          <w:p w14:paraId="5981035E" w14:textId="77777777" w:rsidR="0030461B" w:rsidRDefault="0030461B">
            <w:pPr>
              <w:spacing w:before="300" w:after="300"/>
            </w:pPr>
            <w:r>
              <w:t>2</w:t>
            </w:r>
          </w:p>
        </w:tc>
        <w:tc>
          <w:tcPr>
            <w:tcW w:w="1539" w:type="dxa"/>
            <w:shd w:val="clear" w:color="auto" w:fill="FFFFFF"/>
            <w:tcMar>
              <w:top w:w="120" w:type="dxa"/>
              <w:left w:w="120" w:type="dxa"/>
              <w:bottom w:w="120" w:type="dxa"/>
              <w:right w:w="120" w:type="dxa"/>
            </w:tcMar>
            <w:hideMark/>
          </w:tcPr>
          <w:p w14:paraId="456B15E6" w14:textId="77777777" w:rsidR="0030461B" w:rsidRDefault="0030461B">
            <w:pPr>
              <w:spacing w:before="300" w:after="300"/>
            </w:pPr>
            <w:r>
              <w:t>New Orleans Cajun Delights</w:t>
            </w:r>
          </w:p>
        </w:tc>
        <w:tc>
          <w:tcPr>
            <w:tcW w:w="1687" w:type="dxa"/>
            <w:shd w:val="clear" w:color="auto" w:fill="FFFFFF"/>
            <w:tcMar>
              <w:top w:w="120" w:type="dxa"/>
              <w:left w:w="120" w:type="dxa"/>
              <w:bottom w:w="120" w:type="dxa"/>
              <w:right w:w="120" w:type="dxa"/>
            </w:tcMar>
            <w:hideMark/>
          </w:tcPr>
          <w:p w14:paraId="3833EFD9" w14:textId="77777777" w:rsidR="0030461B" w:rsidRDefault="0030461B">
            <w:pPr>
              <w:spacing w:before="300" w:after="300"/>
            </w:pPr>
            <w:r>
              <w:t>Shelley Burke</w:t>
            </w:r>
          </w:p>
        </w:tc>
        <w:tc>
          <w:tcPr>
            <w:tcW w:w="1710" w:type="dxa"/>
            <w:shd w:val="clear" w:color="auto" w:fill="FFFFFF"/>
            <w:tcMar>
              <w:top w:w="120" w:type="dxa"/>
              <w:left w:w="120" w:type="dxa"/>
              <w:bottom w:w="120" w:type="dxa"/>
              <w:right w:w="120" w:type="dxa"/>
            </w:tcMar>
            <w:hideMark/>
          </w:tcPr>
          <w:p w14:paraId="3B8522C3" w14:textId="77777777" w:rsidR="0030461B" w:rsidRDefault="0030461B">
            <w:pPr>
              <w:spacing w:before="300" w:after="300"/>
            </w:pPr>
            <w:r>
              <w:t>P.O. Box 78934</w:t>
            </w:r>
          </w:p>
        </w:tc>
        <w:tc>
          <w:tcPr>
            <w:tcW w:w="1440" w:type="dxa"/>
            <w:shd w:val="clear" w:color="auto" w:fill="FFFFFF"/>
            <w:tcMar>
              <w:top w:w="120" w:type="dxa"/>
              <w:left w:w="120" w:type="dxa"/>
              <w:bottom w:w="120" w:type="dxa"/>
              <w:right w:w="120" w:type="dxa"/>
            </w:tcMar>
            <w:hideMark/>
          </w:tcPr>
          <w:p w14:paraId="7D935EE3" w14:textId="77777777" w:rsidR="0030461B" w:rsidRDefault="0030461B">
            <w:pPr>
              <w:spacing w:before="300" w:after="300"/>
            </w:pPr>
            <w:r>
              <w:t>New Orleans</w:t>
            </w:r>
          </w:p>
        </w:tc>
        <w:tc>
          <w:tcPr>
            <w:tcW w:w="3676" w:type="dxa"/>
            <w:shd w:val="clear" w:color="auto" w:fill="FFFFFF"/>
            <w:tcMar>
              <w:top w:w="120" w:type="dxa"/>
              <w:left w:w="120" w:type="dxa"/>
              <w:bottom w:w="120" w:type="dxa"/>
              <w:right w:w="120" w:type="dxa"/>
            </w:tcMar>
            <w:hideMark/>
          </w:tcPr>
          <w:p w14:paraId="19AC38AE" w14:textId="77777777" w:rsidR="0030461B" w:rsidRDefault="0030461B">
            <w:pPr>
              <w:spacing w:before="300" w:after="300"/>
            </w:pPr>
            <w:r>
              <w:t>70117</w:t>
            </w:r>
          </w:p>
        </w:tc>
        <w:tc>
          <w:tcPr>
            <w:tcW w:w="0" w:type="auto"/>
            <w:shd w:val="clear" w:color="auto" w:fill="FFFFFF"/>
            <w:tcMar>
              <w:top w:w="120" w:type="dxa"/>
              <w:left w:w="120" w:type="dxa"/>
              <w:bottom w:w="120" w:type="dxa"/>
              <w:right w:w="120" w:type="dxa"/>
            </w:tcMar>
            <w:hideMark/>
          </w:tcPr>
          <w:p w14:paraId="7F073BC1" w14:textId="77777777" w:rsidR="0030461B" w:rsidRDefault="0030461B">
            <w:pPr>
              <w:spacing w:before="300" w:after="300"/>
            </w:pPr>
            <w:r>
              <w:t>USA</w:t>
            </w:r>
          </w:p>
        </w:tc>
      </w:tr>
      <w:tr w:rsidR="0030461B" w14:paraId="6A42EA49" w14:textId="77777777" w:rsidTr="006102EC">
        <w:tc>
          <w:tcPr>
            <w:tcW w:w="0" w:type="auto"/>
            <w:shd w:val="clear" w:color="auto" w:fill="F1F1F1"/>
            <w:tcMar>
              <w:top w:w="120" w:type="dxa"/>
              <w:left w:w="240" w:type="dxa"/>
              <w:bottom w:w="120" w:type="dxa"/>
              <w:right w:w="120" w:type="dxa"/>
            </w:tcMar>
            <w:hideMark/>
          </w:tcPr>
          <w:p w14:paraId="4C1C12CA" w14:textId="77777777" w:rsidR="0030461B" w:rsidRDefault="0030461B">
            <w:pPr>
              <w:spacing w:before="300" w:after="300"/>
            </w:pPr>
            <w:r>
              <w:t>3</w:t>
            </w:r>
          </w:p>
        </w:tc>
        <w:tc>
          <w:tcPr>
            <w:tcW w:w="1539" w:type="dxa"/>
            <w:shd w:val="clear" w:color="auto" w:fill="F1F1F1"/>
            <w:tcMar>
              <w:top w:w="120" w:type="dxa"/>
              <w:left w:w="120" w:type="dxa"/>
              <w:bottom w:w="120" w:type="dxa"/>
              <w:right w:w="120" w:type="dxa"/>
            </w:tcMar>
            <w:hideMark/>
          </w:tcPr>
          <w:p w14:paraId="6C09A373" w14:textId="77777777" w:rsidR="0030461B" w:rsidRDefault="0030461B">
            <w:pPr>
              <w:spacing w:before="300" w:after="300"/>
            </w:pPr>
            <w:r>
              <w:t>Grandma Kelly's Homestead</w:t>
            </w:r>
          </w:p>
        </w:tc>
        <w:tc>
          <w:tcPr>
            <w:tcW w:w="1687" w:type="dxa"/>
            <w:shd w:val="clear" w:color="auto" w:fill="F1F1F1"/>
            <w:tcMar>
              <w:top w:w="120" w:type="dxa"/>
              <w:left w:w="120" w:type="dxa"/>
              <w:bottom w:w="120" w:type="dxa"/>
              <w:right w:w="120" w:type="dxa"/>
            </w:tcMar>
            <w:hideMark/>
          </w:tcPr>
          <w:p w14:paraId="48D06B56" w14:textId="77777777" w:rsidR="0030461B" w:rsidRDefault="0030461B">
            <w:pPr>
              <w:spacing w:before="300" w:after="300"/>
            </w:pPr>
            <w:r>
              <w:t>Regina Murphy</w:t>
            </w:r>
          </w:p>
        </w:tc>
        <w:tc>
          <w:tcPr>
            <w:tcW w:w="1710" w:type="dxa"/>
            <w:shd w:val="clear" w:color="auto" w:fill="F1F1F1"/>
            <w:tcMar>
              <w:top w:w="120" w:type="dxa"/>
              <w:left w:w="120" w:type="dxa"/>
              <w:bottom w:w="120" w:type="dxa"/>
              <w:right w:w="120" w:type="dxa"/>
            </w:tcMar>
            <w:hideMark/>
          </w:tcPr>
          <w:p w14:paraId="7EB2A61E" w14:textId="77777777" w:rsidR="0030461B" w:rsidRDefault="0030461B">
            <w:pPr>
              <w:spacing w:before="300" w:after="300"/>
            </w:pPr>
            <w:r>
              <w:t>707 Oxford Rd.</w:t>
            </w:r>
          </w:p>
        </w:tc>
        <w:tc>
          <w:tcPr>
            <w:tcW w:w="1440" w:type="dxa"/>
            <w:shd w:val="clear" w:color="auto" w:fill="F1F1F1"/>
            <w:tcMar>
              <w:top w:w="120" w:type="dxa"/>
              <w:left w:w="120" w:type="dxa"/>
              <w:bottom w:w="120" w:type="dxa"/>
              <w:right w:w="120" w:type="dxa"/>
            </w:tcMar>
            <w:hideMark/>
          </w:tcPr>
          <w:p w14:paraId="269BD1F9" w14:textId="77777777" w:rsidR="0030461B" w:rsidRDefault="0030461B">
            <w:pPr>
              <w:spacing w:before="300" w:after="300"/>
            </w:pPr>
            <w:r>
              <w:t>Ann Arbor</w:t>
            </w:r>
          </w:p>
        </w:tc>
        <w:tc>
          <w:tcPr>
            <w:tcW w:w="3676" w:type="dxa"/>
            <w:shd w:val="clear" w:color="auto" w:fill="F1F1F1"/>
            <w:tcMar>
              <w:top w:w="120" w:type="dxa"/>
              <w:left w:w="120" w:type="dxa"/>
              <w:bottom w:w="120" w:type="dxa"/>
              <w:right w:w="120" w:type="dxa"/>
            </w:tcMar>
            <w:hideMark/>
          </w:tcPr>
          <w:p w14:paraId="42D307B6" w14:textId="77777777" w:rsidR="0030461B" w:rsidRDefault="0030461B">
            <w:pPr>
              <w:spacing w:before="300" w:after="300"/>
            </w:pPr>
            <w:r>
              <w:t>48104</w:t>
            </w:r>
          </w:p>
        </w:tc>
        <w:tc>
          <w:tcPr>
            <w:tcW w:w="0" w:type="auto"/>
            <w:shd w:val="clear" w:color="auto" w:fill="F1F1F1"/>
            <w:tcMar>
              <w:top w:w="120" w:type="dxa"/>
              <w:left w:w="120" w:type="dxa"/>
              <w:bottom w:w="120" w:type="dxa"/>
              <w:right w:w="120" w:type="dxa"/>
            </w:tcMar>
            <w:hideMark/>
          </w:tcPr>
          <w:p w14:paraId="34DBAB2F" w14:textId="77777777" w:rsidR="0030461B" w:rsidRDefault="0030461B">
            <w:pPr>
              <w:spacing w:before="300" w:after="300"/>
            </w:pPr>
            <w:r>
              <w:t>USA</w:t>
            </w:r>
          </w:p>
        </w:tc>
      </w:tr>
    </w:tbl>
    <w:p w14:paraId="2422E5E9" w14:textId="77777777" w:rsidR="0030461B" w:rsidRDefault="00000000" w:rsidP="0030461B">
      <w:pPr>
        <w:spacing w:before="300" w:after="300"/>
        <w:rPr>
          <w:rFonts w:ascii="Times New Roman" w:hAnsi="Times New Roman"/>
          <w:sz w:val="24"/>
          <w:szCs w:val="24"/>
        </w:rPr>
      </w:pPr>
      <w:r>
        <w:pict w14:anchorId="3B161975">
          <v:rect id="_x0000_i1073" style="width:0;height:0" o:hralign="center" o:hrstd="t" o:hrnoshade="t" o:hr="t" fillcolor="black" stroked="f"/>
        </w:pict>
      </w:r>
    </w:p>
    <w:p w14:paraId="69DAEAFE" w14:textId="77777777" w:rsidR="0030461B" w:rsidRDefault="0030461B" w:rsidP="0030461B">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UNION Example</w:t>
      </w:r>
    </w:p>
    <w:p w14:paraId="0E75F9D4" w14:textId="77777777" w:rsidR="0030461B" w:rsidRDefault="0030461B" w:rsidP="0030461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returns the cities (only distinct values) from both the "Customers" and the "Suppliers" table:</w:t>
      </w:r>
    </w:p>
    <w:p w14:paraId="5EFDEE8A" w14:textId="77777777" w:rsidR="0030461B" w:rsidRDefault="0030461B" w:rsidP="0030461B">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lastRenderedPageBreak/>
        <w:t>Example</w:t>
      </w:r>
    </w:p>
    <w:p w14:paraId="4EB50AA2" w14:textId="77777777" w:rsidR="0030461B" w:rsidRDefault="0030461B" w:rsidP="0030461B">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City </w:t>
      </w:r>
      <w:r>
        <w:rPr>
          <w:rStyle w:val="sqlkeywordcolor"/>
          <w:rFonts w:ascii="Consolas" w:hAnsi="Consolas"/>
          <w:color w:val="0000CD"/>
          <w:sz w:val="23"/>
          <w:szCs w:val="23"/>
        </w:rPr>
        <w:t>FROM</w:t>
      </w:r>
      <w:r>
        <w:rPr>
          <w:rStyle w:val="sqlcolor"/>
          <w:rFonts w:ascii="Consolas" w:hAnsi="Consolas"/>
          <w:color w:val="000000"/>
          <w:sz w:val="23"/>
          <w:szCs w:val="23"/>
        </w:rPr>
        <w:t> Customers</w:t>
      </w:r>
      <w:r>
        <w:rPr>
          <w:rFonts w:ascii="Consolas" w:hAnsi="Consolas"/>
          <w:color w:val="000000"/>
          <w:sz w:val="23"/>
          <w:szCs w:val="23"/>
        </w:rPr>
        <w:br/>
      </w:r>
      <w:r>
        <w:rPr>
          <w:rStyle w:val="sqlkeywordcolor"/>
          <w:rFonts w:ascii="Consolas" w:hAnsi="Consolas"/>
          <w:color w:val="0000CD"/>
          <w:sz w:val="23"/>
          <w:szCs w:val="23"/>
        </w:rPr>
        <w:t>UNION</w:t>
      </w:r>
      <w:r>
        <w:rPr>
          <w:rFonts w:ascii="Consolas" w:hAnsi="Consolas"/>
          <w:color w:val="000000"/>
          <w:sz w:val="23"/>
          <w:szCs w:val="23"/>
        </w:rPr>
        <w:br/>
      </w:r>
      <w:r>
        <w:rPr>
          <w:rStyle w:val="sqlkeywordcolor"/>
          <w:rFonts w:ascii="Consolas" w:hAnsi="Consolas"/>
          <w:color w:val="0000CD"/>
          <w:sz w:val="23"/>
          <w:szCs w:val="23"/>
        </w:rPr>
        <w:t>SELECT</w:t>
      </w:r>
      <w:r>
        <w:rPr>
          <w:rStyle w:val="sqlcolor"/>
          <w:rFonts w:ascii="Consolas" w:hAnsi="Consolas"/>
          <w:color w:val="000000"/>
          <w:sz w:val="23"/>
          <w:szCs w:val="23"/>
        </w:rPr>
        <w:t> City </w:t>
      </w:r>
      <w:r>
        <w:rPr>
          <w:rStyle w:val="sqlkeywordcolor"/>
          <w:rFonts w:ascii="Consolas" w:hAnsi="Consolas"/>
          <w:color w:val="0000CD"/>
          <w:sz w:val="23"/>
          <w:szCs w:val="23"/>
        </w:rPr>
        <w:t>FROM</w:t>
      </w:r>
      <w:r>
        <w:rPr>
          <w:rStyle w:val="sqlcolor"/>
          <w:rFonts w:ascii="Consolas" w:hAnsi="Consolas"/>
          <w:color w:val="000000"/>
          <w:sz w:val="23"/>
          <w:szCs w:val="23"/>
        </w:rPr>
        <w:t> Suppliers</w:t>
      </w:r>
      <w:r>
        <w:rPr>
          <w:rFonts w:ascii="Consolas" w:hAnsi="Consolas"/>
          <w:color w:val="000000"/>
          <w:sz w:val="23"/>
          <w:szCs w:val="23"/>
        </w:rPr>
        <w:br/>
      </w:r>
      <w:r>
        <w:rPr>
          <w:rStyle w:val="sqlkeywordcolor"/>
          <w:rFonts w:ascii="Consolas" w:hAnsi="Consolas"/>
          <w:color w:val="0000CD"/>
          <w:sz w:val="23"/>
          <w:szCs w:val="23"/>
        </w:rPr>
        <w:t>ORDER</w:t>
      </w:r>
      <w:r>
        <w:rPr>
          <w:rStyle w:val="sqlcolor"/>
          <w:rFonts w:ascii="Consolas" w:hAnsi="Consolas"/>
          <w:color w:val="000000"/>
          <w:sz w:val="23"/>
          <w:szCs w:val="23"/>
        </w:rPr>
        <w:t> </w:t>
      </w:r>
      <w:r>
        <w:rPr>
          <w:rStyle w:val="sqlkeywordcolor"/>
          <w:rFonts w:ascii="Consolas" w:hAnsi="Consolas"/>
          <w:color w:val="0000CD"/>
          <w:sz w:val="23"/>
          <w:szCs w:val="23"/>
        </w:rPr>
        <w:t>BY</w:t>
      </w:r>
      <w:r>
        <w:rPr>
          <w:rStyle w:val="sqlcolor"/>
          <w:rFonts w:ascii="Consolas" w:hAnsi="Consolas"/>
          <w:color w:val="000000"/>
          <w:sz w:val="23"/>
          <w:szCs w:val="23"/>
        </w:rPr>
        <w:t> City;</w:t>
      </w:r>
    </w:p>
    <w:p w14:paraId="1265D547" w14:textId="77777777" w:rsidR="0030461B" w:rsidRDefault="0030461B" w:rsidP="0030461B">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Note:</w:t>
      </w:r>
      <w:r>
        <w:rPr>
          <w:rFonts w:ascii="Verdana" w:hAnsi="Verdana"/>
          <w:color w:val="000000"/>
          <w:sz w:val="23"/>
          <w:szCs w:val="23"/>
        </w:rPr>
        <w:t xml:space="preserve"> If some customers or suppliers have the same city, each city will only be listed once, because UNION selects only </w:t>
      </w:r>
      <w:r w:rsidRPr="0005481F">
        <w:rPr>
          <w:rFonts w:ascii="Verdana" w:hAnsi="Verdana"/>
          <w:b/>
          <w:color w:val="FF0000"/>
          <w:sz w:val="28"/>
          <w:szCs w:val="23"/>
        </w:rPr>
        <w:t>distinct values</w:t>
      </w:r>
      <w:r>
        <w:rPr>
          <w:rFonts w:ascii="Verdana" w:hAnsi="Verdana"/>
          <w:color w:val="000000"/>
          <w:sz w:val="23"/>
          <w:szCs w:val="23"/>
        </w:rPr>
        <w:t>. Use UNION ALL to also select duplicate values!</w:t>
      </w:r>
    </w:p>
    <w:p w14:paraId="67B3B1E6" w14:textId="77777777" w:rsidR="0030461B" w:rsidRDefault="00000000" w:rsidP="0030461B">
      <w:pPr>
        <w:spacing w:before="300" w:after="300"/>
        <w:rPr>
          <w:rFonts w:ascii="Times New Roman" w:hAnsi="Times New Roman"/>
          <w:sz w:val="24"/>
          <w:szCs w:val="24"/>
        </w:rPr>
      </w:pPr>
      <w:r>
        <w:pict w14:anchorId="59DB6C54">
          <v:rect id="_x0000_i1074" style="width:0;height:0" o:hralign="center" o:hrstd="t" o:hrnoshade="t" o:hr="t" fillcolor="black" stroked="f"/>
        </w:pict>
      </w:r>
    </w:p>
    <w:p w14:paraId="73BCABBA" w14:textId="77777777" w:rsidR="0030461B" w:rsidRDefault="0030461B" w:rsidP="0030461B">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UNION ALL Example</w:t>
      </w:r>
    </w:p>
    <w:p w14:paraId="28150358" w14:textId="77777777" w:rsidR="0030461B" w:rsidRDefault="0030461B" w:rsidP="0030461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returns the cities (duplicate values also) from both the "Customers" and the "Suppliers" table:</w:t>
      </w:r>
    </w:p>
    <w:p w14:paraId="492E1BB6" w14:textId="77777777" w:rsidR="0030461B" w:rsidRDefault="0030461B" w:rsidP="0030461B">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08E9FFAB" w14:textId="77777777" w:rsidR="0030461B" w:rsidRDefault="0030461B" w:rsidP="0030461B">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City </w:t>
      </w:r>
      <w:r>
        <w:rPr>
          <w:rStyle w:val="sqlkeywordcolor"/>
          <w:rFonts w:ascii="Consolas" w:hAnsi="Consolas"/>
          <w:color w:val="0000CD"/>
          <w:sz w:val="23"/>
          <w:szCs w:val="23"/>
        </w:rPr>
        <w:t>FROM</w:t>
      </w:r>
      <w:r>
        <w:rPr>
          <w:rStyle w:val="sqlcolor"/>
          <w:rFonts w:ascii="Consolas" w:hAnsi="Consolas"/>
          <w:color w:val="000000"/>
          <w:sz w:val="23"/>
          <w:szCs w:val="23"/>
        </w:rPr>
        <w:t> Customers</w:t>
      </w:r>
      <w:r>
        <w:rPr>
          <w:rFonts w:ascii="Consolas" w:hAnsi="Consolas"/>
          <w:color w:val="000000"/>
          <w:sz w:val="23"/>
          <w:szCs w:val="23"/>
        </w:rPr>
        <w:br/>
      </w:r>
      <w:r>
        <w:rPr>
          <w:rStyle w:val="sqlkeywordcolor"/>
          <w:rFonts w:ascii="Consolas" w:hAnsi="Consolas"/>
          <w:color w:val="0000CD"/>
          <w:sz w:val="23"/>
          <w:szCs w:val="23"/>
        </w:rPr>
        <w:t>UNION</w:t>
      </w:r>
      <w:r>
        <w:rPr>
          <w:rStyle w:val="sqlcolor"/>
          <w:rFonts w:ascii="Consolas" w:hAnsi="Consolas"/>
          <w:color w:val="000000"/>
          <w:sz w:val="23"/>
          <w:szCs w:val="23"/>
        </w:rPr>
        <w:t> </w:t>
      </w:r>
      <w:r>
        <w:rPr>
          <w:rStyle w:val="sqlkeywordcolor"/>
          <w:rFonts w:ascii="Consolas" w:hAnsi="Consolas"/>
          <w:color w:val="0000CD"/>
          <w:sz w:val="23"/>
          <w:szCs w:val="23"/>
        </w:rPr>
        <w:t>ALL</w:t>
      </w:r>
      <w:r>
        <w:rPr>
          <w:rFonts w:ascii="Consolas" w:hAnsi="Consolas"/>
          <w:color w:val="000000"/>
          <w:sz w:val="23"/>
          <w:szCs w:val="23"/>
        </w:rPr>
        <w:br/>
      </w:r>
      <w:r>
        <w:rPr>
          <w:rStyle w:val="sqlkeywordcolor"/>
          <w:rFonts w:ascii="Consolas" w:hAnsi="Consolas"/>
          <w:color w:val="0000CD"/>
          <w:sz w:val="23"/>
          <w:szCs w:val="23"/>
        </w:rPr>
        <w:t>SELECT</w:t>
      </w:r>
      <w:r>
        <w:rPr>
          <w:rStyle w:val="sqlcolor"/>
          <w:rFonts w:ascii="Consolas" w:hAnsi="Consolas"/>
          <w:color w:val="000000"/>
          <w:sz w:val="23"/>
          <w:szCs w:val="23"/>
        </w:rPr>
        <w:t> City </w:t>
      </w:r>
      <w:r>
        <w:rPr>
          <w:rStyle w:val="sqlkeywordcolor"/>
          <w:rFonts w:ascii="Consolas" w:hAnsi="Consolas"/>
          <w:color w:val="0000CD"/>
          <w:sz w:val="23"/>
          <w:szCs w:val="23"/>
        </w:rPr>
        <w:t>FROM</w:t>
      </w:r>
      <w:r>
        <w:rPr>
          <w:rStyle w:val="sqlcolor"/>
          <w:rFonts w:ascii="Consolas" w:hAnsi="Consolas"/>
          <w:color w:val="000000"/>
          <w:sz w:val="23"/>
          <w:szCs w:val="23"/>
        </w:rPr>
        <w:t> Suppliers</w:t>
      </w:r>
      <w:r>
        <w:rPr>
          <w:rFonts w:ascii="Consolas" w:hAnsi="Consolas"/>
          <w:color w:val="000000"/>
          <w:sz w:val="23"/>
          <w:szCs w:val="23"/>
        </w:rPr>
        <w:br/>
      </w:r>
      <w:r>
        <w:rPr>
          <w:rStyle w:val="sqlkeywordcolor"/>
          <w:rFonts w:ascii="Consolas" w:hAnsi="Consolas"/>
          <w:color w:val="0000CD"/>
          <w:sz w:val="23"/>
          <w:szCs w:val="23"/>
        </w:rPr>
        <w:t>ORDER</w:t>
      </w:r>
      <w:r>
        <w:rPr>
          <w:rStyle w:val="sqlcolor"/>
          <w:rFonts w:ascii="Consolas" w:hAnsi="Consolas"/>
          <w:color w:val="000000"/>
          <w:sz w:val="23"/>
          <w:szCs w:val="23"/>
        </w:rPr>
        <w:t> </w:t>
      </w:r>
      <w:r>
        <w:rPr>
          <w:rStyle w:val="sqlkeywordcolor"/>
          <w:rFonts w:ascii="Consolas" w:hAnsi="Consolas"/>
          <w:color w:val="0000CD"/>
          <w:sz w:val="23"/>
          <w:szCs w:val="23"/>
        </w:rPr>
        <w:t>BY</w:t>
      </w:r>
      <w:r>
        <w:rPr>
          <w:rStyle w:val="sqlcolor"/>
          <w:rFonts w:ascii="Consolas" w:hAnsi="Consolas"/>
          <w:color w:val="000000"/>
          <w:sz w:val="23"/>
          <w:szCs w:val="23"/>
        </w:rPr>
        <w:t> City;</w:t>
      </w:r>
    </w:p>
    <w:p w14:paraId="140201D7" w14:textId="77777777" w:rsidR="0030461B" w:rsidRDefault="00000000" w:rsidP="0030461B">
      <w:pPr>
        <w:spacing w:before="300" w:after="300"/>
        <w:rPr>
          <w:rFonts w:ascii="Times New Roman" w:hAnsi="Times New Roman"/>
          <w:sz w:val="24"/>
          <w:szCs w:val="24"/>
        </w:rPr>
      </w:pPr>
      <w:r>
        <w:pict w14:anchorId="51D7AFA7">
          <v:rect id="_x0000_i1075" style="width:0;height:0" o:hralign="center" o:hrstd="t" o:hrnoshade="t" o:hr="t" fillcolor="black" stroked="f"/>
        </w:pict>
      </w:r>
    </w:p>
    <w:p w14:paraId="2C0D49DB" w14:textId="77777777" w:rsidR="0030461B" w:rsidRDefault="0030461B" w:rsidP="0030461B">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UNION With WHERE</w:t>
      </w:r>
    </w:p>
    <w:p w14:paraId="14D72B9B" w14:textId="77777777" w:rsidR="0030461B" w:rsidRDefault="0030461B" w:rsidP="0030461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returns the German cities (only distinct values) from both the "Customers" and the "Suppliers" table:</w:t>
      </w:r>
    </w:p>
    <w:p w14:paraId="1DB09301" w14:textId="77777777" w:rsidR="0030461B" w:rsidRDefault="0030461B" w:rsidP="0030461B">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1A0461F6" w14:textId="77777777" w:rsidR="0030461B" w:rsidRPr="0030461B" w:rsidRDefault="0030461B" w:rsidP="0030461B">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City, Country </w:t>
      </w:r>
      <w:r>
        <w:rPr>
          <w:rStyle w:val="sqlkeywordcolor"/>
          <w:rFonts w:ascii="Consolas" w:hAnsi="Consolas"/>
          <w:color w:val="0000CD"/>
          <w:sz w:val="23"/>
          <w:szCs w:val="23"/>
        </w:rPr>
        <w:t>FROM</w:t>
      </w:r>
      <w:r>
        <w:rPr>
          <w:rStyle w:val="sqlcolor"/>
          <w:rFonts w:ascii="Consolas" w:hAnsi="Consolas"/>
          <w:color w:val="000000"/>
          <w:sz w:val="23"/>
          <w:szCs w:val="23"/>
        </w:rPr>
        <w:t> Customers</w:t>
      </w:r>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Country=</w:t>
      </w:r>
      <w:r>
        <w:rPr>
          <w:rStyle w:val="sqlstringcolor"/>
          <w:rFonts w:ascii="Consolas" w:hAnsi="Consolas"/>
          <w:color w:val="A52A2A"/>
          <w:sz w:val="23"/>
          <w:szCs w:val="23"/>
        </w:rPr>
        <w:t>'Germany'</w:t>
      </w:r>
      <w:r>
        <w:rPr>
          <w:rFonts w:ascii="Consolas" w:hAnsi="Consolas"/>
          <w:color w:val="000000"/>
          <w:sz w:val="23"/>
          <w:szCs w:val="23"/>
        </w:rPr>
        <w:br/>
      </w:r>
      <w:r>
        <w:rPr>
          <w:rStyle w:val="sqlkeywordcolor"/>
          <w:rFonts w:ascii="Consolas" w:hAnsi="Consolas"/>
          <w:color w:val="0000CD"/>
          <w:sz w:val="23"/>
          <w:szCs w:val="23"/>
        </w:rPr>
        <w:t>UNION</w:t>
      </w:r>
      <w:r>
        <w:rPr>
          <w:rFonts w:ascii="Consolas" w:hAnsi="Consolas"/>
          <w:color w:val="000000"/>
          <w:sz w:val="23"/>
          <w:szCs w:val="23"/>
        </w:rPr>
        <w:br/>
      </w:r>
      <w:r>
        <w:rPr>
          <w:rStyle w:val="sqlkeywordcolor"/>
          <w:rFonts w:ascii="Consolas" w:hAnsi="Consolas"/>
          <w:color w:val="0000CD"/>
          <w:sz w:val="23"/>
          <w:szCs w:val="23"/>
        </w:rPr>
        <w:t>SELECT</w:t>
      </w:r>
      <w:r>
        <w:rPr>
          <w:rStyle w:val="sqlcolor"/>
          <w:rFonts w:ascii="Consolas" w:hAnsi="Consolas"/>
          <w:color w:val="000000"/>
          <w:sz w:val="23"/>
          <w:szCs w:val="23"/>
        </w:rPr>
        <w:t> City, Country </w:t>
      </w:r>
      <w:r>
        <w:rPr>
          <w:rStyle w:val="sqlkeywordcolor"/>
          <w:rFonts w:ascii="Consolas" w:hAnsi="Consolas"/>
          <w:color w:val="0000CD"/>
          <w:sz w:val="23"/>
          <w:szCs w:val="23"/>
        </w:rPr>
        <w:t>FROM</w:t>
      </w:r>
      <w:r>
        <w:rPr>
          <w:rStyle w:val="sqlcolor"/>
          <w:rFonts w:ascii="Consolas" w:hAnsi="Consolas"/>
          <w:color w:val="000000"/>
          <w:sz w:val="23"/>
          <w:szCs w:val="23"/>
        </w:rPr>
        <w:t> Suppliers</w:t>
      </w:r>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Country=</w:t>
      </w:r>
      <w:r>
        <w:rPr>
          <w:rStyle w:val="sqlstringcolor"/>
          <w:rFonts w:ascii="Consolas" w:hAnsi="Consolas"/>
          <w:color w:val="A52A2A"/>
          <w:sz w:val="23"/>
          <w:szCs w:val="23"/>
        </w:rPr>
        <w:t>'Germany'</w:t>
      </w:r>
      <w:r>
        <w:rPr>
          <w:rFonts w:ascii="Consolas" w:hAnsi="Consolas"/>
          <w:color w:val="000000"/>
          <w:sz w:val="23"/>
          <w:szCs w:val="23"/>
        </w:rPr>
        <w:br/>
      </w:r>
      <w:r>
        <w:rPr>
          <w:rStyle w:val="sqlkeywordcolor"/>
          <w:rFonts w:ascii="Consolas" w:hAnsi="Consolas"/>
          <w:color w:val="0000CD"/>
          <w:sz w:val="23"/>
          <w:szCs w:val="23"/>
        </w:rPr>
        <w:lastRenderedPageBreak/>
        <w:t>ORDER</w:t>
      </w:r>
      <w:r>
        <w:rPr>
          <w:rStyle w:val="sqlcolor"/>
          <w:rFonts w:ascii="Consolas" w:hAnsi="Consolas"/>
          <w:color w:val="000000"/>
          <w:sz w:val="23"/>
          <w:szCs w:val="23"/>
        </w:rPr>
        <w:t> </w:t>
      </w:r>
      <w:r>
        <w:rPr>
          <w:rStyle w:val="sqlkeywordcolor"/>
          <w:rFonts w:ascii="Consolas" w:hAnsi="Consolas"/>
          <w:color w:val="0000CD"/>
          <w:sz w:val="23"/>
          <w:szCs w:val="23"/>
        </w:rPr>
        <w:t>BY</w:t>
      </w:r>
      <w:r>
        <w:rPr>
          <w:rStyle w:val="sqlcolor"/>
          <w:rFonts w:ascii="Consolas" w:hAnsi="Consolas"/>
          <w:color w:val="000000"/>
          <w:sz w:val="23"/>
          <w:szCs w:val="23"/>
        </w:rPr>
        <w:t> City;</w:t>
      </w:r>
      <w:r w:rsidR="00000000">
        <w:pict w14:anchorId="5A7A6B0A">
          <v:rect id="_x0000_i1076" style="width:0;height:0" o:hralign="center" o:hrstd="t" o:hrnoshade="t" o:hr="t" fillcolor="black" stroked="f"/>
        </w:pict>
      </w:r>
    </w:p>
    <w:p w14:paraId="352ED09E" w14:textId="77777777" w:rsidR="0030461B" w:rsidRDefault="0030461B" w:rsidP="0030461B">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UNION ALL With WHERE</w:t>
      </w:r>
    </w:p>
    <w:p w14:paraId="6006045B" w14:textId="77777777" w:rsidR="0030461B" w:rsidRDefault="0030461B" w:rsidP="0030461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returns the German cities (duplicate values also) from both the "Customers" and the "Suppliers" table:</w:t>
      </w:r>
    </w:p>
    <w:p w14:paraId="61E1F16C" w14:textId="77777777" w:rsidR="0030461B" w:rsidRDefault="0030461B" w:rsidP="0030461B">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33F79853" w14:textId="77777777" w:rsidR="0030461B" w:rsidRDefault="0030461B" w:rsidP="0030461B">
      <w:pPr>
        <w:shd w:val="clear" w:color="auto" w:fill="FFFFFF"/>
        <w:rPr>
          <w:rFonts w:ascii="Verdana" w:hAnsi="Verdana"/>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City, Country </w:t>
      </w:r>
      <w:r>
        <w:rPr>
          <w:rStyle w:val="sqlkeywordcolor"/>
          <w:rFonts w:ascii="Consolas" w:hAnsi="Consolas"/>
          <w:color w:val="0000CD"/>
          <w:sz w:val="23"/>
          <w:szCs w:val="23"/>
        </w:rPr>
        <w:t>FROM</w:t>
      </w:r>
      <w:r>
        <w:rPr>
          <w:rStyle w:val="sqlcolor"/>
          <w:rFonts w:ascii="Consolas" w:hAnsi="Consolas"/>
          <w:color w:val="000000"/>
          <w:sz w:val="23"/>
          <w:szCs w:val="23"/>
        </w:rPr>
        <w:t> Customers</w:t>
      </w:r>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Country=</w:t>
      </w:r>
      <w:r>
        <w:rPr>
          <w:rStyle w:val="sqlstringcolor"/>
          <w:rFonts w:ascii="Consolas" w:hAnsi="Consolas"/>
          <w:color w:val="A52A2A"/>
          <w:sz w:val="23"/>
          <w:szCs w:val="23"/>
        </w:rPr>
        <w:t>'Germany'</w:t>
      </w:r>
      <w:r>
        <w:rPr>
          <w:rFonts w:ascii="Consolas" w:hAnsi="Consolas"/>
          <w:color w:val="000000"/>
          <w:sz w:val="23"/>
          <w:szCs w:val="23"/>
        </w:rPr>
        <w:br/>
      </w:r>
      <w:r>
        <w:rPr>
          <w:rStyle w:val="sqlkeywordcolor"/>
          <w:rFonts w:ascii="Consolas" w:hAnsi="Consolas"/>
          <w:color w:val="0000CD"/>
          <w:sz w:val="23"/>
          <w:szCs w:val="23"/>
        </w:rPr>
        <w:t>UNION</w:t>
      </w:r>
      <w:r>
        <w:rPr>
          <w:rStyle w:val="sqlcolor"/>
          <w:rFonts w:ascii="Consolas" w:hAnsi="Consolas"/>
          <w:color w:val="000000"/>
          <w:sz w:val="23"/>
          <w:szCs w:val="23"/>
        </w:rPr>
        <w:t> </w:t>
      </w:r>
      <w:r>
        <w:rPr>
          <w:rStyle w:val="sqlkeywordcolor"/>
          <w:rFonts w:ascii="Consolas" w:hAnsi="Consolas"/>
          <w:color w:val="0000CD"/>
          <w:sz w:val="23"/>
          <w:szCs w:val="23"/>
        </w:rPr>
        <w:t>ALL</w:t>
      </w:r>
      <w:r>
        <w:rPr>
          <w:rFonts w:ascii="Consolas" w:hAnsi="Consolas"/>
          <w:color w:val="000000"/>
          <w:sz w:val="23"/>
          <w:szCs w:val="23"/>
        </w:rPr>
        <w:br/>
      </w:r>
      <w:r>
        <w:rPr>
          <w:rStyle w:val="sqlkeywordcolor"/>
          <w:rFonts w:ascii="Consolas" w:hAnsi="Consolas"/>
          <w:color w:val="0000CD"/>
          <w:sz w:val="23"/>
          <w:szCs w:val="23"/>
        </w:rPr>
        <w:t>SELECT</w:t>
      </w:r>
      <w:r>
        <w:rPr>
          <w:rStyle w:val="sqlcolor"/>
          <w:rFonts w:ascii="Consolas" w:hAnsi="Consolas"/>
          <w:color w:val="000000"/>
          <w:sz w:val="23"/>
          <w:szCs w:val="23"/>
        </w:rPr>
        <w:t> City, Country </w:t>
      </w:r>
      <w:r>
        <w:rPr>
          <w:rStyle w:val="sqlkeywordcolor"/>
          <w:rFonts w:ascii="Consolas" w:hAnsi="Consolas"/>
          <w:color w:val="0000CD"/>
          <w:sz w:val="23"/>
          <w:szCs w:val="23"/>
        </w:rPr>
        <w:t>FROM</w:t>
      </w:r>
      <w:r>
        <w:rPr>
          <w:rStyle w:val="sqlcolor"/>
          <w:rFonts w:ascii="Consolas" w:hAnsi="Consolas"/>
          <w:color w:val="000000"/>
          <w:sz w:val="23"/>
          <w:szCs w:val="23"/>
        </w:rPr>
        <w:t> Suppliers</w:t>
      </w:r>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Country=</w:t>
      </w:r>
      <w:r>
        <w:rPr>
          <w:rStyle w:val="sqlstringcolor"/>
          <w:rFonts w:ascii="Consolas" w:hAnsi="Consolas"/>
          <w:color w:val="A52A2A"/>
          <w:sz w:val="23"/>
          <w:szCs w:val="23"/>
        </w:rPr>
        <w:t>'Germany'</w:t>
      </w:r>
      <w:r>
        <w:rPr>
          <w:rFonts w:ascii="Consolas" w:hAnsi="Consolas"/>
          <w:color w:val="000000"/>
          <w:sz w:val="23"/>
          <w:szCs w:val="23"/>
        </w:rPr>
        <w:br/>
      </w:r>
      <w:r>
        <w:rPr>
          <w:rStyle w:val="sqlkeywordcolor"/>
          <w:rFonts w:ascii="Consolas" w:hAnsi="Consolas"/>
          <w:color w:val="0000CD"/>
          <w:sz w:val="23"/>
          <w:szCs w:val="23"/>
        </w:rPr>
        <w:t>ORDER</w:t>
      </w:r>
      <w:r>
        <w:rPr>
          <w:rStyle w:val="sqlcolor"/>
          <w:rFonts w:ascii="Consolas" w:hAnsi="Consolas"/>
          <w:color w:val="000000"/>
          <w:sz w:val="23"/>
          <w:szCs w:val="23"/>
        </w:rPr>
        <w:t> </w:t>
      </w:r>
      <w:r>
        <w:rPr>
          <w:rStyle w:val="sqlkeywordcolor"/>
          <w:rFonts w:ascii="Consolas" w:hAnsi="Consolas"/>
          <w:color w:val="0000CD"/>
          <w:sz w:val="23"/>
          <w:szCs w:val="23"/>
        </w:rPr>
        <w:t>BY</w:t>
      </w:r>
      <w:r>
        <w:rPr>
          <w:rStyle w:val="sqlcolor"/>
          <w:rFonts w:ascii="Consolas" w:hAnsi="Consolas"/>
          <w:color w:val="000000"/>
          <w:sz w:val="23"/>
          <w:szCs w:val="23"/>
        </w:rPr>
        <w:t> City;</w:t>
      </w:r>
      <w:r>
        <w:rPr>
          <w:rFonts w:ascii="Verdana" w:hAnsi="Verdana"/>
          <w:color w:val="000000"/>
          <w:sz w:val="23"/>
          <w:szCs w:val="23"/>
        </w:rPr>
        <w:t xml:space="preserve"> </w:t>
      </w:r>
    </w:p>
    <w:p w14:paraId="3C9B64B2" w14:textId="77777777" w:rsidR="0030461B" w:rsidRDefault="00000000" w:rsidP="0030461B">
      <w:pPr>
        <w:spacing w:before="300" w:after="300"/>
        <w:rPr>
          <w:rFonts w:ascii="Times New Roman" w:hAnsi="Times New Roman"/>
          <w:sz w:val="24"/>
          <w:szCs w:val="24"/>
        </w:rPr>
      </w:pPr>
      <w:r>
        <w:pict w14:anchorId="25694284">
          <v:rect id="_x0000_i1077" style="width:0;height:0" o:hralign="center" o:hrstd="t" o:hrnoshade="t" o:hr="t" fillcolor="black" stroked="f"/>
        </w:pict>
      </w:r>
    </w:p>
    <w:p w14:paraId="3072D183" w14:textId="77777777" w:rsidR="0030461B" w:rsidRDefault="0030461B" w:rsidP="0030461B">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Another UNION Example</w:t>
      </w:r>
    </w:p>
    <w:p w14:paraId="3FDC680E" w14:textId="77777777" w:rsidR="0030461B" w:rsidRDefault="0030461B" w:rsidP="0030461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lists all customers and suppliers:</w:t>
      </w:r>
    </w:p>
    <w:p w14:paraId="0590B649" w14:textId="77777777" w:rsidR="0030461B" w:rsidRDefault="0030461B" w:rsidP="0030461B">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1BADAFCA" w14:textId="77777777" w:rsidR="0030461B" w:rsidRDefault="0030461B" w:rsidP="0030461B">
      <w:pPr>
        <w:shd w:val="clear" w:color="auto" w:fill="FFFFFF"/>
        <w:rPr>
          <w:rStyle w:val="sqlcolor"/>
          <w:rFonts w:ascii="Consolas" w:hAnsi="Consolas"/>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r>
        <w:rPr>
          <w:rStyle w:val="sqlstringcolor"/>
          <w:rFonts w:ascii="Consolas" w:hAnsi="Consolas"/>
          <w:color w:val="A52A2A"/>
          <w:sz w:val="23"/>
          <w:szCs w:val="23"/>
        </w:rPr>
        <w:t>'Customer'</w:t>
      </w:r>
      <w:r>
        <w:rPr>
          <w:rStyle w:val="sqlcolor"/>
          <w:rFonts w:ascii="Consolas" w:hAnsi="Consolas"/>
          <w:color w:val="000000"/>
          <w:sz w:val="23"/>
          <w:szCs w:val="23"/>
        </w:rPr>
        <w:t> </w:t>
      </w:r>
      <w:r>
        <w:rPr>
          <w:rStyle w:val="sqlkeywordcolor"/>
          <w:rFonts w:ascii="Consolas" w:hAnsi="Consolas"/>
          <w:color w:val="0000CD"/>
          <w:sz w:val="23"/>
          <w:szCs w:val="23"/>
        </w:rPr>
        <w:t>AS</w:t>
      </w:r>
      <w:r>
        <w:rPr>
          <w:rStyle w:val="sqlcolor"/>
          <w:rFonts w:ascii="Consolas" w:hAnsi="Consolas"/>
          <w:color w:val="000000"/>
          <w:sz w:val="23"/>
          <w:szCs w:val="23"/>
        </w:rPr>
        <w:t> Type, ContactName, City, Country</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Customers</w:t>
      </w:r>
      <w:r>
        <w:rPr>
          <w:rFonts w:ascii="Consolas" w:hAnsi="Consolas"/>
          <w:color w:val="000000"/>
          <w:sz w:val="23"/>
          <w:szCs w:val="23"/>
        </w:rPr>
        <w:br/>
      </w:r>
      <w:r>
        <w:rPr>
          <w:rStyle w:val="sqlkeywordcolor"/>
          <w:rFonts w:ascii="Consolas" w:hAnsi="Consolas"/>
          <w:color w:val="0000CD"/>
          <w:sz w:val="23"/>
          <w:szCs w:val="23"/>
        </w:rPr>
        <w:t>UNION</w:t>
      </w:r>
      <w:r>
        <w:rPr>
          <w:rFonts w:ascii="Consolas" w:hAnsi="Consolas"/>
          <w:color w:val="000000"/>
          <w:sz w:val="23"/>
          <w:szCs w:val="23"/>
        </w:rPr>
        <w:br/>
      </w:r>
      <w:r>
        <w:rPr>
          <w:rStyle w:val="sqlkeywordcolor"/>
          <w:rFonts w:ascii="Consolas" w:hAnsi="Consolas"/>
          <w:color w:val="0000CD"/>
          <w:sz w:val="23"/>
          <w:szCs w:val="23"/>
        </w:rPr>
        <w:t>SELECT</w:t>
      </w:r>
      <w:r>
        <w:rPr>
          <w:rStyle w:val="sqlcolor"/>
          <w:rFonts w:ascii="Consolas" w:hAnsi="Consolas"/>
          <w:color w:val="000000"/>
          <w:sz w:val="23"/>
          <w:szCs w:val="23"/>
        </w:rPr>
        <w:t> </w:t>
      </w:r>
      <w:r>
        <w:rPr>
          <w:rStyle w:val="sqlstringcolor"/>
          <w:rFonts w:ascii="Consolas" w:hAnsi="Consolas"/>
          <w:color w:val="A52A2A"/>
          <w:sz w:val="23"/>
          <w:szCs w:val="23"/>
        </w:rPr>
        <w:t>'Supplier'</w:t>
      </w:r>
      <w:r>
        <w:rPr>
          <w:rStyle w:val="sqlcolor"/>
          <w:rFonts w:ascii="Consolas" w:hAnsi="Consolas"/>
          <w:color w:val="000000"/>
          <w:sz w:val="23"/>
          <w:szCs w:val="23"/>
        </w:rPr>
        <w:t>, ContactName, City, Country</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Suppliers;</w:t>
      </w:r>
    </w:p>
    <w:p w14:paraId="713DA4BB" w14:textId="77777777" w:rsidR="00E727E8" w:rsidRDefault="00E727E8" w:rsidP="0030461B">
      <w:pPr>
        <w:shd w:val="clear" w:color="auto" w:fill="FFFFFF"/>
        <w:rPr>
          <w:rStyle w:val="sqlcolor"/>
          <w:rFonts w:ascii="Consolas" w:hAnsi="Consolas"/>
          <w:color w:val="000000"/>
          <w:sz w:val="23"/>
          <w:szCs w:val="23"/>
        </w:rPr>
      </w:pPr>
    </w:p>
    <w:p w14:paraId="64E59DA8" w14:textId="77777777" w:rsidR="00133F9A" w:rsidRPr="00133F9A" w:rsidRDefault="00133F9A" w:rsidP="00133F9A">
      <w:pPr>
        <w:pStyle w:val="Heading1"/>
        <w:shd w:val="clear" w:color="auto" w:fill="FFFFFF"/>
        <w:spacing w:before="150" w:after="150"/>
        <w:rPr>
          <w:rFonts w:ascii="Segoe UI" w:hAnsi="Segoe UI" w:cs="Segoe UI"/>
          <w:b w:val="0"/>
          <w:bCs w:val="0"/>
          <w:color w:val="000000"/>
          <w:sz w:val="63"/>
          <w:szCs w:val="63"/>
        </w:rPr>
      </w:pPr>
      <w:r>
        <w:rPr>
          <w:rFonts w:ascii="Segoe UI" w:hAnsi="Segoe UI" w:cs="Segoe UI"/>
          <w:b w:val="0"/>
          <w:bCs w:val="0"/>
          <w:color w:val="000000"/>
          <w:sz w:val="63"/>
          <w:szCs w:val="63"/>
        </w:rPr>
        <w:t>SQL </w:t>
      </w:r>
      <w:r>
        <w:rPr>
          <w:rStyle w:val="colorh1"/>
          <w:rFonts w:ascii="Segoe UI" w:hAnsi="Segoe UI" w:cs="Segoe UI"/>
          <w:b w:val="0"/>
          <w:bCs w:val="0"/>
          <w:color w:val="000000"/>
          <w:sz w:val="63"/>
          <w:szCs w:val="63"/>
        </w:rPr>
        <w:t>CASE</w:t>
      </w:r>
      <w:r>
        <w:rPr>
          <w:rFonts w:ascii="Segoe UI" w:hAnsi="Segoe UI" w:cs="Segoe UI"/>
          <w:b w:val="0"/>
          <w:bCs w:val="0"/>
          <w:color w:val="000000"/>
          <w:sz w:val="63"/>
          <w:szCs w:val="63"/>
        </w:rPr>
        <w:t> Statement</w:t>
      </w:r>
    </w:p>
    <w:p w14:paraId="57DE1C75" w14:textId="77777777" w:rsidR="00133F9A" w:rsidRDefault="00133F9A" w:rsidP="00133F9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SQL CASE Statement</w:t>
      </w:r>
    </w:p>
    <w:p w14:paraId="7EF699F4" w14:textId="77777777" w:rsidR="00133F9A" w:rsidRDefault="00133F9A" w:rsidP="00133F9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The CASE statement goes through conditions and returns a value when the first condition is met (like an IF-THEN-ELSE statement). So, once a condition is true, it will stop reading and return the result. If no conditions are true, it returns the value in the ELSE clause.</w:t>
      </w:r>
    </w:p>
    <w:p w14:paraId="557D2398" w14:textId="77777777" w:rsidR="00133F9A" w:rsidRDefault="00133F9A" w:rsidP="00133F9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there is no ELSE part and no conditions are true, it returns NULL.</w:t>
      </w:r>
    </w:p>
    <w:p w14:paraId="3CCB6519" w14:textId="77777777" w:rsidR="00133F9A" w:rsidRDefault="00133F9A" w:rsidP="00133F9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CASE Syntax</w:t>
      </w:r>
    </w:p>
    <w:p w14:paraId="61F2329E" w14:textId="77777777" w:rsidR="00133F9A" w:rsidRPr="00133F9A" w:rsidRDefault="00133F9A" w:rsidP="00133F9A">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CASE</w:t>
      </w:r>
      <w:r>
        <w:rPr>
          <w:rFonts w:ascii="Consolas" w:hAnsi="Consolas"/>
          <w:color w:val="000000"/>
          <w:sz w:val="23"/>
          <w:szCs w:val="23"/>
        </w:rPr>
        <w:br/>
      </w:r>
      <w:r>
        <w:rPr>
          <w:rStyle w:val="sqlcolor"/>
          <w:rFonts w:ascii="Consolas" w:hAnsi="Consolas"/>
          <w:color w:val="000000"/>
          <w:sz w:val="23"/>
          <w:szCs w:val="23"/>
        </w:rPr>
        <w:t>    </w:t>
      </w:r>
      <w:r>
        <w:rPr>
          <w:rStyle w:val="sqlkeywordcolor"/>
          <w:rFonts w:ascii="Consolas" w:hAnsi="Consolas"/>
          <w:color w:val="0000CD"/>
          <w:sz w:val="23"/>
          <w:szCs w:val="23"/>
        </w:rPr>
        <w:t>WHEN</w:t>
      </w:r>
      <w:r>
        <w:rPr>
          <w:rStyle w:val="sqlcolor"/>
          <w:rFonts w:ascii="Consolas" w:hAnsi="Consolas"/>
          <w:color w:val="000000"/>
          <w:sz w:val="23"/>
          <w:szCs w:val="23"/>
        </w:rPr>
        <w:t> </w:t>
      </w:r>
      <w:r>
        <w:rPr>
          <w:rStyle w:val="Emphasis"/>
          <w:rFonts w:ascii="Consolas" w:hAnsi="Consolas"/>
          <w:color w:val="000000"/>
          <w:sz w:val="23"/>
          <w:szCs w:val="23"/>
        </w:rPr>
        <w:t>condition1</w:t>
      </w:r>
      <w:r>
        <w:rPr>
          <w:rStyle w:val="sqlcolor"/>
          <w:rFonts w:ascii="Consolas" w:hAnsi="Consolas"/>
          <w:color w:val="000000"/>
          <w:sz w:val="23"/>
          <w:szCs w:val="23"/>
        </w:rPr>
        <w:t> </w:t>
      </w:r>
      <w:r>
        <w:rPr>
          <w:rStyle w:val="sqlkeywordcolor"/>
          <w:rFonts w:ascii="Consolas" w:hAnsi="Consolas"/>
          <w:color w:val="0000CD"/>
          <w:sz w:val="23"/>
          <w:szCs w:val="23"/>
        </w:rPr>
        <w:t>THEN</w:t>
      </w:r>
      <w:r>
        <w:rPr>
          <w:rStyle w:val="sqlcolor"/>
          <w:rFonts w:ascii="Consolas" w:hAnsi="Consolas"/>
          <w:color w:val="000000"/>
          <w:sz w:val="23"/>
          <w:szCs w:val="23"/>
        </w:rPr>
        <w:t> </w:t>
      </w:r>
      <w:r>
        <w:rPr>
          <w:rStyle w:val="Emphasis"/>
          <w:rFonts w:ascii="Consolas" w:hAnsi="Consolas"/>
          <w:color w:val="000000"/>
          <w:sz w:val="23"/>
          <w:szCs w:val="23"/>
        </w:rPr>
        <w:t>result1</w:t>
      </w:r>
      <w:r>
        <w:rPr>
          <w:rFonts w:ascii="Consolas" w:hAnsi="Consolas"/>
          <w:color w:val="000000"/>
          <w:sz w:val="23"/>
          <w:szCs w:val="23"/>
        </w:rPr>
        <w:br/>
      </w:r>
      <w:r>
        <w:rPr>
          <w:rStyle w:val="sqlcolor"/>
          <w:rFonts w:ascii="Consolas" w:hAnsi="Consolas"/>
          <w:color w:val="000000"/>
          <w:sz w:val="23"/>
          <w:szCs w:val="23"/>
        </w:rPr>
        <w:t>    </w:t>
      </w:r>
      <w:r>
        <w:rPr>
          <w:rStyle w:val="sqlkeywordcolor"/>
          <w:rFonts w:ascii="Consolas" w:hAnsi="Consolas"/>
          <w:color w:val="0000CD"/>
          <w:sz w:val="23"/>
          <w:szCs w:val="23"/>
        </w:rPr>
        <w:t>WHEN</w:t>
      </w:r>
      <w:r>
        <w:rPr>
          <w:rStyle w:val="sqlcolor"/>
          <w:rFonts w:ascii="Consolas" w:hAnsi="Consolas"/>
          <w:color w:val="000000"/>
          <w:sz w:val="23"/>
          <w:szCs w:val="23"/>
        </w:rPr>
        <w:t> </w:t>
      </w:r>
      <w:r>
        <w:rPr>
          <w:rStyle w:val="Emphasis"/>
          <w:rFonts w:ascii="Consolas" w:hAnsi="Consolas"/>
          <w:color w:val="000000"/>
          <w:sz w:val="23"/>
          <w:szCs w:val="23"/>
        </w:rPr>
        <w:t>condition2</w:t>
      </w:r>
      <w:r>
        <w:rPr>
          <w:rStyle w:val="sqlcolor"/>
          <w:rFonts w:ascii="Consolas" w:hAnsi="Consolas"/>
          <w:color w:val="000000"/>
          <w:sz w:val="23"/>
          <w:szCs w:val="23"/>
        </w:rPr>
        <w:t> </w:t>
      </w:r>
      <w:r>
        <w:rPr>
          <w:rStyle w:val="sqlkeywordcolor"/>
          <w:rFonts w:ascii="Consolas" w:hAnsi="Consolas"/>
          <w:color w:val="0000CD"/>
          <w:sz w:val="23"/>
          <w:szCs w:val="23"/>
        </w:rPr>
        <w:t>THEN</w:t>
      </w:r>
      <w:r>
        <w:rPr>
          <w:rStyle w:val="sqlcolor"/>
          <w:rFonts w:ascii="Consolas" w:hAnsi="Consolas"/>
          <w:color w:val="000000"/>
          <w:sz w:val="23"/>
          <w:szCs w:val="23"/>
        </w:rPr>
        <w:t> </w:t>
      </w:r>
      <w:r>
        <w:rPr>
          <w:rStyle w:val="Emphasis"/>
          <w:rFonts w:ascii="Consolas" w:hAnsi="Consolas"/>
          <w:color w:val="000000"/>
          <w:sz w:val="23"/>
          <w:szCs w:val="23"/>
        </w:rPr>
        <w:t>result2</w:t>
      </w:r>
      <w:r>
        <w:rPr>
          <w:rFonts w:ascii="Consolas" w:hAnsi="Consolas"/>
          <w:color w:val="000000"/>
          <w:sz w:val="23"/>
          <w:szCs w:val="23"/>
        </w:rPr>
        <w:br/>
      </w:r>
      <w:r>
        <w:rPr>
          <w:rStyle w:val="sqlcolor"/>
          <w:rFonts w:ascii="Consolas" w:hAnsi="Consolas"/>
          <w:color w:val="000000"/>
          <w:sz w:val="23"/>
          <w:szCs w:val="23"/>
        </w:rPr>
        <w:t>    </w:t>
      </w:r>
      <w:r>
        <w:rPr>
          <w:rStyle w:val="sqlkeywordcolor"/>
          <w:rFonts w:ascii="Consolas" w:hAnsi="Consolas"/>
          <w:color w:val="0000CD"/>
          <w:sz w:val="23"/>
          <w:szCs w:val="23"/>
        </w:rPr>
        <w:t>WHEN</w:t>
      </w:r>
      <w:r>
        <w:rPr>
          <w:rStyle w:val="sqlcolor"/>
          <w:rFonts w:ascii="Consolas" w:hAnsi="Consolas"/>
          <w:color w:val="000000"/>
          <w:sz w:val="23"/>
          <w:szCs w:val="23"/>
        </w:rPr>
        <w:t> </w:t>
      </w:r>
      <w:r>
        <w:rPr>
          <w:rStyle w:val="Emphasis"/>
          <w:rFonts w:ascii="Consolas" w:hAnsi="Consolas"/>
          <w:color w:val="000000"/>
          <w:sz w:val="23"/>
          <w:szCs w:val="23"/>
        </w:rPr>
        <w:t>conditionN</w:t>
      </w:r>
      <w:r>
        <w:rPr>
          <w:rStyle w:val="sqlcolor"/>
          <w:rFonts w:ascii="Consolas" w:hAnsi="Consolas"/>
          <w:color w:val="000000"/>
          <w:sz w:val="23"/>
          <w:szCs w:val="23"/>
        </w:rPr>
        <w:t> </w:t>
      </w:r>
      <w:r>
        <w:rPr>
          <w:rStyle w:val="sqlkeywordcolor"/>
          <w:rFonts w:ascii="Consolas" w:hAnsi="Consolas"/>
          <w:color w:val="0000CD"/>
          <w:sz w:val="23"/>
          <w:szCs w:val="23"/>
        </w:rPr>
        <w:t>THEN</w:t>
      </w:r>
      <w:r>
        <w:rPr>
          <w:rStyle w:val="sqlcolor"/>
          <w:rFonts w:ascii="Consolas" w:hAnsi="Consolas"/>
          <w:color w:val="000000"/>
          <w:sz w:val="23"/>
          <w:szCs w:val="23"/>
        </w:rPr>
        <w:t> </w:t>
      </w:r>
      <w:r>
        <w:rPr>
          <w:rStyle w:val="Emphasis"/>
          <w:rFonts w:ascii="Consolas" w:hAnsi="Consolas"/>
          <w:color w:val="000000"/>
          <w:sz w:val="23"/>
          <w:szCs w:val="23"/>
        </w:rPr>
        <w:t>resultN</w:t>
      </w:r>
      <w:r>
        <w:rPr>
          <w:rFonts w:ascii="Consolas" w:hAnsi="Consolas"/>
          <w:color w:val="000000"/>
          <w:sz w:val="23"/>
          <w:szCs w:val="23"/>
        </w:rPr>
        <w:br/>
      </w:r>
      <w:r>
        <w:rPr>
          <w:rStyle w:val="sqlcolor"/>
          <w:rFonts w:ascii="Consolas" w:hAnsi="Consolas"/>
          <w:color w:val="000000"/>
          <w:sz w:val="23"/>
          <w:szCs w:val="23"/>
        </w:rPr>
        <w:t>    </w:t>
      </w:r>
      <w:r>
        <w:rPr>
          <w:rStyle w:val="sqlkeywordcolor"/>
          <w:rFonts w:ascii="Consolas" w:hAnsi="Consolas"/>
          <w:color w:val="0000CD"/>
          <w:sz w:val="23"/>
          <w:szCs w:val="23"/>
        </w:rPr>
        <w:t>ELSE</w:t>
      </w:r>
      <w:r>
        <w:rPr>
          <w:rStyle w:val="sqlcolor"/>
          <w:rFonts w:ascii="Consolas" w:hAnsi="Consolas"/>
          <w:color w:val="000000"/>
          <w:sz w:val="23"/>
          <w:szCs w:val="23"/>
        </w:rPr>
        <w:t> </w:t>
      </w:r>
      <w:r>
        <w:rPr>
          <w:rStyle w:val="Emphasis"/>
          <w:rFonts w:ascii="Consolas" w:hAnsi="Consolas"/>
          <w:color w:val="000000"/>
          <w:sz w:val="23"/>
          <w:szCs w:val="23"/>
        </w:rPr>
        <w:t>result</w:t>
      </w:r>
      <w:r>
        <w:rPr>
          <w:rFonts w:ascii="Consolas" w:hAnsi="Consolas"/>
          <w:color w:val="000000"/>
          <w:sz w:val="23"/>
          <w:szCs w:val="23"/>
        </w:rPr>
        <w:br/>
      </w:r>
      <w:r>
        <w:rPr>
          <w:rStyle w:val="sqlkeywordcolor"/>
          <w:rFonts w:ascii="Consolas" w:hAnsi="Consolas"/>
          <w:color w:val="0000CD"/>
          <w:sz w:val="23"/>
          <w:szCs w:val="23"/>
        </w:rPr>
        <w:t>END</w:t>
      </w:r>
      <w:r>
        <w:rPr>
          <w:rStyle w:val="sqlcolor"/>
          <w:rFonts w:ascii="Consolas" w:hAnsi="Consolas"/>
          <w:color w:val="000000"/>
          <w:sz w:val="23"/>
          <w:szCs w:val="23"/>
        </w:rPr>
        <w:t>;</w:t>
      </w:r>
    </w:p>
    <w:p w14:paraId="238CBCA1" w14:textId="77777777" w:rsidR="00133F9A" w:rsidRDefault="00133F9A" w:rsidP="00133F9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Demo Database</w:t>
      </w:r>
    </w:p>
    <w:p w14:paraId="692D2F2C" w14:textId="77777777" w:rsidR="00133F9A" w:rsidRDefault="00133F9A" w:rsidP="00133F9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Below is a selection from the "OrderDetails" table in the Northwind sample database:</w:t>
      </w:r>
    </w:p>
    <w:tbl>
      <w:tblPr>
        <w:tblW w:w="13125"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580"/>
        <w:gridCol w:w="2700"/>
        <w:gridCol w:w="2340"/>
        <w:gridCol w:w="5505"/>
      </w:tblGrid>
      <w:tr w:rsidR="00133F9A" w14:paraId="3994FEAE" w14:textId="77777777" w:rsidTr="00BB7764">
        <w:tc>
          <w:tcPr>
            <w:tcW w:w="2580" w:type="dxa"/>
            <w:shd w:val="clear" w:color="auto" w:fill="FFFFFF"/>
            <w:tcMar>
              <w:top w:w="120" w:type="dxa"/>
              <w:left w:w="240" w:type="dxa"/>
              <w:bottom w:w="120" w:type="dxa"/>
              <w:right w:w="120" w:type="dxa"/>
            </w:tcMar>
            <w:hideMark/>
          </w:tcPr>
          <w:p w14:paraId="05779E27" w14:textId="77777777" w:rsidR="00133F9A" w:rsidRDefault="00133F9A">
            <w:pPr>
              <w:spacing w:before="300" w:after="300"/>
              <w:rPr>
                <w:rFonts w:ascii="Times New Roman" w:hAnsi="Times New Roman"/>
                <w:b/>
                <w:bCs/>
                <w:sz w:val="24"/>
                <w:szCs w:val="24"/>
              </w:rPr>
            </w:pPr>
            <w:r>
              <w:rPr>
                <w:b/>
                <w:bCs/>
              </w:rPr>
              <w:t>OrderDetailID</w:t>
            </w:r>
          </w:p>
        </w:tc>
        <w:tc>
          <w:tcPr>
            <w:tcW w:w="2700" w:type="dxa"/>
            <w:shd w:val="clear" w:color="auto" w:fill="FFFFFF"/>
            <w:tcMar>
              <w:top w:w="120" w:type="dxa"/>
              <w:left w:w="120" w:type="dxa"/>
              <w:bottom w:w="120" w:type="dxa"/>
              <w:right w:w="120" w:type="dxa"/>
            </w:tcMar>
            <w:hideMark/>
          </w:tcPr>
          <w:p w14:paraId="58FAF89C" w14:textId="77777777" w:rsidR="00133F9A" w:rsidRDefault="00133F9A">
            <w:pPr>
              <w:spacing w:before="300" w:after="300"/>
              <w:rPr>
                <w:b/>
                <w:bCs/>
              </w:rPr>
            </w:pPr>
            <w:r>
              <w:rPr>
                <w:b/>
                <w:bCs/>
              </w:rPr>
              <w:t>OrderID</w:t>
            </w:r>
          </w:p>
        </w:tc>
        <w:tc>
          <w:tcPr>
            <w:tcW w:w="2340" w:type="dxa"/>
            <w:shd w:val="clear" w:color="auto" w:fill="FFFFFF"/>
            <w:tcMar>
              <w:top w:w="120" w:type="dxa"/>
              <w:left w:w="120" w:type="dxa"/>
              <w:bottom w:w="120" w:type="dxa"/>
              <w:right w:w="120" w:type="dxa"/>
            </w:tcMar>
            <w:hideMark/>
          </w:tcPr>
          <w:p w14:paraId="2F206C96" w14:textId="77777777" w:rsidR="00133F9A" w:rsidRDefault="00133F9A">
            <w:pPr>
              <w:spacing w:before="300" w:after="300"/>
              <w:rPr>
                <w:b/>
                <w:bCs/>
              </w:rPr>
            </w:pPr>
            <w:r>
              <w:rPr>
                <w:b/>
                <w:bCs/>
              </w:rPr>
              <w:t>ProductID</w:t>
            </w:r>
          </w:p>
        </w:tc>
        <w:tc>
          <w:tcPr>
            <w:tcW w:w="5505" w:type="dxa"/>
            <w:shd w:val="clear" w:color="auto" w:fill="FFFFFF"/>
            <w:tcMar>
              <w:top w:w="120" w:type="dxa"/>
              <w:left w:w="120" w:type="dxa"/>
              <w:bottom w:w="120" w:type="dxa"/>
              <w:right w:w="120" w:type="dxa"/>
            </w:tcMar>
            <w:hideMark/>
          </w:tcPr>
          <w:p w14:paraId="09F29043" w14:textId="77777777" w:rsidR="00133F9A" w:rsidRDefault="00133F9A">
            <w:pPr>
              <w:spacing w:before="300" w:after="300"/>
              <w:rPr>
                <w:b/>
                <w:bCs/>
              </w:rPr>
            </w:pPr>
            <w:r>
              <w:rPr>
                <w:b/>
                <w:bCs/>
              </w:rPr>
              <w:t>Quantity</w:t>
            </w:r>
          </w:p>
        </w:tc>
      </w:tr>
      <w:tr w:rsidR="00133F9A" w14:paraId="76E23035" w14:textId="77777777" w:rsidTr="00BB7764">
        <w:tc>
          <w:tcPr>
            <w:tcW w:w="2580" w:type="dxa"/>
            <w:shd w:val="clear" w:color="auto" w:fill="F1F1F1"/>
            <w:tcMar>
              <w:top w:w="120" w:type="dxa"/>
              <w:left w:w="240" w:type="dxa"/>
              <w:bottom w:w="120" w:type="dxa"/>
              <w:right w:w="120" w:type="dxa"/>
            </w:tcMar>
            <w:hideMark/>
          </w:tcPr>
          <w:p w14:paraId="23FB36B9" w14:textId="77777777" w:rsidR="00133F9A" w:rsidRDefault="00133F9A">
            <w:pPr>
              <w:spacing w:before="300" w:after="300"/>
            </w:pPr>
            <w:r>
              <w:t>1</w:t>
            </w:r>
          </w:p>
        </w:tc>
        <w:tc>
          <w:tcPr>
            <w:tcW w:w="2700" w:type="dxa"/>
            <w:shd w:val="clear" w:color="auto" w:fill="F1F1F1"/>
            <w:tcMar>
              <w:top w:w="120" w:type="dxa"/>
              <w:left w:w="120" w:type="dxa"/>
              <w:bottom w:w="120" w:type="dxa"/>
              <w:right w:w="120" w:type="dxa"/>
            </w:tcMar>
            <w:hideMark/>
          </w:tcPr>
          <w:p w14:paraId="776F250E" w14:textId="77777777" w:rsidR="00133F9A" w:rsidRDefault="00133F9A">
            <w:pPr>
              <w:spacing w:before="300" w:after="300"/>
            </w:pPr>
            <w:r>
              <w:t>10248</w:t>
            </w:r>
          </w:p>
        </w:tc>
        <w:tc>
          <w:tcPr>
            <w:tcW w:w="2340" w:type="dxa"/>
            <w:shd w:val="clear" w:color="auto" w:fill="F1F1F1"/>
            <w:tcMar>
              <w:top w:w="120" w:type="dxa"/>
              <w:left w:w="120" w:type="dxa"/>
              <w:bottom w:w="120" w:type="dxa"/>
              <w:right w:w="120" w:type="dxa"/>
            </w:tcMar>
            <w:hideMark/>
          </w:tcPr>
          <w:p w14:paraId="7DED7FB8" w14:textId="77777777" w:rsidR="00133F9A" w:rsidRDefault="00133F9A">
            <w:pPr>
              <w:spacing w:before="300" w:after="300"/>
            </w:pPr>
            <w:r>
              <w:t>11</w:t>
            </w:r>
          </w:p>
        </w:tc>
        <w:tc>
          <w:tcPr>
            <w:tcW w:w="5505" w:type="dxa"/>
            <w:shd w:val="clear" w:color="auto" w:fill="F1F1F1"/>
            <w:tcMar>
              <w:top w:w="120" w:type="dxa"/>
              <w:left w:w="120" w:type="dxa"/>
              <w:bottom w:w="120" w:type="dxa"/>
              <w:right w:w="120" w:type="dxa"/>
            </w:tcMar>
            <w:hideMark/>
          </w:tcPr>
          <w:p w14:paraId="1B49BCF1" w14:textId="77777777" w:rsidR="00133F9A" w:rsidRDefault="00133F9A">
            <w:pPr>
              <w:spacing w:before="300" w:after="300"/>
            </w:pPr>
            <w:r>
              <w:t>12</w:t>
            </w:r>
          </w:p>
        </w:tc>
      </w:tr>
      <w:tr w:rsidR="00133F9A" w14:paraId="689F80F0" w14:textId="77777777" w:rsidTr="00BB7764">
        <w:tc>
          <w:tcPr>
            <w:tcW w:w="2580" w:type="dxa"/>
            <w:shd w:val="clear" w:color="auto" w:fill="FFFFFF"/>
            <w:tcMar>
              <w:top w:w="120" w:type="dxa"/>
              <w:left w:w="240" w:type="dxa"/>
              <w:bottom w:w="120" w:type="dxa"/>
              <w:right w:w="120" w:type="dxa"/>
            </w:tcMar>
            <w:hideMark/>
          </w:tcPr>
          <w:p w14:paraId="5E60461B" w14:textId="77777777" w:rsidR="00133F9A" w:rsidRDefault="00133F9A">
            <w:pPr>
              <w:spacing w:before="300" w:after="300"/>
            </w:pPr>
            <w:r>
              <w:t>2</w:t>
            </w:r>
          </w:p>
        </w:tc>
        <w:tc>
          <w:tcPr>
            <w:tcW w:w="2700" w:type="dxa"/>
            <w:shd w:val="clear" w:color="auto" w:fill="FFFFFF"/>
            <w:tcMar>
              <w:top w:w="120" w:type="dxa"/>
              <w:left w:w="120" w:type="dxa"/>
              <w:bottom w:w="120" w:type="dxa"/>
              <w:right w:w="120" w:type="dxa"/>
            </w:tcMar>
            <w:hideMark/>
          </w:tcPr>
          <w:p w14:paraId="2E6E6688" w14:textId="77777777" w:rsidR="00133F9A" w:rsidRDefault="00133F9A">
            <w:pPr>
              <w:spacing w:before="300" w:after="300"/>
            </w:pPr>
            <w:r>
              <w:t>10248</w:t>
            </w:r>
          </w:p>
        </w:tc>
        <w:tc>
          <w:tcPr>
            <w:tcW w:w="2340" w:type="dxa"/>
            <w:shd w:val="clear" w:color="auto" w:fill="FFFFFF"/>
            <w:tcMar>
              <w:top w:w="120" w:type="dxa"/>
              <w:left w:w="120" w:type="dxa"/>
              <w:bottom w:w="120" w:type="dxa"/>
              <w:right w:w="120" w:type="dxa"/>
            </w:tcMar>
            <w:hideMark/>
          </w:tcPr>
          <w:p w14:paraId="5C603863" w14:textId="77777777" w:rsidR="00133F9A" w:rsidRDefault="00133F9A">
            <w:pPr>
              <w:spacing w:before="300" w:after="300"/>
            </w:pPr>
            <w:r>
              <w:t>42</w:t>
            </w:r>
          </w:p>
        </w:tc>
        <w:tc>
          <w:tcPr>
            <w:tcW w:w="5505" w:type="dxa"/>
            <w:shd w:val="clear" w:color="auto" w:fill="FFFFFF"/>
            <w:tcMar>
              <w:top w:w="120" w:type="dxa"/>
              <w:left w:w="120" w:type="dxa"/>
              <w:bottom w:w="120" w:type="dxa"/>
              <w:right w:w="120" w:type="dxa"/>
            </w:tcMar>
            <w:hideMark/>
          </w:tcPr>
          <w:p w14:paraId="726004A7" w14:textId="77777777" w:rsidR="00133F9A" w:rsidRDefault="00133F9A">
            <w:pPr>
              <w:spacing w:before="300" w:after="300"/>
            </w:pPr>
            <w:r>
              <w:t>10</w:t>
            </w:r>
          </w:p>
        </w:tc>
      </w:tr>
      <w:tr w:rsidR="00133F9A" w14:paraId="6229A4E0" w14:textId="77777777" w:rsidTr="00BB7764">
        <w:tc>
          <w:tcPr>
            <w:tcW w:w="2580" w:type="dxa"/>
            <w:shd w:val="clear" w:color="auto" w:fill="F1F1F1"/>
            <w:tcMar>
              <w:top w:w="120" w:type="dxa"/>
              <w:left w:w="240" w:type="dxa"/>
              <w:bottom w:w="120" w:type="dxa"/>
              <w:right w:w="120" w:type="dxa"/>
            </w:tcMar>
            <w:hideMark/>
          </w:tcPr>
          <w:p w14:paraId="4A226435" w14:textId="77777777" w:rsidR="00133F9A" w:rsidRDefault="00133F9A">
            <w:pPr>
              <w:spacing w:before="300" w:after="300"/>
            </w:pPr>
            <w:r>
              <w:t>3</w:t>
            </w:r>
          </w:p>
        </w:tc>
        <w:tc>
          <w:tcPr>
            <w:tcW w:w="2700" w:type="dxa"/>
            <w:shd w:val="clear" w:color="auto" w:fill="F1F1F1"/>
            <w:tcMar>
              <w:top w:w="120" w:type="dxa"/>
              <w:left w:w="120" w:type="dxa"/>
              <w:bottom w:w="120" w:type="dxa"/>
              <w:right w:w="120" w:type="dxa"/>
            </w:tcMar>
            <w:hideMark/>
          </w:tcPr>
          <w:p w14:paraId="246B2A1C" w14:textId="77777777" w:rsidR="00133F9A" w:rsidRDefault="00133F9A">
            <w:pPr>
              <w:spacing w:before="300" w:after="300"/>
            </w:pPr>
            <w:r>
              <w:t>10248</w:t>
            </w:r>
          </w:p>
        </w:tc>
        <w:tc>
          <w:tcPr>
            <w:tcW w:w="2340" w:type="dxa"/>
            <w:shd w:val="clear" w:color="auto" w:fill="F1F1F1"/>
            <w:tcMar>
              <w:top w:w="120" w:type="dxa"/>
              <w:left w:w="120" w:type="dxa"/>
              <w:bottom w:w="120" w:type="dxa"/>
              <w:right w:w="120" w:type="dxa"/>
            </w:tcMar>
            <w:hideMark/>
          </w:tcPr>
          <w:p w14:paraId="3E3B3A61" w14:textId="77777777" w:rsidR="00133F9A" w:rsidRDefault="00133F9A">
            <w:pPr>
              <w:spacing w:before="300" w:after="300"/>
            </w:pPr>
            <w:r>
              <w:t>72</w:t>
            </w:r>
          </w:p>
        </w:tc>
        <w:tc>
          <w:tcPr>
            <w:tcW w:w="5505" w:type="dxa"/>
            <w:shd w:val="clear" w:color="auto" w:fill="F1F1F1"/>
            <w:tcMar>
              <w:top w:w="120" w:type="dxa"/>
              <w:left w:w="120" w:type="dxa"/>
              <w:bottom w:w="120" w:type="dxa"/>
              <w:right w:w="120" w:type="dxa"/>
            </w:tcMar>
            <w:hideMark/>
          </w:tcPr>
          <w:p w14:paraId="013B7CA6" w14:textId="77777777" w:rsidR="00133F9A" w:rsidRDefault="00133F9A">
            <w:pPr>
              <w:spacing w:before="300" w:after="300"/>
            </w:pPr>
            <w:r>
              <w:t>5</w:t>
            </w:r>
          </w:p>
        </w:tc>
      </w:tr>
      <w:tr w:rsidR="00133F9A" w14:paraId="417E499B" w14:textId="77777777" w:rsidTr="00BB7764">
        <w:tc>
          <w:tcPr>
            <w:tcW w:w="2580" w:type="dxa"/>
            <w:shd w:val="clear" w:color="auto" w:fill="FFFFFF"/>
            <w:tcMar>
              <w:top w:w="120" w:type="dxa"/>
              <w:left w:w="240" w:type="dxa"/>
              <w:bottom w:w="120" w:type="dxa"/>
              <w:right w:w="120" w:type="dxa"/>
            </w:tcMar>
            <w:hideMark/>
          </w:tcPr>
          <w:p w14:paraId="72A70488" w14:textId="77777777" w:rsidR="00133F9A" w:rsidRDefault="00133F9A">
            <w:pPr>
              <w:spacing w:before="300" w:after="300"/>
            </w:pPr>
            <w:r>
              <w:t>4</w:t>
            </w:r>
          </w:p>
        </w:tc>
        <w:tc>
          <w:tcPr>
            <w:tcW w:w="2700" w:type="dxa"/>
            <w:shd w:val="clear" w:color="auto" w:fill="FFFFFF"/>
            <w:tcMar>
              <w:top w:w="120" w:type="dxa"/>
              <w:left w:w="120" w:type="dxa"/>
              <w:bottom w:w="120" w:type="dxa"/>
              <w:right w:w="120" w:type="dxa"/>
            </w:tcMar>
            <w:hideMark/>
          </w:tcPr>
          <w:p w14:paraId="0C65D4F0" w14:textId="77777777" w:rsidR="00133F9A" w:rsidRDefault="00133F9A">
            <w:pPr>
              <w:spacing w:before="300" w:after="300"/>
            </w:pPr>
            <w:r>
              <w:t>10249</w:t>
            </w:r>
          </w:p>
        </w:tc>
        <w:tc>
          <w:tcPr>
            <w:tcW w:w="2340" w:type="dxa"/>
            <w:shd w:val="clear" w:color="auto" w:fill="FFFFFF"/>
            <w:tcMar>
              <w:top w:w="120" w:type="dxa"/>
              <w:left w:w="120" w:type="dxa"/>
              <w:bottom w:w="120" w:type="dxa"/>
              <w:right w:w="120" w:type="dxa"/>
            </w:tcMar>
            <w:hideMark/>
          </w:tcPr>
          <w:p w14:paraId="39A6B4A9" w14:textId="77777777" w:rsidR="00133F9A" w:rsidRDefault="00133F9A">
            <w:pPr>
              <w:spacing w:before="300" w:after="300"/>
            </w:pPr>
            <w:r>
              <w:t>14</w:t>
            </w:r>
          </w:p>
        </w:tc>
        <w:tc>
          <w:tcPr>
            <w:tcW w:w="5505" w:type="dxa"/>
            <w:shd w:val="clear" w:color="auto" w:fill="FFFFFF"/>
            <w:tcMar>
              <w:top w:w="120" w:type="dxa"/>
              <w:left w:w="120" w:type="dxa"/>
              <w:bottom w:w="120" w:type="dxa"/>
              <w:right w:w="120" w:type="dxa"/>
            </w:tcMar>
            <w:hideMark/>
          </w:tcPr>
          <w:p w14:paraId="4B6D7715" w14:textId="77777777" w:rsidR="00133F9A" w:rsidRDefault="00133F9A">
            <w:pPr>
              <w:spacing w:before="300" w:after="300"/>
            </w:pPr>
            <w:r>
              <w:t>9</w:t>
            </w:r>
          </w:p>
        </w:tc>
      </w:tr>
      <w:tr w:rsidR="00133F9A" w14:paraId="086EC0F2" w14:textId="77777777" w:rsidTr="00BB7764">
        <w:tc>
          <w:tcPr>
            <w:tcW w:w="2580" w:type="dxa"/>
            <w:shd w:val="clear" w:color="auto" w:fill="F1F1F1"/>
            <w:tcMar>
              <w:top w:w="120" w:type="dxa"/>
              <w:left w:w="240" w:type="dxa"/>
              <w:bottom w:w="120" w:type="dxa"/>
              <w:right w:w="120" w:type="dxa"/>
            </w:tcMar>
            <w:hideMark/>
          </w:tcPr>
          <w:p w14:paraId="24DA8525" w14:textId="77777777" w:rsidR="00133F9A" w:rsidRDefault="00133F9A">
            <w:pPr>
              <w:spacing w:before="300" w:after="300"/>
            </w:pPr>
            <w:r>
              <w:lastRenderedPageBreak/>
              <w:t>5</w:t>
            </w:r>
          </w:p>
        </w:tc>
        <w:tc>
          <w:tcPr>
            <w:tcW w:w="2700" w:type="dxa"/>
            <w:shd w:val="clear" w:color="auto" w:fill="F1F1F1"/>
            <w:tcMar>
              <w:top w:w="120" w:type="dxa"/>
              <w:left w:w="120" w:type="dxa"/>
              <w:bottom w:w="120" w:type="dxa"/>
              <w:right w:w="120" w:type="dxa"/>
            </w:tcMar>
            <w:hideMark/>
          </w:tcPr>
          <w:p w14:paraId="6E329B01" w14:textId="77777777" w:rsidR="00133F9A" w:rsidRDefault="00133F9A">
            <w:pPr>
              <w:spacing w:before="300" w:after="300"/>
            </w:pPr>
            <w:r>
              <w:t>10249</w:t>
            </w:r>
          </w:p>
        </w:tc>
        <w:tc>
          <w:tcPr>
            <w:tcW w:w="2340" w:type="dxa"/>
            <w:shd w:val="clear" w:color="auto" w:fill="F1F1F1"/>
            <w:tcMar>
              <w:top w:w="120" w:type="dxa"/>
              <w:left w:w="120" w:type="dxa"/>
              <w:bottom w:w="120" w:type="dxa"/>
              <w:right w:w="120" w:type="dxa"/>
            </w:tcMar>
            <w:hideMark/>
          </w:tcPr>
          <w:p w14:paraId="267168E8" w14:textId="77777777" w:rsidR="00133F9A" w:rsidRDefault="00133F9A">
            <w:pPr>
              <w:spacing w:before="300" w:after="300"/>
            </w:pPr>
            <w:r>
              <w:t>51</w:t>
            </w:r>
          </w:p>
        </w:tc>
        <w:tc>
          <w:tcPr>
            <w:tcW w:w="5505" w:type="dxa"/>
            <w:shd w:val="clear" w:color="auto" w:fill="F1F1F1"/>
            <w:tcMar>
              <w:top w:w="120" w:type="dxa"/>
              <w:left w:w="120" w:type="dxa"/>
              <w:bottom w:w="120" w:type="dxa"/>
              <w:right w:w="120" w:type="dxa"/>
            </w:tcMar>
            <w:hideMark/>
          </w:tcPr>
          <w:p w14:paraId="67D2435A" w14:textId="77777777" w:rsidR="00133F9A" w:rsidRDefault="00133F9A">
            <w:pPr>
              <w:spacing w:before="300" w:after="300"/>
            </w:pPr>
            <w:r>
              <w:t>40</w:t>
            </w:r>
          </w:p>
        </w:tc>
      </w:tr>
    </w:tbl>
    <w:p w14:paraId="1BECB0F3" w14:textId="77777777" w:rsidR="00133F9A" w:rsidRDefault="00000000" w:rsidP="00133F9A">
      <w:pPr>
        <w:spacing w:before="300" w:after="300"/>
        <w:rPr>
          <w:rFonts w:ascii="Times New Roman" w:hAnsi="Times New Roman"/>
          <w:sz w:val="24"/>
          <w:szCs w:val="24"/>
        </w:rPr>
      </w:pPr>
      <w:r>
        <w:pict w14:anchorId="52297A4C">
          <v:rect id="_x0000_i1078" style="width:0;height:0" o:hralign="center" o:hrstd="t" o:hrnoshade="t" o:hr="t" fillcolor="black" stroked="f"/>
        </w:pict>
      </w:r>
    </w:p>
    <w:p w14:paraId="624D141F" w14:textId="77777777" w:rsidR="00133F9A" w:rsidRDefault="00000000" w:rsidP="00133F9A">
      <w:pPr>
        <w:spacing w:before="300" w:after="300"/>
        <w:rPr>
          <w:rFonts w:ascii="Times New Roman" w:hAnsi="Times New Roman"/>
          <w:sz w:val="24"/>
          <w:szCs w:val="24"/>
        </w:rPr>
      </w:pPr>
      <w:r>
        <w:pict w14:anchorId="1C45A63B">
          <v:rect id="_x0000_i1079" style="width:0;height:0" o:hralign="center" o:hrstd="t" o:hrnoshade="t" o:hr="t" fillcolor="black" stroked="f"/>
        </w:pict>
      </w:r>
    </w:p>
    <w:p w14:paraId="4209CBCB" w14:textId="77777777" w:rsidR="00133F9A" w:rsidRDefault="00133F9A" w:rsidP="00133F9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CASE Examples</w:t>
      </w:r>
    </w:p>
    <w:p w14:paraId="0CDBFF1E" w14:textId="77777777" w:rsidR="00133F9A" w:rsidRDefault="00133F9A" w:rsidP="00133F9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goes through conditions and returns a value when the first condition is met:</w:t>
      </w:r>
    </w:p>
    <w:p w14:paraId="6ED6E99A" w14:textId="77777777" w:rsidR="00133F9A" w:rsidRDefault="00133F9A" w:rsidP="00133F9A">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45CCB2A1" w14:textId="77777777" w:rsidR="00BB7764" w:rsidRDefault="00133F9A" w:rsidP="00133F9A">
      <w:pPr>
        <w:shd w:val="clear" w:color="auto" w:fill="FFFFFF"/>
        <w:rPr>
          <w:rStyle w:val="sqlcolor"/>
          <w:rFonts w:ascii="Consolas" w:hAnsi="Consolas"/>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OrderID, Quantity,</w:t>
      </w:r>
      <w:r>
        <w:rPr>
          <w:rFonts w:ascii="Consolas" w:hAnsi="Consolas"/>
          <w:color w:val="000000"/>
          <w:sz w:val="23"/>
          <w:szCs w:val="23"/>
        </w:rPr>
        <w:br/>
      </w:r>
      <w:r>
        <w:rPr>
          <w:rStyle w:val="sqlkeywordcolor"/>
          <w:rFonts w:ascii="Consolas" w:hAnsi="Consolas"/>
          <w:color w:val="0000CD"/>
          <w:sz w:val="23"/>
          <w:szCs w:val="23"/>
        </w:rPr>
        <w:t>CASE</w:t>
      </w:r>
      <w:r>
        <w:rPr>
          <w:rFonts w:ascii="Consolas" w:hAnsi="Consolas"/>
          <w:color w:val="000000"/>
          <w:sz w:val="23"/>
          <w:szCs w:val="23"/>
        </w:rPr>
        <w:br/>
      </w:r>
      <w:r>
        <w:rPr>
          <w:rStyle w:val="sqlcolor"/>
          <w:rFonts w:ascii="Consolas" w:hAnsi="Consolas"/>
          <w:color w:val="000000"/>
          <w:sz w:val="23"/>
          <w:szCs w:val="23"/>
        </w:rPr>
        <w:t>    </w:t>
      </w:r>
      <w:r>
        <w:rPr>
          <w:rStyle w:val="sqlkeywordcolor"/>
          <w:rFonts w:ascii="Consolas" w:hAnsi="Consolas"/>
          <w:color w:val="0000CD"/>
          <w:sz w:val="23"/>
          <w:szCs w:val="23"/>
        </w:rPr>
        <w:t>WHEN</w:t>
      </w:r>
      <w:r>
        <w:rPr>
          <w:rStyle w:val="sqlcolor"/>
          <w:rFonts w:ascii="Consolas" w:hAnsi="Consolas"/>
          <w:color w:val="000000"/>
          <w:sz w:val="23"/>
          <w:szCs w:val="23"/>
        </w:rPr>
        <w:t> Quantity &gt; </w:t>
      </w:r>
      <w:r>
        <w:rPr>
          <w:rStyle w:val="sqlnumbercolor"/>
          <w:rFonts w:ascii="Consolas" w:hAnsi="Consolas"/>
          <w:color w:val="000000"/>
          <w:sz w:val="23"/>
          <w:szCs w:val="23"/>
        </w:rPr>
        <w:t>30</w:t>
      </w:r>
      <w:r>
        <w:rPr>
          <w:rStyle w:val="sqlcolor"/>
          <w:rFonts w:ascii="Consolas" w:hAnsi="Consolas"/>
          <w:color w:val="000000"/>
          <w:sz w:val="23"/>
          <w:szCs w:val="23"/>
        </w:rPr>
        <w:t> </w:t>
      </w:r>
      <w:r>
        <w:rPr>
          <w:rStyle w:val="sqlkeywordcolor"/>
          <w:rFonts w:ascii="Consolas" w:hAnsi="Consolas"/>
          <w:color w:val="0000CD"/>
          <w:sz w:val="23"/>
          <w:szCs w:val="23"/>
        </w:rPr>
        <w:t>THEN</w:t>
      </w:r>
      <w:r>
        <w:rPr>
          <w:rStyle w:val="sqlcolor"/>
          <w:rFonts w:ascii="Consolas" w:hAnsi="Consolas"/>
          <w:color w:val="000000"/>
          <w:sz w:val="23"/>
          <w:szCs w:val="23"/>
        </w:rPr>
        <w:t> </w:t>
      </w:r>
      <w:r>
        <w:rPr>
          <w:rStyle w:val="sqlstringcolor"/>
          <w:rFonts w:ascii="Consolas" w:hAnsi="Consolas"/>
          <w:color w:val="A52A2A"/>
          <w:sz w:val="23"/>
          <w:szCs w:val="23"/>
        </w:rPr>
        <w:t>'The quantity is greater than 30'</w:t>
      </w:r>
      <w:r>
        <w:rPr>
          <w:rFonts w:ascii="Consolas" w:hAnsi="Consolas"/>
          <w:color w:val="000000"/>
          <w:sz w:val="23"/>
          <w:szCs w:val="23"/>
        </w:rPr>
        <w:br/>
      </w:r>
      <w:r>
        <w:rPr>
          <w:rStyle w:val="sqlcolor"/>
          <w:rFonts w:ascii="Consolas" w:hAnsi="Consolas"/>
          <w:color w:val="000000"/>
          <w:sz w:val="23"/>
          <w:szCs w:val="23"/>
        </w:rPr>
        <w:t>    </w:t>
      </w:r>
      <w:r>
        <w:rPr>
          <w:rStyle w:val="sqlkeywordcolor"/>
          <w:rFonts w:ascii="Consolas" w:hAnsi="Consolas"/>
          <w:color w:val="0000CD"/>
          <w:sz w:val="23"/>
          <w:szCs w:val="23"/>
        </w:rPr>
        <w:t>WHEN</w:t>
      </w:r>
      <w:r>
        <w:rPr>
          <w:rStyle w:val="sqlcolor"/>
          <w:rFonts w:ascii="Consolas" w:hAnsi="Consolas"/>
          <w:color w:val="000000"/>
          <w:sz w:val="23"/>
          <w:szCs w:val="23"/>
        </w:rPr>
        <w:t> Quantity = </w:t>
      </w:r>
      <w:r>
        <w:rPr>
          <w:rStyle w:val="sqlnumbercolor"/>
          <w:rFonts w:ascii="Consolas" w:hAnsi="Consolas"/>
          <w:color w:val="000000"/>
          <w:sz w:val="23"/>
          <w:szCs w:val="23"/>
        </w:rPr>
        <w:t>30</w:t>
      </w:r>
      <w:r>
        <w:rPr>
          <w:rStyle w:val="sqlcolor"/>
          <w:rFonts w:ascii="Consolas" w:hAnsi="Consolas"/>
          <w:color w:val="000000"/>
          <w:sz w:val="23"/>
          <w:szCs w:val="23"/>
        </w:rPr>
        <w:t> </w:t>
      </w:r>
      <w:r>
        <w:rPr>
          <w:rStyle w:val="sqlkeywordcolor"/>
          <w:rFonts w:ascii="Consolas" w:hAnsi="Consolas"/>
          <w:color w:val="0000CD"/>
          <w:sz w:val="23"/>
          <w:szCs w:val="23"/>
        </w:rPr>
        <w:t>THEN</w:t>
      </w:r>
      <w:r>
        <w:rPr>
          <w:rStyle w:val="sqlcolor"/>
          <w:rFonts w:ascii="Consolas" w:hAnsi="Consolas"/>
          <w:color w:val="000000"/>
          <w:sz w:val="23"/>
          <w:szCs w:val="23"/>
        </w:rPr>
        <w:t> </w:t>
      </w:r>
      <w:r>
        <w:rPr>
          <w:rStyle w:val="sqlstringcolor"/>
          <w:rFonts w:ascii="Consolas" w:hAnsi="Consolas"/>
          <w:color w:val="A52A2A"/>
          <w:sz w:val="23"/>
          <w:szCs w:val="23"/>
        </w:rPr>
        <w:t>'The quantity is 30'</w:t>
      </w:r>
      <w:r>
        <w:rPr>
          <w:rFonts w:ascii="Consolas" w:hAnsi="Consolas"/>
          <w:color w:val="000000"/>
          <w:sz w:val="23"/>
          <w:szCs w:val="23"/>
        </w:rPr>
        <w:br/>
      </w:r>
      <w:r>
        <w:rPr>
          <w:rStyle w:val="sqlcolor"/>
          <w:rFonts w:ascii="Consolas" w:hAnsi="Consolas"/>
          <w:color w:val="000000"/>
          <w:sz w:val="23"/>
          <w:szCs w:val="23"/>
        </w:rPr>
        <w:t>    </w:t>
      </w:r>
      <w:r>
        <w:rPr>
          <w:rStyle w:val="sqlkeywordcolor"/>
          <w:rFonts w:ascii="Consolas" w:hAnsi="Consolas"/>
          <w:color w:val="0000CD"/>
          <w:sz w:val="23"/>
          <w:szCs w:val="23"/>
        </w:rPr>
        <w:t>ELSE</w:t>
      </w:r>
      <w:r>
        <w:rPr>
          <w:rStyle w:val="sqlcolor"/>
          <w:rFonts w:ascii="Consolas" w:hAnsi="Consolas"/>
          <w:color w:val="000000"/>
          <w:sz w:val="23"/>
          <w:szCs w:val="23"/>
        </w:rPr>
        <w:t> </w:t>
      </w:r>
      <w:r>
        <w:rPr>
          <w:rStyle w:val="sqlstringcolor"/>
          <w:rFonts w:ascii="Consolas" w:hAnsi="Consolas"/>
          <w:color w:val="A52A2A"/>
          <w:sz w:val="23"/>
          <w:szCs w:val="23"/>
        </w:rPr>
        <w:t>'The quantity is under 30'</w:t>
      </w:r>
      <w:r>
        <w:rPr>
          <w:rFonts w:ascii="Consolas" w:hAnsi="Consolas"/>
          <w:color w:val="000000"/>
          <w:sz w:val="23"/>
          <w:szCs w:val="23"/>
        </w:rPr>
        <w:br/>
      </w:r>
      <w:r>
        <w:rPr>
          <w:rStyle w:val="sqlkeywordcolor"/>
          <w:rFonts w:ascii="Consolas" w:hAnsi="Consolas"/>
          <w:color w:val="0000CD"/>
          <w:sz w:val="23"/>
          <w:szCs w:val="23"/>
        </w:rPr>
        <w:t>END</w:t>
      </w:r>
      <w:r>
        <w:rPr>
          <w:rStyle w:val="sqlcolor"/>
          <w:rFonts w:ascii="Consolas" w:hAnsi="Consolas"/>
          <w:color w:val="000000"/>
          <w:sz w:val="23"/>
          <w:szCs w:val="23"/>
        </w:rPr>
        <w:t> </w:t>
      </w:r>
    </w:p>
    <w:p w14:paraId="58EDA3BA" w14:textId="0E941473" w:rsidR="00133F9A" w:rsidRDefault="00133F9A" w:rsidP="00133F9A">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AS</w:t>
      </w:r>
      <w:r>
        <w:rPr>
          <w:rStyle w:val="sqlcolor"/>
          <w:rFonts w:ascii="Consolas" w:hAnsi="Consolas"/>
          <w:color w:val="000000"/>
          <w:sz w:val="23"/>
          <w:szCs w:val="23"/>
        </w:rPr>
        <w:t> </w:t>
      </w:r>
      <w:r w:rsidR="00715627">
        <w:rPr>
          <w:rStyle w:val="sqlcolor"/>
          <w:rFonts w:ascii="Consolas" w:hAnsi="Consolas"/>
          <w:color w:val="000000"/>
          <w:sz w:val="23"/>
          <w:szCs w:val="23"/>
        </w:rPr>
        <w:t>QuantityResult</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OrderDetails;</w:t>
      </w:r>
    </w:p>
    <w:p w14:paraId="2FAEFD39" w14:textId="77777777" w:rsidR="00133F9A" w:rsidRDefault="00133F9A" w:rsidP="00133F9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will order the customers by City. However, if City is NULL, then order by Country:</w:t>
      </w:r>
    </w:p>
    <w:p w14:paraId="673547B3" w14:textId="77777777" w:rsidR="00133F9A" w:rsidRDefault="00133F9A" w:rsidP="00133F9A">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020C8F9F" w14:textId="7926C03D" w:rsidR="00133F9A" w:rsidRDefault="00133F9A" w:rsidP="00133F9A">
      <w:pPr>
        <w:shd w:val="clear" w:color="auto" w:fill="FFFFFF"/>
        <w:rPr>
          <w:rStyle w:val="sqlcolor"/>
          <w:rFonts w:ascii="Consolas" w:hAnsi="Consolas"/>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Customer</w:t>
      </w:r>
      <w:r w:rsidR="004B50CD">
        <w:rPr>
          <w:rStyle w:val="sqlcolor"/>
          <w:rFonts w:ascii="Consolas" w:hAnsi="Consolas"/>
          <w:color w:val="000000"/>
          <w:sz w:val="23"/>
          <w:szCs w:val="23"/>
        </w:rPr>
        <w:tab/>
      </w:r>
      <w:r>
        <w:rPr>
          <w:rStyle w:val="sqlcolor"/>
          <w:rFonts w:ascii="Consolas" w:hAnsi="Consolas"/>
          <w:color w:val="000000"/>
          <w:sz w:val="23"/>
          <w:szCs w:val="23"/>
        </w:rPr>
        <w:t>Name, City, Country</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Customers</w:t>
      </w:r>
      <w:r>
        <w:rPr>
          <w:rFonts w:ascii="Consolas" w:hAnsi="Consolas"/>
          <w:color w:val="000000"/>
          <w:sz w:val="23"/>
          <w:szCs w:val="23"/>
        </w:rPr>
        <w:br/>
      </w:r>
      <w:r>
        <w:rPr>
          <w:rStyle w:val="sqlkeywordcolor"/>
          <w:rFonts w:ascii="Consolas" w:hAnsi="Consolas"/>
          <w:color w:val="0000CD"/>
          <w:sz w:val="23"/>
          <w:szCs w:val="23"/>
        </w:rPr>
        <w:t>ORDER</w:t>
      </w:r>
      <w:r>
        <w:rPr>
          <w:rStyle w:val="sqlcolor"/>
          <w:rFonts w:ascii="Consolas" w:hAnsi="Consolas"/>
          <w:color w:val="000000"/>
          <w:sz w:val="23"/>
          <w:szCs w:val="23"/>
        </w:rPr>
        <w:t> </w:t>
      </w:r>
      <w:r>
        <w:rPr>
          <w:rStyle w:val="sqlkeywordcolor"/>
          <w:rFonts w:ascii="Consolas" w:hAnsi="Consolas"/>
          <w:color w:val="0000CD"/>
          <w:sz w:val="23"/>
          <w:szCs w:val="23"/>
        </w:rPr>
        <w:t>BY</w:t>
      </w:r>
      <w:r>
        <w:rPr>
          <w:rFonts w:ascii="Consolas" w:hAnsi="Consolas"/>
          <w:color w:val="000000"/>
          <w:sz w:val="23"/>
          <w:szCs w:val="23"/>
        </w:rPr>
        <w:br/>
      </w:r>
      <w:r>
        <w:rPr>
          <w:rStyle w:val="sqlcolor"/>
          <w:rFonts w:ascii="Consolas" w:hAnsi="Consolas"/>
          <w:color w:val="000000"/>
          <w:sz w:val="23"/>
          <w:szCs w:val="23"/>
        </w:rPr>
        <w:t>(</w:t>
      </w:r>
      <w:r>
        <w:rPr>
          <w:rStyle w:val="sqlkeywordcolor"/>
          <w:rFonts w:ascii="Consolas" w:hAnsi="Consolas"/>
          <w:color w:val="0000CD"/>
          <w:sz w:val="23"/>
          <w:szCs w:val="23"/>
        </w:rPr>
        <w:t>CASE</w:t>
      </w:r>
      <w:r>
        <w:rPr>
          <w:rFonts w:ascii="Consolas" w:hAnsi="Consolas"/>
          <w:color w:val="000000"/>
          <w:sz w:val="23"/>
          <w:szCs w:val="23"/>
        </w:rPr>
        <w:br/>
      </w:r>
      <w:r>
        <w:rPr>
          <w:rStyle w:val="sqlcolor"/>
          <w:rFonts w:ascii="Consolas" w:hAnsi="Consolas"/>
          <w:color w:val="000000"/>
          <w:sz w:val="23"/>
          <w:szCs w:val="23"/>
        </w:rPr>
        <w:t>    </w:t>
      </w:r>
      <w:r>
        <w:rPr>
          <w:rStyle w:val="sqlkeywordcolor"/>
          <w:rFonts w:ascii="Consolas" w:hAnsi="Consolas"/>
          <w:color w:val="0000CD"/>
          <w:sz w:val="23"/>
          <w:szCs w:val="23"/>
        </w:rPr>
        <w:t>WHEN</w:t>
      </w:r>
      <w:r>
        <w:rPr>
          <w:rStyle w:val="sqlcolor"/>
          <w:rFonts w:ascii="Consolas" w:hAnsi="Consolas"/>
          <w:color w:val="000000"/>
          <w:sz w:val="23"/>
          <w:szCs w:val="23"/>
        </w:rPr>
        <w:t> City </w:t>
      </w:r>
      <w:r>
        <w:rPr>
          <w:rStyle w:val="sqlkeywordcolor"/>
          <w:rFonts w:ascii="Consolas" w:hAnsi="Consolas"/>
          <w:color w:val="0000CD"/>
          <w:sz w:val="23"/>
          <w:szCs w:val="23"/>
        </w:rPr>
        <w:t>IS</w:t>
      </w:r>
      <w:r>
        <w:rPr>
          <w:rStyle w:val="sqlcolor"/>
          <w:rFonts w:ascii="Consolas" w:hAnsi="Consolas"/>
          <w:color w:val="000000"/>
          <w:sz w:val="23"/>
          <w:szCs w:val="23"/>
        </w:rPr>
        <w:t> </w:t>
      </w:r>
      <w:r>
        <w:rPr>
          <w:rStyle w:val="sqlkeywordcolor"/>
          <w:rFonts w:ascii="Consolas" w:hAnsi="Consolas"/>
          <w:color w:val="0000CD"/>
          <w:sz w:val="23"/>
          <w:szCs w:val="23"/>
        </w:rPr>
        <w:t>NULL</w:t>
      </w:r>
      <w:r>
        <w:rPr>
          <w:rStyle w:val="sqlcolor"/>
          <w:rFonts w:ascii="Consolas" w:hAnsi="Consolas"/>
          <w:color w:val="000000"/>
          <w:sz w:val="23"/>
          <w:szCs w:val="23"/>
        </w:rPr>
        <w:t> </w:t>
      </w:r>
      <w:r>
        <w:rPr>
          <w:rStyle w:val="sqlkeywordcolor"/>
          <w:rFonts w:ascii="Consolas" w:hAnsi="Consolas"/>
          <w:color w:val="0000CD"/>
          <w:sz w:val="23"/>
          <w:szCs w:val="23"/>
        </w:rPr>
        <w:t>THEN</w:t>
      </w:r>
      <w:r>
        <w:rPr>
          <w:rStyle w:val="sqlcolor"/>
          <w:rFonts w:ascii="Consolas" w:hAnsi="Consolas"/>
          <w:color w:val="000000"/>
          <w:sz w:val="23"/>
          <w:szCs w:val="23"/>
        </w:rPr>
        <w:t> Country</w:t>
      </w:r>
      <w:r>
        <w:rPr>
          <w:rFonts w:ascii="Consolas" w:hAnsi="Consolas"/>
          <w:color w:val="000000"/>
          <w:sz w:val="23"/>
          <w:szCs w:val="23"/>
        </w:rPr>
        <w:br/>
      </w:r>
      <w:r>
        <w:rPr>
          <w:rStyle w:val="sqlcolor"/>
          <w:rFonts w:ascii="Consolas" w:hAnsi="Consolas"/>
          <w:color w:val="000000"/>
          <w:sz w:val="23"/>
          <w:szCs w:val="23"/>
        </w:rPr>
        <w:t>    </w:t>
      </w:r>
      <w:r>
        <w:rPr>
          <w:rStyle w:val="sqlkeywordcolor"/>
          <w:rFonts w:ascii="Consolas" w:hAnsi="Consolas"/>
          <w:color w:val="0000CD"/>
          <w:sz w:val="23"/>
          <w:szCs w:val="23"/>
        </w:rPr>
        <w:t>ELSE</w:t>
      </w:r>
      <w:r>
        <w:rPr>
          <w:rStyle w:val="sqlcolor"/>
          <w:rFonts w:ascii="Consolas" w:hAnsi="Consolas"/>
          <w:color w:val="000000"/>
          <w:sz w:val="23"/>
          <w:szCs w:val="23"/>
        </w:rPr>
        <w:t> City</w:t>
      </w:r>
      <w:r>
        <w:rPr>
          <w:rFonts w:ascii="Consolas" w:hAnsi="Consolas"/>
          <w:color w:val="000000"/>
          <w:sz w:val="23"/>
          <w:szCs w:val="23"/>
        </w:rPr>
        <w:br/>
      </w:r>
      <w:r>
        <w:rPr>
          <w:rStyle w:val="sqlkeywordcolor"/>
          <w:rFonts w:ascii="Consolas" w:hAnsi="Consolas"/>
          <w:color w:val="0000CD"/>
          <w:sz w:val="23"/>
          <w:szCs w:val="23"/>
        </w:rPr>
        <w:t>END</w:t>
      </w:r>
      <w:r>
        <w:rPr>
          <w:rStyle w:val="sqlcolor"/>
          <w:rFonts w:ascii="Consolas" w:hAnsi="Consolas"/>
          <w:color w:val="000000"/>
          <w:sz w:val="23"/>
          <w:szCs w:val="23"/>
        </w:rPr>
        <w:t>);</w:t>
      </w:r>
    </w:p>
    <w:p w14:paraId="36EE8853" w14:textId="77777777" w:rsidR="000F5515" w:rsidRDefault="000F5515" w:rsidP="00133F9A">
      <w:pPr>
        <w:shd w:val="clear" w:color="auto" w:fill="FFFFFF"/>
        <w:rPr>
          <w:rStyle w:val="sqlcolor"/>
          <w:rFonts w:ascii="Consolas" w:hAnsi="Consolas"/>
          <w:color w:val="000000"/>
          <w:sz w:val="23"/>
          <w:szCs w:val="23"/>
        </w:rPr>
      </w:pPr>
    </w:p>
    <w:p w14:paraId="77F0AF85" w14:textId="77777777" w:rsidR="000F5515" w:rsidRDefault="000F5515" w:rsidP="00133F9A">
      <w:pPr>
        <w:shd w:val="clear" w:color="auto" w:fill="FFFFFF"/>
        <w:rPr>
          <w:rStyle w:val="sqlcolor"/>
          <w:rFonts w:ascii="Consolas" w:hAnsi="Consolas"/>
          <w:color w:val="000000"/>
          <w:sz w:val="23"/>
          <w:szCs w:val="23"/>
        </w:rPr>
      </w:pPr>
    </w:p>
    <w:p w14:paraId="678A6A37" w14:textId="77777777" w:rsidR="000F5515" w:rsidRPr="000F5515" w:rsidRDefault="000F5515" w:rsidP="000F5515">
      <w:pPr>
        <w:pStyle w:val="Heading1"/>
        <w:rPr>
          <w:rFonts w:ascii="Times New Roman" w:hAnsi="Times New Roman" w:cs="Times New Roman"/>
          <w:bCs w:val="0"/>
          <w:color w:val="FF0000"/>
          <w:sz w:val="48"/>
          <w:u w:val="single"/>
        </w:rPr>
      </w:pPr>
      <w:r w:rsidRPr="000F5515">
        <w:rPr>
          <w:rFonts w:ascii="Times New Roman" w:hAnsi="Times New Roman" w:cs="Times New Roman"/>
          <w:bCs w:val="0"/>
          <w:color w:val="FF0000"/>
          <w:sz w:val="48"/>
          <w:u w:val="single"/>
        </w:rPr>
        <w:lastRenderedPageBreak/>
        <w:t>MySQL ORDER BY</w:t>
      </w:r>
    </w:p>
    <w:p w14:paraId="4419A535" w14:textId="77777777" w:rsidR="000F5515" w:rsidRPr="000F5515" w:rsidRDefault="000F5515" w:rsidP="000F5515">
      <w:pPr>
        <w:pStyle w:val="NormalWeb"/>
        <w:rPr>
          <w:sz w:val="44"/>
        </w:rPr>
      </w:pPr>
      <w:r w:rsidRPr="000F5515">
        <w:rPr>
          <w:rStyle w:val="Strong"/>
          <w:sz w:val="44"/>
        </w:rPr>
        <w:t>Summary</w:t>
      </w:r>
      <w:r w:rsidRPr="000F5515">
        <w:rPr>
          <w:sz w:val="44"/>
        </w:rPr>
        <w:t>: in this tutorial, you will learn how to sort a result set using the MySQL </w:t>
      </w:r>
      <w:r w:rsidRPr="000F5515">
        <w:rPr>
          <w:rStyle w:val="HTMLCode"/>
          <w:rFonts w:ascii="Times New Roman" w:hAnsi="Times New Roman" w:cs="Times New Roman"/>
          <w:sz w:val="36"/>
        </w:rPr>
        <w:t>ORDER BY</w:t>
      </w:r>
      <w:r w:rsidRPr="000F5515">
        <w:rPr>
          <w:sz w:val="44"/>
        </w:rPr>
        <w:t> clause.</w:t>
      </w:r>
    </w:p>
    <w:p w14:paraId="26E3CB4E" w14:textId="77777777" w:rsidR="000F5515" w:rsidRPr="000F5515" w:rsidRDefault="000F5515" w:rsidP="000F5515">
      <w:pPr>
        <w:pStyle w:val="Heading2"/>
        <w:rPr>
          <w:b w:val="0"/>
          <w:bCs w:val="0"/>
          <w:sz w:val="56"/>
        </w:rPr>
      </w:pPr>
      <w:r w:rsidRPr="000F5515">
        <w:rPr>
          <w:b w:val="0"/>
          <w:bCs w:val="0"/>
          <w:sz w:val="56"/>
        </w:rPr>
        <w:t>Introduction to MySQL </w:t>
      </w:r>
      <w:r w:rsidRPr="000F5515">
        <w:rPr>
          <w:rStyle w:val="HTMLCode"/>
          <w:rFonts w:ascii="Times New Roman" w:hAnsi="Times New Roman" w:cs="Times New Roman"/>
          <w:b w:val="0"/>
          <w:bCs w:val="0"/>
          <w:sz w:val="36"/>
        </w:rPr>
        <w:t>ORDER BY</w:t>
      </w:r>
      <w:r w:rsidRPr="000F5515">
        <w:rPr>
          <w:b w:val="0"/>
          <w:bCs w:val="0"/>
          <w:sz w:val="56"/>
        </w:rPr>
        <w:t> clause</w:t>
      </w:r>
    </w:p>
    <w:p w14:paraId="0BFB3C24" w14:textId="77777777" w:rsidR="000F5515" w:rsidRPr="000F5515" w:rsidRDefault="000F5515" w:rsidP="000F5515">
      <w:pPr>
        <w:pStyle w:val="NormalWeb"/>
        <w:rPr>
          <w:sz w:val="44"/>
        </w:rPr>
      </w:pPr>
      <w:r w:rsidRPr="000F5515">
        <w:rPr>
          <w:sz w:val="44"/>
        </w:rPr>
        <w:t>When you use the </w:t>
      </w:r>
      <w:hyperlink r:id="rId32" w:history="1">
        <w:r w:rsidRPr="000F5515">
          <w:rPr>
            <w:rStyle w:val="Hyperlink"/>
            <w:sz w:val="36"/>
            <w:szCs w:val="20"/>
          </w:rPr>
          <w:t>SELECT</w:t>
        </w:r>
      </w:hyperlink>
      <w:r w:rsidRPr="000F5515">
        <w:rPr>
          <w:sz w:val="44"/>
        </w:rPr>
        <w:t> statement to query data from a table, the result set is not sorted. It means that the rows in the result set can be in any order.</w:t>
      </w:r>
    </w:p>
    <w:p w14:paraId="403EEB86" w14:textId="77777777" w:rsidR="000F5515" w:rsidRDefault="000F5515" w:rsidP="000F5515">
      <w:pPr>
        <w:pStyle w:val="NormalWeb"/>
        <w:rPr>
          <w:sz w:val="44"/>
        </w:rPr>
      </w:pPr>
      <w:r w:rsidRPr="000F5515">
        <w:rPr>
          <w:sz w:val="44"/>
        </w:rPr>
        <w:t>To sort the result set, you add the </w:t>
      </w:r>
      <w:r w:rsidRPr="000F5515">
        <w:rPr>
          <w:rStyle w:val="HTMLCode"/>
          <w:rFonts w:ascii="Times New Roman" w:hAnsi="Times New Roman" w:cs="Times New Roman"/>
          <w:sz w:val="36"/>
        </w:rPr>
        <w:t>ORDER BY</w:t>
      </w:r>
      <w:r w:rsidRPr="000F5515">
        <w:rPr>
          <w:sz w:val="44"/>
        </w:rPr>
        <w:t> clause to the </w:t>
      </w:r>
      <w:r w:rsidRPr="000F5515">
        <w:rPr>
          <w:rStyle w:val="HTMLCode"/>
          <w:rFonts w:ascii="Times New Roman" w:hAnsi="Times New Roman" w:cs="Times New Roman"/>
          <w:sz w:val="36"/>
        </w:rPr>
        <w:t>SELECT</w:t>
      </w:r>
      <w:r w:rsidRPr="000F5515">
        <w:rPr>
          <w:sz w:val="44"/>
        </w:rPr>
        <w:t> statement. The following illustrates the syntax of the </w:t>
      </w:r>
      <w:r w:rsidRPr="000F5515">
        <w:rPr>
          <w:rStyle w:val="HTMLCode"/>
          <w:rFonts w:ascii="Times New Roman" w:hAnsi="Times New Roman" w:cs="Times New Roman"/>
          <w:sz w:val="36"/>
        </w:rPr>
        <w:t>ORDER BY</w:t>
      </w:r>
      <w:r w:rsidRPr="000F5515">
        <w:rPr>
          <w:sz w:val="44"/>
        </w:rPr>
        <w:t>  clause:</w:t>
      </w:r>
    </w:p>
    <w:p w14:paraId="48DE413B" w14:textId="77777777" w:rsidR="000F5515" w:rsidRPr="000F5515" w:rsidRDefault="000F5515" w:rsidP="000F5515">
      <w:pPr>
        <w:pStyle w:val="NormalWeb"/>
        <w:rPr>
          <w:b/>
          <w:color w:val="FF0000"/>
          <w:sz w:val="44"/>
          <w:u w:val="single"/>
        </w:rPr>
      </w:pPr>
      <w:r w:rsidRPr="000F5515">
        <w:rPr>
          <w:b/>
          <w:color w:val="FF0000"/>
          <w:sz w:val="44"/>
          <w:u w:val="single"/>
        </w:rPr>
        <w:t xml:space="preserve">Syntax </w:t>
      </w:r>
    </w:p>
    <w:p w14:paraId="11794E33" w14:textId="77777777" w:rsidR="000F5515" w:rsidRPr="000F5515" w:rsidRDefault="000F5515" w:rsidP="000F5515">
      <w:pPr>
        <w:rPr>
          <w:rFonts w:ascii="Times New Roman" w:hAnsi="Times New Roman" w:cs="Times New Roman"/>
          <w:sz w:val="36"/>
        </w:rPr>
      </w:pPr>
      <w:r w:rsidRPr="000F5515">
        <w:rPr>
          <w:rFonts w:ascii="Times New Roman" w:hAnsi="Times New Roman" w:cs="Times New Roman"/>
          <w:sz w:val="36"/>
        </w:rPr>
        <w:t xml:space="preserve">SELECT </w:t>
      </w:r>
    </w:p>
    <w:p w14:paraId="75B9C53A" w14:textId="77777777" w:rsidR="000F5515" w:rsidRPr="000F5515" w:rsidRDefault="000F5515" w:rsidP="000F5515">
      <w:pPr>
        <w:rPr>
          <w:rFonts w:ascii="Times New Roman" w:hAnsi="Times New Roman" w:cs="Times New Roman"/>
          <w:sz w:val="36"/>
        </w:rPr>
      </w:pPr>
      <w:r w:rsidRPr="000F5515">
        <w:rPr>
          <w:rFonts w:ascii="Times New Roman" w:hAnsi="Times New Roman" w:cs="Times New Roman"/>
          <w:sz w:val="36"/>
        </w:rPr>
        <w:t xml:space="preserve">   select_list</w:t>
      </w:r>
    </w:p>
    <w:p w14:paraId="72D045F1" w14:textId="77777777" w:rsidR="000F5515" w:rsidRPr="000F5515" w:rsidRDefault="000F5515" w:rsidP="000F5515">
      <w:pPr>
        <w:rPr>
          <w:rFonts w:ascii="Times New Roman" w:hAnsi="Times New Roman" w:cs="Times New Roman"/>
          <w:sz w:val="36"/>
        </w:rPr>
      </w:pPr>
      <w:r w:rsidRPr="000F5515">
        <w:rPr>
          <w:rFonts w:ascii="Times New Roman" w:hAnsi="Times New Roman" w:cs="Times New Roman"/>
          <w:sz w:val="36"/>
        </w:rPr>
        <w:t xml:space="preserve">FROM </w:t>
      </w:r>
    </w:p>
    <w:p w14:paraId="3B1822C4" w14:textId="77777777" w:rsidR="000F5515" w:rsidRPr="000F5515" w:rsidRDefault="000F5515" w:rsidP="000F5515">
      <w:pPr>
        <w:rPr>
          <w:rFonts w:ascii="Times New Roman" w:hAnsi="Times New Roman" w:cs="Times New Roman"/>
          <w:sz w:val="36"/>
        </w:rPr>
      </w:pPr>
      <w:r w:rsidRPr="000F5515">
        <w:rPr>
          <w:rFonts w:ascii="Times New Roman" w:hAnsi="Times New Roman" w:cs="Times New Roman"/>
          <w:sz w:val="36"/>
        </w:rPr>
        <w:t xml:space="preserve">   table_name</w:t>
      </w:r>
    </w:p>
    <w:p w14:paraId="27FA888E" w14:textId="77777777" w:rsidR="000F5515" w:rsidRPr="000F5515" w:rsidRDefault="000F5515" w:rsidP="000F5515">
      <w:pPr>
        <w:rPr>
          <w:rFonts w:ascii="Times New Roman" w:hAnsi="Times New Roman" w:cs="Times New Roman"/>
          <w:sz w:val="36"/>
        </w:rPr>
      </w:pPr>
      <w:r w:rsidRPr="000F5515">
        <w:rPr>
          <w:rFonts w:ascii="Times New Roman" w:hAnsi="Times New Roman" w:cs="Times New Roman"/>
          <w:sz w:val="36"/>
        </w:rPr>
        <w:t xml:space="preserve">ORDER BY </w:t>
      </w:r>
    </w:p>
    <w:p w14:paraId="515570C6" w14:textId="77777777" w:rsidR="000F5515" w:rsidRPr="000F5515" w:rsidRDefault="000F5515" w:rsidP="000F5515">
      <w:pPr>
        <w:rPr>
          <w:rFonts w:ascii="Times New Roman" w:hAnsi="Times New Roman" w:cs="Times New Roman"/>
          <w:sz w:val="36"/>
        </w:rPr>
      </w:pPr>
      <w:r w:rsidRPr="000F5515">
        <w:rPr>
          <w:rFonts w:ascii="Times New Roman" w:hAnsi="Times New Roman" w:cs="Times New Roman"/>
          <w:sz w:val="36"/>
        </w:rPr>
        <w:t xml:space="preserve">   column1 [ASC|DESC], </w:t>
      </w:r>
    </w:p>
    <w:p w14:paraId="55D436D1" w14:textId="77777777" w:rsidR="000F5515" w:rsidRDefault="000F5515" w:rsidP="000F5515">
      <w:pPr>
        <w:rPr>
          <w:rFonts w:ascii="Times New Roman" w:hAnsi="Times New Roman" w:cs="Times New Roman"/>
          <w:sz w:val="36"/>
        </w:rPr>
      </w:pPr>
      <w:r w:rsidRPr="000F5515">
        <w:rPr>
          <w:rFonts w:ascii="Times New Roman" w:hAnsi="Times New Roman" w:cs="Times New Roman"/>
          <w:sz w:val="36"/>
        </w:rPr>
        <w:t xml:space="preserve">   column2 [ASC|DESC],</w:t>
      </w:r>
    </w:p>
    <w:p w14:paraId="4947D66D" w14:textId="77777777" w:rsidR="002E7DFC" w:rsidRPr="000F5515" w:rsidRDefault="002E7DFC" w:rsidP="000F5515">
      <w:pPr>
        <w:rPr>
          <w:rFonts w:ascii="Times New Roman" w:hAnsi="Times New Roman" w:cs="Times New Roman"/>
          <w:sz w:val="36"/>
        </w:rPr>
      </w:pPr>
      <w:r>
        <w:rPr>
          <w:rFonts w:ascii="Times New Roman" w:hAnsi="Times New Roman" w:cs="Times New Roman"/>
          <w:sz w:val="36"/>
        </w:rPr>
        <w:t>...;</w:t>
      </w:r>
    </w:p>
    <w:p w14:paraId="63FA0004" w14:textId="77777777" w:rsidR="000F5515" w:rsidRPr="000F5515" w:rsidRDefault="000F5515" w:rsidP="000F5515">
      <w:pPr>
        <w:rPr>
          <w:rFonts w:ascii="Times New Roman" w:hAnsi="Times New Roman" w:cs="Times New Roman"/>
          <w:color w:val="FF0000"/>
          <w:sz w:val="32"/>
          <w:u w:val="single"/>
        </w:rPr>
      </w:pPr>
      <w:r w:rsidRPr="000F5515">
        <w:rPr>
          <w:rFonts w:ascii="Times New Roman" w:hAnsi="Times New Roman" w:cs="Times New Roman"/>
          <w:b/>
          <w:color w:val="FF0000"/>
          <w:sz w:val="40"/>
          <w:u w:val="single"/>
        </w:rPr>
        <w:lastRenderedPageBreak/>
        <w:t>Real Ex</w:t>
      </w:r>
      <w:r w:rsidRPr="000F5515">
        <w:rPr>
          <w:rFonts w:ascii="Times New Roman" w:hAnsi="Times New Roman" w:cs="Times New Roman"/>
          <w:color w:val="FF0000"/>
          <w:sz w:val="32"/>
          <w:u w:val="single"/>
        </w:rPr>
        <w:t>:</w:t>
      </w:r>
    </w:p>
    <w:p w14:paraId="08DF934A" w14:textId="77777777" w:rsidR="000F5515" w:rsidRPr="000F5515" w:rsidRDefault="000F5515" w:rsidP="000F5515">
      <w:pPr>
        <w:rPr>
          <w:sz w:val="36"/>
        </w:rPr>
      </w:pPr>
      <w:r w:rsidRPr="000F5515">
        <w:rPr>
          <w:sz w:val="36"/>
        </w:rPr>
        <w:t>SELECT</w:t>
      </w:r>
    </w:p>
    <w:p w14:paraId="04223EB3" w14:textId="77777777" w:rsidR="000F5515" w:rsidRPr="000F5515" w:rsidRDefault="000F5515" w:rsidP="000F5515">
      <w:pPr>
        <w:rPr>
          <w:sz w:val="36"/>
        </w:rPr>
      </w:pPr>
      <w:r w:rsidRPr="000F5515">
        <w:rPr>
          <w:sz w:val="36"/>
        </w:rPr>
        <w:tab/>
        <w:t>contactLastname,</w:t>
      </w:r>
    </w:p>
    <w:p w14:paraId="30CC1113" w14:textId="77777777" w:rsidR="000F5515" w:rsidRPr="000F5515" w:rsidRDefault="000F5515" w:rsidP="000F5515">
      <w:pPr>
        <w:rPr>
          <w:sz w:val="36"/>
        </w:rPr>
      </w:pPr>
      <w:r w:rsidRPr="000F5515">
        <w:rPr>
          <w:sz w:val="36"/>
        </w:rPr>
        <w:tab/>
        <w:t>contactFirstname</w:t>
      </w:r>
    </w:p>
    <w:p w14:paraId="1FB7DAA6" w14:textId="77777777" w:rsidR="000F5515" w:rsidRPr="000F5515" w:rsidRDefault="000F5515" w:rsidP="000F5515">
      <w:pPr>
        <w:rPr>
          <w:sz w:val="36"/>
        </w:rPr>
      </w:pPr>
      <w:r w:rsidRPr="000F5515">
        <w:rPr>
          <w:sz w:val="36"/>
        </w:rPr>
        <w:t>FROM</w:t>
      </w:r>
    </w:p>
    <w:p w14:paraId="6B4BD67D" w14:textId="77777777" w:rsidR="000F5515" w:rsidRPr="000F5515" w:rsidRDefault="000F5515" w:rsidP="000F5515">
      <w:pPr>
        <w:rPr>
          <w:sz w:val="36"/>
        </w:rPr>
      </w:pPr>
      <w:r w:rsidRPr="000F5515">
        <w:rPr>
          <w:sz w:val="36"/>
        </w:rPr>
        <w:tab/>
        <w:t>customers</w:t>
      </w:r>
    </w:p>
    <w:p w14:paraId="57705E7D" w14:textId="77777777" w:rsidR="000F5515" w:rsidRPr="000F5515" w:rsidRDefault="000F5515" w:rsidP="000F5515">
      <w:pPr>
        <w:rPr>
          <w:sz w:val="36"/>
        </w:rPr>
      </w:pPr>
      <w:r w:rsidRPr="000F5515">
        <w:rPr>
          <w:sz w:val="36"/>
        </w:rPr>
        <w:t>ORDER BY</w:t>
      </w:r>
    </w:p>
    <w:p w14:paraId="0CE5BC9A" w14:textId="77777777" w:rsidR="000F5515" w:rsidRPr="000F5515" w:rsidRDefault="000F5515" w:rsidP="000F5515">
      <w:pPr>
        <w:rPr>
          <w:sz w:val="36"/>
        </w:rPr>
      </w:pPr>
      <w:r w:rsidRPr="000F5515">
        <w:rPr>
          <w:sz w:val="36"/>
        </w:rPr>
        <w:tab/>
        <w:t>contactLastname DESC;</w:t>
      </w:r>
    </w:p>
    <w:p w14:paraId="64811598" w14:textId="77777777" w:rsidR="000F5515" w:rsidRPr="000F5515" w:rsidRDefault="000F5515" w:rsidP="000F5515">
      <w:pPr>
        <w:pStyle w:val="Heading3"/>
        <w:rPr>
          <w:rFonts w:ascii="Times New Roman" w:hAnsi="Times New Roman" w:cs="Times New Roman"/>
          <w:b w:val="0"/>
          <w:bCs w:val="0"/>
          <w:color w:val="FF0000"/>
          <w:sz w:val="40"/>
        </w:rPr>
      </w:pPr>
      <w:r w:rsidRPr="000F5515">
        <w:rPr>
          <w:rFonts w:ascii="Times New Roman" w:hAnsi="Times New Roman" w:cs="Times New Roman"/>
          <w:b w:val="0"/>
          <w:bCs w:val="0"/>
          <w:color w:val="FF0000"/>
          <w:sz w:val="40"/>
        </w:rPr>
        <w:t>B) Using MySQL </w:t>
      </w:r>
      <w:r w:rsidRPr="000F5515">
        <w:rPr>
          <w:rStyle w:val="HTMLCode"/>
          <w:rFonts w:ascii="Times New Roman" w:eastAsiaTheme="majorEastAsia" w:hAnsi="Times New Roman" w:cs="Times New Roman"/>
          <w:b w:val="0"/>
          <w:bCs w:val="0"/>
          <w:color w:val="FF0000"/>
          <w:sz w:val="36"/>
        </w:rPr>
        <w:t>ORDER BY</w:t>
      </w:r>
      <w:r w:rsidRPr="000F5515">
        <w:rPr>
          <w:rFonts w:ascii="Times New Roman" w:hAnsi="Times New Roman" w:cs="Times New Roman"/>
          <w:b w:val="0"/>
          <w:bCs w:val="0"/>
          <w:color w:val="FF0000"/>
          <w:sz w:val="40"/>
        </w:rPr>
        <w:t> clause to sort values in multiple columns example</w:t>
      </w:r>
    </w:p>
    <w:p w14:paraId="47264428" w14:textId="77777777" w:rsidR="000F5515" w:rsidRPr="000F5515" w:rsidRDefault="000F5515" w:rsidP="000F5515">
      <w:pPr>
        <w:rPr>
          <w:sz w:val="36"/>
        </w:rPr>
      </w:pPr>
      <w:r w:rsidRPr="000F5515">
        <w:rPr>
          <w:sz w:val="36"/>
        </w:rPr>
        <w:t>SELECT</w:t>
      </w:r>
    </w:p>
    <w:p w14:paraId="22118781" w14:textId="77777777" w:rsidR="000F5515" w:rsidRPr="000F5515" w:rsidRDefault="000F5515" w:rsidP="000F5515">
      <w:pPr>
        <w:rPr>
          <w:sz w:val="36"/>
        </w:rPr>
      </w:pPr>
      <w:r w:rsidRPr="000F5515">
        <w:rPr>
          <w:sz w:val="36"/>
        </w:rPr>
        <w:tab/>
        <w:t>contactLastname,</w:t>
      </w:r>
    </w:p>
    <w:p w14:paraId="15881298" w14:textId="77777777" w:rsidR="000F5515" w:rsidRPr="000F5515" w:rsidRDefault="000F5515" w:rsidP="000F5515">
      <w:pPr>
        <w:rPr>
          <w:sz w:val="36"/>
        </w:rPr>
      </w:pPr>
      <w:r w:rsidRPr="000F5515">
        <w:rPr>
          <w:sz w:val="36"/>
        </w:rPr>
        <w:tab/>
        <w:t>contactFirstname</w:t>
      </w:r>
    </w:p>
    <w:p w14:paraId="203E0393" w14:textId="77777777" w:rsidR="000F5515" w:rsidRPr="000F5515" w:rsidRDefault="000F5515" w:rsidP="000F5515">
      <w:pPr>
        <w:rPr>
          <w:sz w:val="36"/>
        </w:rPr>
      </w:pPr>
      <w:r w:rsidRPr="000F5515">
        <w:rPr>
          <w:sz w:val="36"/>
        </w:rPr>
        <w:t>FROM</w:t>
      </w:r>
    </w:p>
    <w:p w14:paraId="061BD448" w14:textId="77777777" w:rsidR="000F5515" w:rsidRPr="000F5515" w:rsidRDefault="000F5515" w:rsidP="000F5515">
      <w:pPr>
        <w:rPr>
          <w:sz w:val="36"/>
        </w:rPr>
      </w:pPr>
      <w:r w:rsidRPr="000F5515">
        <w:rPr>
          <w:sz w:val="36"/>
        </w:rPr>
        <w:tab/>
        <w:t>customers</w:t>
      </w:r>
    </w:p>
    <w:p w14:paraId="74AB7245" w14:textId="77777777" w:rsidR="000F5515" w:rsidRPr="000F5515" w:rsidRDefault="000F5515" w:rsidP="000F5515">
      <w:pPr>
        <w:rPr>
          <w:sz w:val="36"/>
        </w:rPr>
      </w:pPr>
      <w:r w:rsidRPr="000F5515">
        <w:rPr>
          <w:sz w:val="36"/>
        </w:rPr>
        <w:t>ORDER BY</w:t>
      </w:r>
    </w:p>
    <w:p w14:paraId="704BB008" w14:textId="77777777" w:rsidR="000F5515" w:rsidRPr="000F5515" w:rsidRDefault="000F5515" w:rsidP="000F5515">
      <w:pPr>
        <w:rPr>
          <w:sz w:val="36"/>
        </w:rPr>
      </w:pPr>
      <w:r w:rsidRPr="000F5515">
        <w:rPr>
          <w:sz w:val="36"/>
        </w:rPr>
        <w:tab/>
        <w:t>contactLastname DESC,</w:t>
      </w:r>
    </w:p>
    <w:p w14:paraId="22AD238F" w14:textId="77777777" w:rsidR="000F5515" w:rsidRPr="000F5515" w:rsidRDefault="000F5515" w:rsidP="000F5515">
      <w:pPr>
        <w:rPr>
          <w:sz w:val="36"/>
        </w:rPr>
      </w:pPr>
      <w:r w:rsidRPr="000F5515">
        <w:rPr>
          <w:sz w:val="36"/>
        </w:rPr>
        <w:tab/>
        <w:t>contactFirstname ASC;</w:t>
      </w:r>
    </w:p>
    <w:p w14:paraId="6739FA24" w14:textId="77777777" w:rsidR="000F5515" w:rsidRDefault="000F5515" w:rsidP="000F5515">
      <w:pPr>
        <w:shd w:val="clear" w:color="auto" w:fill="FFFFFF"/>
        <w:rPr>
          <w:rFonts w:ascii="Consolas" w:hAnsi="Consolas" w:cs="Times New Roman"/>
          <w:color w:val="000000"/>
          <w:sz w:val="23"/>
          <w:szCs w:val="23"/>
        </w:rPr>
      </w:pPr>
      <w:r>
        <w:rPr>
          <w:sz w:val="24"/>
          <w:szCs w:val="24"/>
        </w:rPr>
        <w:lastRenderedPageBreak/>
        <w:br/>
      </w:r>
    </w:p>
    <w:p w14:paraId="363E2513" w14:textId="77777777" w:rsidR="00BB7764" w:rsidRPr="00BB7764" w:rsidRDefault="00BB7764" w:rsidP="00BB7764">
      <w:pPr>
        <w:pStyle w:val="Heading1"/>
        <w:shd w:val="clear" w:color="auto" w:fill="FFFFFF"/>
        <w:spacing w:before="150" w:after="150"/>
        <w:rPr>
          <w:rFonts w:ascii="Segoe UI" w:hAnsi="Segoe UI" w:cs="Segoe UI"/>
          <w:b w:val="0"/>
          <w:bCs w:val="0"/>
          <w:color w:val="000000"/>
          <w:sz w:val="63"/>
          <w:szCs w:val="63"/>
        </w:rPr>
      </w:pPr>
      <w:r>
        <w:rPr>
          <w:rFonts w:ascii="Segoe UI" w:hAnsi="Segoe UI" w:cs="Segoe UI"/>
          <w:b w:val="0"/>
          <w:bCs w:val="0"/>
          <w:color w:val="000000"/>
          <w:sz w:val="63"/>
          <w:szCs w:val="63"/>
        </w:rPr>
        <w:t>SQL </w:t>
      </w:r>
      <w:r>
        <w:rPr>
          <w:rStyle w:val="colorh1"/>
          <w:rFonts w:ascii="Segoe UI" w:hAnsi="Segoe UI" w:cs="Segoe UI"/>
          <w:b w:val="0"/>
          <w:bCs w:val="0"/>
          <w:color w:val="000000"/>
          <w:sz w:val="63"/>
          <w:szCs w:val="63"/>
        </w:rPr>
        <w:t>Constraints</w:t>
      </w:r>
    </w:p>
    <w:p w14:paraId="09211642" w14:textId="77777777" w:rsidR="00BB7764" w:rsidRPr="00BB7764" w:rsidRDefault="00BB7764" w:rsidP="00BB7764">
      <w:pPr>
        <w:pStyle w:val="intro"/>
        <w:shd w:val="clear" w:color="auto" w:fill="FFFFFF"/>
        <w:spacing w:before="288" w:beforeAutospacing="0" w:after="288" w:afterAutospacing="0"/>
        <w:rPr>
          <w:rFonts w:ascii="Verdana" w:hAnsi="Verdana"/>
          <w:color w:val="000000"/>
        </w:rPr>
      </w:pPr>
      <w:r>
        <w:rPr>
          <w:rFonts w:ascii="Verdana" w:hAnsi="Verdana"/>
          <w:color w:val="000000"/>
        </w:rPr>
        <w:t>SQL constraints are used to specify rules for data in a table.</w:t>
      </w:r>
    </w:p>
    <w:p w14:paraId="555F98F9" w14:textId="77777777" w:rsidR="00BB7764" w:rsidRDefault="00BB7764" w:rsidP="00BB776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Create Constraints</w:t>
      </w:r>
    </w:p>
    <w:p w14:paraId="4F7C6EBC" w14:textId="77777777" w:rsidR="00BB7764" w:rsidRDefault="00BB7764" w:rsidP="00BB776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Constraints can be specified when the table is created with the CREATE TABLE statement, or after the table is created with the ALTER TABLE statement.</w:t>
      </w:r>
    </w:p>
    <w:p w14:paraId="73B0F9CF" w14:textId="77777777" w:rsidR="00BB7764" w:rsidRDefault="00BB7764" w:rsidP="00BB7764">
      <w:pPr>
        <w:pStyle w:val="Heading3"/>
        <w:shd w:val="clear" w:color="auto" w:fill="FFFFFF"/>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Syntax</w:t>
      </w:r>
    </w:p>
    <w:p w14:paraId="676C8065" w14:textId="77777777" w:rsidR="00BB7764" w:rsidRDefault="00BB7764" w:rsidP="00BB7764">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CREATE</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w:t>
      </w:r>
      <w:r>
        <w:rPr>
          <w:rStyle w:val="Emphasis"/>
          <w:rFonts w:ascii="Consolas" w:hAnsi="Consolas"/>
          <w:color w:val="000000"/>
          <w:sz w:val="23"/>
          <w:szCs w:val="23"/>
        </w:rPr>
        <w:t>table_name </w:t>
      </w:r>
      <w:r>
        <w:rPr>
          <w:rStyle w:val="sqlcolor"/>
          <w:rFonts w:ascii="Consolas" w:hAnsi="Consolas"/>
          <w:color w:val="000000"/>
          <w:sz w:val="23"/>
          <w:szCs w:val="23"/>
        </w:rPr>
        <w:t>(</w:t>
      </w:r>
      <w:r>
        <w:rPr>
          <w:rFonts w:ascii="Consolas" w:hAnsi="Consolas"/>
          <w:color w:val="000000"/>
          <w:sz w:val="23"/>
          <w:szCs w:val="23"/>
        </w:rPr>
        <w:br/>
      </w:r>
      <w:r>
        <w:rPr>
          <w:rStyle w:val="Emphasis"/>
          <w:rFonts w:ascii="Consolas" w:hAnsi="Consolas"/>
          <w:color w:val="000000"/>
          <w:sz w:val="23"/>
          <w:szCs w:val="23"/>
        </w:rPr>
        <w:t>    column1 datatype</w:t>
      </w:r>
      <w:r>
        <w:rPr>
          <w:rStyle w:val="sqlcolor"/>
          <w:rFonts w:ascii="Consolas" w:hAnsi="Consolas"/>
          <w:color w:val="000000"/>
          <w:sz w:val="23"/>
          <w:szCs w:val="23"/>
        </w:rPr>
        <w:t> </w:t>
      </w:r>
      <w:r>
        <w:rPr>
          <w:rStyle w:val="sqlkeywordcolor"/>
          <w:rFonts w:ascii="Consolas" w:hAnsi="Consolas"/>
          <w:i/>
          <w:iCs/>
          <w:color w:val="0000CD"/>
          <w:sz w:val="23"/>
          <w:szCs w:val="23"/>
        </w:rPr>
        <w:t>constraint</w:t>
      </w:r>
      <w:r>
        <w:rPr>
          <w:rStyle w:val="sqlcolor"/>
          <w:rFonts w:ascii="Consolas" w:hAnsi="Consolas"/>
          <w:color w:val="000000"/>
          <w:sz w:val="23"/>
          <w:szCs w:val="23"/>
        </w:rPr>
        <w:t>,</w:t>
      </w:r>
      <w:r>
        <w:rPr>
          <w:rFonts w:ascii="Consolas" w:hAnsi="Consolas"/>
          <w:color w:val="000000"/>
          <w:sz w:val="23"/>
          <w:szCs w:val="23"/>
        </w:rPr>
        <w:br/>
      </w:r>
      <w:r>
        <w:rPr>
          <w:rStyle w:val="Emphasis"/>
          <w:rFonts w:ascii="Consolas" w:hAnsi="Consolas"/>
          <w:color w:val="000000"/>
          <w:sz w:val="23"/>
          <w:szCs w:val="23"/>
        </w:rPr>
        <w:t>    column2 datatype</w:t>
      </w:r>
      <w:r>
        <w:rPr>
          <w:rStyle w:val="sqlcolor"/>
          <w:rFonts w:ascii="Consolas" w:hAnsi="Consolas"/>
          <w:color w:val="000000"/>
          <w:sz w:val="23"/>
          <w:szCs w:val="23"/>
        </w:rPr>
        <w:t> </w:t>
      </w:r>
      <w:r>
        <w:rPr>
          <w:rStyle w:val="sqlkeywordcolor"/>
          <w:rFonts w:ascii="Consolas" w:hAnsi="Consolas"/>
          <w:i/>
          <w:iCs/>
          <w:color w:val="0000CD"/>
          <w:sz w:val="23"/>
          <w:szCs w:val="23"/>
        </w:rPr>
        <w:t>constraint</w:t>
      </w:r>
      <w:r>
        <w:rPr>
          <w:rStyle w:val="sqlcolor"/>
          <w:rFonts w:ascii="Consolas" w:hAnsi="Consolas"/>
          <w:color w:val="000000"/>
          <w:sz w:val="23"/>
          <w:szCs w:val="23"/>
        </w:rPr>
        <w:t>,</w:t>
      </w:r>
      <w:r>
        <w:rPr>
          <w:rFonts w:ascii="Consolas" w:hAnsi="Consolas"/>
          <w:color w:val="000000"/>
          <w:sz w:val="23"/>
          <w:szCs w:val="23"/>
        </w:rPr>
        <w:br/>
      </w:r>
      <w:r>
        <w:rPr>
          <w:rStyle w:val="Emphasis"/>
          <w:rFonts w:ascii="Consolas" w:hAnsi="Consolas"/>
          <w:color w:val="000000"/>
          <w:sz w:val="23"/>
          <w:szCs w:val="23"/>
        </w:rPr>
        <w:t>    column3 datatype</w:t>
      </w:r>
      <w:r>
        <w:rPr>
          <w:rStyle w:val="sqlcolor"/>
          <w:rFonts w:ascii="Consolas" w:hAnsi="Consolas"/>
          <w:color w:val="000000"/>
          <w:sz w:val="23"/>
          <w:szCs w:val="23"/>
        </w:rPr>
        <w:t> </w:t>
      </w:r>
      <w:r>
        <w:rPr>
          <w:rStyle w:val="sqlkeywordcolor"/>
          <w:rFonts w:ascii="Consolas" w:hAnsi="Consolas"/>
          <w:i/>
          <w:iCs/>
          <w:color w:val="0000CD"/>
          <w:sz w:val="23"/>
          <w:szCs w:val="23"/>
        </w:rPr>
        <w:t>constraint</w:t>
      </w:r>
      <w:r>
        <w:rPr>
          <w:rStyle w:val="sqlcolor"/>
          <w:rFonts w:ascii="Consolas" w:hAnsi="Consolas"/>
          <w:color w:val="000000"/>
          <w:sz w:val="23"/>
          <w:szCs w:val="23"/>
        </w:rPr>
        <w:t>,</w:t>
      </w:r>
      <w:r>
        <w:rPr>
          <w:rFonts w:ascii="Consolas" w:hAnsi="Consolas"/>
          <w:color w:val="000000"/>
          <w:sz w:val="23"/>
          <w:szCs w:val="23"/>
        </w:rPr>
        <w:br/>
      </w:r>
      <w:r>
        <w:rPr>
          <w:rStyle w:val="sqlcolor"/>
          <w:rFonts w:ascii="Consolas" w:hAnsi="Consolas"/>
          <w:color w:val="000000"/>
          <w:sz w:val="23"/>
          <w:szCs w:val="23"/>
        </w:rPr>
        <w:t>    ....</w:t>
      </w:r>
      <w:r>
        <w:rPr>
          <w:rFonts w:ascii="Consolas" w:hAnsi="Consolas"/>
          <w:color w:val="000000"/>
          <w:sz w:val="23"/>
          <w:szCs w:val="23"/>
        </w:rPr>
        <w:br/>
      </w:r>
      <w:r>
        <w:rPr>
          <w:rStyle w:val="sqlcolor"/>
          <w:rFonts w:ascii="Consolas" w:hAnsi="Consolas"/>
          <w:color w:val="000000"/>
          <w:sz w:val="23"/>
          <w:szCs w:val="23"/>
        </w:rPr>
        <w:t>);</w:t>
      </w:r>
    </w:p>
    <w:p w14:paraId="488688D2" w14:textId="77777777" w:rsidR="00BB7764" w:rsidRDefault="00BB7764" w:rsidP="00BB776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Constraints</w:t>
      </w:r>
    </w:p>
    <w:p w14:paraId="6C3BA9DE" w14:textId="77777777" w:rsidR="00BB7764" w:rsidRDefault="00BB7764" w:rsidP="00BB776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SQL constraints are used to specify rules for the data in a table.</w:t>
      </w:r>
    </w:p>
    <w:p w14:paraId="47F091B9" w14:textId="77777777" w:rsidR="00BB7764" w:rsidRDefault="00BB7764" w:rsidP="00BB776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Constraints are used to limit the type of data that can go into a table. This ensures the accuracy and reliability of the data in the table. If there is any violation between the constraint and the data action, the action is aborted.</w:t>
      </w:r>
    </w:p>
    <w:p w14:paraId="73134B95" w14:textId="77777777" w:rsidR="00BB7764" w:rsidRDefault="00BB7764" w:rsidP="00BB776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Constraints can be column level or table level. Column level constraints apply to a column, and table level constraints apply to the whole table.</w:t>
      </w:r>
    </w:p>
    <w:p w14:paraId="46478A1D" w14:textId="77777777" w:rsidR="00BB7764" w:rsidRDefault="00BB7764" w:rsidP="00BB776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constraints are commonly used in SQL:</w:t>
      </w:r>
    </w:p>
    <w:p w14:paraId="418A6575" w14:textId="77777777" w:rsidR="00BB7764" w:rsidRDefault="00000000" w:rsidP="00BB7764">
      <w:pPr>
        <w:numPr>
          <w:ilvl w:val="0"/>
          <w:numId w:val="34"/>
        </w:numPr>
        <w:shd w:val="clear" w:color="auto" w:fill="FFFFFF"/>
        <w:spacing w:before="100" w:beforeAutospacing="1" w:after="100" w:afterAutospacing="1" w:line="240" w:lineRule="auto"/>
        <w:rPr>
          <w:rFonts w:ascii="Verdana" w:hAnsi="Verdana"/>
          <w:color w:val="000000"/>
          <w:sz w:val="23"/>
          <w:szCs w:val="23"/>
        </w:rPr>
      </w:pPr>
      <w:hyperlink r:id="rId33" w:history="1">
        <w:r w:rsidR="00BB7764">
          <w:rPr>
            <w:rStyle w:val="Hyperlink"/>
            <w:rFonts w:ascii="Verdana" w:hAnsi="Verdana"/>
            <w:b/>
            <w:bCs/>
            <w:sz w:val="23"/>
            <w:szCs w:val="23"/>
          </w:rPr>
          <w:t>NOT NULL</w:t>
        </w:r>
      </w:hyperlink>
      <w:r w:rsidR="00BB7764">
        <w:rPr>
          <w:rFonts w:ascii="Verdana" w:hAnsi="Verdana"/>
          <w:color w:val="000000"/>
          <w:sz w:val="23"/>
          <w:szCs w:val="23"/>
        </w:rPr>
        <w:t> - Ensures that a column cannot have a NULL value</w:t>
      </w:r>
    </w:p>
    <w:p w14:paraId="75631B0F" w14:textId="77777777" w:rsidR="00BB7764" w:rsidRDefault="00000000" w:rsidP="00BB7764">
      <w:pPr>
        <w:numPr>
          <w:ilvl w:val="0"/>
          <w:numId w:val="34"/>
        </w:numPr>
        <w:shd w:val="clear" w:color="auto" w:fill="FFFFFF"/>
        <w:spacing w:before="100" w:beforeAutospacing="1" w:after="100" w:afterAutospacing="1" w:line="240" w:lineRule="auto"/>
        <w:rPr>
          <w:rFonts w:ascii="Verdana" w:hAnsi="Verdana"/>
          <w:color w:val="000000"/>
          <w:sz w:val="23"/>
          <w:szCs w:val="23"/>
        </w:rPr>
      </w:pPr>
      <w:hyperlink r:id="rId34" w:history="1">
        <w:r w:rsidR="00BB7764">
          <w:rPr>
            <w:rStyle w:val="Hyperlink"/>
            <w:rFonts w:ascii="Verdana" w:hAnsi="Verdana"/>
            <w:b/>
            <w:bCs/>
            <w:sz w:val="23"/>
            <w:szCs w:val="23"/>
          </w:rPr>
          <w:t>UNIQUE</w:t>
        </w:r>
      </w:hyperlink>
      <w:r w:rsidR="00BB7764">
        <w:rPr>
          <w:rFonts w:ascii="Verdana" w:hAnsi="Verdana"/>
          <w:color w:val="000000"/>
          <w:sz w:val="23"/>
          <w:szCs w:val="23"/>
        </w:rPr>
        <w:t> - Ensures that all values in a column are different</w:t>
      </w:r>
    </w:p>
    <w:p w14:paraId="7611FB51" w14:textId="77777777" w:rsidR="00BB7764" w:rsidRDefault="00000000" w:rsidP="00BB7764">
      <w:pPr>
        <w:numPr>
          <w:ilvl w:val="0"/>
          <w:numId w:val="34"/>
        </w:numPr>
        <w:shd w:val="clear" w:color="auto" w:fill="FFFFFF"/>
        <w:spacing w:before="100" w:beforeAutospacing="1" w:after="100" w:afterAutospacing="1" w:line="240" w:lineRule="auto"/>
        <w:rPr>
          <w:rFonts w:ascii="Verdana" w:hAnsi="Verdana"/>
          <w:color w:val="000000"/>
          <w:sz w:val="23"/>
          <w:szCs w:val="23"/>
        </w:rPr>
      </w:pPr>
      <w:hyperlink r:id="rId35" w:history="1">
        <w:r w:rsidR="00BB7764">
          <w:rPr>
            <w:rStyle w:val="Hyperlink"/>
            <w:rFonts w:ascii="Verdana" w:hAnsi="Verdana"/>
            <w:b/>
            <w:bCs/>
            <w:sz w:val="23"/>
            <w:szCs w:val="23"/>
          </w:rPr>
          <w:t>PRIMARY KEY</w:t>
        </w:r>
      </w:hyperlink>
      <w:r w:rsidR="00BB7764">
        <w:rPr>
          <w:rFonts w:ascii="Verdana" w:hAnsi="Verdana"/>
          <w:color w:val="000000"/>
          <w:sz w:val="23"/>
          <w:szCs w:val="23"/>
        </w:rPr>
        <w:t> - A combination of a NOT NULL and UNIQUE. Uniquely identifies each row in a table</w:t>
      </w:r>
    </w:p>
    <w:p w14:paraId="2AE34FC8" w14:textId="77777777" w:rsidR="00BB7764" w:rsidRDefault="00000000" w:rsidP="00BB7764">
      <w:pPr>
        <w:numPr>
          <w:ilvl w:val="0"/>
          <w:numId w:val="34"/>
        </w:numPr>
        <w:shd w:val="clear" w:color="auto" w:fill="FFFFFF"/>
        <w:spacing w:before="100" w:beforeAutospacing="1" w:after="100" w:afterAutospacing="1" w:line="240" w:lineRule="auto"/>
        <w:rPr>
          <w:rFonts w:ascii="Verdana" w:hAnsi="Verdana"/>
          <w:color w:val="000000"/>
          <w:sz w:val="23"/>
          <w:szCs w:val="23"/>
        </w:rPr>
      </w:pPr>
      <w:hyperlink r:id="rId36" w:history="1">
        <w:r w:rsidR="00BB7764">
          <w:rPr>
            <w:rStyle w:val="Hyperlink"/>
            <w:rFonts w:ascii="Verdana" w:hAnsi="Verdana"/>
            <w:b/>
            <w:bCs/>
            <w:sz w:val="23"/>
            <w:szCs w:val="23"/>
          </w:rPr>
          <w:t>FOREIGN KEY</w:t>
        </w:r>
      </w:hyperlink>
      <w:r w:rsidR="00BB7764">
        <w:rPr>
          <w:rFonts w:ascii="Verdana" w:hAnsi="Verdana"/>
          <w:color w:val="000000"/>
          <w:sz w:val="23"/>
          <w:szCs w:val="23"/>
        </w:rPr>
        <w:t> - Uniquely identifies a row/record in another table</w:t>
      </w:r>
    </w:p>
    <w:p w14:paraId="6D788126" w14:textId="77777777" w:rsidR="00BB7764" w:rsidRDefault="00000000" w:rsidP="00BB7764">
      <w:pPr>
        <w:numPr>
          <w:ilvl w:val="0"/>
          <w:numId w:val="34"/>
        </w:numPr>
        <w:shd w:val="clear" w:color="auto" w:fill="FFFFFF"/>
        <w:spacing w:before="100" w:beforeAutospacing="1" w:after="100" w:afterAutospacing="1" w:line="240" w:lineRule="auto"/>
        <w:rPr>
          <w:rFonts w:ascii="Verdana" w:hAnsi="Verdana"/>
          <w:color w:val="000000"/>
          <w:sz w:val="23"/>
          <w:szCs w:val="23"/>
        </w:rPr>
      </w:pPr>
      <w:hyperlink r:id="rId37" w:history="1">
        <w:r w:rsidR="00BB7764">
          <w:rPr>
            <w:rStyle w:val="Hyperlink"/>
            <w:rFonts w:ascii="Verdana" w:hAnsi="Verdana"/>
            <w:b/>
            <w:bCs/>
            <w:sz w:val="23"/>
            <w:szCs w:val="23"/>
          </w:rPr>
          <w:t>CHECK</w:t>
        </w:r>
      </w:hyperlink>
      <w:r w:rsidR="00BB7764">
        <w:rPr>
          <w:rFonts w:ascii="Verdana" w:hAnsi="Verdana"/>
          <w:color w:val="000000"/>
          <w:sz w:val="23"/>
          <w:szCs w:val="23"/>
        </w:rPr>
        <w:t> - Ensures that all values in a column satisfies a specific condition</w:t>
      </w:r>
    </w:p>
    <w:p w14:paraId="42FF724F" w14:textId="77777777" w:rsidR="00BB7764" w:rsidRDefault="00000000" w:rsidP="00BB7764">
      <w:pPr>
        <w:numPr>
          <w:ilvl w:val="0"/>
          <w:numId w:val="34"/>
        </w:numPr>
        <w:shd w:val="clear" w:color="auto" w:fill="FFFFFF"/>
        <w:spacing w:before="100" w:beforeAutospacing="1" w:after="100" w:afterAutospacing="1" w:line="240" w:lineRule="auto"/>
        <w:rPr>
          <w:rFonts w:ascii="Verdana" w:hAnsi="Verdana"/>
          <w:color w:val="000000"/>
          <w:sz w:val="23"/>
          <w:szCs w:val="23"/>
        </w:rPr>
      </w:pPr>
      <w:hyperlink r:id="rId38" w:history="1">
        <w:r w:rsidR="00BB7764">
          <w:rPr>
            <w:rStyle w:val="Hyperlink"/>
            <w:rFonts w:ascii="Verdana" w:hAnsi="Verdana"/>
            <w:b/>
            <w:bCs/>
            <w:sz w:val="23"/>
            <w:szCs w:val="23"/>
          </w:rPr>
          <w:t>DEFAULT</w:t>
        </w:r>
      </w:hyperlink>
      <w:r w:rsidR="00BB7764">
        <w:rPr>
          <w:rFonts w:ascii="Verdana" w:hAnsi="Verdana"/>
          <w:color w:val="000000"/>
          <w:sz w:val="23"/>
          <w:szCs w:val="23"/>
        </w:rPr>
        <w:t> - Sets a default value for a column when no value is specified</w:t>
      </w:r>
    </w:p>
    <w:p w14:paraId="5CD122EE" w14:textId="77777777" w:rsidR="00BB7764" w:rsidRDefault="00000000" w:rsidP="00BB7764">
      <w:pPr>
        <w:numPr>
          <w:ilvl w:val="0"/>
          <w:numId w:val="34"/>
        </w:numPr>
        <w:shd w:val="clear" w:color="auto" w:fill="FFFFFF"/>
        <w:spacing w:before="100" w:beforeAutospacing="1" w:after="100" w:afterAutospacing="1" w:line="240" w:lineRule="auto"/>
        <w:rPr>
          <w:rFonts w:ascii="Verdana" w:hAnsi="Verdana"/>
          <w:color w:val="000000"/>
          <w:sz w:val="23"/>
          <w:szCs w:val="23"/>
        </w:rPr>
      </w:pPr>
      <w:hyperlink r:id="rId39" w:history="1">
        <w:r w:rsidR="00BB7764">
          <w:rPr>
            <w:rStyle w:val="Hyperlink"/>
            <w:rFonts w:ascii="Verdana" w:hAnsi="Verdana"/>
            <w:b/>
            <w:bCs/>
            <w:sz w:val="23"/>
            <w:szCs w:val="23"/>
          </w:rPr>
          <w:t>INDEX</w:t>
        </w:r>
      </w:hyperlink>
      <w:r w:rsidR="00BB7764">
        <w:rPr>
          <w:rFonts w:ascii="Verdana" w:hAnsi="Verdana"/>
          <w:color w:val="000000"/>
          <w:sz w:val="23"/>
          <w:szCs w:val="23"/>
        </w:rPr>
        <w:t> - Used to create and retrieve data from the database very quickly</w:t>
      </w:r>
    </w:p>
    <w:p w14:paraId="5E35E352" w14:textId="77777777" w:rsidR="00133F9A" w:rsidRDefault="00133F9A" w:rsidP="0030461B">
      <w:pPr>
        <w:shd w:val="clear" w:color="auto" w:fill="FFFFFF"/>
        <w:rPr>
          <w:rStyle w:val="sqlcolor"/>
          <w:rFonts w:ascii="Consolas" w:hAnsi="Consolas"/>
          <w:color w:val="000000"/>
          <w:sz w:val="23"/>
          <w:szCs w:val="23"/>
        </w:rPr>
      </w:pPr>
    </w:p>
    <w:p w14:paraId="545E98FB" w14:textId="77777777" w:rsidR="00BB7764" w:rsidRPr="00BB7764" w:rsidRDefault="00BB7764" w:rsidP="00BB7764">
      <w:pPr>
        <w:pStyle w:val="Heading1"/>
        <w:shd w:val="clear" w:color="auto" w:fill="FFFFFF"/>
        <w:spacing w:before="150" w:after="150"/>
        <w:rPr>
          <w:rFonts w:ascii="Segoe UI" w:hAnsi="Segoe UI" w:cs="Segoe UI"/>
          <w:b w:val="0"/>
          <w:bCs w:val="0"/>
          <w:color w:val="000000"/>
          <w:sz w:val="63"/>
          <w:szCs w:val="63"/>
        </w:rPr>
      </w:pPr>
      <w:r>
        <w:rPr>
          <w:rFonts w:ascii="Segoe UI" w:hAnsi="Segoe UI" w:cs="Segoe UI"/>
          <w:b w:val="0"/>
          <w:bCs w:val="0"/>
          <w:color w:val="000000"/>
          <w:sz w:val="63"/>
          <w:szCs w:val="63"/>
        </w:rPr>
        <w:t>SQL </w:t>
      </w:r>
      <w:r>
        <w:rPr>
          <w:rStyle w:val="colorh1"/>
          <w:rFonts w:ascii="Segoe UI" w:hAnsi="Segoe UI" w:cs="Segoe UI"/>
          <w:b w:val="0"/>
          <w:bCs w:val="0"/>
          <w:color w:val="000000"/>
          <w:sz w:val="63"/>
          <w:szCs w:val="63"/>
        </w:rPr>
        <w:t>NOT NULL</w:t>
      </w:r>
      <w:r>
        <w:rPr>
          <w:rFonts w:ascii="Segoe UI" w:hAnsi="Segoe UI" w:cs="Segoe UI"/>
          <w:b w:val="0"/>
          <w:bCs w:val="0"/>
          <w:color w:val="000000"/>
          <w:sz w:val="63"/>
          <w:szCs w:val="63"/>
        </w:rPr>
        <w:t> Constraint</w:t>
      </w:r>
    </w:p>
    <w:p w14:paraId="4C1FA701" w14:textId="77777777" w:rsidR="00BB7764" w:rsidRDefault="00BB7764" w:rsidP="00BB776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NOT NULL Constraint</w:t>
      </w:r>
    </w:p>
    <w:p w14:paraId="7556B8B0" w14:textId="77777777" w:rsidR="00BB7764" w:rsidRDefault="00BB7764" w:rsidP="00BB776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By default, a column can hold NULL values.</w:t>
      </w:r>
    </w:p>
    <w:p w14:paraId="1AF82449" w14:textId="77777777" w:rsidR="00BB7764" w:rsidRDefault="00BB7764" w:rsidP="00BB776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NOT NULL constraint enforces a column to NOT accept NULL values.</w:t>
      </w:r>
    </w:p>
    <w:p w14:paraId="3C94D12C" w14:textId="77777777" w:rsidR="00BB7764" w:rsidRDefault="00BB7764" w:rsidP="00BB776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This enforces a field to always contain a value, which means that you cannot insert a new record, or update a record without adding a value to this field.</w:t>
      </w:r>
    </w:p>
    <w:p w14:paraId="342957DB" w14:textId="77777777" w:rsidR="00BB7764" w:rsidRDefault="00BB7764" w:rsidP="00BB776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NOT NULL on CREATE TABLE</w:t>
      </w:r>
    </w:p>
    <w:p w14:paraId="311C425A" w14:textId="77777777" w:rsidR="00BB7764" w:rsidRDefault="00BB7764" w:rsidP="00BB776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ensures that the "ID", "LastName", and "FirstName" columns will NOT accept NULL values when the "Persons" table is created:</w:t>
      </w:r>
    </w:p>
    <w:p w14:paraId="242A4FB6" w14:textId="77777777" w:rsidR="00BB7764" w:rsidRDefault="00BB7764" w:rsidP="00BB7764">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0640CADE" w14:textId="77777777" w:rsidR="00BB7764" w:rsidRPr="00BB7764" w:rsidRDefault="00BB7764" w:rsidP="00BB7764">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CREATE</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Persons (</w:t>
      </w:r>
      <w:r>
        <w:rPr>
          <w:rFonts w:ascii="Consolas" w:hAnsi="Consolas"/>
          <w:color w:val="000000"/>
          <w:sz w:val="23"/>
          <w:szCs w:val="23"/>
        </w:rPr>
        <w:br/>
      </w:r>
      <w:r>
        <w:rPr>
          <w:rStyle w:val="sqlcolor"/>
          <w:rFonts w:ascii="Consolas" w:hAnsi="Consolas"/>
          <w:color w:val="000000"/>
          <w:sz w:val="23"/>
          <w:szCs w:val="23"/>
        </w:rPr>
        <w:t>    ID int </w:t>
      </w:r>
      <w:r>
        <w:rPr>
          <w:rStyle w:val="sqlkeywordcolor"/>
          <w:rFonts w:ascii="Consolas" w:hAnsi="Consolas"/>
          <w:color w:val="0000CD"/>
          <w:sz w:val="23"/>
          <w:szCs w:val="23"/>
        </w:rPr>
        <w:t>NOT</w:t>
      </w:r>
      <w:r>
        <w:rPr>
          <w:rStyle w:val="sqlcolor"/>
          <w:rFonts w:ascii="Consolas" w:hAnsi="Consolas"/>
          <w:color w:val="000000"/>
          <w:sz w:val="23"/>
          <w:szCs w:val="23"/>
        </w:rPr>
        <w:t> </w:t>
      </w:r>
      <w:r>
        <w:rPr>
          <w:rStyle w:val="sqlkeywordcolor"/>
          <w:rFonts w:ascii="Consolas" w:hAnsi="Consolas"/>
          <w:color w:val="0000CD"/>
          <w:sz w:val="23"/>
          <w:szCs w:val="23"/>
        </w:rPr>
        <w:t>NULL</w:t>
      </w:r>
      <w:r>
        <w:rPr>
          <w:rStyle w:val="sqlcolor"/>
          <w:rFonts w:ascii="Consolas" w:hAnsi="Consolas"/>
          <w:color w:val="000000"/>
          <w:sz w:val="23"/>
          <w:szCs w:val="23"/>
        </w:rPr>
        <w:t>,</w:t>
      </w:r>
      <w:r>
        <w:rPr>
          <w:rFonts w:ascii="Consolas" w:hAnsi="Consolas"/>
          <w:color w:val="000000"/>
          <w:sz w:val="23"/>
          <w:szCs w:val="23"/>
        </w:rPr>
        <w:br/>
      </w:r>
      <w:r>
        <w:rPr>
          <w:rStyle w:val="sqlcolor"/>
          <w:rFonts w:ascii="Consolas" w:hAnsi="Consolas"/>
          <w:color w:val="000000"/>
          <w:sz w:val="23"/>
          <w:szCs w:val="23"/>
        </w:rPr>
        <w:t>    LastName varchar(</w:t>
      </w:r>
      <w:r>
        <w:rPr>
          <w:rStyle w:val="sqlnumbercolor"/>
          <w:rFonts w:ascii="Consolas" w:hAnsi="Consolas"/>
          <w:color w:val="000000"/>
          <w:sz w:val="23"/>
          <w:szCs w:val="23"/>
        </w:rPr>
        <w:t>255</w:t>
      </w:r>
      <w:r>
        <w:rPr>
          <w:rStyle w:val="sqlcolor"/>
          <w:rFonts w:ascii="Consolas" w:hAnsi="Consolas"/>
          <w:color w:val="000000"/>
          <w:sz w:val="23"/>
          <w:szCs w:val="23"/>
        </w:rPr>
        <w:t>) </w:t>
      </w:r>
      <w:r>
        <w:rPr>
          <w:rStyle w:val="sqlkeywordcolor"/>
          <w:rFonts w:ascii="Consolas" w:hAnsi="Consolas"/>
          <w:color w:val="0000CD"/>
          <w:sz w:val="23"/>
          <w:szCs w:val="23"/>
        </w:rPr>
        <w:t>NOT</w:t>
      </w:r>
      <w:r>
        <w:rPr>
          <w:rStyle w:val="sqlcolor"/>
          <w:rFonts w:ascii="Consolas" w:hAnsi="Consolas"/>
          <w:color w:val="000000"/>
          <w:sz w:val="23"/>
          <w:szCs w:val="23"/>
        </w:rPr>
        <w:t> </w:t>
      </w:r>
      <w:r>
        <w:rPr>
          <w:rStyle w:val="sqlkeywordcolor"/>
          <w:rFonts w:ascii="Consolas" w:hAnsi="Consolas"/>
          <w:color w:val="0000CD"/>
          <w:sz w:val="23"/>
          <w:szCs w:val="23"/>
        </w:rPr>
        <w:t>NULL</w:t>
      </w:r>
      <w:r>
        <w:rPr>
          <w:rStyle w:val="sqlcolor"/>
          <w:rFonts w:ascii="Consolas" w:hAnsi="Consolas"/>
          <w:color w:val="000000"/>
          <w:sz w:val="23"/>
          <w:szCs w:val="23"/>
        </w:rPr>
        <w:t>,</w:t>
      </w:r>
      <w:r>
        <w:rPr>
          <w:rFonts w:ascii="Consolas" w:hAnsi="Consolas"/>
          <w:color w:val="000000"/>
          <w:sz w:val="23"/>
          <w:szCs w:val="23"/>
        </w:rPr>
        <w:br/>
      </w:r>
      <w:r>
        <w:rPr>
          <w:rStyle w:val="sqlcolor"/>
          <w:rFonts w:ascii="Consolas" w:hAnsi="Consolas"/>
          <w:color w:val="000000"/>
          <w:sz w:val="23"/>
          <w:szCs w:val="23"/>
        </w:rPr>
        <w:t>    FirstName varchar(</w:t>
      </w:r>
      <w:r>
        <w:rPr>
          <w:rStyle w:val="sqlnumbercolor"/>
          <w:rFonts w:ascii="Consolas" w:hAnsi="Consolas"/>
          <w:color w:val="000000"/>
          <w:sz w:val="23"/>
          <w:szCs w:val="23"/>
        </w:rPr>
        <w:t>255</w:t>
      </w:r>
      <w:r>
        <w:rPr>
          <w:rStyle w:val="sqlcolor"/>
          <w:rFonts w:ascii="Consolas" w:hAnsi="Consolas"/>
          <w:color w:val="000000"/>
          <w:sz w:val="23"/>
          <w:szCs w:val="23"/>
        </w:rPr>
        <w:t>) </w:t>
      </w:r>
      <w:r>
        <w:rPr>
          <w:rStyle w:val="sqlkeywordcolor"/>
          <w:rFonts w:ascii="Consolas" w:hAnsi="Consolas"/>
          <w:color w:val="0000CD"/>
          <w:sz w:val="23"/>
          <w:szCs w:val="23"/>
        </w:rPr>
        <w:t>NOT</w:t>
      </w:r>
      <w:r>
        <w:rPr>
          <w:rStyle w:val="sqlcolor"/>
          <w:rFonts w:ascii="Consolas" w:hAnsi="Consolas"/>
          <w:color w:val="000000"/>
          <w:sz w:val="23"/>
          <w:szCs w:val="23"/>
        </w:rPr>
        <w:t> </w:t>
      </w:r>
      <w:r>
        <w:rPr>
          <w:rStyle w:val="sqlkeywordcolor"/>
          <w:rFonts w:ascii="Consolas" w:hAnsi="Consolas"/>
          <w:color w:val="0000CD"/>
          <w:sz w:val="23"/>
          <w:szCs w:val="23"/>
        </w:rPr>
        <w:t>NULL</w:t>
      </w:r>
      <w:r>
        <w:rPr>
          <w:rStyle w:val="sqlcolor"/>
          <w:rFonts w:ascii="Consolas" w:hAnsi="Consolas"/>
          <w:color w:val="000000"/>
          <w:sz w:val="23"/>
          <w:szCs w:val="23"/>
        </w:rPr>
        <w:t>,</w:t>
      </w:r>
      <w:r>
        <w:rPr>
          <w:rFonts w:ascii="Consolas" w:hAnsi="Consolas"/>
          <w:color w:val="000000"/>
          <w:sz w:val="23"/>
          <w:szCs w:val="23"/>
        </w:rPr>
        <w:br/>
      </w:r>
      <w:r>
        <w:rPr>
          <w:rStyle w:val="sqlcolor"/>
          <w:rFonts w:ascii="Consolas" w:hAnsi="Consolas"/>
          <w:color w:val="000000"/>
          <w:sz w:val="23"/>
          <w:szCs w:val="23"/>
        </w:rPr>
        <w:t>    Age int</w:t>
      </w:r>
      <w:r>
        <w:rPr>
          <w:rFonts w:ascii="Consolas" w:hAnsi="Consolas"/>
          <w:color w:val="000000"/>
          <w:sz w:val="23"/>
          <w:szCs w:val="23"/>
        </w:rPr>
        <w:br/>
      </w:r>
      <w:r>
        <w:rPr>
          <w:rStyle w:val="sqlcolor"/>
          <w:rFonts w:ascii="Consolas" w:hAnsi="Consolas"/>
          <w:color w:val="000000"/>
          <w:sz w:val="23"/>
          <w:szCs w:val="23"/>
        </w:rPr>
        <w:t>);</w:t>
      </w:r>
    </w:p>
    <w:p w14:paraId="7EB360A4" w14:textId="77777777" w:rsidR="00BB7764" w:rsidRDefault="00BB7764" w:rsidP="00BB776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NOT NULL on ALTER TABLE</w:t>
      </w:r>
    </w:p>
    <w:p w14:paraId="428F640C" w14:textId="77777777" w:rsidR="00BB7764" w:rsidRDefault="00BB7764" w:rsidP="00BB776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create a NOT NULL constraint on the "Age" column when the "Persons" table is already created, use the following SQL:</w:t>
      </w:r>
    </w:p>
    <w:p w14:paraId="11FDEC91" w14:textId="77777777" w:rsidR="00BB7764" w:rsidRDefault="00BB7764" w:rsidP="00BB7764">
      <w:pPr>
        <w:shd w:val="clear" w:color="auto" w:fill="FFFFFF"/>
        <w:rPr>
          <w:rFonts w:ascii="Consolas" w:hAnsi="Consolas"/>
          <w:color w:val="000000"/>
          <w:sz w:val="23"/>
          <w:szCs w:val="23"/>
        </w:rPr>
      </w:pPr>
      <w:r>
        <w:rPr>
          <w:rStyle w:val="sqlkeywordcolor"/>
          <w:rFonts w:ascii="Consolas" w:hAnsi="Consolas"/>
          <w:color w:val="0000CD"/>
          <w:sz w:val="23"/>
          <w:szCs w:val="23"/>
        </w:rPr>
        <w:t>ALTER</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Persons</w:t>
      </w:r>
      <w:r>
        <w:rPr>
          <w:rFonts w:ascii="Consolas" w:hAnsi="Consolas"/>
          <w:color w:val="000000"/>
          <w:sz w:val="23"/>
          <w:szCs w:val="23"/>
        </w:rPr>
        <w:br/>
      </w:r>
      <w:r>
        <w:rPr>
          <w:rStyle w:val="sqlkeywordcolor"/>
          <w:rFonts w:ascii="Consolas" w:hAnsi="Consolas"/>
          <w:color w:val="0000CD"/>
          <w:sz w:val="23"/>
          <w:szCs w:val="23"/>
        </w:rPr>
        <w:t>MODIFY</w:t>
      </w:r>
      <w:r>
        <w:rPr>
          <w:rStyle w:val="sqlcolor"/>
          <w:rFonts w:ascii="Consolas" w:hAnsi="Consolas"/>
          <w:color w:val="000000"/>
          <w:sz w:val="23"/>
          <w:szCs w:val="23"/>
        </w:rPr>
        <w:t> Age int </w:t>
      </w:r>
      <w:r>
        <w:rPr>
          <w:rStyle w:val="sqlkeywordcolor"/>
          <w:rFonts w:ascii="Consolas" w:hAnsi="Consolas"/>
          <w:color w:val="0000CD"/>
          <w:sz w:val="23"/>
          <w:szCs w:val="23"/>
        </w:rPr>
        <w:t>NOT</w:t>
      </w:r>
      <w:r>
        <w:rPr>
          <w:rStyle w:val="sqlcolor"/>
          <w:rFonts w:ascii="Consolas" w:hAnsi="Consolas"/>
          <w:color w:val="000000"/>
          <w:sz w:val="23"/>
          <w:szCs w:val="23"/>
        </w:rPr>
        <w:t> </w:t>
      </w:r>
      <w:r>
        <w:rPr>
          <w:rStyle w:val="sqlkeywordcolor"/>
          <w:rFonts w:ascii="Consolas" w:hAnsi="Consolas"/>
          <w:color w:val="0000CD"/>
          <w:sz w:val="23"/>
          <w:szCs w:val="23"/>
        </w:rPr>
        <w:t>NULL</w:t>
      </w:r>
      <w:r>
        <w:rPr>
          <w:rStyle w:val="sqlcolor"/>
          <w:rFonts w:ascii="Consolas" w:hAnsi="Consolas"/>
          <w:color w:val="000000"/>
          <w:sz w:val="23"/>
          <w:szCs w:val="23"/>
        </w:rPr>
        <w:t>;</w:t>
      </w:r>
    </w:p>
    <w:p w14:paraId="55691FBC" w14:textId="77777777" w:rsidR="00BB7764" w:rsidRPr="00BB7764" w:rsidRDefault="00BB7764" w:rsidP="00BB7764">
      <w:pPr>
        <w:pStyle w:val="Heading1"/>
        <w:shd w:val="clear" w:color="auto" w:fill="FFFFFF"/>
        <w:spacing w:before="150" w:after="150"/>
        <w:rPr>
          <w:rFonts w:ascii="Segoe UI" w:hAnsi="Segoe UI" w:cs="Segoe UI"/>
          <w:b w:val="0"/>
          <w:bCs w:val="0"/>
          <w:color w:val="000000"/>
          <w:sz w:val="63"/>
          <w:szCs w:val="63"/>
        </w:rPr>
      </w:pPr>
      <w:r>
        <w:rPr>
          <w:rFonts w:ascii="Segoe UI" w:hAnsi="Segoe UI" w:cs="Segoe UI"/>
          <w:b w:val="0"/>
          <w:bCs w:val="0"/>
          <w:color w:val="000000"/>
          <w:sz w:val="63"/>
          <w:szCs w:val="63"/>
        </w:rPr>
        <w:lastRenderedPageBreak/>
        <w:t>SQL </w:t>
      </w:r>
      <w:r>
        <w:rPr>
          <w:rStyle w:val="colorh1"/>
          <w:rFonts w:ascii="Segoe UI" w:hAnsi="Segoe UI" w:cs="Segoe UI"/>
          <w:b w:val="0"/>
          <w:bCs w:val="0"/>
          <w:color w:val="000000"/>
          <w:sz w:val="63"/>
          <w:szCs w:val="63"/>
        </w:rPr>
        <w:t>UNIQUE</w:t>
      </w:r>
      <w:r>
        <w:rPr>
          <w:rFonts w:ascii="Segoe UI" w:hAnsi="Segoe UI" w:cs="Segoe UI"/>
          <w:b w:val="0"/>
          <w:bCs w:val="0"/>
          <w:color w:val="000000"/>
          <w:sz w:val="63"/>
          <w:szCs w:val="63"/>
        </w:rPr>
        <w:t> Constraint</w:t>
      </w:r>
    </w:p>
    <w:p w14:paraId="3CF35DD1" w14:textId="77777777" w:rsidR="00BB7764" w:rsidRDefault="00BB7764" w:rsidP="00BB776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UNIQUE Constraint</w:t>
      </w:r>
    </w:p>
    <w:p w14:paraId="5F62F1B1" w14:textId="77777777" w:rsidR="00BB7764" w:rsidRDefault="00BB7764" w:rsidP="00BB776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UNIQUE constraint ensures that all values in a column are different.</w:t>
      </w:r>
    </w:p>
    <w:p w14:paraId="71DEFA2D" w14:textId="77777777" w:rsidR="00BB7764" w:rsidRDefault="00BB7764" w:rsidP="00BB776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Both the UNIQUE and PRIMARY KEY constraints provide a guarantee for uniqueness for a column or set of columns.</w:t>
      </w:r>
    </w:p>
    <w:p w14:paraId="12307940" w14:textId="77777777" w:rsidR="00BB7764" w:rsidRDefault="00BB7764" w:rsidP="00BB776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PRIMARY KEY constraint automatically has a UNIQUE constraint.</w:t>
      </w:r>
    </w:p>
    <w:p w14:paraId="68A84B1D" w14:textId="77777777" w:rsidR="00BB7764" w:rsidRPr="00BB7764" w:rsidRDefault="00BB7764" w:rsidP="00BB776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However, you can have many UNIQUE constraints per table, but only one PRIMARY KEY constraint per table.</w:t>
      </w:r>
    </w:p>
    <w:p w14:paraId="1B568096" w14:textId="77777777" w:rsidR="00BB7764" w:rsidRDefault="00BB7764" w:rsidP="00BB776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UNIQUE Constraint on CREATE TABLE</w:t>
      </w:r>
    </w:p>
    <w:p w14:paraId="608FC74B" w14:textId="77777777" w:rsidR="00BB7764" w:rsidRDefault="00BB7764" w:rsidP="00BB776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creates a UNIQUE constraint on the "ID" column when the "Persons" table is created:</w:t>
      </w:r>
    </w:p>
    <w:p w14:paraId="06DD690F" w14:textId="77777777" w:rsidR="00BB7764" w:rsidRDefault="00BB7764" w:rsidP="00BB7764">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SQL Server / Oracle / MS Access:</w:t>
      </w:r>
    </w:p>
    <w:p w14:paraId="77140BA2" w14:textId="77777777" w:rsidR="00BB7764" w:rsidRDefault="00BB7764" w:rsidP="00BB7764">
      <w:pPr>
        <w:shd w:val="clear" w:color="auto" w:fill="FFFFFF"/>
        <w:rPr>
          <w:rFonts w:ascii="Consolas" w:hAnsi="Consolas"/>
          <w:color w:val="000000"/>
          <w:sz w:val="23"/>
          <w:szCs w:val="23"/>
        </w:rPr>
      </w:pPr>
      <w:r>
        <w:rPr>
          <w:rStyle w:val="sqlkeywordcolor"/>
          <w:rFonts w:ascii="Consolas" w:hAnsi="Consolas"/>
          <w:color w:val="0000CD"/>
          <w:sz w:val="23"/>
          <w:szCs w:val="23"/>
        </w:rPr>
        <w:t>CREATE</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Persons (</w:t>
      </w:r>
      <w:r>
        <w:rPr>
          <w:rFonts w:ascii="Consolas" w:hAnsi="Consolas"/>
          <w:color w:val="000000"/>
          <w:sz w:val="23"/>
          <w:szCs w:val="23"/>
        </w:rPr>
        <w:br/>
      </w:r>
      <w:r>
        <w:rPr>
          <w:rStyle w:val="sqlcolor"/>
          <w:rFonts w:ascii="Consolas" w:hAnsi="Consolas"/>
          <w:color w:val="000000"/>
          <w:sz w:val="23"/>
          <w:szCs w:val="23"/>
        </w:rPr>
        <w:t>    ID int </w:t>
      </w:r>
      <w:r>
        <w:rPr>
          <w:rStyle w:val="sqlkeywordcolor"/>
          <w:rFonts w:ascii="Consolas" w:hAnsi="Consolas"/>
          <w:color w:val="0000CD"/>
          <w:sz w:val="23"/>
          <w:szCs w:val="23"/>
        </w:rPr>
        <w:t>NOT</w:t>
      </w:r>
      <w:r>
        <w:rPr>
          <w:rStyle w:val="sqlcolor"/>
          <w:rFonts w:ascii="Consolas" w:hAnsi="Consolas"/>
          <w:color w:val="000000"/>
          <w:sz w:val="23"/>
          <w:szCs w:val="23"/>
        </w:rPr>
        <w:t> </w:t>
      </w:r>
      <w:r>
        <w:rPr>
          <w:rStyle w:val="sqlkeywordcolor"/>
          <w:rFonts w:ascii="Consolas" w:hAnsi="Consolas"/>
          <w:color w:val="0000CD"/>
          <w:sz w:val="23"/>
          <w:szCs w:val="23"/>
        </w:rPr>
        <w:t>NULL</w:t>
      </w:r>
      <w:r>
        <w:rPr>
          <w:rStyle w:val="sqlcolor"/>
          <w:rFonts w:ascii="Consolas" w:hAnsi="Consolas"/>
          <w:color w:val="000000"/>
          <w:sz w:val="23"/>
          <w:szCs w:val="23"/>
        </w:rPr>
        <w:t> </w:t>
      </w:r>
      <w:r>
        <w:rPr>
          <w:rStyle w:val="sqlkeywordcolor"/>
          <w:rFonts w:ascii="Consolas" w:hAnsi="Consolas"/>
          <w:color w:val="0000CD"/>
          <w:sz w:val="23"/>
          <w:szCs w:val="23"/>
        </w:rPr>
        <w:t>UNIQUE</w:t>
      </w:r>
      <w:r>
        <w:rPr>
          <w:rStyle w:val="sqlcolor"/>
          <w:rFonts w:ascii="Consolas" w:hAnsi="Consolas"/>
          <w:color w:val="000000"/>
          <w:sz w:val="23"/>
          <w:szCs w:val="23"/>
        </w:rPr>
        <w:t>,</w:t>
      </w:r>
      <w:r>
        <w:rPr>
          <w:rFonts w:ascii="Consolas" w:hAnsi="Consolas"/>
          <w:color w:val="000000"/>
          <w:sz w:val="23"/>
          <w:szCs w:val="23"/>
        </w:rPr>
        <w:br/>
      </w:r>
      <w:r>
        <w:rPr>
          <w:rStyle w:val="sqlcolor"/>
          <w:rFonts w:ascii="Consolas" w:hAnsi="Consolas"/>
          <w:color w:val="000000"/>
          <w:sz w:val="23"/>
          <w:szCs w:val="23"/>
        </w:rPr>
        <w:t>    LastName varchar(</w:t>
      </w:r>
      <w:r>
        <w:rPr>
          <w:rStyle w:val="sqlnumbercolor"/>
          <w:rFonts w:ascii="Consolas" w:hAnsi="Consolas"/>
          <w:color w:val="000000"/>
          <w:sz w:val="23"/>
          <w:szCs w:val="23"/>
        </w:rPr>
        <w:t>255</w:t>
      </w:r>
      <w:r>
        <w:rPr>
          <w:rStyle w:val="sqlcolor"/>
          <w:rFonts w:ascii="Consolas" w:hAnsi="Consolas"/>
          <w:color w:val="000000"/>
          <w:sz w:val="23"/>
          <w:szCs w:val="23"/>
        </w:rPr>
        <w:t>) </w:t>
      </w:r>
      <w:r>
        <w:rPr>
          <w:rStyle w:val="sqlkeywordcolor"/>
          <w:rFonts w:ascii="Consolas" w:hAnsi="Consolas"/>
          <w:color w:val="0000CD"/>
          <w:sz w:val="23"/>
          <w:szCs w:val="23"/>
        </w:rPr>
        <w:t>NOT</w:t>
      </w:r>
      <w:r>
        <w:rPr>
          <w:rStyle w:val="sqlcolor"/>
          <w:rFonts w:ascii="Consolas" w:hAnsi="Consolas"/>
          <w:color w:val="000000"/>
          <w:sz w:val="23"/>
          <w:szCs w:val="23"/>
        </w:rPr>
        <w:t> </w:t>
      </w:r>
      <w:r>
        <w:rPr>
          <w:rStyle w:val="sqlkeywordcolor"/>
          <w:rFonts w:ascii="Consolas" w:hAnsi="Consolas"/>
          <w:color w:val="0000CD"/>
          <w:sz w:val="23"/>
          <w:szCs w:val="23"/>
        </w:rPr>
        <w:t>NULL</w:t>
      </w:r>
      <w:r>
        <w:rPr>
          <w:rStyle w:val="sqlcolor"/>
          <w:rFonts w:ascii="Consolas" w:hAnsi="Consolas"/>
          <w:color w:val="000000"/>
          <w:sz w:val="23"/>
          <w:szCs w:val="23"/>
        </w:rPr>
        <w:t>,</w:t>
      </w:r>
      <w:r>
        <w:rPr>
          <w:rFonts w:ascii="Consolas" w:hAnsi="Consolas"/>
          <w:color w:val="000000"/>
          <w:sz w:val="23"/>
          <w:szCs w:val="23"/>
        </w:rPr>
        <w:br/>
      </w:r>
      <w:r>
        <w:rPr>
          <w:rStyle w:val="sqlcolor"/>
          <w:rFonts w:ascii="Consolas" w:hAnsi="Consolas"/>
          <w:color w:val="000000"/>
          <w:sz w:val="23"/>
          <w:szCs w:val="23"/>
        </w:rPr>
        <w:t>    FirstName varchar(</w:t>
      </w:r>
      <w:r>
        <w:rPr>
          <w:rStyle w:val="sqlnumbercolor"/>
          <w:rFonts w:ascii="Consolas" w:hAnsi="Consolas"/>
          <w:color w:val="000000"/>
          <w:sz w:val="23"/>
          <w:szCs w:val="23"/>
        </w:rPr>
        <w:t>255</w:t>
      </w:r>
      <w:r>
        <w:rPr>
          <w:rStyle w:val="sqlcolor"/>
          <w:rFonts w:ascii="Consolas" w:hAnsi="Consolas"/>
          <w:color w:val="000000"/>
          <w:sz w:val="23"/>
          <w:szCs w:val="23"/>
        </w:rPr>
        <w:t>),</w:t>
      </w:r>
      <w:r>
        <w:rPr>
          <w:rFonts w:ascii="Consolas" w:hAnsi="Consolas"/>
          <w:color w:val="000000"/>
          <w:sz w:val="23"/>
          <w:szCs w:val="23"/>
        </w:rPr>
        <w:br/>
      </w:r>
      <w:r>
        <w:rPr>
          <w:rStyle w:val="sqlcolor"/>
          <w:rFonts w:ascii="Consolas" w:hAnsi="Consolas"/>
          <w:color w:val="000000"/>
          <w:sz w:val="23"/>
          <w:szCs w:val="23"/>
        </w:rPr>
        <w:t>    Age int</w:t>
      </w:r>
      <w:r>
        <w:rPr>
          <w:rFonts w:ascii="Consolas" w:hAnsi="Consolas"/>
          <w:color w:val="000000"/>
          <w:sz w:val="23"/>
          <w:szCs w:val="23"/>
        </w:rPr>
        <w:br/>
      </w:r>
      <w:r>
        <w:rPr>
          <w:rStyle w:val="sqlcolor"/>
          <w:rFonts w:ascii="Consolas" w:hAnsi="Consolas"/>
          <w:color w:val="000000"/>
          <w:sz w:val="23"/>
          <w:szCs w:val="23"/>
        </w:rPr>
        <w:t>);</w:t>
      </w:r>
    </w:p>
    <w:p w14:paraId="570F45FA" w14:textId="77777777" w:rsidR="00BB7764" w:rsidRDefault="00BB7764" w:rsidP="00BB7764">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MySQL:</w:t>
      </w:r>
    </w:p>
    <w:p w14:paraId="7FFC7909" w14:textId="77777777" w:rsidR="00BB7764" w:rsidRDefault="00BB7764" w:rsidP="00BB7764">
      <w:pPr>
        <w:shd w:val="clear" w:color="auto" w:fill="FFFFFF"/>
        <w:rPr>
          <w:rFonts w:ascii="Consolas" w:hAnsi="Consolas"/>
          <w:color w:val="000000"/>
          <w:sz w:val="23"/>
          <w:szCs w:val="23"/>
        </w:rPr>
      </w:pPr>
      <w:r>
        <w:rPr>
          <w:rStyle w:val="sqlkeywordcolor"/>
          <w:rFonts w:ascii="Consolas" w:hAnsi="Consolas"/>
          <w:color w:val="0000CD"/>
          <w:sz w:val="23"/>
          <w:szCs w:val="23"/>
        </w:rPr>
        <w:t>CREATE</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Persons (</w:t>
      </w:r>
      <w:r>
        <w:rPr>
          <w:rFonts w:ascii="Consolas" w:hAnsi="Consolas"/>
          <w:color w:val="000000"/>
          <w:sz w:val="23"/>
          <w:szCs w:val="23"/>
        </w:rPr>
        <w:br/>
      </w:r>
      <w:r>
        <w:rPr>
          <w:rStyle w:val="sqlcolor"/>
          <w:rFonts w:ascii="Consolas" w:hAnsi="Consolas"/>
          <w:color w:val="000000"/>
          <w:sz w:val="23"/>
          <w:szCs w:val="23"/>
        </w:rPr>
        <w:t>    ID int </w:t>
      </w:r>
      <w:r>
        <w:rPr>
          <w:rStyle w:val="sqlkeywordcolor"/>
          <w:rFonts w:ascii="Consolas" w:hAnsi="Consolas"/>
          <w:color w:val="0000CD"/>
          <w:sz w:val="23"/>
          <w:szCs w:val="23"/>
        </w:rPr>
        <w:t>NOT</w:t>
      </w:r>
      <w:r>
        <w:rPr>
          <w:rStyle w:val="sqlcolor"/>
          <w:rFonts w:ascii="Consolas" w:hAnsi="Consolas"/>
          <w:color w:val="000000"/>
          <w:sz w:val="23"/>
          <w:szCs w:val="23"/>
        </w:rPr>
        <w:t> </w:t>
      </w:r>
      <w:r>
        <w:rPr>
          <w:rStyle w:val="sqlkeywordcolor"/>
          <w:rFonts w:ascii="Consolas" w:hAnsi="Consolas"/>
          <w:color w:val="0000CD"/>
          <w:sz w:val="23"/>
          <w:szCs w:val="23"/>
        </w:rPr>
        <w:t>NULL</w:t>
      </w:r>
      <w:r>
        <w:rPr>
          <w:rStyle w:val="sqlcolor"/>
          <w:rFonts w:ascii="Consolas" w:hAnsi="Consolas"/>
          <w:color w:val="000000"/>
          <w:sz w:val="23"/>
          <w:szCs w:val="23"/>
        </w:rPr>
        <w:t>,</w:t>
      </w:r>
      <w:r>
        <w:rPr>
          <w:rFonts w:ascii="Consolas" w:hAnsi="Consolas"/>
          <w:color w:val="000000"/>
          <w:sz w:val="23"/>
          <w:szCs w:val="23"/>
        </w:rPr>
        <w:br/>
      </w:r>
      <w:r>
        <w:rPr>
          <w:rStyle w:val="sqlcolor"/>
          <w:rFonts w:ascii="Consolas" w:hAnsi="Consolas"/>
          <w:color w:val="000000"/>
          <w:sz w:val="23"/>
          <w:szCs w:val="23"/>
        </w:rPr>
        <w:t>    LastName varchar(</w:t>
      </w:r>
      <w:r>
        <w:rPr>
          <w:rStyle w:val="sqlnumbercolor"/>
          <w:rFonts w:ascii="Consolas" w:hAnsi="Consolas"/>
          <w:color w:val="000000"/>
          <w:sz w:val="23"/>
          <w:szCs w:val="23"/>
        </w:rPr>
        <w:t>255</w:t>
      </w:r>
      <w:r>
        <w:rPr>
          <w:rStyle w:val="sqlcolor"/>
          <w:rFonts w:ascii="Consolas" w:hAnsi="Consolas"/>
          <w:color w:val="000000"/>
          <w:sz w:val="23"/>
          <w:szCs w:val="23"/>
        </w:rPr>
        <w:t>) </w:t>
      </w:r>
      <w:r>
        <w:rPr>
          <w:rStyle w:val="sqlkeywordcolor"/>
          <w:rFonts w:ascii="Consolas" w:hAnsi="Consolas"/>
          <w:color w:val="0000CD"/>
          <w:sz w:val="23"/>
          <w:szCs w:val="23"/>
        </w:rPr>
        <w:t>NOT</w:t>
      </w:r>
      <w:r>
        <w:rPr>
          <w:rStyle w:val="sqlcolor"/>
          <w:rFonts w:ascii="Consolas" w:hAnsi="Consolas"/>
          <w:color w:val="000000"/>
          <w:sz w:val="23"/>
          <w:szCs w:val="23"/>
        </w:rPr>
        <w:t> </w:t>
      </w:r>
      <w:r>
        <w:rPr>
          <w:rStyle w:val="sqlkeywordcolor"/>
          <w:rFonts w:ascii="Consolas" w:hAnsi="Consolas"/>
          <w:color w:val="0000CD"/>
          <w:sz w:val="23"/>
          <w:szCs w:val="23"/>
        </w:rPr>
        <w:t>NULL</w:t>
      </w:r>
      <w:r>
        <w:rPr>
          <w:rStyle w:val="sqlcolor"/>
          <w:rFonts w:ascii="Consolas" w:hAnsi="Consolas"/>
          <w:color w:val="000000"/>
          <w:sz w:val="23"/>
          <w:szCs w:val="23"/>
        </w:rPr>
        <w:t>,</w:t>
      </w:r>
      <w:r>
        <w:rPr>
          <w:rFonts w:ascii="Consolas" w:hAnsi="Consolas"/>
          <w:color w:val="000000"/>
          <w:sz w:val="23"/>
          <w:szCs w:val="23"/>
        </w:rPr>
        <w:br/>
      </w:r>
      <w:r>
        <w:rPr>
          <w:rStyle w:val="sqlcolor"/>
          <w:rFonts w:ascii="Consolas" w:hAnsi="Consolas"/>
          <w:color w:val="000000"/>
          <w:sz w:val="23"/>
          <w:szCs w:val="23"/>
        </w:rPr>
        <w:t>    FirstName varchar(</w:t>
      </w:r>
      <w:r>
        <w:rPr>
          <w:rStyle w:val="sqlnumbercolor"/>
          <w:rFonts w:ascii="Consolas" w:hAnsi="Consolas"/>
          <w:color w:val="000000"/>
          <w:sz w:val="23"/>
          <w:szCs w:val="23"/>
        </w:rPr>
        <w:t>255</w:t>
      </w:r>
      <w:r>
        <w:rPr>
          <w:rStyle w:val="sqlcolor"/>
          <w:rFonts w:ascii="Consolas" w:hAnsi="Consolas"/>
          <w:color w:val="000000"/>
          <w:sz w:val="23"/>
          <w:szCs w:val="23"/>
        </w:rPr>
        <w:t>),</w:t>
      </w:r>
      <w:r>
        <w:rPr>
          <w:rFonts w:ascii="Consolas" w:hAnsi="Consolas"/>
          <w:color w:val="000000"/>
          <w:sz w:val="23"/>
          <w:szCs w:val="23"/>
        </w:rPr>
        <w:br/>
      </w:r>
      <w:r>
        <w:rPr>
          <w:rStyle w:val="sqlcolor"/>
          <w:rFonts w:ascii="Consolas" w:hAnsi="Consolas"/>
          <w:color w:val="000000"/>
          <w:sz w:val="23"/>
          <w:szCs w:val="23"/>
        </w:rPr>
        <w:t>    Age int,</w:t>
      </w:r>
      <w:r>
        <w:rPr>
          <w:rFonts w:ascii="Consolas" w:hAnsi="Consolas"/>
          <w:color w:val="000000"/>
          <w:sz w:val="23"/>
          <w:szCs w:val="23"/>
        </w:rPr>
        <w:br/>
      </w:r>
      <w:r>
        <w:rPr>
          <w:rStyle w:val="sqlcolor"/>
          <w:rFonts w:ascii="Consolas" w:hAnsi="Consolas"/>
          <w:color w:val="000000"/>
          <w:sz w:val="23"/>
          <w:szCs w:val="23"/>
        </w:rPr>
        <w:t>    </w:t>
      </w:r>
      <w:r>
        <w:rPr>
          <w:rStyle w:val="sqlkeywordcolor"/>
          <w:rFonts w:ascii="Consolas" w:hAnsi="Consolas"/>
          <w:color w:val="0000CD"/>
          <w:sz w:val="23"/>
          <w:szCs w:val="23"/>
        </w:rPr>
        <w:t>UNIQUE</w:t>
      </w:r>
      <w:r>
        <w:rPr>
          <w:rStyle w:val="sqlcolor"/>
          <w:rFonts w:ascii="Consolas" w:hAnsi="Consolas"/>
          <w:color w:val="000000"/>
          <w:sz w:val="23"/>
          <w:szCs w:val="23"/>
        </w:rPr>
        <w:t> (ID)</w:t>
      </w:r>
      <w:r>
        <w:rPr>
          <w:rFonts w:ascii="Consolas" w:hAnsi="Consolas"/>
          <w:color w:val="000000"/>
          <w:sz w:val="23"/>
          <w:szCs w:val="23"/>
        </w:rPr>
        <w:br/>
      </w:r>
      <w:r>
        <w:rPr>
          <w:rStyle w:val="sqlcolor"/>
          <w:rFonts w:ascii="Consolas" w:hAnsi="Consolas"/>
          <w:color w:val="000000"/>
          <w:sz w:val="23"/>
          <w:szCs w:val="23"/>
        </w:rPr>
        <w:t>);</w:t>
      </w:r>
    </w:p>
    <w:p w14:paraId="13BC39B8" w14:textId="77777777" w:rsidR="00BB7764" w:rsidRDefault="00BB7764" w:rsidP="00BB776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name a UNIQUE constraint, and to define a UNIQUE constraint on multiple columns, use the following SQL syntax:</w:t>
      </w:r>
    </w:p>
    <w:p w14:paraId="36FF0D9A" w14:textId="77777777" w:rsidR="00BB7764" w:rsidRDefault="00BB7764" w:rsidP="00BB7764">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lastRenderedPageBreak/>
        <w:t>MySQL / SQL Server / Oracle / MS Access:</w:t>
      </w:r>
    </w:p>
    <w:p w14:paraId="71B9AAE7" w14:textId="77777777" w:rsidR="00BB7764" w:rsidRDefault="00BB7764" w:rsidP="00BB7764">
      <w:pPr>
        <w:shd w:val="clear" w:color="auto" w:fill="FFFFFF"/>
        <w:rPr>
          <w:rFonts w:ascii="Consolas" w:hAnsi="Consolas"/>
          <w:color w:val="000000"/>
          <w:sz w:val="23"/>
          <w:szCs w:val="23"/>
        </w:rPr>
      </w:pPr>
      <w:r>
        <w:rPr>
          <w:rStyle w:val="sqlkeywordcolor"/>
          <w:rFonts w:ascii="Consolas" w:hAnsi="Consolas"/>
          <w:color w:val="0000CD"/>
          <w:sz w:val="23"/>
          <w:szCs w:val="23"/>
        </w:rPr>
        <w:t>CREATE</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Persons (</w:t>
      </w:r>
      <w:r>
        <w:rPr>
          <w:rFonts w:ascii="Consolas" w:hAnsi="Consolas"/>
          <w:color w:val="000000"/>
          <w:sz w:val="23"/>
          <w:szCs w:val="23"/>
        </w:rPr>
        <w:br/>
      </w:r>
      <w:r>
        <w:rPr>
          <w:rStyle w:val="sqlcolor"/>
          <w:rFonts w:ascii="Consolas" w:hAnsi="Consolas"/>
          <w:color w:val="000000"/>
          <w:sz w:val="23"/>
          <w:szCs w:val="23"/>
        </w:rPr>
        <w:t>    ID int </w:t>
      </w:r>
      <w:r>
        <w:rPr>
          <w:rStyle w:val="sqlkeywordcolor"/>
          <w:rFonts w:ascii="Consolas" w:hAnsi="Consolas"/>
          <w:color w:val="0000CD"/>
          <w:sz w:val="23"/>
          <w:szCs w:val="23"/>
        </w:rPr>
        <w:t>NOT</w:t>
      </w:r>
      <w:r>
        <w:rPr>
          <w:rStyle w:val="sqlcolor"/>
          <w:rFonts w:ascii="Consolas" w:hAnsi="Consolas"/>
          <w:color w:val="000000"/>
          <w:sz w:val="23"/>
          <w:szCs w:val="23"/>
        </w:rPr>
        <w:t> </w:t>
      </w:r>
      <w:r>
        <w:rPr>
          <w:rStyle w:val="sqlkeywordcolor"/>
          <w:rFonts w:ascii="Consolas" w:hAnsi="Consolas"/>
          <w:color w:val="0000CD"/>
          <w:sz w:val="23"/>
          <w:szCs w:val="23"/>
        </w:rPr>
        <w:t>NULL</w:t>
      </w:r>
      <w:r>
        <w:rPr>
          <w:rStyle w:val="sqlcolor"/>
          <w:rFonts w:ascii="Consolas" w:hAnsi="Consolas"/>
          <w:color w:val="000000"/>
          <w:sz w:val="23"/>
          <w:szCs w:val="23"/>
        </w:rPr>
        <w:t>,</w:t>
      </w:r>
      <w:r>
        <w:rPr>
          <w:rFonts w:ascii="Consolas" w:hAnsi="Consolas"/>
          <w:color w:val="000000"/>
          <w:sz w:val="23"/>
          <w:szCs w:val="23"/>
        </w:rPr>
        <w:br/>
      </w:r>
      <w:r>
        <w:rPr>
          <w:rStyle w:val="sqlcolor"/>
          <w:rFonts w:ascii="Consolas" w:hAnsi="Consolas"/>
          <w:color w:val="000000"/>
          <w:sz w:val="23"/>
          <w:szCs w:val="23"/>
        </w:rPr>
        <w:t>    LastName varchar(</w:t>
      </w:r>
      <w:r>
        <w:rPr>
          <w:rStyle w:val="sqlnumbercolor"/>
          <w:rFonts w:ascii="Consolas" w:hAnsi="Consolas"/>
          <w:color w:val="000000"/>
          <w:sz w:val="23"/>
          <w:szCs w:val="23"/>
        </w:rPr>
        <w:t>255</w:t>
      </w:r>
      <w:r>
        <w:rPr>
          <w:rStyle w:val="sqlcolor"/>
          <w:rFonts w:ascii="Consolas" w:hAnsi="Consolas"/>
          <w:color w:val="000000"/>
          <w:sz w:val="23"/>
          <w:szCs w:val="23"/>
        </w:rPr>
        <w:t>) </w:t>
      </w:r>
      <w:r>
        <w:rPr>
          <w:rStyle w:val="sqlkeywordcolor"/>
          <w:rFonts w:ascii="Consolas" w:hAnsi="Consolas"/>
          <w:color w:val="0000CD"/>
          <w:sz w:val="23"/>
          <w:szCs w:val="23"/>
        </w:rPr>
        <w:t>NOT</w:t>
      </w:r>
      <w:r>
        <w:rPr>
          <w:rStyle w:val="sqlcolor"/>
          <w:rFonts w:ascii="Consolas" w:hAnsi="Consolas"/>
          <w:color w:val="000000"/>
          <w:sz w:val="23"/>
          <w:szCs w:val="23"/>
        </w:rPr>
        <w:t> </w:t>
      </w:r>
      <w:r>
        <w:rPr>
          <w:rStyle w:val="sqlkeywordcolor"/>
          <w:rFonts w:ascii="Consolas" w:hAnsi="Consolas"/>
          <w:color w:val="0000CD"/>
          <w:sz w:val="23"/>
          <w:szCs w:val="23"/>
        </w:rPr>
        <w:t>NULL</w:t>
      </w:r>
      <w:r>
        <w:rPr>
          <w:rStyle w:val="sqlcolor"/>
          <w:rFonts w:ascii="Consolas" w:hAnsi="Consolas"/>
          <w:color w:val="000000"/>
          <w:sz w:val="23"/>
          <w:szCs w:val="23"/>
        </w:rPr>
        <w:t>,</w:t>
      </w:r>
      <w:r>
        <w:rPr>
          <w:rFonts w:ascii="Consolas" w:hAnsi="Consolas"/>
          <w:color w:val="000000"/>
          <w:sz w:val="23"/>
          <w:szCs w:val="23"/>
        </w:rPr>
        <w:br/>
      </w:r>
      <w:r>
        <w:rPr>
          <w:rStyle w:val="sqlcolor"/>
          <w:rFonts w:ascii="Consolas" w:hAnsi="Consolas"/>
          <w:color w:val="000000"/>
          <w:sz w:val="23"/>
          <w:szCs w:val="23"/>
        </w:rPr>
        <w:t>    FirstName varchar(</w:t>
      </w:r>
      <w:r>
        <w:rPr>
          <w:rStyle w:val="sqlnumbercolor"/>
          <w:rFonts w:ascii="Consolas" w:hAnsi="Consolas"/>
          <w:color w:val="000000"/>
          <w:sz w:val="23"/>
          <w:szCs w:val="23"/>
        </w:rPr>
        <w:t>255</w:t>
      </w:r>
      <w:r>
        <w:rPr>
          <w:rStyle w:val="sqlcolor"/>
          <w:rFonts w:ascii="Consolas" w:hAnsi="Consolas"/>
          <w:color w:val="000000"/>
          <w:sz w:val="23"/>
          <w:szCs w:val="23"/>
        </w:rPr>
        <w:t>),</w:t>
      </w:r>
      <w:r>
        <w:rPr>
          <w:rFonts w:ascii="Consolas" w:hAnsi="Consolas"/>
          <w:color w:val="000000"/>
          <w:sz w:val="23"/>
          <w:szCs w:val="23"/>
        </w:rPr>
        <w:br/>
      </w:r>
      <w:r>
        <w:rPr>
          <w:rStyle w:val="sqlcolor"/>
          <w:rFonts w:ascii="Consolas" w:hAnsi="Consolas"/>
          <w:color w:val="000000"/>
          <w:sz w:val="23"/>
          <w:szCs w:val="23"/>
        </w:rPr>
        <w:t>    Age int,</w:t>
      </w:r>
      <w:r>
        <w:rPr>
          <w:rFonts w:ascii="Consolas" w:hAnsi="Consolas"/>
          <w:color w:val="000000"/>
          <w:sz w:val="23"/>
          <w:szCs w:val="23"/>
        </w:rPr>
        <w:br/>
      </w:r>
      <w:r>
        <w:rPr>
          <w:rStyle w:val="sqlcolor"/>
          <w:rFonts w:ascii="Consolas" w:hAnsi="Consolas"/>
          <w:color w:val="000000"/>
          <w:sz w:val="23"/>
          <w:szCs w:val="23"/>
        </w:rPr>
        <w:t>    </w:t>
      </w:r>
      <w:r>
        <w:rPr>
          <w:rStyle w:val="sqlkeywordcolor"/>
          <w:rFonts w:ascii="Consolas" w:hAnsi="Consolas"/>
          <w:color w:val="0000CD"/>
          <w:sz w:val="23"/>
          <w:szCs w:val="23"/>
        </w:rPr>
        <w:t>CONSTRAINT</w:t>
      </w:r>
      <w:r>
        <w:rPr>
          <w:rStyle w:val="sqlcolor"/>
          <w:rFonts w:ascii="Consolas" w:hAnsi="Consolas"/>
          <w:color w:val="000000"/>
          <w:sz w:val="23"/>
          <w:szCs w:val="23"/>
        </w:rPr>
        <w:t> UC_Person </w:t>
      </w:r>
      <w:r>
        <w:rPr>
          <w:rStyle w:val="sqlkeywordcolor"/>
          <w:rFonts w:ascii="Consolas" w:hAnsi="Consolas"/>
          <w:color w:val="0000CD"/>
          <w:sz w:val="23"/>
          <w:szCs w:val="23"/>
        </w:rPr>
        <w:t>UNIQUE</w:t>
      </w:r>
      <w:r>
        <w:rPr>
          <w:rStyle w:val="sqlcolor"/>
          <w:rFonts w:ascii="Consolas" w:hAnsi="Consolas"/>
          <w:color w:val="000000"/>
          <w:sz w:val="23"/>
          <w:szCs w:val="23"/>
        </w:rPr>
        <w:t> (ID,LastName)</w:t>
      </w:r>
      <w:r>
        <w:rPr>
          <w:rFonts w:ascii="Consolas" w:hAnsi="Consolas"/>
          <w:color w:val="000000"/>
          <w:sz w:val="23"/>
          <w:szCs w:val="23"/>
        </w:rPr>
        <w:br/>
      </w:r>
      <w:r>
        <w:rPr>
          <w:rStyle w:val="sqlcolor"/>
          <w:rFonts w:ascii="Consolas" w:hAnsi="Consolas"/>
          <w:color w:val="000000"/>
          <w:sz w:val="23"/>
          <w:szCs w:val="23"/>
        </w:rPr>
        <w:t>);</w:t>
      </w:r>
    </w:p>
    <w:p w14:paraId="7ADE5793" w14:textId="77777777" w:rsidR="00BB7764" w:rsidRDefault="00000000" w:rsidP="00BB7764">
      <w:pPr>
        <w:spacing w:before="300" w:after="300"/>
        <w:rPr>
          <w:rFonts w:ascii="Times New Roman" w:hAnsi="Times New Roman"/>
          <w:sz w:val="24"/>
          <w:szCs w:val="24"/>
        </w:rPr>
      </w:pPr>
      <w:r>
        <w:pict w14:anchorId="3706D923">
          <v:rect id="_x0000_i1080" style="width:0;height:0" o:hralign="center" o:hrstd="t" o:hrnoshade="t" o:hr="t" fillcolor="black" stroked="f"/>
        </w:pict>
      </w:r>
    </w:p>
    <w:p w14:paraId="3ED2A5C1" w14:textId="77777777" w:rsidR="00BB7764" w:rsidRDefault="00BB7764" w:rsidP="00BB7764">
      <w:pPr>
        <w:spacing w:before="300" w:after="300"/>
      </w:pPr>
    </w:p>
    <w:p w14:paraId="322DA0A0" w14:textId="77777777" w:rsidR="00BB7764" w:rsidRDefault="00BB7764" w:rsidP="00BB776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UNIQUE Constraint on ALTER TABLE</w:t>
      </w:r>
    </w:p>
    <w:p w14:paraId="1B77E6DB" w14:textId="77777777" w:rsidR="00BB7764" w:rsidRDefault="00BB7764" w:rsidP="00BB776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create a UNIQUE constraint on the "ID" column when the table is already created, use the following SQL:</w:t>
      </w:r>
    </w:p>
    <w:p w14:paraId="61E01308" w14:textId="77777777" w:rsidR="00BB7764" w:rsidRDefault="00BB7764" w:rsidP="00BB7764">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MySQL / SQL Server / Oracle / MS Access:</w:t>
      </w:r>
    </w:p>
    <w:p w14:paraId="6C4711F0" w14:textId="77777777" w:rsidR="00BB7764" w:rsidRDefault="00BB7764" w:rsidP="00BB7764">
      <w:pPr>
        <w:shd w:val="clear" w:color="auto" w:fill="FFFFFF"/>
        <w:rPr>
          <w:rFonts w:ascii="Consolas" w:hAnsi="Consolas"/>
          <w:color w:val="000000"/>
          <w:sz w:val="23"/>
          <w:szCs w:val="23"/>
        </w:rPr>
      </w:pPr>
      <w:r>
        <w:rPr>
          <w:rStyle w:val="sqlkeywordcolor"/>
          <w:rFonts w:ascii="Consolas" w:hAnsi="Consolas"/>
          <w:color w:val="0000CD"/>
          <w:sz w:val="23"/>
          <w:szCs w:val="23"/>
        </w:rPr>
        <w:t>ALTER</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Persons</w:t>
      </w:r>
      <w:r>
        <w:rPr>
          <w:rFonts w:ascii="Consolas" w:hAnsi="Consolas"/>
          <w:color w:val="000000"/>
          <w:sz w:val="23"/>
          <w:szCs w:val="23"/>
        </w:rPr>
        <w:br/>
      </w:r>
      <w:r>
        <w:rPr>
          <w:rStyle w:val="sqlkeywordcolor"/>
          <w:rFonts w:ascii="Consolas" w:hAnsi="Consolas"/>
          <w:color w:val="0000CD"/>
          <w:sz w:val="23"/>
          <w:szCs w:val="23"/>
        </w:rPr>
        <w:t>ADD</w:t>
      </w:r>
      <w:r>
        <w:rPr>
          <w:rStyle w:val="sqlcolor"/>
          <w:rFonts w:ascii="Consolas" w:hAnsi="Consolas"/>
          <w:color w:val="000000"/>
          <w:sz w:val="23"/>
          <w:szCs w:val="23"/>
        </w:rPr>
        <w:t> </w:t>
      </w:r>
      <w:r>
        <w:rPr>
          <w:rStyle w:val="sqlkeywordcolor"/>
          <w:rFonts w:ascii="Consolas" w:hAnsi="Consolas"/>
          <w:color w:val="0000CD"/>
          <w:sz w:val="23"/>
          <w:szCs w:val="23"/>
        </w:rPr>
        <w:t>UNIQUE</w:t>
      </w:r>
      <w:r>
        <w:rPr>
          <w:rStyle w:val="sqlcolor"/>
          <w:rFonts w:ascii="Consolas" w:hAnsi="Consolas"/>
          <w:color w:val="000000"/>
          <w:sz w:val="23"/>
          <w:szCs w:val="23"/>
        </w:rPr>
        <w:t> (ID);</w:t>
      </w:r>
    </w:p>
    <w:p w14:paraId="7D8823F0" w14:textId="77777777" w:rsidR="00BB7764" w:rsidRDefault="00BB7764" w:rsidP="00BB776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name a UNIQUE constraint, and to define a UNIQUE constraint on multiple columns, use the following SQL syntax:</w:t>
      </w:r>
    </w:p>
    <w:p w14:paraId="6AD7A2D9" w14:textId="77777777" w:rsidR="00BB7764" w:rsidRDefault="00BB7764" w:rsidP="00BB7764">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MySQL / SQL Server / Oracle / MS Access:</w:t>
      </w:r>
    </w:p>
    <w:p w14:paraId="6D8F57FD" w14:textId="77777777" w:rsidR="00BB7764" w:rsidRPr="00343BDB" w:rsidRDefault="00BB7764" w:rsidP="00343BDB">
      <w:pPr>
        <w:shd w:val="clear" w:color="auto" w:fill="FFFFFF"/>
        <w:rPr>
          <w:rFonts w:ascii="Consolas" w:hAnsi="Consolas"/>
          <w:color w:val="000000"/>
          <w:sz w:val="23"/>
          <w:szCs w:val="23"/>
        </w:rPr>
      </w:pPr>
      <w:r>
        <w:rPr>
          <w:rStyle w:val="sqlkeywordcolor"/>
          <w:rFonts w:ascii="Consolas" w:hAnsi="Consolas"/>
          <w:color w:val="0000CD"/>
          <w:sz w:val="23"/>
          <w:szCs w:val="23"/>
        </w:rPr>
        <w:t>ALTER</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Persons</w:t>
      </w:r>
      <w:r>
        <w:rPr>
          <w:rFonts w:ascii="Consolas" w:hAnsi="Consolas"/>
          <w:color w:val="000000"/>
          <w:sz w:val="23"/>
          <w:szCs w:val="23"/>
        </w:rPr>
        <w:br/>
      </w:r>
      <w:r>
        <w:rPr>
          <w:rStyle w:val="sqlkeywordcolor"/>
          <w:rFonts w:ascii="Consolas" w:hAnsi="Consolas"/>
          <w:color w:val="0000CD"/>
          <w:sz w:val="23"/>
          <w:szCs w:val="23"/>
        </w:rPr>
        <w:t>ADD</w:t>
      </w:r>
      <w:r>
        <w:rPr>
          <w:rStyle w:val="sqlcolor"/>
          <w:rFonts w:ascii="Consolas" w:hAnsi="Consolas"/>
          <w:color w:val="000000"/>
          <w:sz w:val="23"/>
          <w:szCs w:val="23"/>
        </w:rPr>
        <w:t> </w:t>
      </w:r>
      <w:r>
        <w:rPr>
          <w:rStyle w:val="sqlkeywordcolor"/>
          <w:rFonts w:ascii="Consolas" w:hAnsi="Consolas"/>
          <w:color w:val="0000CD"/>
          <w:sz w:val="23"/>
          <w:szCs w:val="23"/>
        </w:rPr>
        <w:t>CONSTRAINT</w:t>
      </w:r>
      <w:r>
        <w:rPr>
          <w:rStyle w:val="sqlcolor"/>
          <w:rFonts w:ascii="Consolas" w:hAnsi="Consolas"/>
          <w:color w:val="000000"/>
          <w:sz w:val="23"/>
          <w:szCs w:val="23"/>
        </w:rPr>
        <w:t> UC_Person </w:t>
      </w:r>
      <w:r>
        <w:rPr>
          <w:rStyle w:val="sqlkeywordcolor"/>
          <w:rFonts w:ascii="Consolas" w:hAnsi="Consolas"/>
          <w:color w:val="0000CD"/>
          <w:sz w:val="23"/>
          <w:szCs w:val="23"/>
        </w:rPr>
        <w:t>UNIQUE</w:t>
      </w:r>
      <w:r>
        <w:rPr>
          <w:rStyle w:val="sqlcolor"/>
          <w:rFonts w:ascii="Consolas" w:hAnsi="Consolas"/>
          <w:color w:val="000000"/>
          <w:sz w:val="23"/>
          <w:szCs w:val="23"/>
        </w:rPr>
        <w:t> (ID,LastName);</w:t>
      </w:r>
    </w:p>
    <w:p w14:paraId="2F2F7A2D" w14:textId="77777777" w:rsidR="00BB7764" w:rsidRDefault="00BB7764" w:rsidP="00BB776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DROP a UNIQUE Constraint</w:t>
      </w:r>
    </w:p>
    <w:p w14:paraId="4B6ECE2A" w14:textId="77777777" w:rsidR="00BB7764" w:rsidRDefault="00BB7764" w:rsidP="00BB776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drop a UNIQUE constraint, use the following SQL:</w:t>
      </w:r>
    </w:p>
    <w:p w14:paraId="74E7F579" w14:textId="77777777" w:rsidR="00BB7764" w:rsidRDefault="00BB7764" w:rsidP="00BB7764">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MySQL:</w:t>
      </w:r>
    </w:p>
    <w:p w14:paraId="01C12975" w14:textId="77777777" w:rsidR="00BB7764" w:rsidRDefault="00BB7764" w:rsidP="00BB7764">
      <w:pPr>
        <w:shd w:val="clear" w:color="auto" w:fill="FFFFFF"/>
        <w:rPr>
          <w:rFonts w:ascii="Consolas" w:hAnsi="Consolas"/>
          <w:color w:val="000000"/>
          <w:sz w:val="23"/>
          <w:szCs w:val="23"/>
        </w:rPr>
      </w:pPr>
      <w:r>
        <w:rPr>
          <w:rStyle w:val="sqlkeywordcolor"/>
          <w:rFonts w:ascii="Consolas" w:hAnsi="Consolas"/>
          <w:color w:val="0000CD"/>
          <w:sz w:val="23"/>
          <w:szCs w:val="23"/>
        </w:rPr>
        <w:t>ALTER</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Persons</w:t>
      </w:r>
      <w:r>
        <w:rPr>
          <w:rFonts w:ascii="Consolas" w:hAnsi="Consolas"/>
          <w:color w:val="000000"/>
          <w:sz w:val="23"/>
          <w:szCs w:val="23"/>
        </w:rPr>
        <w:br/>
      </w:r>
      <w:r>
        <w:rPr>
          <w:rStyle w:val="sqlkeywordcolor"/>
          <w:rFonts w:ascii="Consolas" w:hAnsi="Consolas"/>
          <w:color w:val="0000CD"/>
          <w:sz w:val="23"/>
          <w:szCs w:val="23"/>
        </w:rPr>
        <w:t>DROP</w:t>
      </w:r>
      <w:r>
        <w:rPr>
          <w:rStyle w:val="sqlcolor"/>
          <w:rFonts w:ascii="Consolas" w:hAnsi="Consolas"/>
          <w:color w:val="000000"/>
          <w:sz w:val="23"/>
          <w:szCs w:val="23"/>
        </w:rPr>
        <w:t> </w:t>
      </w:r>
      <w:r>
        <w:rPr>
          <w:rStyle w:val="sqlkeywordcolor"/>
          <w:rFonts w:ascii="Consolas" w:hAnsi="Consolas"/>
          <w:color w:val="0000CD"/>
          <w:sz w:val="23"/>
          <w:szCs w:val="23"/>
        </w:rPr>
        <w:t>INDEX</w:t>
      </w:r>
      <w:r>
        <w:rPr>
          <w:rStyle w:val="sqlcolor"/>
          <w:rFonts w:ascii="Consolas" w:hAnsi="Consolas"/>
          <w:color w:val="000000"/>
          <w:sz w:val="23"/>
          <w:szCs w:val="23"/>
        </w:rPr>
        <w:t> UC_Person;</w:t>
      </w:r>
    </w:p>
    <w:p w14:paraId="6A6022C7" w14:textId="77777777" w:rsidR="00BB7764" w:rsidRDefault="00BB7764" w:rsidP="00BB7764">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lastRenderedPageBreak/>
        <w:t>SQL Server / Oracle / MS Access:</w:t>
      </w:r>
    </w:p>
    <w:p w14:paraId="05230BC2" w14:textId="77777777" w:rsidR="00BB7764" w:rsidRDefault="00BB7764" w:rsidP="00BB7764">
      <w:pPr>
        <w:shd w:val="clear" w:color="auto" w:fill="FFFFFF"/>
        <w:rPr>
          <w:rFonts w:ascii="Consolas" w:hAnsi="Consolas"/>
          <w:color w:val="000000"/>
          <w:sz w:val="23"/>
          <w:szCs w:val="23"/>
        </w:rPr>
      </w:pPr>
      <w:r>
        <w:rPr>
          <w:rStyle w:val="sqlkeywordcolor"/>
          <w:rFonts w:ascii="Consolas" w:hAnsi="Consolas"/>
          <w:color w:val="0000CD"/>
          <w:sz w:val="23"/>
          <w:szCs w:val="23"/>
        </w:rPr>
        <w:t>ALTER</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Persons</w:t>
      </w:r>
      <w:r>
        <w:rPr>
          <w:rFonts w:ascii="Consolas" w:hAnsi="Consolas"/>
          <w:color w:val="000000"/>
          <w:sz w:val="23"/>
          <w:szCs w:val="23"/>
        </w:rPr>
        <w:br/>
      </w:r>
      <w:r>
        <w:rPr>
          <w:rStyle w:val="sqlkeywordcolor"/>
          <w:rFonts w:ascii="Consolas" w:hAnsi="Consolas"/>
          <w:color w:val="0000CD"/>
          <w:sz w:val="23"/>
          <w:szCs w:val="23"/>
        </w:rPr>
        <w:t>DROP</w:t>
      </w:r>
      <w:r>
        <w:rPr>
          <w:rStyle w:val="sqlcolor"/>
          <w:rFonts w:ascii="Consolas" w:hAnsi="Consolas"/>
          <w:color w:val="000000"/>
          <w:sz w:val="23"/>
          <w:szCs w:val="23"/>
        </w:rPr>
        <w:t> </w:t>
      </w:r>
      <w:r>
        <w:rPr>
          <w:rStyle w:val="sqlkeywordcolor"/>
          <w:rFonts w:ascii="Consolas" w:hAnsi="Consolas"/>
          <w:color w:val="0000CD"/>
          <w:sz w:val="23"/>
          <w:szCs w:val="23"/>
        </w:rPr>
        <w:t>CONSTRAINT</w:t>
      </w:r>
      <w:r>
        <w:rPr>
          <w:rStyle w:val="sqlcolor"/>
          <w:rFonts w:ascii="Consolas" w:hAnsi="Consolas"/>
          <w:color w:val="000000"/>
          <w:sz w:val="23"/>
          <w:szCs w:val="23"/>
        </w:rPr>
        <w:t> UC_Person;</w:t>
      </w:r>
    </w:p>
    <w:p w14:paraId="2C86C554" w14:textId="77777777" w:rsidR="00133F9A" w:rsidRDefault="00133F9A" w:rsidP="0030461B">
      <w:pPr>
        <w:shd w:val="clear" w:color="auto" w:fill="FFFFFF"/>
        <w:rPr>
          <w:rStyle w:val="sqlcolor"/>
          <w:rFonts w:ascii="Consolas" w:hAnsi="Consolas"/>
          <w:color w:val="000000"/>
          <w:sz w:val="23"/>
          <w:szCs w:val="23"/>
        </w:rPr>
      </w:pPr>
    </w:p>
    <w:p w14:paraId="494CF5AA" w14:textId="77777777" w:rsidR="00E727E8" w:rsidRPr="00BB7764" w:rsidRDefault="00E727E8" w:rsidP="00BB7764">
      <w:pPr>
        <w:pStyle w:val="Heading1"/>
        <w:shd w:val="clear" w:color="auto" w:fill="FFFFFF"/>
        <w:spacing w:before="150" w:after="150"/>
        <w:rPr>
          <w:rFonts w:ascii="Segoe UI" w:hAnsi="Segoe UI" w:cs="Segoe UI"/>
          <w:b w:val="0"/>
          <w:bCs w:val="0"/>
          <w:color w:val="000000"/>
          <w:sz w:val="63"/>
          <w:szCs w:val="63"/>
        </w:rPr>
      </w:pPr>
      <w:r>
        <w:rPr>
          <w:rFonts w:ascii="Segoe UI" w:hAnsi="Segoe UI" w:cs="Segoe UI"/>
          <w:b w:val="0"/>
          <w:bCs w:val="0"/>
          <w:color w:val="000000"/>
          <w:sz w:val="63"/>
          <w:szCs w:val="63"/>
        </w:rPr>
        <w:t>SQL </w:t>
      </w:r>
      <w:r>
        <w:rPr>
          <w:rStyle w:val="colorh1"/>
          <w:rFonts w:ascii="Segoe UI" w:hAnsi="Segoe UI" w:cs="Segoe UI"/>
          <w:b w:val="0"/>
          <w:bCs w:val="0"/>
          <w:color w:val="000000"/>
          <w:sz w:val="63"/>
          <w:szCs w:val="63"/>
        </w:rPr>
        <w:t>PRIMARY KEY</w:t>
      </w:r>
      <w:r>
        <w:rPr>
          <w:rFonts w:ascii="Segoe UI" w:hAnsi="Segoe UI" w:cs="Segoe UI"/>
          <w:b w:val="0"/>
          <w:bCs w:val="0"/>
          <w:color w:val="000000"/>
          <w:sz w:val="63"/>
          <w:szCs w:val="63"/>
        </w:rPr>
        <w:t> Constraint</w:t>
      </w:r>
    </w:p>
    <w:p w14:paraId="287965E8" w14:textId="77777777" w:rsidR="00E727E8" w:rsidRDefault="00E727E8" w:rsidP="00E727E8">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PRIMARY KEY Constraint</w:t>
      </w:r>
    </w:p>
    <w:p w14:paraId="54474561" w14:textId="77777777" w:rsidR="00E727E8" w:rsidRDefault="00E727E8" w:rsidP="00E727E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PRIMARY KEY constraint uniquely identifies each record in a table.</w:t>
      </w:r>
    </w:p>
    <w:p w14:paraId="4D3D7ABF" w14:textId="77777777" w:rsidR="00E727E8" w:rsidRDefault="00E727E8" w:rsidP="00E727E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Primary keys must contain UNIQUE values, and cannot contain NULL values.</w:t>
      </w:r>
    </w:p>
    <w:p w14:paraId="4A9AC96D" w14:textId="77777777" w:rsidR="00E727E8" w:rsidRDefault="00E727E8" w:rsidP="00E727E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table can have only ONE primary key; and in the table, this primary key can consist of single or multiple columns (fields).</w:t>
      </w:r>
    </w:p>
    <w:p w14:paraId="2F2E44D9" w14:textId="77777777" w:rsidR="00E727E8" w:rsidRDefault="00E727E8" w:rsidP="00E727E8">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PRIMARY KEY on CREATE TABLE</w:t>
      </w:r>
    </w:p>
    <w:p w14:paraId="1D14020A" w14:textId="77777777" w:rsidR="00E727E8" w:rsidRDefault="00E727E8" w:rsidP="00E727E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creates a PRIMARY KEY on the "ID" column when the "Persons" table is created:</w:t>
      </w:r>
    </w:p>
    <w:p w14:paraId="239EFEDE" w14:textId="77777777" w:rsidR="00E727E8" w:rsidRDefault="00E727E8" w:rsidP="00E727E8">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MySQL:</w:t>
      </w:r>
    </w:p>
    <w:p w14:paraId="25A45E32" w14:textId="77777777" w:rsidR="00E727E8" w:rsidRDefault="00E727E8" w:rsidP="00E727E8">
      <w:pPr>
        <w:shd w:val="clear" w:color="auto" w:fill="FFFFFF"/>
        <w:rPr>
          <w:rFonts w:ascii="Consolas" w:hAnsi="Consolas"/>
          <w:color w:val="000000"/>
          <w:sz w:val="23"/>
          <w:szCs w:val="23"/>
        </w:rPr>
      </w:pPr>
      <w:r>
        <w:rPr>
          <w:rStyle w:val="sqlkeywordcolor"/>
          <w:rFonts w:ascii="Consolas" w:hAnsi="Consolas"/>
          <w:color w:val="0000CD"/>
          <w:sz w:val="23"/>
          <w:szCs w:val="23"/>
        </w:rPr>
        <w:t>CREATE</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Persons (</w:t>
      </w:r>
      <w:r>
        <w:rPr>
          <w:rFonts w:ascii="Consolas" w:hAnsi="Consolas"/>
          <w:color w:val="000000"/>
          <w:sz w:val="23"/>
          <w:szCs w:val="23"/>
        </w:rPr>
        <w:br/>
      </w:r>
      <w:r>
        <w:rPr>
          <w:rStyle w:val="sqlcolor"/>
          <w:rFonts w:ascii="Consolas" w:hAnsi="Consolas"/>
          <w:color w:val="000000"/>
          <w:sz w:val="23"/>
          <w:szCs w:val="23"/>
        </w:rPr>
        <w:t>    ID int </w:t>
      </w:r>
      <w:r>
        <w:rPr>
          <w:rStyle w:val="sqlkeywordcolor"/>
          <w:rFonts w:ascii="Consolas" w:hAnsi="Consolas"/>
          <w:color w:val="0000CD"/>
          <w:sz w:val="23"/>
          <w:szCs w:val="23"/>
        </w:rPr>
        <w:t>NOT</w:t>
      </w:r>
      <w:r>
        <w:rPr>
          <w:rStyle w:val="sqlcolor"/>
          <w:rFonts w:ascii="Consolas" w:hAnsi="Consolas"/>
          <w:color w:val="000000"/>
          <w:sz w:val="23"/>
          <w:szCs w:val="23"/>
        </w:rPr>
        <w:t> </w:t>
      </w:r>
      <w:r>
        <w:rPr>
          <w:rStyle w:val="sqlkeywordcolor"/>
          <w:rFonts w:ascii="Consolas" w:hAnsi="Consolas"/>
          <w:color w:val="0000CD"/>
          <w:sz w:val="23"/>
          <w:szCs w:val="23"/>
        </w:rPr>
        <w:t>NULL</w:t>
      </w:r>
      <w:r>
        <w:rPr>
          <w:rStyle w:val="sqlcolor"/>
          <w:rFonts w:ascii="Consolas" w:hAnsi="Consolas"/>
          <w:color w:val="000000"/>
          <w:sz w:val="23"/>
          <w:szCs w:val="23"/>
        </w:rPr>
        <w:t>,</w:t>
      </w:r>
      <w:r>
        <w:rPr>
          <w:rFonts w:ascii="Consolas" w:hAnsi="Consolas"/>
          <w:color w:val="000000"/>
          <w:sz w:val="23"/>
          <w:szCs w:val="23"/>
        </w:rPr>
        <w:br/>
      </w:r>
      <w:r>
        <w:rPr>
          <w:rStyle w:val="sqlcolor"/>
          <w:rFonts w:ascii="Consolas" w:hAnsi="Consolas"/>
          <w:color w:val="000000"/>
          <w:sz w:val="23"/>
          <w:szCs w:val="23"/>
        </w:rPr>
        <w:t>    LastName varchar(</w:t>
      </w:r>
      <w:r>
        <w:rPr>
          <w:rStyle w:val="sqlnumbercolor"/>
          <w:rFonts w:ascii="Consolas" w:hAnsi="Consolas"/>
          <w:color w:val="000000"/>
          <w:sz w:val="23"/>
          <w:szCs w:val="23"/>
        </w:rPr>
        <w:t>255</w:t>
      </w:r>
      <w:r>
        <w:rPr>
          <w:rStyle w:val="sqlcolor"/>
          <w:rFonts w:ascii="Consolas" w:hAnsi="Consolas"/>
          <w:color w:val="000000"/>
          <w:sz w:val="23"/>
          <w:szCs w:val="23"/>
        </w:rPr>
        <w:t>) </w:t>
      </w:r>
      <w:r>
        <w:rPr>
          <w:rStyle w:val="sqlkeywordcolor"/>
          <w:rFonts w:ascii="Consolas" w:hAnsi="Consolas"/>
          <w:color w:val="0000CD"/>
          <w:sz w:val="23"/>
          <w:szCs w:val="23"/>
        </w:rPr>
        <w:t>NOT</w:t>
      </w:r>
      <w:r>
        <w:rPr>
          <w:rStyle w:val="sqlcolor"/>
          <w:rFonts w:ascii="Consolas" w:hAnsi="Consolas"/>
          <w:color w:val="000000"/>
          <w:sz w:val="23"/>
          <w:szCs w:val="23"/>
        </w:rPr>
        <w:t> </w:t>
      </w:r>
      <w:r>
        <w:rPr>
          <w:rStyle w:val="sqlkeywordcolor"/>
          <w:rFonts w:ascii="Consolas" w:hAnsi="Consolas"/>
          <w:color w:val="0000CD"/>
          <w:sz w:val="23"/>
          <w:szCs w:val="23"/>
        </w:rPr>
        <w:t>NULL</w:t>
      </w:r>
      <w:r>
        <w:rPr>
          <w:rStyle w:val="sqlcolor"/>
          <w:rFonts w:ascii="Consolas" w:hAnsi="Consolas"/>
          <w:color w:val="000000"/>
          <w:sz w:val="23"/>
          <w:szCs w:val="23"/>
        </w:rPr>
        <w:t>,</w:t>
      </w:r>
      <w:r>
        <w:rPr>
          <w:rFonts w:ascii="Consolas" w:hAnsi="Consolas"/>
          <w:color w:val="000000"/>
          <w:sz w:val="23"/>
          <w:szCs w:val="23"/>
        </w:rPr>
        <w:br/>
      </w:r>
      <w:r>
        <w:rPr>
          <w:rStyle w:val="sqlcolor"/>
          <w:rFonts w:ascii="Consolas" w:hAnsi="Consolas"/>
          <w:color w:val="000000"/>
          <w:sz w:val="23"/>
          <w:szCs w:val="23"/>
        </w:rPr>
        <w:t>    FirstName varchar(</w:t>
      </w:r>
      <w:r>
        <w:rPr>
          <w:rStyle w:val="sqlnumbercolor"/>
          <w:rFonts w:ascii="Consolas" w:hAnsi="Consolas"/>
          <w:color w:val="000000"/>
          <w:sz w:val="23"/>
          <w:szCs w:val="23"/>
        </w:rPr>
        <w:t>255</w:t>
      </w:r>
      <w:r>
        <w:rPr>
          <w:rStyle w:val="sqlcolor"/>
          <w:rFonts w:ascii="Consolas" w:hAnsi="Consolas"/>
          <w:color w:val="000000"/>
          <w:sz w:val="23"/>
          <w:szCs w:val="23"/>
        </w:rPr>
        <w:t>),</w:t>
      </w:r>
      <w:r>
        <w:rPr>
          <w:rFonts w:ascii="Consolas" w:hAnsi="Consolas"/>
          <w:color w:val="000000"/>
          <w:sz w:val="23"/>
          <w:szCs w:val="23"/>
        </w:rPr>
        <w:br/>
      </w:r>
      <w:r>
        <w:rPr>
          <w:rStyle w:val="sqlcolor"/>
          <w:rFonts w:ascii="Consolas" w:hAnsi="Consolas"/>
          <w:color w:val="000000"/>
          <w:sz w:val="23"/>
          <w:szCs w:val="23"/>
        </w:rPr>
        <w:t>    Age int,</w:t>
      </w:r>
      <w:r>
        <w:rPr>
          <w:rFonts w:ascii="Consolas" w:hAnsi="Consolas"/>
          <w:color w:val="000000"/>
          <w:sz w:val="23"/>
          <w:szCs w:val="23"/>
        </w:rPr>
        <w:br/>
      </w:r>
      <w:r>
        <w:rPr>
          <w:rStyle w:val="sqlcolor"/>
          <w:rFonts w:ascii="Consolas" w:hAnsi="Consolas"/>
          <w:color w:val="000000"/>
          <w:sz w:val="23"/>
          <w:szCs w:val="23"/>
        </w:rPr>
        <w:t>    </w:t>
      </w:r>
      <w:r>
        <w:rPr>
          <w:rStyle w:val="sqlkeywordcolor"/>
          <w:rFonts w:ascii="Consolas" w:hAnsi="Consolas"/>
          <w:color w:val="0000CD"/>
          <w:sz w:val="23"/>
          <w:szCs w:val="23"/>
        </w:rPr>
        <w:t>PRIMARY</w:t>
      </w:r>
      <w:r>
        <w:rPr>
          <w:rStyle w:val="sqlcolor"/>
          <w:rFonts w:ascii="Consolas" w:hAnsi="Consolas"/>
          <w:color w:val="000000"/>
          <w:sz w:val="23"/>
          <w:szCs w:val="23"/>
        </w:rPr>
        <w:t> </w:t>
      </w:r>
      <w:r>
        <w:rPr>
          <w:rStyle w:val="sqlkeywordcolor"/>
          <w:rFonts w:ascii="Consolas" w:hAnsi="Consolas"/>
          <w:color w:val="0000CD"/>
          <w:sz w:val="23"/>
          <w:szCs w:val="23"/>
        </w:rPr>
        <w:t>KEY</w:t>
      </w:r>
      <w:r>
        <w:rPr>
          <w:rStyle w:val="sqlcolor"/>
          <w:rFonts w:ascii="Consolas" w:hAnsi="Consolas"/>
          <w:color w:val="000000"/>
          <w:sz w:val="23"/>
          <w:szCs w:val="23"/>
        </w:rPr>
        <w:t> (ID)</w:t>
      </w:r>
      <w:r>
        <w:rPr>
          <w:rFonts w:ascii="Consolas" w:hAnsi="Consolas"/>
          <w:color w:val="000000"/>
          <w:sz w:val="23"/>
          <w:szCs w:val="23"/>
        </w:rPr>
        <w:br/>
      </w:r>
      <w:r>
        <w:rPr>
          <w:rStyle w:val="sqlcolor"/>
          <w:rFonts w:ascii="Consolas" w:hAnsi="Consolas"/>
          <w:color w:val="000000"/>
          <w:sz w:val="23"/>
          <w:szCs w:val="23"/>
        </w:rPr>
        <w:t>);</w:t>
      </w:r>
    </w:p>
    <w:p w14:paraId="2DBE6BF2" w14:textId="77777777" w:rsidR="00E727E8" w:rsidRDefault="00E727E8" w:rsidP="00E727E8">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SQL Server / Oracle / MS Access:</w:t>
      </w:r>
    </w:p>
    <w:p w14:paraId="7D3FFD33" w14:textId="77777777" w:rsidR="00E727E8" w:rsidRDefault="00E727E8" w:rsidP="00E727E8">
      <w:pPr>
        <w:shd w:val="clear" w:color="auto" w:fill="FFFFFF"/>
        <w:rPr>
          <w:rFonts w:ascii="Consolas" w:hAnsi="Consolas"/>
          <w:color w:val="000000"/>
          <w:sz w:val="23"/>
          <w:szCs w:val="23"/>
        </w:rPr>
      </w:pPr>
      <w:r>
        <w:rPr>
          <w:rStyle w:val="sqlkeywordcolor"/>
          <w:rFonts w:ascii="Consolas" w:hAnsi="Consolas"/>
          <w:color w:val="0000CD"/>
          <w:sz w:val="23"/>
          <w:szCs w:val="23"/>
        </w:rPr>
        <w:t>CREATE</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Persons (</w:t>
      </w:r>
      <w:r>
        <w:rPr>
          <w:rFonts w:ascii="Consolas" w:hAnsi="Consolas"/>
          <w:color w:val="000000"/>
          <w:sz w:val="23"/>
          <w:szCs w:val="23"/>
        </w:rPr>
        <w:br/>
      </w:r>
      <w:r>
        <w:rPr>
          <w:rStyle w:val="sqlcolor"/>
          <w:rFonts w:ascii="Consolas" w:hAnsi="Consolas"/>
          <w:color w:val="000000"/>
          <w:sz w:val="23"/>
          <w:szCs w:val="23"/>
        </w:rPr>
        <w:t>    ID int </w:t>
      </w:r>
      <w:r>
        <w:rPr>
          <w:rStyle w:val="sqlkeywordcolor"/>
          <w:rFonts w:ascii="Consolas" w:hAnsi="Consolas"/>
          <w:color w:val="0000CD"/>
          <w:sz w:val="23"/>
          <w:szCs w:val="23"/>
        </w:rPr>
        <w:t>NOT</w:t>
      </w:r>
      <w:r>
        <w:rPr>
          <w:rStyle w:val="sqlcolor"/>
          <w:rFonts w:ascii="Consolas" w:hAnsi="Consolas"/>
          <w:color w:val="000000"/>
          <w:sz w:val="23"/>
          <w:szCs w:val="23"/>
        </w:rPr>
        <w:t> </w:t>
      </w:r>
      <w:r>
        <w:rPr>
          <w:rStyle w:val="sqlkeywordcolor"/>
          <w:rFonts w:ascii="Consolas" w:hAnsi="Consolas"/>
          <w:color w:val="0000CD"/>
          <w:sz w:val="23"/>
          <w:szCs w:val="23"/>
        </w:rPr>
        <w:t>NULL</w:t>
      </w:r>
      <w:r>
        <w:rPr>
          <w:rStyle w:val="sqlcolor"/>
          <w:rFonts w:ascii="Consolas" w:hAnsi="Consolas"/>
          <w:color w:val="000000"/>
          <w:sz w:val="23"/>
          <w:szCs w:val="23"/>
        </w:rPr>
        <w:t> </w:t>
      </w:r>
      <w:r>
        <w:rPr>
          <w:rStyle w:val="sqlkeywordcolor"/>
          <w:rFonts w:ascii="Consolas" w:hAnsi="Consolas"/>
          <w:color w:val="0000CD"/>
          <w:sz w:val="23"/>
          <w:szCs w:val="23"/>
        </w:rPr>
        <w:t>PRIMARY</w:t>
      </w:r>
      <w:r>
        <w:rPr>
          <w:rStyle w:val="sqlcolor"/>
          <w:rFonts w:ascii="Consolas" w:hAnsi="Consolas"/>
          <w:color w:val="000000"/>
          <w:sz w:val="23"/>
          <w:szCs w:val="23"/>
        </w:rPr>
        <w:t> </w:t>
      </w:r>
      <w:r>
        <w:rPr>
          <w:rStyle w:val="sqlkeywordcolor"/>
          <w:rFonts w:ascii="Consolas" w:hAnsi="Consolas"/>
          <w:color w:val="0000CD"/>
          <w:sz w:val="23"/>
          <w:szCs w:val="23"/>
        </w:rPr>
        <w:t>KEY</w:t>
      </w:r>
      <w:r>
        <w:rPr>
          <w:rStyle w:val="sqlcolor"/>
          <w:rFonts w:ascii="Consolas" w:hAnsi="Consolas"/>
          <w:color w:val="000000"/>
          <w:sz w:val="23"/>
          <w:szCs w:val="23"/>
        </w:rPr>
        <w:t>,</w:t>
      </w:r>
      <w:r>
        <w:rPr>
          <w:rFonts w:ascii="Consolas" w:hAnsi="Consolas"/>
          <w:color w:val="000000"/>
          <w:sz w:val="23"/>
          <w:szCs w:val="23"/>
        </w:rPr>
        <w:br/>
      </w:r>
      <w:r>
        <w:rPr>
          <w:rStyle w:val="sqlcolor"/>
          <w:rFonts w:ascii="Consolas" w:hAnsi="Consolas"/>
          <w:color w:val="000000"/>
          <w:sz w:val="23"/>
          <w:szCs w:val="23"/>
        </w:rPr>
        <w:t>    LastName varchar(</w:t>
      </w:r>
      <w:r>
        <w:rPr>
          <w:rStyle w:val="sqlnumbercolor"/>
          <w:rFonts w:ascii="Consolas" w:hAnsi="Consolas"/>
          <w:color w:val="000000"/>
          <w:sz w:val="23"/>
          <w:szCs w:val="23"/>
        </w:rPr>
        <w:t>255</w:t>
      </w:r>
      <w:r>
        <w:rPr>
          <w:rStyle w:val="sqlcolor"/>
          <w:rFonts w:ascii="Consolas" w:hAnsi="Consolas"/>
          <w:color w:val="000000"/>
          <w:sz w:val="23"/>
          <w:szCs w:val="23"/>
        </w:rPr>
        <w:t>) </w:t>
      </w:r>
      <w:r>
        <w:rPr>
          <w:rStyle w:val="sqlkeywordcolor"/>
          <w:rFonts w:ascii="Consolas" w:hAnsi="Consolas"/>
          <w:color w:val="0000CD"/>
          <w:sz w:val="23"/>
          <w:szCs w:val="23"/>
        </w:rPr>
        <w:t>NOT</w:t>
      </w:r>
      <w:r>
        <w:rPr>
          <w:rStyle w:val="sqlcolor"/>
          <w:rFonts w:ascii="Consolas" w:hAnsi="Consolas"/>
          <w:color w:val="000000"/>
          <w:sz w:val="23"/>
          <w:szCs w:val="23"/>
        </w:rPr>
        <w:t> </w:t>
      </w:r>
      <w:r>
        <w:rPr>
          <w:rStyle w:val="sqlkeywordcolor"/>
          <w:rFonts w:ascii="Consolas" w:hAnsi="Consolas"/>
          <w:color w:val="0000CD"/>
          <w:sz w:val="23"/>
          <w:szCs w:val="23"/>
        </w:rPr>
        <w:t>NULL</w:t>
      </w:r>
      <w:r>
        <w:rPr>
          <w:rStyle w:val="sqlcolor"/>
          <w:rFonts w:ascii="Consolas" w:hAnsi="Consolas"/>
          <w:color w:val="000000"/>
          <w:sz w:val="23"/>
          <w:szCs w:val="23"/>
        </w:rPr>
        <w:t>,</w:t>
      </w:r>
      <w:r>
        <w:rPr>
          <w:rFonts w:ascii="Consolas" w:hAnsi="Consolas"/>
          <w:color w:val="000000"/>
          <w:sz w:val="23"/>
          <w:szCs w:val="23"/>
        </w:rPr>
        <w:br/>
      </w:r>
      <w:r>
        <w:rPr>
          <w:rStyle w:val="sqlcolor"/>
          <w:rFonts w:ascii="Consolas" w:hAnsi="Consolas"/>
          <w:color w:val="000000"/>
          <w:sz w:val="23"/>
          <w:szCs w:val="23"/>
        </w:rPr>
        <w:t>    FirstName varchar(</w:t>
      </w:r>
      <w:r>
        <w:rPr>
          <w:rStyle w:val="sqlnumbercolor"/>
          <w:rFonts w:ascii="Consolas" w:hAnsi="Consolas"/>
          <w:color w:val="000000"/>
          <w:sz w:val="23"/>
          <w:szCs w:val="23"/>
        </w:rPr>
        <w:t>255</w:t>
      </w:r>
      <w:r>
        <w:rPr>
          <w:rStyle w:val="sqlcolor"/>
          <w:rFonts w:ascii="Consolas" w:hAnsi="Consolas"/>
          <w:color w:val="000000"/>
          <w:sz w:val="23"/>
          <w:szCs w:val="23"/>
        </w:rPr>
        <w:t>),</w:t>
      </w:r>
      <w:r>
        <w:rPr>
          <w:rFonts w:ascii="Consolas" w:hAnsi="Consolas"/>
          <w:color w:val="000000"/>
          <w:sz w:val="23"/>
          <w:szCs w:val="23"/>
        </w:rPr>
        <w:br/>
      </w:r>
      <w:r>
        <w:rPr>
          <w:rStyle w:val="sqlcolor"/>
          <w:rFonts w:ascii="Consolas" w:hAnsi="Consolas"/>
          <w:color w:val="000000"/>
          <w:sz w:val="23"/>
          <w:szCs w:val="23"/>
        </w:rPr>
        <w:lastRenderedPageBreak/>
        <w:t>    Age int</w:t>
      </w:r>
      <w:r>
        <w:rPr>
          <w:rFonts w:ascii="Consolas" w:hAnsi="Consolas"/>
          <w:color w:val="000000"/>
          <w:sz w:val="23"/>
          <w:szCs w:val="23"/>
        </w:rPr>
        <w:br/>
      </w:r>
      <w:r>
        <w:rPr>
          <w:rStyle w:val="sqlcolor"/>
          <w:rFonts w:ascii="Consolas" w:hAnsi="Consolas"/>
          <w:color w:val="000000"/>
          <w:sz w:val="23"/>
          <w:szCs w:val="23"/>
        </w:rPr>
        <w:t>);</w:t>
      </w:r>
    </w:p>
    <w:p w14:paraId="1AE18903" w14:textId="77777777" w:rsidR="00E727E8" w:rsidRDefault="00E727E8" w:rsidP="00E727E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allow naming of a PRIMARY KEY constraint, and for defining a PRIMARY KEY constraint on multiple columns, use the following SQL syntax:</w:t>
      </w:r>
    </w:p>
    <w:p w14:paraId="5951F8C0" w14:textId="77777777" w:rsidR="00E727E8" w:rsidRDefault="00E727E8" w:rsidP="00E727E8">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MySQL / SQL Server / Oracle / MS Access:</w:t>
      </w:r>
    </w:p>
    <w:p w14:paraId="38C0D496" w14:textId="77777777" w:rsidR="00E727E8" w:rsidRDefault="00E727E8" w:rsidP="00E727E8">
      <w:pPr>
        <w:shd w:val="clear" w:color="auto" w:fill="FFFFFF"/>
        <w:rPr>
          <w:rFonts w:ascii="Consolas" w:hAnsi="Consolas"/>
          <w:color w:val="000000"/>
          <w:sz w:val="23"/>
          <w:szCs w:val="23"/>
        </w:rPr>
      </w:pPr>
      <w:r>
        <w:rPr>
          <w:rStyle w:val="sqlkeywordcolor"/>
          <w:rFonts w:ascii="Consolas" w:hAnsi="Consolas"/>
          <w:color w:val="0000CD"/>
          <w:sz w:val="23"/>
          <w:szCs w:val="23"/>
        </w:rPr>
        <w:t>CREATE</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Persons (</w:t>
      </w:r>
      <w:r>
        <w:rPr>
          <w:rFonts w:ascii="Consolas" w:hAnsi="Consolas"/>
          <w:color w:val="000000"/>
          <w:sz w:val="23"/>
          <w:szCs w:val="23"/>
        </w:rPr>
        <w:br/>
      </w:r>
      <w:r>
        <w:rPr>
          <w:rStyle w:val="sqlcolor"/>
          <w:rFonts w:ascii="Consolas" w:hAnsi="Consolas"/>
          <w:color w:val="000000"/>
          <w:sz w:val="23"/>
          <w:szCs w:val="23"/>
        </w:rPr>
        <w:t>    ID int </w:t>
      </w:r>
      <w:r>
        <w:rPr>
          <w:rStyle w:val="sqlkeywordcolor"/>
          <w:rFonts w:ascii="Consolas" w:hAnsi="Consolas"/>
          <w:color w:val="0000CD"/>
          <w:sz w:val="23"/>
          <w:szCs w:val="23"/>
        </w:rPr>
        <w:t>NOT</w:t>
      </w:r>
      <w:r>
        <w:rPr>
          <w:rStyle w:val="sqlcolor"/>
          <w:rFonts w:ascii="Consolas" w:hAnsi="Consolas"/>
          <w:color w:val="000000"/>
          <w:sz w:val="23"/>
          <w:szCs w:val="23"/>
        </w:rPr>
        <w:t> </w:t>
      </w:r>
      <w:r>
        <w:rPr>
          <w:rStyle w:val="sqlkeywordcolor"/>
          <w:rFonts w:ascii="Consolas" w:hAnsi="Consolas"/>
          <w:color w:val="0000CD"/>
          <w:sz w:val="23"/>
          <w:szCs w:val="23"/>
        </w:rPr>
        <w:t>NULL</w:t>
      </w:r>
      <w:r>
        <w:rPr>
          <w:rStyle w:val="sqlcolor"/>
          <w:rFonts w:ascii="Consolas" w:hAnsi="Consolas"/>
          <w:color w:val="000000"/>
          <w:sz w:val="23"/>
          <w:szCs w:val="23"/>
        </w:rPr>
        <w:t>,</w:t>
      </w:r>
      <w:r>
        <w:rPr>
          <w:rFonts w:ascii="Consolas" w:hAnsi="Consolas"/>
          <w:color w:val="000000"/>
          <w:sz w:val="23"/>
          <w:szCs w:val="23"/>
        </w:rPr>
        <w:br/>
      </w:r>
      <w:r>
        <w:rPr>
          <w:rStyle w:val="sqlcolor"/>
          <w:rFonts w:ascii="Consolas" w:hAnsi="Consolas"/>
          <w:color w:val="000000"/>
          <w:sz w:val="23"/>
          <w:szCs w:val="23"/>
        </w:rPr>
        <w:t>    LastName varchar(</w:t>
      </w:r>
      <w:r>
        <w:rPr>
          <w:rStyle w:val="sqlnumbercolor"/>
          <w:rFonts w:ascii="Consolas" w:hAnsi="Consolas"/>
          <w:color w:val="000000"/>
          <w:sz w:val="23"/>
          <w:szCs w:val="23"/>
        </w:rPr>
        <w:t>255</w:t>
      </w:r>
      <w:r>
        <w:rPr>
          <w:rStyle w:val="sqlcolor"/>
          <w:rFonts w:ascii="Consolas" w:hAnsi="Consolas"/>
          <w:color w:val="000000"/>
          <w:sz w:val="23"/>
          <w:szCs w:val="23"/>
        </w:rPr>
        <w:t>) </w:t>
      </w:r>
      <w:r>
        <w:rPr>
          <w:rStyle w:val="sqlkeywordcolor"/>
          <w:rFonts w:ascii="Consolas" w:hAnsi="Consolas"/>
          <w:color w:val="0000CD"/>
          <w:sz w:val="23"/>
          <w:szCs w:val="23"/>
        </w:rPr>
        <w:t>NOT</w:t>
      </w:r>
      <w:r>
        <w:rPr>
          <w:rStyle w:val="sqlcolor"/>
          <w:rFonts w:ascii="Consolas" w:hAnsi="Consolas"/>
          <w:color w:val="000000"/>
          <w:sz w:val="23"/>
          <w:szCs w:val="23"/>
        </w:rPr>
        <w:t> </w:t>
      </w:r>
      <w:r>
        <w:rPr>
          <w:rStyle w:val="sqlkeywordcolor"/>
          <w:rFonts w:ascii="Consolas" w:hAnsi="Consolas"/>
          <w:color w:val="0000CD"/>
          <w:sz w:val="23"/>
          <w:szCs w:val="23"/>
        </w:rPr>
        <w:t>NULL</w:t>
      </w:r>
      <w:r>
        <w:rPr>
          <w:rStyle w:val="sqlcolor"/>
          <w:rFonts w:ascii="Consolas" w:hAnsi="Consolas"/>
          <w:color w:val="000000"/>
          <w:sz w:val="23"/>
          <w:szCs w:val="23"/>
        </w:rPr>
        <w:t>,</w:t>
      </w:r>
      <w:r>
        <w:rPr>
          <w:rFonts w:ascii="Consolas" w:hAnsi="Consolas"/>
          <w:color w:val="000000"/>
          <w:sz w:val="23"/>
          <w:szCs w:val="23"/>
        </w:rPr>
        <w:br/>
      </w:r>
      <w:r>
        <w:rPr>
          <w:rStyle w:val="sqlcolor"/>
          <w:rFonts w:ascii="Consolas" w:hAnsi="Consolas"/>
          <w:color w:val="000000"/>
          <w:sz w:val="23"/>
          <w:szCs w:val="23"/>
        </w:rPr>
        <w:t>    FirstName varchar(</w:t>
      </w:r>
      <w:r>
        <w:rPr>
          <w:rStyle w:val="sqlnumbercolor"/>
          <w:rFonts w:ascii="Consolas" w:hAnsi="Consolas"/>
          <w:color w:val="000000"/>
          <w:sz w:val="23"/>
          <w:szCs w:val="23"/>
        </w:rPr>
        <w:t>255</w:t>
      </w:r>
      <w:r>
        <w:rPr>
          <w:rStyle w:val="sqlcolor"/>
          <w:rFonts w:ascii="Consolas" w:hAnsi="Consolas"/>
          <w:color w:val="000000"/>
          <w:sz w:val="23"/>
          <w:szCs w:val="23"/>
        </w:rPr>
        <w:t>),</w:t>
      </w:r>
      <w:r>
        <w:rPr>
          <w:rFonts w:ascii="Consolas" w:hAnsi="Consolas"/>
          <w:color w:val="000000"/>
          <w:sz w:val="23"/>
          <w:szCs w:val="23"/>
        </w:rPr>
        <w:br/>
      </w:r>
      <w:r>
        <w:rPr>
          <w:rStyle w:val="sqlcolor"/>
          <w:rFonts w:ascii="Consolas" w:hAnsi="Consolas"/>
          <w:color w:val="000000"/>
          <w:sz w:val="23"/>
          <w:szCs w:val="23"/>
        </w:rPr>
        <w:t>    Age int,</w:t>
      </w:r>
      <w:r>
        <w:rPr>
          <w:rFonts w:ascii="Consolas" w:hAnsi="Consolas"/>
          <w:color w:val="000000"/>
          <w:sz w:val="23"/>
          <w:szCs w:val="23"/>
        </w:rPr>
        <w:br/>
      </w:r>
      <w:r>
        <w:rPr>
          <w:rStyle w:val="sqlcolor"/>
          <w:rFonts w:ascii="Consolas" w:hAnsi="Consolas"/>
          <w:color w:val="000000"/>
          <w:sz w:val="23"/>
          <w:szCs w:val="23"/>
        </w:rPr>
        <w:t>    </w:t>
      </w:r>
      <w:r>
        <w:rPr>
          <w:rStyle w:val="sqlkeywordcolor"/>
          <w:rFonts w:ascii="Consolas" w:hAnsi="Consolas"/>
          <w:color w:val="0000CD"/>
          <w:sz w:val="23"/>
          <w:szCs w:val="23"/>
        </w:rPr>
        <w:t>CONSTRAINT</w:t>
      </w:r>
      <w:r>
        <w:rPr>
          <w:rStyle w:val="sqlcolor"/>
          <w:rFonts w:ascii="Consolas" w:hAnsi="Consolas"/>
          <w:color w:val="000000"/>
          <w:sz w:val="23"/>
          <w:szCs w:val="23"/>
        </w:rPr>
        <w:t> PK_Person </w:t>
      </w:r>
      <w:r>
        <w:rPr>
          <w:rStyle w:val="sqlkeywordcolor"/>
          <w:rFonts w:ascii="Consolas" w:hAnsi="Consolas"/>
          <w:color w:val="0000CD"/>
          <w:sz w:val="23"/>
          <w:szCs w:val="23"/>
        </w:rPr>
        <w:t>PRIMARY</w:t>
      </w:r>
      <w:r>
        <w:rPr>
          <w:rStyle w:val="sqlcolor"/>
          <w:rFonts w:ascii="Consolas" w:hAnsi="Consolas"/>
          <w:color w:val="000000"/>
          <w:sz w:val="23"/>
          <w:szCs w:val="23"/>
        </w:rPr>
        <w:t> </w:t>
      </w:r>
      <w:r>
        <w:rPr>
          <w:rStyle w:val="sqlkeywordcolor"/>
          <w:rFonts w:ascii="Consolas" w:hAnsi="Consolas"/>
          <w:color w:val="0000CD"/>
          <w:sz w:val="23"/>
          <w:szCs w:val="23"/>
        </w:rPr>
        <w:t>KEY</w:t>
      </w:r>
      <w:r>
        <w:rPr>
          <w:rStyle w:val="sqlcolor"/>
          <w:rFonts w:ascii="Consolas" w:hAnsi="Consolas"/>
          <w:color w:val="000000"/>
          <w:sz w:val="23"/>
          <w:szCs w:val="23"/>
        </w:rPr>
        <w:t> (ID,LastName)</w:t>
      </w:r>
      <w:r>
        <w:rPr>
          <w:rFonts w:ascii="Consolas" w:hAnsi="Consolas"/>
          <w:color w:val="000000"/>
          <w:sz w:val="23"/>
          <w:szCs w:val="23"/>
        </w:rPr>
        <w:br/>
      </w:r>
      <w:r>
        <w:rPr>
          <w:rStyle w:val="sqlcolor"/>
          <w:rFonts w:ascii="Consolas" w:hAnsi="Consolas"/>
          <w:color w:val="000000"/>
          <w:sz w:val="23"/>
          <w:szCs w:val="23"/>
        </w:rPr>
        <w:t>);</w:t>
      </w:r>
    </w:p>
    <w:p w14:paraId="58A85B7A" w14:textId="77777777" w:rsidR="00E727E8" w:rsidRDefault="00E727E8" w:rsidP="00E727E8">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Note:</w:t>
      </w:r>
      <w:r>
        <w:rPr>
          <w:rFonts w:ascii="Verdana" w:hAnsi="Verdana"/>
          <w:color w:val="000000"/>
          <w:sz w:val="23"/>
          <w:szCs w:val="23"/>
        </w:rPr>
        <w:t> In the example above there is only ONE PRIMARY KEY (PK_Person). However, the VALUE of the primary key is made up of TWO COLUMNS (ID + LastName).</w:t>
      </w:r>
    </w:p>
    <w:p w14:paraId="4DCA411E" w14:textId="77777777" w:rsidR="00E727E8" w:rsidRDefault="00000000" w:rsidP="006E2C83">
      <w:pPr>
        <w:pStyle w:val="adlabelsnhb"/>
        <w:shd w:val="clear" w:color="auto" w:fill="FFFFFF"/>
        <w:spacing w:before="0" w:beforeAutospacing="0" w:after="0" w:afterAutospacing="0"/>
        <w:jc w:val="center"/>
      </w:pPr>
      <w:r>
        <w:pict w14:anchorId="1CC4D3EE">
          <v:rect id="_x0000_i1081" style="width:0;height:0" o:hralign="center" o:hrstd="t" o:hrnoshade="t" o:hr="t" fillcolor="black" stroked="f"/>
        </w:pict>
      </w:r>
    </w:p>
    <w:p w14:paraId="63310805" w14:textId="77777777" w:rsidR="00E727E8" w:rsidRDefault="00E727E8" w:rsidP="00E727E8">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PRIMARY KEY on ALTER TABLE</w:t>
      </w:r>
    </w:p>
    <w:p w14:paraId="6B0D85C6" w14:textId="77777777" w:rsidR="00E727E8" w:rsidRDefault="00E727E8" w:rsidP="00E727E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create a PRIMARY KEY constraint on the "ID" column when the table is already created, use the following SQL:</w:t>
      </w:r>
    </w:p>
    <w:p w14:paraId="00D1F498" w14:textId="77777777" w:rsidR="00E727E8" w:rsidRDefault="00E727E8" w:rsidP="00E727E8">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MySQL / SQL Server / Oracle / MS Access:</w:t>
      </w:r>
    </w:p>
    <w:p w14:paraId="11A121D8" w14:textId="77777777" w:rsidR="00E727E8" w:rsidRDefault="00E727E8" w:rsidP="00E727E8">
      <w:pPr>
        <w:shd w:val="clear" w:color="auto" w:fill="FFFFFF"/>
        <w:rPr>
          <w:rFonts w:ascii="Consolas" w:hAnsi="Consolas"/>
          <w:color w:val="000000"/>
          <w:sz w:val="23"/>
          <w:szCs w:val="23"/>
        </w:rPr>
      </w:pPr>
      <w:r>
        <w:rPr>
          <w:rStyle w:val="sqlkeywordcolor"/>
          <w:rFonts w:ascii="Consolas" w:hAnsi="Consolas"/>
          <w:color w:val="0000CD"/>
          <w:sz w:val="23"/>
          <w:szCs w:val="23"/>
        </w:rPr>
        <w:t>ALTER</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Persons</w:t>
      </w:r>
      <w:r>
        <w:rPr>
          <w:rFonts w:ascii="Consolas" w:hAnsi="Consolas"/>
          <w:color w:val="000000"/>
          <w:sz w:val="23"/>
          <w:szCs w:val="23"/>
        </w:rPr>
        <w:br/>
      </w:r>
      <w:r>
        <w:rPr>
          <w:rStyle w:val="sqlkeywordcolor"/>
          <w:rFonts w:ascii="Consolas" w:hAnsi="Consolas"/>
          <w:color w:val="0000CD"/>
          <w:sz w:val="23"/>
          <w:szCs w:val="23"/>
        </w:rPr>
        <w:t>ADD</w:t>
      </w:r>
      <w:r>
        <w:rPr>
          <w:rStyle w:val="sqlcolor"/>
          <w:rFonts w:ascii="Consolas" w:hAnsi="Consolas"/>
          <w:color w:val="000000"/>
          <w:sz w:val="23"/>
          <w:szCs w:val="23"/>
        </w:rPr>
        <w:t> </w:t>
      </w:r>
      <w:r>
        <w:rPr>
          <w:rStyle w:val="sqlkeywordcolor"/>
          <w:rFonts w:ascii="Consolas" w:hAnsi="Consolas"/>
          <w:color w:val="0000CD"/>
          <w:sz w:val="23"/>
          <w:szCs w:val="23"/>
        </w:rPr>
        <w:t>PRIMARY</w:t>
      </w:r>
      <w:r>
        <w:rPr>
          <w:rStyle w:val="sqlcolor"/>
          <w:rFonts w:ascii="Consolas" w:hAnsi="Consolas"/>
          <w:color w:val="000000"/>
          <w:sz w:val="23"/>
          <w:szCs w:val="23"/>
        </w:rPr>
        <w:t> </w:t>
      </w:r>
      <w:r>
        <w:rPr>
          <w:rStyle w:val="sqlkeywordcolor"/>
          <w:rFonts w:ascii="Consolas" w:hAnsi="Consolas"/>
          <w:color w:val="0000CD"/>
          <w:sz w:val="23"/>
          <w:szCs w:val="23"/>
        </w:rPr>
        <w:t>KEY</w:t>
      </w:r>
      <w:r>
        <w:rPr>
          <w:rStyle w:val="sqlcolor"/>
          <w:rFonts w:ascii="Consolas" w:hAnsi="Consolas"/>
          <w:color w:val="000000"/>
          <w:sz w:val="23"/>
          <w:szCs w:val="23"/>
        </w:rPr>
        <w:t> (ID);</w:t>
      </w:r>
    </w:p>
    <w:p w14:paraId="6D9C1EE7" w14:textId="77777777" w:rsidR="00E727E8" w:rsidRDefault="00E727E8" w:rsidP="00E727E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allow naming of a PRIMARY KEY constraint, and for defining a PRIMARY KEY constraint on multiple columns, use the following SQL syntax:</w:t>
      </w:r>
    </w:p>
    <w:p w14:paraId="195A7B8B" w14:textId="77777777" w:rsidR="00E727E8" w:rsidRDefault="00E727E8" w:rsidP="00E727E8">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MySQL / SQL Server / Oracle / MS Access:</w:t>
      </w:r>
    </w:p>
    <w:p w14:paraId="3F4249DB" w14:textId="77777777" w:rsidR="00E727E8" w:rsidRDefault="00E727E8" w:rsidP="00E727E8">
      <w:pPr>
        <w:shd w:val="clear" w:color="auto" w:fill="FFFFFF"/>
        <w:rPr>
          <w:rFonts w:ascii="Consolas" w:hAnsi="Consolas"/>
          <w:color w:val="000000"/>
          <w:sz w:val="23"/>
          <w:szCs w:val="23"/>
        </w:rPr>
      </w:pPr>
      <w:r>
        <w:rPr>
          <w:rStyle w:val="sqlkeywordcolor"/>
          <w:rFonts w:ascii="Consolas" w:hAnsi="Consolas"/>
          <w:color w:val="0000CD"/>
          <w:sz w:val="23"/>
          <w:szCs w:val="23"/>
        </w:rPr>
        <w:t>ALTER</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Persons</w:t>
      </w:r>
      <w:r>
        <w:rPr>
          <w:rFonts w:ascii="Consolas" w:hAnsi="Consolas"/>
          <w:color w:val="000000"/>
          <w:sz w:val="23"/>
          <w:szCs w:val="23"/>
        </w:rPr>
        <w:br/>
      </w:r>
      <w:r>
        <w:rPr>
          <w:rStyle w:val="sqlkeywordcolor"/>
          <w:rFonts w:ascii="Consolas" w:hAnsi="Consolas"/>
          <w:color w:val="0000CD"/>
          <w:sz w:val="23"/>
          <w:szCs w:val="23"/>
        </w:rPr>
        <w:t>ADD</w:t>
      </w:r>
      <w:r>
        <w:rPr>
          <w:rStyle w:val="sqlcolor"/>
          <w:rFonts w:ascii="Consolas" w:hAnsi="Consolas"/>
          <w:color w:val="000000"/>
          <w:sz w:val="23"/>
          <w:szCs w:val="23"/>
        </w:rPr>
        <w:t> </w:t>
      </w:r>
      <w:r>
        <w:rPr>
          <w:rStyle w:val="sqlkeywordcolor"/>
          <w:rFonts w:ascii="Consolas" w:hAnsi="Consolas"/>
          <w:color w:val="0000CD"/>
          <w:sz w:val="23"/>
          <w:szCs w:val="23"/>
        </w:rPr>
        <w:t>CONSTRAINT</w:t>
      </w:r>
      <w:r>
        <w:rPr>
          <w:rStyle w:val="sqlcolor"/>
          <w:rFonts w:ascii="Consolas" w:hAnsi="Consolas"/>
          <w:color w:val="000000"/>
          <w:sz w:val="23"/>
          <w:szCs w:val="23"/>
        </w:rPr>
        <w:t> PK_Person </w:t>
      </w:r>
      <w:r>
        <w:rPr>
          <w:rStyle w:val="sqlkeywordcolor"/>
          <w:rFonts w:ascii="Consolas" w:hAnsi="Consolas"/>
          <w:color w:val="0000CD"/>
          <w:sz w:val="23"/>
          <w:szCs w:val="23"/>
        </w:rPr>
        <w:t>PRIMARY</w:t>
      </w:r>
      <w:r>
        <w:rPr>
          <w:rStyle w:val="sqlcolor"/>
          <w:rFonts w:ascii="Consolas" w:hAnsi="Consolas"/>
          <w:color w:val="000000"/>
          <w:sz w:val="23"/>
          <w:szCs w:val="23"/>
        </w:rPr>
        <w:t> </w:t>
      </w:r>
      <w:r>
        <w:rPr>
          <w:rStyle w:val="sqlkeywordcolor"/>
          <w:rFonts w:ascii="Consolas" w:hAnsi="Consolas"/>
          <w:color w:val="0000CD"/>
          <w:sz w:val="23"/>
          <w:szCs w:val="23"/>
        </w:rPr>
        <w:t>KEY</w:t>
      </w:r>
      <w:r>
        <w:rPr>
          <w:rStyle w:val="sqlcolor"/>
          <w:rFonts w:ascii="Consolas" w:hAnsi="Consolas"/>
          <w:color w:val="000000"/>
          <w:sz w:val="23"/>
          <w:szCs w:val="23"/>
        </w:rPr>
        <w:t> (ID,LastName);</w:t>
      </w:r>
    </w:p>
    <w:p w14:paraId="6D181F89" w14:textId="77777777" w:rsidR="00E727E8" w:rsidRDefault="00E727E8" w:rsidP="00E727E8">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Note:</w:t>
      </w:r>
      <w:r>
        <w:rPr>
          <w:rFonts w:ascii="Verdana" w:hAnsi="Verdana"/>
          <w:color w:val="000000"/>
          <w:sz w:val="23"/>
          <w:szCs w:val="23"/>
        </w:rPr>
        <w:t> If you use the ALTER TABLE statement to add a primary key, the primary key column(s) must already have been declared to not contain NULL values (when the table was first created).</w:t>
      </w:r>
    </w:p>
    <w:p w14:paraId="517EC7D3" w14:textId="77777777" w:rsidR="00E727E8" w:rsidRDefault="00000000" w:rsidP="00E727E8">
      <w:pPr>
        <w:spacing w:before="300" w:after="300"/>
        <w:rPr>
          <w:rFonts w:ascii="Times New Roman" w:hAnsi="Times New Roman"/>
          <w:sz w:val="24"/>
          <w:szCs w:val="24"/>
        </w:rPr>
      </w:pPr>
      <w:r>
        <w:lastRenderedPageBreak/>
        <w:pict w14:anchorId="46031E7D">
          <v:rect id="_x0000_i1082" style="width:0;height:0" o:hralign="center" o:hrstd="t" o:hrnoshade="t" o:hr="t" fillcolor="black" stroked="f"/>
        </w:pict>
      </w:r>
    </w:p>
    <w:p w14:paraId="07C4C9A4" w14:textId="77777777" w:rsidR="00E727E8" w:rsidRDefault="00E727E8" w:rsidP="00E727E8">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DROP a PRIMARY KEY Constraint</w:t>
      </w:r>
    </w:p>
    <w:p w14:paraId="23783FD8" w14:textId="77777777" w:rsidR="00E727E8" w:rsidRDefault="00E727E8" w:rsidP="00E727E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drop a PRIMARY KEY constraint, use the following SQL:</w:t>
      </w:r>
    </w:p>
    <w:p w14:paraId="5735FBD6" w14:textId="77777777" w:rsidR="00E727E8" w:rsidRDefault="00E727E8" w:rsidP="00E727E8">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MySQL:</w:t>
      </w:r>
    </w:p>
    <w:p w14:paraId="4D0B2DB0" w14:textId="77777777" w:rsidR="00E727E8" w:rsidRDefault="00E727E8" w:rsidP="00E727E8">
      <w:pPr>
        <w:shd w:val="clear" w:color="auto" w:fill="FFFFFF"/>
        <w:rPr>
          <w:rFonts w:ascii="Consolas" w:hAnsi="Consolas"/>
          <w:color w:val="000000"/>
          <w:sz w:val="23"/>
          <w:szCs w:val="23"/>
        </w:rPr>
      </w:pPr>
      <w:r>
        <w:rPr>
          <w:rStyle w:val="sqlkeywordcolor"/>
          <w:rFonts w:ascii="Consolas" w:hAnsi="Consolas"/>
          <w:color w:val="0000CD"/>
          <w:sz w:val="23"/>
          <w:szCs w:val="23"/>
        </w:rPr>
        <w:t>ALTER</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Persons</w:t>
      </w:r>
      <w:r>
        <w:rPr>
          <w:rFonts w:ascii="Consolas" w:hAnsi="Consolas"/>
          <w:color w:val="000000"/>
          <w:sz w:val="23"/>
          <w:szCs w:val="23"/>
        </w:rPr>
        <w:br/>
      </w:r>
      <w:r>
        <w:rPr>
          <w:rStyle w:val="sqlkeywordcolor"/>
          <w:rFonts w:ascii="Consolas" w:hAnsi="Consolas"/>
          <w:color w:val="0000CD"/>
          <w:sz w:val="23"/>
          <w:szCs w:val="23"/>
        </w:rPr>
        <w:t>DROP</w:t>
      </w:r>
      <w:r>
        <w:rPr>
          <w:rStyle w:val="sqlcolor"/>
          <w:rFonts w:ascii="Consolas" w:hAnsi="Consolas"/>
          <w:color w:val="000000"/>
          <w:sz w:val="23"/>
          <w:szCs w:val="23"/>
        </w:rPr>
        <w:t> </w:t>
      </w:r>
      <w:r>
        <w:rPr>
          <w:rStyle w:val="sqlkeywordcolor"/>
          <w:rFonts w:ascii="Consolas" w:hAnsi="Consolas"/>
          <w:color w:val="0000CD"/>
          <w:sz w:val="23"/>
          <w:szCs w:val="23"/>
        </w:rPr>
        <w:t>PRIMARY</w:t>
      </w:r>
      <w:r>
        <w:rPr>
          <w:rStyle w:val="sqlcolor"/>
          <w:rFonts w:ascii="Consolas" w:hAnsi="Consolas"/>
          <w:color w:val="000000"/>
          <w:sz w:val="23"/>
          <w:szCs w:val="23"/>
        </w:rPr>
        <w:t> </w:t>
      </w:r>
      <w:r>
        <w:rPr>
          <w:rStyle w:val="sqlkeywordcolor"/>
          <w:rFonts w:ascii="Consolas" w:hAnsi="Consolas"/>
          <w:color w:val="0000CD"/>
          <w:sz w:val="23"/>
          <w:szCs w:val="23"/>
        </w:rPr>
        <w:t>KEY</w:t>
      </w:r>
      <w:r>
        <w:rPr>
          <w:rStyle w:val="sqlcolor"/>
          <w:rFonts w:ascii="Consolas" w:hAnsi="Consolas"/>
          <w:color w:val="000000"/>
          <w:sz w:val="23"/>
          <w:szCs w:val="23"/>
        </w:rPr>
        <w:t>;</w:t>
      </w:r>
    </w:p>
    <w:p w14:paraId="40E496D3" w14:textId="77777777" w:rsidR="00E727E8" w:rsidRDefault="00E727E8" w:rsidP="0030461B">
      <w:pPr>
        <w:shd w:val="clear" w:color="auto" w:fill="FFFFFF"/>
        <w:rPr>
          <w:rStyle w:val="sqlcolor"/>
          <w:rFonts w:ascii="Consolas" w:hAnsi="Consolas"/>
          <w:color w:val="000000"/>
          <w:sz w:val="23"/>
          <w:szCs w:val="23"/>
        </w:rPr>
      </w:pPr>
    </w:p>
    <w:p w14:paraId="1C7AE6FC" w14:textId="77777777" w:rsidR="00E727E8" w:rsidRDefault="00E727E8" w:rsidP="0030461B">
      <w:pPr>
        <w:shd w:val="clear" w:color="auto" w:fill="FFFFFF"/>
        <w:rPr>
          <w:rStyle w:val="sqlcolor"/>
          <w:rFonts w:ascii="Consolas" w:hAnsi="Consolas"/>
          <w:color w:val="000000"/>
          <w:sz w:val="23"/>
          <w:szCs w:val="23"/>
        </w:rPr>
      </w:pPr>
    </w:p>
    <w:p w14:paraId="31FC0C38" w14:textId="77777777" w:rsidR="00E727E8" w:rsidRPr="00E727E8" w:rsidRDefault="00E727E8" w:rsidP="00E727E8">
      <w:pPr>
        <w:pStyle w:val="Heading1"/>
        <w:shd w:val="clear" w:color="auto" w:fill="FFFFFF"/>
        <w:spacing w:before="150" w:after="150"/>
        <w:rPr>
          <w:rFonts w:ascii="Segoe UI" w:hAnsi="Segoe UI" w:cs="Segoe UI"/>
          <w:b w:val="0"/>
          <w:bCs w:val="0"/>
          <w:color w:val="000000"/>
          <w:sz w:val="63"/>
          <w:szCs w:val="63"/>
        </w:rPr>
      </w:pPr>
      <w:r>
        <w:rPr>
          <w:rFonts w:ascii="Segoe UI" w:hAnsi="Segoe UI" w:cs="Segoe UI"/>
          <w:b w:val="0"/>
          <w:bCs w:val="0"/>
          <w:color w:val="000000"/>
          <w:sz w:val="63"/>
          <w:szCs w:val="63"/>
        </w:rPr>
        <w:t>SQL </w:t>
      </w:r>
      <w:r>
        <w:rPr>
          <w:rStyle w:val="colorh1"/>
          <w:rFonts w:ascii="Segoe UI" w:hAnsi="Segoe UI" w:cs="Segoe UI"/>
          <w:b w:val="0"/>
          <w:bCs w:val="0"/>
          <w:color w:val="000000"/>
          <w:sz w:val="63"/>
          <w:szCs w:val="63"/>
        </w:rPr>
        <w:t>FOREIGN KEY</w:t>
      </w:r>
      <w:r>
        <w:rPr>
          <w:rFonts w:ascii="Segoe UI" w:hAnsi="Segoe UI" w:cs="Segoe UI"/>
          <w:b w:val="0"/>
          <w:bCs w:val="0"/>
          <w:color w:val="000000"/>
          <w:sz w:val="63"/>
          <w:szCs w:val="63"/>
        </w:rPr>
        <w:t> Constraint</w:t>
      </w:r>
    </w:p>
    <w:p w14:paraId="2D6D7C70" w14:textId="77777777" w:rsidR="00E727E8" w:rsidRDefault="00E727E8" w:rsidP="00E727E8">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FOREIGN KEY Constraint</w:t>
      </w:r>
    </w:p>
    <w:p w14:paraId="5C4BA216" w14:textId="77777777" w:rsidR="00E727E8" w:rsidRDefault="00E727E8" w:rsidP="00E727E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FOREIGN KEY is a key used to link two tables together.</w:t>
      </w:r>
    </w:p>
    <w:p w14:paraId="5C96182E" w14:textId="77777777" w:rsidR="00E727E8" w:rsidRDefault="00E727E8" w:rsidP="00E727E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A FOREIGN KEY is a field (or collection of fields) in one table that refers to the </w:t>
      </w:r>
      <w:r w:rsidRPr="00BB23C8">
        <w:rPr>
          <w:rFonts w:ascii="Verdana" w:hAnsi="Verdana"/>
          <w:color w:val="FF0000"/>
          <w:sz w:val="23"/>
          <w:szCs w:val="23"/>
        </w:rPr>
        <w:t>PRIMARY KEY</w:t>
      </w:r>
      <w:r>
        <w:rPr>
          <w:rFonts w:ascii="Verdana" w:hAnsi="Verdana"/>
          <w:color w:val="000000"/>
          <w:sz w:val="23"/>
          <w:szCs w:val="23"/>
        </w:rPr>
        <w:t xml:space="preserve"> in another table.</w:t>
      </w:r>
    </w:p>
    <w:p w14:paraId="052A9606" w14:textId="77777777" w:rsidR="00E727E8" w:rsidRDefault="00E727E8" w:rsidP="00E727E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table containing the foreign key is called the child table, and the table containing the candidate key is called the referenced or parent table.</w:t>
      </w:r>
    </w:p>
    <w:p w14:paraId="4DCA1A94" w14:textId="77777777" w:rsidR="00E727E8" w:rsidRDefault="00E727E8" w:rsidP="00E727E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Look at the following two tables:</w:t>
      </w:r>
    </w:p>
    <w:p w14:paraId="5D6A74A8" w14:textId="77777777" w:rsidR="00E727E8" w:rsidRDefault="00E727E8" w:rsidP="00E727E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"Persons" table:</w:t>
      </w:r>
    </w:p>
    <w:tbl>
      <w:tblPr>
        <w:tblW w:w="13125"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3797"/>
        <w:gridCol w:w="3774"/>
        <w:gridCol w:w="3672"/>
        <w:gridCol w:w="1882"/>
      </w:tblGrid>
      <w:tr w:rsidR="00E727E8" w14:paraId="62391DC0" w14:textId="77777777" w:rsidTr="00E727E8">
        <w:tc>
          <w:tcPr>
            <w:tcW w:w="0" w:type="auto"/>
            <w:shd w:val="clear" w:color="auto" w:fill="FFFFFF"/>
            <w:tcMar>
              <w:top w:w="120" w:type="dxa"/>
              <w:left w:w="240" w:type="dxa"/>
              <w:bottom w:w="120" w:type="dxa"/>
              <w:right w:w="120" w:type="dxa"/>
            </w:tcMar>
            <w:hideMark/>
          </w:tcPr>
          <w:p w14:paraId="580A4984" w14:textId="77777777" w:rsidR="00E727E8" w:rsidRDefault="00E727E8">
            <w:pPr>
              <w:spacing w:before="300" w:after="300"/>
              <w:rPr>
                <w:rFonts w:ascii="Times New Roman" w:hAnsi="Times New Roman"/>
                <w:b/>
                <w:bCs/>
                <w:sz w:val="24"/>
                <w:szCs w:val="24"/>
              </w:rPr>
            </w:pPr>
            <w:r>
              <w:rPr>
                <w:b/>
                <w:bCs/>
              </w:rPr>
              <w:t>PersonID</w:t>
            </w:r>
          </w:p>
        </w:tc>
        <w:tc>
          <w:tcPr>
            <w:tcW w:w="0" w:type="auto"/>
            <w:shd w:val="clear" w:color="auto" w:fill="FFFFFF"/>
            <w:tcMar>
              <w:top w:w="120" w:type="dxa"/>
              <w:left w:w="120" w:type="dxa"/>
              <w:bottom w:w="120" w:type="dxa"/>
              <w:right w:w="120" w:type="dxa"/>
            </w:tcMar>
            <w:hideMark/>
          </w:tcPr>
          <w:p w14:paraId="1DB329CB" w14:textId="77777777" w:rsidR="00E727E8" w:rsidRDefault="003B029F">
            <w:pPr>
              <w:spacing w:before="300" w:after="300"/>
              <w:rPr>
                <w:b/>
                <w:bCs/>
              </w:rPr>
            </w:pPr>
            <w:r>
              <w:rPr>
                <w:b/>
                <w:bCs/>
              </w:rPr>
              <w:t>First</w:t>
            </w:r>
            <w:r w:rsidR="00E727E8">
              <w:rPr>
                <w:b/>
                <w:bCs/>
              </w:rPr>
              <w:t>Name</w:t>
            </w:r>
          </w:p>
        </w:tc>
        <w:tc>
          <w:tcPr>
            <w:tcW w:w="0" w:type="auto"/>
            <w:shd w:val="clear" w:color="auto" w:fill="FFFFFF"/>
            <w:tcMar>
              <w:top w:w="120" w:type="dxa"/>
              <w:left w:w="120" w:type="dxa"/>
              <w:bottom w:w="120" w:type="dxa"/>
              <w:right w:w="120" w:type="dxa"/>
            </w:tcMar>
            <w:hideMark/>
          </w:tcPr>
          <w:p w14:paraId="7D57063E" w14:textId="77777777" w:rsidR="00E727E8" w:rsidRDefault="003B029F">
            <w:pPr>
              <w:spacing w:before="300" w:after="300"/>
              <w:rPr>
                <w:b/>
                <w:bCs/>
              </w:rPr>
            </w:pPr>
            <w:r>
              <w:rPr>
                <w:b/>
                <w:bCs/>
              </w:rPr>
              <w:t>Last</w:t>
            </w:r>
            <w:r w:rsidR="00E727E8">
              <w:rPr>
                <w:b/>
                <w:bCs/>
              </w:rPr>
              <w:t>Name</w:t>
            </w:r>
          </w:p>
        </w:tc>
        <w:tc>
          <w:tcPr>
            <w:tcW w:w="0" w:type="auto"/>
            <w:shd w:val="clear" w:color="auto" w:fill="FFFFFF"/>
            <w:tcMar>
              <w:top w:w="120" w:type="dxa"/>
              <w:left w:w="120" w:type="dxa"/>
              <w:bottom w:w="120" w:type="dxa"/>
              <w:right w:w="120" w:type="dxa"/>
            </w:tcMar>
            <w:hideMark/>
          </w:tcPr>
          <w:p w14:paraId="0E976CE4" w14:textId="77777777" w:rsidR="00E727E8" w:rsidRDefault="00E727E8">
            <w:pPr>
              <w:spacing w:before="300" w:after="300"/>
              <w:rPr>
                <w:b/>
                <w:bCs/>
              </w:rPr>
            </w:pPr>
            <w:r>
              <w:rPr>
                <w:b/>
                <w:bCs/>
              </w:rPr>
              <w:t>Age</w:t>
            </w:r>
          </w:p>
        </w:tc>
      </w:tr>
      <w:tr w:rsidR="00E727E8" w14:paraId="6CEE9CE9" w14:textId="77777777" w:rsidTr="00E727E8">
        <w:tc>
          <w:tcPr>
            <w:tcW w:w="0" w:type="auto"/>
            <w:shd w:val="clear" w:color="auto" w:fill="F1F1F1"/>
            <w:tcMar>
              <w:top w:w="120" w:type="dxa"/>
              <w:left w:w="240" w:type="dxa"/>
              <w:bottom w:w="120" w:type="dxa"/>
              <w:right w:w="120" w:type="dxa"/>
            </w:tcMar>
            <w:hideMark/>
          </w:tcPr>
          <w:p w14:paraId="44372E0F" w14:textId="77777777" w:rsidR="00E727E8" w:rsidRDefault="00E727E8">
            <w:pPr>
              <w:spacing w:before="300" w:after="300"/>
            </w:pPr>
            <w:r>
              <w:t>1</w:t>
            </w:r>
            <w:r w:rsidR="003B029F">
              <w:t>01</w:t>
            </w:r>
          </w:p>
        </w:tc>
        <w:tc>
          <w:tcPr>
            <w:tcW w:w="0" w:type="auto"/>
            <w:shd w:val="clear" w:color="auto" w:fill="F1F1F1"/>
            <w:tcMar>
              <w:top w:w="120" w:type="dxa"/>
              <w:left w:w="120" w:type="dxa"/>
              <w:bottom w:w="120" w:type="dxa"/>
              <w:right w:w="120" w:type="dxa"/>
            </w:tcMar>
            <w:hideMark/>
          </w:tcPr>
          <w:p w14:paraId="13EED117" w14:textId="77777777" w:rsidR="00E727E8" w:rsidRDefault="003B029F">
            <w:pPr>
              <w:spacing w:before="300" w:after="300"/>
            </w:pPr>
            <w:r>
              <w:t>Jayanth</w:t>
            </w:r>
          </w:p>
        </w:tc>
        <w:tc>
          <w:tcPr>
            <w:tcW w:w="0" w:type="auto"/>
            <w:shd w:val="clear" w:color="auto" w:fill="F1F1F1"/>
            <w:tcMar>
              <w:top w:w="120" w:type="dxa"/>
              <w:left w:w="120" w:type="dxa"/>
              <w:bottom w:w="120" w:type="dxa"/>
              <w:right w:w="120" w:type="dxa"/>
            </w:tcMar>
            <w:hideMark/>
          </w:tcPr>
          <w:p w14:paraId="4BD81873" w14:textId="77777777" w:rsidR="00E727E8" w:rsidRDefault="003B029F">
            <w:pPr>
              <w:spacing w:before="300" w:after="300"/>
            </w:pPr>
            <w:r>
              <w:t>V</w:t>
            </w:r>
          </w:p>
        </w:tc>
        <w:tc>
          <w:tcPr>
            <w:tcW w:w="0" w:type="auto"/>
            <w:shd w:val="clear" w:color="auto" w:fill="F1F1F1"/>
            <w:tcMar>
              <w:top w:w="120" w:type="dxa"/>
              <w:left w:w="120" w:type="dxa"/>
              <w:bottom w:w="120" w:type="dxa"/>
              <w:right w:w="120" w:type="dxa"/>
            </w:tcMar>
            <w:hideMark/>
          </w:tcPr>
          <w:p w14:paraId="3C2EDD5A" w14:textId="77777777" w:rsidR="00E727E8" w:rsidRDefault="00E727E8">
            <w:pPr>
              <w:spacing w:before="300" w:after="300"/>
            </w:pPr>
            <w:r>
              <w:t>30</w:t>
            </w:r>
          </w:p>
        </w:tc>
      </w:tr>
      <w:tr w:rsidR="00E727E8" w14:paraId="48DD6D50" w14:textId="77777777" w:rsidTr="00E727E8">
        <w:tc>
          <w:tcPr>
            <w:tcW w:w="0" w:type="auto"/>
            <w:shd w:val="clear" w:color="auto" w:fill="FFFFFF"/>
            <w:tcMar>
              <w:top w:w="120" w:type="dxa"/>
              <w:left w:w="240" w:type="dxa"/>
              <w:bottom w:w="120" w:type="dxa"/>
              <w:right w:w="120" w:type="dxa"/>
            </w:tcMar>
            <w:hideMark/>
          </w:tcPr>
          <w:p w14:paraId="190680F8" w14:textId="77777777" w:rsidR="00E727E8" w:rsidRDefault="003B029F">
            <w:pPr>
              <w:spacing w:before="300" w:after="300"/>
            </w:pPr>
            <w:r>
              <w:lastRenderedPageBreak/>
              <w:t>10</w:t>
            </w:r>
            <w:r w:rsidR="00E727E8">
              <w:t>2</w:t>
            </w:r>
          </w:p>
        </w:tc>
        <w:tc>
          <w:tcPr>
            <w:tcW w:w="0" w:type="auto"/>
            <w:shd w:val="clear" w:color="auto" w:fill="FFFFFF"/>
            <w:tcMar>
              <w:top w:w="120" w:type="dxa"/>
              <w:left w:w="120" w:type="dxa"/>
              <w:bottom w:w="120" w:type="dxa"/>
              <w:right w:w="120" w:type="dxa"/>
            </w:tcMar>
            <w:hideMark/>
          </w:tcPr>
          <w:p w14:paraId="298E7A58" w14:textId="77777777" w:rsidR="00E727E8" w:rsidRDefault="003B029F">
            <w:pPr>
              <w:spacing w:before="300" w:after="300"/>
            </w:pPr>
            <w:r>
              <w:t>Ragini</w:t>
            </w:r>
          </w:p>
        </w:tc>
        <w:tc>
          <w:tcPr>
            <w:tcW w:w="0" w:type="auto"/>
            <w:shd w:val="clear" w:color="auto" w:fill="FFFFFF"/>
            <w:tcMar>
              <w:top w:w="120" w:type="dxa"/>
              <w:left w:w="120" w:type="dxa"/>
              <w:bottom w:w="120" w:type="dxa"/>
              <w:right w:w="120" w:type="dxa"/>
            </w:tcMar>
            <w:hideMark/>
          </w:tcPr>
          <w:p w14:paraId="59F84A0C" w14:textId="77777777" w:rsidR="00E727E8" w:rsidRDefault="003B029F">
            <w:pPr>
              <w:spacing w:before="300" w:after="300"/>
            </w:pPr>
            <w:r>
              <w:t>P</w:t>
            </w:r>
          </w:p>
        </w:tc>
        <w:tc>
          <w:tcPr>
            <w:tcW w:w="0" w:type="auto"/>
            <w:shd w:val="clear" w:color="auto" w:fill="FFFFFF"/>
            <w:tcMar>
              <w:top w:w="120" w:type="dxa"/>
              <w:left w:w="120" w:type="dxa"/>
              <w:bottom w:w="120" w:type="dxa"/>
              <w:right w:w="120" w:type="dxa"/>
            </w:tcMar>
            <w:hideMark/>
          </w:tcPr>
          <w:p w14:paraId="253DA486" w14:textId="77777777" w:rsidR="00E727E8" w:rsidRDefault="00E727E8">
            <w:pPr>
              <w:spacing w:before="300" w:after="300"/>
            </w:pPr>
            <w:r>
              <w:t>23</w:t>
            </w:r>
          </w:p>
        </w:tc>
      </w:tr>
      <w:tr w:rsidR="00E727E8" w14:paraId="4D2E538B" w14:textId="77777777" w:rsidTr="00E727E8">
        <w:tc>
          <w:tcPr>
            <w:tcW w:w="0" w:type="auto"/>
            <w:shd w:val="clear" w:color="auto" w:fill="F1F1F1"/>
            <w:tcMar>
              <w:top w:w="120" w:type="dxa"/>
              <w:left w:w="240" w:type="dxa"/>
              <w:bottom w:w="120" w:type="dxa"/>
              <w:right w:w="120" w:type="dxa"/>
            </w:tcMar>
            <w:hideMark/>
          </w:tcPr>
          <w:p w14:paraId="71B77E96" w14:textId="77777777" w:rsidR="00E727E8" w:rsidRDefault="003B029F">
            <w:pPr>
              <w:spacing w:before="300" w:after="300"/>
            </w:pPr>
            <w:r>
              <w:t>10</w:t>
            </w:r>
            <w:r w:rsidR="00E727E8">
              <w:t>3</w:t>
            </w:r>
          </w:p>
        </w:tc>
        <w:tc>
          <w:tcPr>
            <w:tcW w:w="0" w:type="auto"/>
            <w:shd w:val="clear" w:color="auto" w:fill="F1F1F1"/>
            <w:tcMar>
              <w:top w:w="120" w:type="dxa"/>
              <w:left w:w="120" w:type="dxa"/>
              <w:bottom w:w="120" w:type="dxa"/>
              <w:right w:w="120" w:type="dxa"/>
            </w:tcMar>
            <w:hideMark/>
          </w:tcPr>
          <w:p w14:paraId="2780293E" w14:textId="77777777" w:rsidR="00E727E8" w:rsidRDefault="003B029F">
            <w:pPr>
              <w:spacing w:before="300" w:after="300"/>
            </w:pPr>
            <w:r>
              <w:t>Pooja</w:t>
            </w:r>
          </w:p>
        </w:tc>
        <w:tc>
          <w:tcPr>
            <w:tcW w:w="0" w:type="auto"/>
            <w:shd w:val="clear" w:color="auto" w:fill="F1F1F1"/>
            <w:tcMar>
              <w:top w:w="120" w:type="dxa"/>
              <w:left w:w="120" w:type="dxa"/>
              <w:bottom w:w="120" w:type="dxa"/>
              <w:right w:w="120" w:type="dxa"/>
            </w:tcMar>
            <w:hideMark/>
          </w:tcPr>
          <w:p w14:paraId="7ABB06F6" w14:textId="77777777" w:rsidR="00E727E8" w:rsidRDefault="003B029F">
            <w:pPr>
              <w:spacing w:before="300" w:after="300"/>
            </w:pPr>
            <w:r>
              <w:t>B</w:t>
            </w:r>
          </w:p>
        </w:tc>
        <w:tc>
          <w:tcPr>
            <w:tcW w:w="0" w:type="auto"/>
            <w:shd w:val="clear" w:color="auto" w:fill="F1F1F1"/>
            <w:tcMar>
              <w:top w:w="120" w:type="dxa"/>
              <w:left w:w="120" w:type="dxa"/>
              <w:bottom w:w="120" w:type="dxa"/>
              <w:right w:w="120" w:type="dxa"/>
            </w:tcMar>
            <w:hideMark/>
          </w:tcPr>
          <w:p w14:paraId="74070A98" w14:textId="77777777" w:rsidR="00E727E8" w:rsidRDefault="00E727E8">
            <w:pPr>
              <w:spacing w:before="300" w:after="300"/>
            </w:pPr>
            <w:r>
              <w:t>20</w:t>
            </w:r>
          </w:p>
        </w:tc>
      </w:tr>
    </w:tbl>
    <w:p w14:paraId="0547CBC0" w14:textId="77777777" w:rsidR="00E727E8" w:rsidRDefault="00E727E8" w:rsidP="00E727E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"Orders" table:</w:t>
      </w:r>
    </w:p>
    <w:tbl>
      <w:tblPr>
        <w:tblW w:w="655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903"/>
        <w:gridCol w:w="2701"/>
        <w:gridCol w:w="1951"/>
      </w:tblGrid>
      <w:tr w:rsidR="00E727E8" w14:paraId="6C2364AD" w14:textId="77777777" w:rsidTr="001221B1">
        <w:trPr>
          <w:trHeight w:val="661"/>
        </w:trPr>
        <w:tc>
          <w:tcPr>
            <w:tcW w:w="0" w:type="auto"/>
            <w:shd w:val="clear" w:color="auto" w:fill="FFFFFF"/>
            <w:tcMar>
              <w:top w:w="120" w:type="dxa"/>
              <w:left w:w="240" w:type="dxa"/>
              <w:bottom w:w="120" w:type="dxa"/>
              <w:right w:w="120" w:type="dxa"/>
            </w:tcMar>
            <w:hideMark/>
          </w:tcPr>
          <w:p w14:paraId="2E602678" w14:textId="77777777" w:rsidR="00E727E8" w:rsidRDefault="00E727E8">
            <w:pPr>
              <w:spacing w:before="300" w:after="300"/>
              <w:rPr>
                <w:rFonts w:ascii="Verdana" w:hAnsi="Verdana"/>
                <w:b/>
                <w:bCs/>
                <w:color w:val="000000"/>
                <w:sz w:val="23"/>
                <w:szCs w:val="23"/>
              </w:rPr>
            </w:pPr>
            <w:r>
              <w:rPr>
                <w:rFonts w:ascii="Verdana" w:hAnsi="Verdana"/>
                <w:b/>
                <w:bCs/>
                <w:color w:val="000000"/>
                <w:sz w:val="23"/>
                <w:szCs w:val="23"/>
              </w:rPr>
              <w:t>OrderID</w:t>
            </w:r>
          </w:p>
        </w:tc>
        <w:tc>
          <w:tcPr>
            <w:tcW w:w="0" w:type="auto"/>
            <w:shd w:val="clear" w:color="auto" w:fill="FFFFFF"/>
            <w:tcMar>
              <w:top w:w="120" w:type="dxa"/>
              <w:left w:w="120" w:type="dxa"/>
              <w:bottom w:w="120" w:type="dxa"/>
              <w:right w:w="120" w:type="dxa"/>
            </w:tcMar>
            <w:hideMark/>
          </w:tcPr>
          <w:p w14:paraId="39B09965" w14:textId="77777777" w:rsidR="00E727E8" w:rsidRDefault="00E727E8">
            <w:pPr>
              <w:spacing w:before="300" w:after="300"/>
              <w:rPr>
                <w:rFonts w:ascii="Verdana" w:hAnsi="Verdana"/>
                <w:b/>
                <w:bCs/>
                <w:color w:val="000000"/>
                <w:sz w:val="23"/>
                <w:szCs w:val="23"/>
              </w:rPr>
            </w:pPr>
            <w:r>
              <w:rPr>
                <w:rFonts w:ascii="Verdana" w:hAnsi="Verdana"/>
                <w:b/>
                <w:bCs/>
                <w:color w:val="000000"/>
                <w:sz w:val="23"/>
                <w:szCs w:val="23"/>
              </w:rPr>
              <w:t>OrderNumber</w:t>
            </w:r>
          </w:p>
        </w:tc>
        <w:tc>
          <w:tcPr>
            <w:tcW w:w="0" w:type="auto"/>
            <w:shd w:val="clear" w:color="auto" w:fill="FFFFFF"/>
            <w:tcMar>
              <w:top w:w="120" w:type="dxa"/>
              <w:left w:w="120" w:type="dxa"/>
              <w:bottom w:w="120" w:type="dxa"/>
              <w:right w:w="120" w:type="dxa"/>
            </w:tcMar>
            <w:hideMark/>
          </w:tcPr>
          <w:p w14:paraId="46F97C53" w14:textId="77777777" w:rsidR="00E727E8" w:rsidRDefault="00E727E8">
            <w:pPr>
              <w:spacing w:before="300" w:after="300"/>
              <w:rPr>
                <w:rFonts w:ascii="Verdana" w:hAnsi="Verdana"/>
                <w:b/>
                <w:bCs/>
                <w:color w:val="000000"/>
                <w:sz w:val="23"/>
                <w:szCs w:val="23"/>
              </w:rPr>
            </w:pPr>
            <w:r>
              <w:rPr>
                <w:rFonts w:ascii="Verdana" w:hAnsi="Verdana"/>
                <w:b/>
                <w:bCs/>
                <w:color w:val="000000"/>
                <w:sz w:val="23"/>
                <w:szCs w:val="23"/>
              </w:rPr>
              <w:t>PersonID</w:t>
            </w:r>
          </w:p>
        </w:tc>
      </w:tr>
      <w:tr w:rsidR="00E727E8" w14:paraId="1F386D2C" w14:textId="77777777" w:rsidTr="00E727E8">
        <w:tc>
          <w:tcPr>
            <w:tcW w:w="0" w:type="auto"/>
            <w:shd w:val="clear" w:color="auto" w:fill="F1F1F1"/>
            <w:tcMar>
              <w:top w:w="120" w:type="dxa"/>
              <w:left w:w="240" w:type="dxa"/>
              <w:bottom w:w="120" w:type="dxa"/>
              <w:right w:w="120" w:type="dxa"/>
            </w:tcMar>
            <w:hideMark/>
          </w:tcPr>
          <w:p w14:paraId="24DA2999" w14:textId="77777777" w:rsidR="00E727E8" w:rsidRDefault="00E727E8">
            <w:pPr>
              <w:spacing w:before="300" w:after="300"/>
              <w:rPr>
                <w:rFonts w:ascii="Verdana" w:hAnsi="Verdana"/>
                <w:color w:val="000000"/>
                <w:sz w:val="23"/>
                <w:szCs w:val="23"/>
              </w:rPr>
            </w:pPr>
            <w:r>
              <w:rPr>
                <w:rFonts w:ascii="Verdana" w:hAnsi="Verdana"/>
                <w:color w:val="000000"/>
                <w:sz w:val="23"/>
                <w:szCs w:val="23"/>
              </w:rPr>
              <w:t>1</w:t>
            </w:r>
          </w:p>
        </w:tc>
        <w:tc>
          <w:tcPr>
            <w:tcW w:w="0" w:type="auto"/>
            <w:shd w:val="clear" w:color="auto" w:fill="F1F1F1"/>
            <w:tcMar>
              <w:top w:w="120" w:type="dxa"/>
              <w:left w:w="120" w:type="dxa"/>
              <w:bottom w:w="120" w:type="dxa"/>
              <w:right w:w="120" w:type="dxa"/>
            </w:tcMar>
            <w:hideMark/>
          </w:tcPr>
          <w:p w14:paraId="607AAA06" w14:textId="77777777" w:rsidR="00E727E8" w:rsidRDefault="00E727E8">
            <w:pPr>
              <w:spacing w:before="300" w:after="300"/>
              <w:rPr>
                <w:rFonts w:ascii="Verdana" w:hAnsi="Verdana"/>
                <w:color w:val="000000"/>
                <w:sz w:val="23"/>
                <w:szCs w:val="23"/>
              </w:rPr>
            </w:pPr>
            <w:r>
              <w:rPr>
                <w:rFonts w:ascii="Verdana" w:hAnsi="Verdana"/>
                <w:color w:val="000000"/>
                <w:sz w:val="23"/>
                <w:szCs w:val="23"/>
              </w:rPr>
              <w:t>77895</w:t>
            </w:r>
          </w:p>
        </w:tc>
        <w:tc>
          <w:tcPr>
            <w:tcW w:w="0" w:type="auto"/>
            <w:shd w:val="clear" w:color="auto" w:fill="F1F1F1"/>
            <w:tcMar>
              <w:top w:w="120" w:type="dxa"/>
              <w:left w:w="120" w:type="dxa"/>
              <w:bottom w:w="120" w:type="dxa"/>
              <w:right w:w="120" w:type="dxa"/>
            </w:tcMar>
            <w:hideMark/>
          </w:tcPr>
          <w:p w14:paraId="5CD9810B" w14:textId="77777777" w:rsidR="00E727E8" w:rsidRDefault="003B029F">
            <w:pPr>
              <w:spacing w:before="300" w:after="300"/>
              <w:rPr>
                <w:rFonts w:ascii="Verdana" w:hAnsi="Verdana"/>
                <w:color w:val="000000"/>
                <w:sz w:val="23"/>
                <w:szCs w:val="23"/>
              </w:rPr>
            </w:pPr>
            <w:r>
              <w:rPr>
                <w:rFonts w:ascii="Verdana" w:hAnsi="Verdana"/>
                <w:color w:val="000000"/>
                <w:sz w:val="23"/>
                <w:szCs w:val="23"/>
              </w:rPr>
              <w:t>10</w:t>
            </w:r>
            <w:r w:rsidR="00E727E8">
              <w:rPr>
                <w:rFonts w:ascii="Verdana" w:hAnsi="Verdana"/>
                <w:color w:val="000000"/>
                <w:sz w:val="23"/>
                <w:szCs w:val="23"/>
              </w:rPr>
              <w:t>3</w:t>
            </w:r>
          </w:p>
        </w:tc>
      </w:tr>
      <w:tr w:rsidR="00E727E8" w14:paraId="056999DB" w14:textId="77777777" w:rsidTr="00E727E8">
        <w:tc>
          <w:tcPr>
            <w:tcW w:w="0" w:type="auto"/>
            <w:shd w:val="clear" w:color="auto" w:fill="FFFFFF"/>
            <w:tcMar>
              <w:top w:w="120" w:type="dxa"/>
              <w:left w:w="240" w:type="dxa"/>
              <w:bottom w:w="120" w:type="dxa"/>
              <w:right w:w="120" w:type="dxa"/>
            </w:tcMar>
            <w:hideMark/>
          </w:tcPr>
          <w:p w14:paraId="52C0F338" w14:textId="77777777" w:rsidR="00E727E8" w:rsidRDefault="00E727E8">
            <w:pPr>
              <w:spacing w:before="300" w:after="300"/>
              <w:rPr>
                <w:rFonts w:ascii="Verdana" w:hAnsi="Verdana"/>
                <w:color w:val="000000"/>
                <w:sz w:val="23"/>
                <w:szCs w:val="23"/>
              </w:rPr>
            </w:pPr>
            <w:r>
              <w:rPr>
                <w:rFonts w:ascii="Verdana" w:hAnsi="Verdana"/>
                <w:color w:val="000000"/>
                <w:sz w:val="23"/>
                <w:szCs w:val="23"/>
              </w:rPr>
              <w:t>2</w:t>
            </w:r>
          </w:p>
        </w:tc>
        <w:tc>
          <w:tcPr>
            <w:tcW w:w="0" w:type="auto"/>
            <w:shd w:val="clear" w:color="auto" w:fill="FFFFFF"/>
            <w:tcMar>
              <w:top w:w="120" w:type="dxa"/>
              <w:left w:w="120" w:type="dxa"/>
              <w:bottom w:w="120" w:type="dxa"/>
              <w:right w:w="120" w:type="dxa"/>
            </w:tcMar>
            <w:hideMark/>
          </w:tcPr>
          <w:p w14:paraId="4F3F9B10" w14:textId="77777777" w:rsidR="00E727E8" w:rsidRDefault="00E727E8">
            <w:pPr>
              <w:spacing w:before="300" w:after="300"/>
              <w:rPr>
                <w:rFonts w:ascii="Verdana" w:hAnsi="Verdana"/>
                <w:color w:val="000000"/>
                <w:sz w:val="23"/>
                <w:szCs w:val="23"/>
              </w:rPr>
            </w:pPr>
            <w:r>
              <w:rPr>
                <w:rFonts w:ascii="Verdana" w:hAnsi="Verdana"/>
                <w:color w:val="000000"/>
                <w:sz w:val="23"/>
                <w:szCs w:val="23"/>
              </w:rPr>
              <w:t>44678</w:t>
            </w:r>
          </w:p>
        </w:tc>
        <w:tc>
          <w:tcPr>
            <w:tcW w:w="0" w:type="auto"/>
            <w:shd w:val="clear" w:color="auto" w:fill="FFFFFF"/>
            <w:tcMar>
              <w:top w:w="120" w:type="dxa"/>
              <w:left w:w="120" w:type="dxa"/>
              <w:bottom w:w="120" w:type="dxa"/>
              <w:right w:w="120" w:type="dxa"/>
            </w:tcMar>
            <w:hideMark/>
          </w:tcPr>
          <w:p w14:paraId="562C87FB" w14:textId="77777777" w:rsidR="00E727E8" w:rsidRDefault="003B029F">
            <w:pPr>
              <w:spacing w:before="300" w:after="300"/>
              <w:rPr>
                <w:rFonts w:ascii="Verdana" w:hAnsi="Verdana"/>
                <w:color w:val="000000"/>
                <w:sz w:val="23"/>
                <w:szCs w:val="23"/>
              </w:rPr>
            </w:pPr>
            <w:r>
              <w:rPr>
                <w:rFonts w:ascii="Verdana" w:hAnsi="Verdana"/>
                <w:color w:val="000000"/>
                <w:sz w:val="23"/>
                <w:szCs w:val="23"/>
              </w:rPr>
              <w:t>10</w:t>
            </w:r>
            <w:r w:rsidR="00E727E8">
              <w:rPr>
                <w:rFonts w:ascii="Verdana" w:hAnsi="Verdana"/>
                <w:color w:val="000000"/>
                <w:sz w:val="23"/>
                <w:szCs w:val="23"/>
              </w:rPr>
              <w:t>3</w:t>
            </w:r>
          </w:p>
        </w:tc>
      </w:tr>
      <w:tr w:rsidR="00E727E8" w14:paraId="0E5366F1" w14:textId="77777777" w:rsidTr="00E727E8">
        <w:tc>
          <w:tcPr>
            <w:tcW w:w="0" w:type="auto"/>
            <w:shd w:val="clear" w:color="auto" w:fill="F1F1F1"/>
            <w:tcMar>
              <w:top w:w="120" w:type="dxa"/>
              <w:left w:w="240" w:type="dxa"/>
              <w:bottom w:w="120" w:type="dxa"/>
              <w:right w:w="120" w:type="dxa"/>
            </w:tcMar>
            <w:hideMark/>
          </w:tcPr>
          <w:p w14:paraId="3F4008BA" w14:textId="77777777" w:rsidR="00E727E8" w:rsidRDefault="00E727E8">
            <w:pPr>
              <w:spacing w:before="300" w:after="300"/>
              <w:rPr>
                <w:rFonts w:ascii="Verdana" w:hAnsi="Verdana"/>
                <w:color w:val="000000"/>
                <w:sz w:val="23"/>
                <w:szCs w:val="23"/>
              </w:rPr>
            </w:pPr>
            <w:r>
              <w:rPr>
                <w:rFonts w:ascii="Verdana" w:hAnsi="Verdana"/>
                <w:color w:val="000000"/>
                <w:sz w:val="23"/>
                <w:szCs w:val="23"/>
              </w:rPr>
              <w:t>3</w:t>
            </w:r>
          </w:p>
        </w:tc>
        <w:tc>
          <w:tcPr>
            <w:tcW w:w="0" w:type="auto"/>
            <w:shd w:val="clear" w:color="auto" w:fill="F1F1F1"/>
            <w:tcMar>
              <w:top w:w="120" w:type="dxa"/>
              <w:left w:w="120" w:type="dxa"/>
              <w:bottom w:w="120" w:type="dxa"/>
              <w:right w:w="120" w:type="dxa"/>
            </w:tcMar>
            <w:hideMark/>
          </w:tcPr>
          <w:p w14:paraId="169B9AD2" w14:textId="77777777" w:rsidR="00E727E8" w:rsidRDefault="00E727E8">
            <w:pPr>
              <w:spacing w:before="300" w:after="300"/>
              <w:rPr>
                <w:rFonts w:ascii="Verdana" w:hAnsi="Verdana"/>
                <w:color w:val="000000"/>
                <w:sz w:val="23"/>
                <w:szCs w:val="23"/>
              </w:rPr>
            </w:pPr>
            <w:r>
              <w:rPr>
                <w:rFonts w:ascii="Verdana" w:hAnsi="Verdana"/>
                <w:color w:val="000000"/>
                <w:sz w:val="23"/>
                <w:szCs w:val="23"/>
              </w:rPr>
              <w:t>22456</w:t>
            </w:r>
          </w:p>
        </w:tc>
        <w:tc>
          <w:tcPr>
            <w:tcW w:w="0" w:type="auto"/>
            <w:shd w:val="clear" w:color="auto" w:fill="F1F1F1"/>
            <w:tcMar>
              <w:top w:w="120" w:type="dxa"/>
              <w:left w:w="120" w:type="dxa"/>
              <w:bottom w:w="120" w:type="dxa"/>
              <w:right w:w="120" w:type="dxa"/>
            </w:tcMar>
            <w:hideMark/>
          </w:tcPr>
          <w:p w14:paraId="6A8F1632" w14:textId="77777777" w:rsidR="00E727E8" w:rsidRDefault="003B029F">
            <w:pPr>
              <w:spacing w:before="300" w:after="300"/>
              <w:rPr>
                <w:rFonts w:ascii="Verdana" w:hAnsi="Verdana"/>
                <w:color w:val="000000"/>
                <w:sz w:val="23"/>
                <w:szCs w:val="23"/>
              </w:rPr>
            </w:pPr>
            <w:r>
              <w:rPr>
                <w:rFonts w:ascii="Verdana" w:hAnsi="Verdana"/>
                <w:color w:val="000000"/>
                <w:sz w:val="23"/>
                <w:szCs w:val="23"/>
              </w:rPr>
              <w:t>10</w:t>
            </w:r>
            <w:r w:rsidR="00E727E8">
              <w:rPr>
                <w:rFonts w:ascii="Verdana" w:hAnsi="Verdana"/>
                <w:color w:val="000000"/>
                <w:sz w:val="23"/>
                <w:szCs w:val="23"/>
              </w:rPr>
              <w:t>2</w:t>
            </w:r>
          </w:p>
        </w:tc>
      </w:tr>
      <w:tr w:rsidR="00E727E8" w14:paraId="0C960DE9" w14:textId="77777777" w:rsidTr="00E727E8">
        <w:tc>
          <w:tcPr>
            <w:tcW w:w="0" w:type="auto"/>
            <w:shd w:val="clear" w:color="auto" w:fill="FFFFFF"/>
            <w:tcMar>
              <w:top w:w="120" w:type="dxa"/>
              <w:left w:w="240" w:type="dxa"/>
              <w:bottom w:w="120" w:type="dxa"/>
              <w:right w:w="120" w:type="dxa"/>
            </w:tcMar>
            <w:hideMark/>
          </w:tcPr>
          <w:p w14:paraId="30A0D8CF" w14:textId="77777777" w:rsidR="00E727E8" w:rsidRDefault="00E727E8">
            <w:pPr>
              <w:spacing w:before="300" w:after="300"/>
              <w:rPr>
                <w:rFonts w:ascii="Verdana" w:hAnsi="Verdana"/>
                <w:color w:val="000000"/>
                <w:sz w:val="23"/>
                <w:szCs w:val="23"/>
              </w:rPr>
            </w:pPr>
            <w:r>
              <w:rPr>
                <w:rFonts w:ascii="Verdana" w:hAnsi="Verdana"/>
                <w:color w:val="000000"/>
                <w:sz w:val="23"/>
                <w:szCs w:val="23"/>
              </w:rPr>
              <w:t>4</w:t>
            </w:r>
          </w:p>
        </w:tc>
        <w:tc>
          <w:tcPr>
            <w:tcW w:w="0" w:type="auto"/>
            <w:shd w:val="clear" w:color="auto" w:fill="FFFFFF"/>
            <w:tcMar>
              <w:top w:w="120" w:type="dxa"/>
              <w:left w:w="120" w:type="dxa"/>
              <w:bottom w:w="120" w:type="dxa"/>
              <w:right w:w="120" w:type="dxa"/>
            </w:tcMar>
            <w:hideMark/>
          </w:tcPr>
          <w:p w14:paraId="25AA4BF3" w14:textId="77777777" w:rsidR="00E727E8" w:rsidRDefault="00E727E8">
            <w:pPr>
              <w:spacing w:before="300" w:after="300"/>
              <w:rPr>
                <w:rFonts w:ascii="Verdana" w:hAnsi="Verdana"/>
                <w:color w:val="000000"/>
                <w:sz w:val="23"/>
                <w:szCs w:val="23"/>
              </w:rPr>
            </w:pPr>
            <w:r>
              <w:rPr>
                <w:rFonts w:ascii="Verdana" w:hAnsi="Verdana"/>
                <w:color w:val="000000"/>
                <w:sz w:val="23"/>
                <w:szCs w:val="23"/>
              </w:rPr>
              <w:t>24562</w:t>
            </w:r>
          </w:p>
        </w:tc>
        <w:tc>
          <w:tcPr>
            <w:tcW w:w="0" w:type="auto"/>
            <w:shd w:val="clear" w:color="auto" w:fill="FFFFFF"/>
            <w:tcMar>
              <w:top w:w="120" w:type="dxa"/>
              <w:left w:w="120" w:type="dxa"/>
              <w:bottom w:w="120" w:type="dxa"/>
              <w:right w:w="120" w:type="dxa"/>
            </w:tcMar>
            <w:hideMark/>
          </w:tcPr>
          <w:p w14:paraId="11307F73" w14:textId="77777777" w:rsidR="00E727E8" w:rsidRDefault="003B029F">
            <w:pPr>
              <w:spacing w:before="300" w:after="300"/>
              <w:rPr>
                <w:rFonts w:ascii="Verdana" w:hAnsi="Verdana"/>
                <w:color w:val="000000"/>
                <w:sz w:val="23"/>
                <w:szCs w:val="23"/>
              </w:rPr>
            </w:pPr>
            <w:r>
              <w:rPr>
                <w:rFonts w:ascii="Verdana" w:hAnsi="Verdana"/>
                <w:color w:val="000000"/>
                <w:sz w:val="23"/>
                <w:szCs w:val="23"/>
              </w:rPr>
              <w:t>10</w:t>
            </w:r>
            <w:r w:rsidR="00E727E8">
              <w:rPr>
                <w:rFonts w:ascii="Verdana" w:hAnsi="Verdana"/>
                <w:color w:val="000000"/>
                <w:sz w:val="23"/>
                <w:szCs w:val="23"/>
              </w:rPr>
              <w:t>1</w:t>
            </w:r>
          </w:p>
        </w:tc>
      </w:tr>
    </w:tbl>
    <w:p w14:paraId="73A060C8" w14:textId="77777777" w:rsidR="00E727E8" w:rsidRDefault="00E727E8" w:rsidP="00E727E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Notice that the "PersonID" column in the "Orders" table points to the "PersonID" column in the "Persons" table.</w:t>
      </w:r>
    </w:p>
    <w:p w14:paraId="6AADE140" w14:textId="77777777" w:rsidR="00E727E8" w:rsidRDefault="00E727E8" w:rsidP="00E727E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The "PersonID" column in the "Persons" table is the </w:t>
      </w:r>
      <w:r w:rsidRPr="003B029F">
        <w:rPr>
          <w:rFonts w:ascii="Verdana" w:hAnsi="Verdana"/>
          <w:color w:val="FF0000"/>
          <w:sz w:val="23"/>
          <w:szCs w:val="23"/>
        </w:rPr>
        <w:t xml:space="preserve">PRIMARY KEY </w:t>
      </w:r>
      <w:r>
        <w:rPr>
          <w:rFonts w:ascii="Verdana" w:hAnsi="Verdana"/>
          <w:color w:val="000000"/>
          <w:sz w:val="23"/>
          <w:szCs w:val="23"/>
        </w:rPr>
        <w:t>in the "Persons" table.</w:t>
      </w:r>
    </w:p>
    <w:p w14:paraId="2BA73330" w14:textId="77777777" w:rsidR="00E727E8" w:rsidRDefault="00E727E8" w:rsidP="00E727E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The "PersonID" column in the "Orders" table is a </w:t>
      </w:r>
      <w:r w:rsidRPr="001221B1">
        <w:rPr>
          <w:rFonts w:ascii="Verdana" w:hAnsi="Verdana"/>
          <w:color w:val="FF0000"/>
          <w:sz w:val="23"/>
          <w:szCs w:val="23"/>
        </w:rPr>
        <w:t>FOREIGN KEY</w:t>
      </w:r>
      <w:r>
        <w:rPr>
          <w:rFonts w:ascii="Verdana" w:hAnsi="Verdana"/>
          <w:color w:val="000000"/>
          <w:sz w:val="23"/>
          <w:szCs w:val="23"/>
        </w:rPr>
        <w:t xml:space="preserve"> in the "Orders" table.</w:t>
      </w:r>
    </w:p>
    <w:p w14:paraId="4863713C" w14:textId="77777777" w:rsidR="00E727E8" w:rsidRDefault="00E727E8" w:rsidP="00E727E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FOREIGN KEY constraint is used to prevent actions that would destroy links between tables.</w:t>
      </w:r>
    </w:p>
    <w:p w14:paraId="29FBD880" w14:textId="77777777" w:rsidR="00E727E8" w:rsidRDefault="00E727E8" w:rsidP="00E727E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The FOREIGN KEY constraint also prevents invalid data from being inserted into the foreign key column, because it has to be one of the values contained in the table it points to.</w:t>
      </w:r>
    </w:p>
    <w:p w14:paraId="40756591" w14:textId="1D93EAB3" w:rsidR="00E727E8" w:rsidRPr="001221B1" w:rsidRDefault="00000000" w:rsidP="00E727E8">
      <w:pPr>
        <w:spacing w:before="300" w:after="300"/>
        <w:rPr>
          <w:rFonts w:ascii="Times New Roman" w:hAnsi="Times New Roman"/>
          <w:sz w:val="24"/>
          <w:szCs w:val="24"/>
        </w:rPr>
      </w:pPr>
      <w:r>
        <w:pict w14:anchorId="00B570C3">
          <v:rect id="_x0000_i1083" style="width:0;height:0" o:hralign="center" o:hrstd="t" o:hrnoshade="t" o:hr="t" fillcolor="black" stroked="f"/>
        </w:pict>
      </w:r>
    </w:p>
    <w:p w14:paraId="72C649EF" w14:textId="77777777" w:rsidR="00E727E8" w:rsidRDefault="00E727E8" w:rsidP="00E727E8">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FOREIGN KEY on CREATE TABLE</w:t>
      </w:r>
    </w:p>
    <w:p w14:paraId="3C0F42FF" w14:textId="77777777" w:rsidR="00E727E8" w:rsidRDefault="00E727E8" w:rsidP="00E727E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creates a FOREIGN KEY on the "PersonID" column when the "Orders" table is created:</w:t>
      </w:r>
    </w:p>
    <w:p w14:paraId="3089FD24" w14:textId="77777777" w:rsidR="00E727E8" w:rsidRDefault="00E727E8" w:rsidP="00E727E8">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MySQL:</w:t>
      </w:r>
    </w:p>
    <w:p w14:paraId="38C11303" w14:textId="77777777" w:rsidR="00E727E8" w:rsidRDefault="00E727E8" w:rsidP="00E727E8">
      <w:pPr>
        <w:shd w:val="clear" w:color="auto" w:fill="FFFFFF"/>
        <w:rPr>
          <w:rFonts w:ascii="Consolas" w:hAnsi="Consolas"/>
          <w:color w:val="000000"/>
          <w:sz w:val="23"/>
          <w:szCs w:val="23"/>
        </w:rPr>
      </w:pPr>
      <w:r>
        <w:rPr>
          <w:rStyle w:val="sqlkeywordcolor"/>
          <w:rFonts w:ascii="Consolas" w:hAnsi="Consolas"/>
          <w:color w:val="0000CD"/>
          <w:sz w:val="23"/>
          <w:szCs w:val="23"/>
        </w:rPr>
        <w:t>CREATE</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Orders (</w:t>
      </w:r>
      <w:r>
        <w:rPr>
          <w:rFonts w:ascii="Consolas" w:hAnsi="Consolas"/>
          <w:color w:val="000000"/>
          <w:sz w:val="23"/>
          <w:szCs w:val="23"/>
        </w:rPr>
        <w:br/>
      </w:r>
      <w:r>
        <w:rPr>
          <w:rStyle w:val="sqlcolor"/>
          <w:rFonts w:ascii="Consolas" w:hAnsi="Consolas"/>
          <w:color w:val="000000"/>
          <w:sz w:val="23"/>
          <w:szCs w:val="23"/>
        </w:rPr>
        <w:t>    OrderID int </w:t>
      </w:r>
      <w:r>
        <w:rPr>
          <w:rStyle w:val="sqlkeywordcolor"/>
          <w:rFonts w:ascii="Consolas" w:hAnsi="Consolas"/>
          <w:color w:val="0000CD"/>
          <w:sz w:val="23"/>
          <w:szCs w:val="23"/>
        </w:rPr>
        <w:t>NOT</w:t>
      </w:r>
      <w:r>
        <w:rPr>
          <w:rStyle w:val="sqlcolor"/>
          <w:rFonts w:ascii="Consolas" w:hAnsi="Consolas"/>
          <w:color w:val="000000"/>
          <w:sz w:val="23"/>
          <w:szCs w:val="23"/>
        </w:rPr>
        <w:t> </w:t>
      </w:r>
      <w:r>
        <w:rPr>
          <w:rStyle w:val="sqlkeywordcolor"/>
          <w:rFonts w:ascii="Consolas" w:hAnsi="Consolas"/>
          <w:color w:val="0000CD"/>
          <w:sz w:val="23"/>
          <w:szCs w:val="23"/>
        </w:rPr>
        <w:t>NULL</w:t>
      </w:r>
      <w:r>
        <w:rPr>
          <w:rStyle w:val="sqlcolor"/>
          <w:rFonts w:ascii="Consolas" w:hAnsi="Consolas"/>
          <w:color w:val="000000"/>
          <w:sz w:val="23"/>
          <w:szCs w:val="23"/>
        </w:rPr>
        <w:t>,</w:t>
      </w:r>
      <w:r>
        <w:rPr>
          <w:rFonts w:ascii="Consolas" w:hAnsi="Consolas"/>
          <w:color w:val="000000"/>
          <w:sz w:val="23"/>
          <w:szCs w:val="23"/>
        </w:rPr>
        <w:br/>
      </w:r>
      <w:r>
        <w:rPr>
          <w:rStyle w:val="sqlcolor"/>
          <w:rFonts w:ascii="Consolas" w:hAnsi="Consolas"/>
          <w:color w:val="000000"/>
          <w:sz w:val="23"/>
          <w:szCs w:val="23"/>
        </w:rPr>
        <w:t>    OrderNumber int </w:t>
      </w:r>
      <w:r>
        <w:rPr>
          <w:rStyle w:val="sqlkeywordcolor"/>
          <w:rFonts w:ascii="Consolas" w:hAnsi="Consolas"/>
          <w:color w:val="0000CD"/>
          <w:sz w:val="23"/>
          <w:szCs w:val="23"/>
        </w:rPr>
        <w:t>NOT</w:t>
      </w:r>
      <w:r>
        <w:rPr>
          <w:rStyle w:val="sqlcolor"/>
          <w:rFonts w:ascii="Consolas" w:hAnsi="Consolas"/>
          <w:color w:val="000000"/>
          <w:sz w:val="23"/>
          <w:szCs w:val="23"/>
        </w:rPr>
        <w:t> </w:t>
      </w:r>
      <w:r>
        <w:rPr>
          <w:rStyle w:val="sqlkeywordcolor"/>
          <w:rFonts w:ascii="Consolas" w:hAnsi="Consolas"/>
          <w:color w:val="0000CD"/>
          <w:sz w:val="23"/>
          <w:szCs w:val="23"/>
        </w:rPr>
        <w:t>NULL</w:t>
      </w:r>
      <w:r>
        <w:rPr>
          <w:rStyle w:val="sqlcolor"/>
          <w:rFonts w:ascii="Consolas" w:hAnsi="Consolas"/>
          <w:color w:val="000000"/>
          <w:sz w:val="23"/>
          <w:szCs w:val="23"/>
        </w:rPr>
        <w:t>,</w:t>
      </w:r>
      <w:r>
        <w:rPr>
          <w:rFonts w:ascii="Consolas" w:hAnsi="Consolas"/>
          <w:color w:val="000000"/>
          <w:sz w:val="23"/>
          <w:szCs w:val="23"/>
        </w:rPr>
        <w:br/>
      </w:r>
      <w:r>
        <w:rPr>
          <w:rStyle w:val="sqlcolor"/>
          <w:rFonts w:ascii="Consolas" w:hAnsi="Consolas"/>
          <w:color w:val="000000"/>
          <w:sz w:val="23"/>
          <w:szCs w:val="23"/>
        </w:rPr>
        <w:t>    PersonID int,</w:t>
      </w:r>
      <w:r>
        <w:rPr>
          <w:rFonts w:ascii="Consolas" w:hAnsi="Consolas"/>
          <w:color w:val="000000"/>
          <w:sz w:val="23"/>
          <w:szCs w:val="23"/>
        </w:rPr>
        <w:br/>
      </w:r>
      <w:r>
        <w:rPr>
          <w:rStyle w:val="sqlcolor"/>
          <w:rFonts w:ascii="Consolas" w:hAnsi="Consolas"/>
          <w:color w:val="000000"/>
          <w:sz w:val="23"/>
          <w:szCs w:val="23"/>
        </w:rPr>
        <w:t>    </w:t>
      </w:r>
      <w:r>
        <w:rPr>
          <w:rStyle w:val="sqlkeywordcolor"/>
          <w:rFonts w:ascii="Consolas" w:hAnsi="Consolas"/>
          <w:color w:val="0000CD"/>
          <w:sz w:val="23"/>
          <w:szCs w:val="23"/>
        </w:rPr>
        <w:t>PRIMARY</w:t>
      </w:r>
      <w:r>
        <w:rPr>
          <w:rStyle w:val="sqlcolor"/>
          <w:rFonts w:ascii="Consolas" w:hAnsi="Consolas"/>
          <w:color w:val="000000"/>
          <w:sz w:val="23"/>
          <w:szCs w:val="23"/>
        </w:rPr>
        <w:t> </w:t>
      </w:r>
      <w:r>
        <w:rPr>
          <w:rStyle w:val="sqlkeywordcolor"/>
          <w:rFonts w:ascii="Consolas" w:hAnsi="Consolas"/>
          <w:color w:val="0000CD"/>
          <w:sz w:val="23"/>
          <w:szCs w:val="23"/>
        </w:rPr>
        <w:t>KEY</w:t>
      </w:r>
      <w:r>
        <w:rPr>
          <w:rStyle w:val="sqlcolor"/>
          <w:rFonts w:ascii="Consolas" w:hAnsi="Consolas"/>
          <w:color w:val="000000"/>
          <w:sz w:val="23"/>
          <w:szCs w:val="23"/>
        </w:rPr>
        <w:t> (OrderID),</w:t>
      </w:r>
      <w:r>
        <w:rPr>
          <w:rFonts w:ascii="Consolas" w:hAnsi="Consolas"/>
          <w:color w:val="000000"/>
          <w:sz w:val="23"/>
          <w:szCs w:val="23"/>
        </w:rPr>
        <w:br/>
      </w:r>
      <w:r>
        <w:rPr>
          <w:rStyle w:val="sqlcolor"/>
          <w:rFonts w:ascii="Consolas" w:hAnsi="Consolas"/>
          <w:color w:val="000000"/>
          <w:sz w:val="23"/>
          <w:szCs w:val="23"/>
        </w:rPr>
        <w:t>    </w:t>
      </w:r>
      <w:r>
        <w:rPr>
          <w:rStyle w:val="sqlkeywordcolor"/>
          <w:rFonts w:ascii="Consolas" w:hAnsi="Consolas"/>
          <w:color w:val="0000CD"/>
          <w:sz w:val="23"/>
          <w:szCs w:val="23"/>
        </w:rPr>
        <w:t>FOREIGN</w:t>
      </w:r>
      <w:r>
        <w:rPr>
          <w:rStyle w:val="sqlcolor"/>
          <w:rFonts w:ascii="Consolas" w:hAnsi="Consolas"/>
          <w:color w:val="000000"/>
          <w:sz w:val="23"/>
          <w:szCs w:val="23"/>
        </w:rPr>
        <w:t> </w:t>
      </w:r>
      <w:r>
        <w:rPr>
          <w:rStyle w:val="sqlkeywordcolor"/>
          <w:rFonts w:ascii="Consolas" w:hAnsi="Consolas"/>
          <w:color w:val="0000CD"/>
          <w:sz w:val="23"/>
          <w:szCs w:val="23"/>
        </w:rPr>
        <w:t>KEY</w:t>
      </w:r>
      <w:r>
        <w:rPr>
          <w:rStyle w:val="sqlcolor"/>
          <w:rFonts w:ascii="Consolas" w:hAnsi="Consolas"/>
          <w:color w:val="000000"/>
          <w:sz w:val="23"/>
          <w:szCs w:val="23"/>
        </w:rPr>
        <w:t> (PersonID) </w:t>
      </w:r>
      <w:r>
        <w:rPr>
          <w:rStyle w:val="sqlkeywordcolor"/>
          <w:rFonts w:ascii="Consolas" w:hAnsi="Consolas"/>
          <w:color w:val="0000CD"/>
          <w:sz w:val="23"/>
          <w:szCs w:val="23"/>
        </w:rPr>
        <w:t>REFERENCES</w:t>
      </w:r>
      <w:r>
        <w:rPr>
          <w:rStyle w:val="sqlcolor"/>
          <w:rFonts w:ascii="Consolas" w:hAnsi="Consolas"/>
          <w:color w:val="000000"/>
          <w:sz w:val="23"/>
          <w:szCs w:val="23"/>
        </w:rPr>
        <w:t> Persons(PersonID)</w:t>
      </w:r>
      <w:r>
        <w:rPr>
          <w:rFonts w:ascii="Consolas" w:hAnsi="Consolas"/>
          <w:color w:val="000000"/>
          <w:sz w:val="23"/>
          <w:szCs w:val="23"/>
        </w:rPr>
        <w:br/>
      </w:r>
      <w:r>
        <w:rPr>
          <w:rStyle w:val="sqlcolor"/>
          <w:rFonts w:ascii="Consolas" w:hAnsi="Consolas"/>
          <w:color w:val="000000"/>
          <w:sz w:val="23"/>
          <w:szCs w:val="23"/>
        </w:rPr>
        <w:t>);</w:t>
      </w:r>
    </w:p>
    <w:p w14:paraId="62033820" w14:textId="77777777" w:rsidR="00E727E8" w:rsidRDefault="00E727E8" w:rsidP="00E727E8">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SQL Server / Oracle / MS Access:</w:t>
      </w:r>
    </w:p>
    <w:p w14:paraId="308CFBE4" w14:textId="77777777" w:rsidR="00E727E8" w:rsidRDefault="00E727E8" w:rsidP="00E727E8">
      <w:pPr>
        <w:shd w:val="clear" w:color="auto" w:fill="FFFFFF"/>
        <w:rPr>
          <w:rFonts w:ascii="Consolas" w:hAnsi="Consolas"/>
          <w:color w:val="000000"/>
          <w:sz w:val="23"/>
          <w:szCs w:val="23"/>
        </w:rPr>
      </w:pPr>
      <w:r>
        <w:rPr>
          <w:rStyle w:val="sqlkeywordcolor"/>
          <w:rFonts w:ascii="Consolas" w:hAnsi="Consolas"/>
          <w:color w:val="0000CD"/>
          <w:sz w:val="23"/>
          <w:szCs w:val="23"/>
        </w:rPr>
        <w:t>CREATE</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Orders (</w:t>
      </w:r>
      <w:r>
        <w:rPr>
          <w:rFonts w:ascii="Consolas" w:hAnsi="Consolas"/>
          <w:color w:val="000000"/>
          <w:sz w:val="23"/>
          <w:szCs w:val="23"/>
        </w:rPr>
        <w:br/>
      </w:r>
      <w:r>
        <w:rPr>
          <w:rStyle w:val="sqlcolor"/>
          <w:rFonts w:ascii="Consolas" w:hAnsi="Consolas"/>
          <w:color w:val="000000"/>
          <w:sz w:val="23"/>
          <w:szCs w:val="23"/>
        </w:rPr>
        <w:t>    OrderID int </w:t>
      </w:r>
      <w:r>
        <w:rPr>
          <w:rStyle w:val="sqlkeywordcolor"/>
          <w:rFonts w:ascii="Consolas" w:hAnsi="Consolas"/>
          <w:color w:val="0000CD"/>
          <w:sz w:val="23"/>
          <w:szCs w:val="23"/>
        </w:rPr>
        <w:t>NOT</w:t>
      </w:r>
      <w:r>
        <w:rPr>
          <w:rStyle w:val="sqlcolor"/>
          <w:rFonts w:ascii="Consolas" w:hAnsi="Consolas"/>
          <w:color w:val="000000"/>
          <w:sz w:val="23"/>
          <w:szCs w:val="23"/>
        </w:rPr>
        <w:t> </w:t>
      </w:r>
      <w:r>
        <w:rPr>
          <w:rStyle w:val="sqlkeywordcolor"/>
          <w:rFonts w:ascii="Consolas" w:hAnsi="Consolas"/>
          <w:color w:val="0000CD"/>
          <w:sz w:val="23"/>
          <w:szCs w:val="23"/>
        </w:rPr>
        <w:t>NULL</w:t>
      </w:r>
      <w:r>
        <w:rPr>
          <w:rStyle w:val="sqlcolor"/>
          <w:rFonts w:ascii="Consolas" w:hAnsi="Consolas"/>
          <w:color w:val="000000"/>
          <w:sz w:val="23"/>
          <w:szCs w:val="23"/>
        </w:rPr>
        <w:t> </w:t>
      </w:r>
      <w:r>
        <w:rPr>
          <w:rStyle w:val="sqlkeywordcolor"/>
          <w:rFonts w:ascii="Consolas" w:hAnsi="Consolas"/>
          <w:color w:val="0000CD"/>
          <w:sz w:val="23"/>
          <w:szCs w:val="23"/>
        </w:rPr>
        <w:t>PRIMARY</w:t>
      </w:r>
      <w:r>
        <w:rPr>
          <w:rStyle w:val="sqlcolor"/>
          <w:rFonts w:ascii="Consolas" w:hAnsi="Consolas"/>
          <w:color w:val="000000"/>
          <w:sz w:val="23"/>
          <w:szCs w:val="23"/>
        </w:rPr>
        <w:t> </w:t>
      </w:r>
      <w:r>
        <w:rPr>
          <w:rStyle w:val="sqlkeywordcolor"/>
          <w:rFonts w:ascii="Consolas" w:hAnsi="Consolas"/>
          <w:color w:val="0000CD"/>
          <w:sz w:val="23"/>
          <w:szCs w:val="23"/>
        </w:rPr>
        <w:t>KEY</w:t>
      </w:r>
      <w:r>
        <w:rPr>
          <w:rStyle w:val="sqlcolor"/>
          <w:rFonts w:ascii="Consolas" w:hAnsi="Consolas"/>
          <w:color w:val="000000"/>
          <w:sz w:val="23"/>
          <w:szCs w:val="23"/>
        </w:rPr>
        <w:t>,</w:t>
      </w:r>
      <w:r>
        <w:rPr>
          <w:rFonts w:ascii="Consolas" w:hAnsi="Consolas"/>
          <w:color w:val="000000"/>
          <w:sz w:val="23"/>
          <w:szCs w:val="23"/>
        </w:rPr>
        <w:br/>
      </w:r>
      <w:r>
        <w:rPr>
          <w:rStyle w:val="sqlcolor"/>
          <w:rFonts w:ascii="Consolas" w:hAnsi="Consolas"/>
          <w:color w:val="000000"/>
          <w:sz w:val="23"/>
          <w:szCs w:val="23"/>
        </w:rPr>
        <w:t>    OrderNumber int </w:t>
      </w:r>
      <w:r>
        <w:rPr>
          <w:rStyle w:val="sqlkeywordcolor"/>
          <w:rFonts w:ascii="Consolas" w:hAnsi="Consolas"/>
          <w:color w:val="0000CD"/>
          <w:sz w:val="23"/>
          <w:szCs w:val="23"/>
        </w:rPr>
        <w:t>NOT</w:t>
      </w:r>
      <w:r>
        <w:rPr>
          <w:rStyle w:val="sqlcolor"/>
          <w:rFonts w:ascii="Consolas" w:hAnsi="Consolas"/>
          <w:color w:val="000000"/>
          <w:sz w:val="23"/>
          <w:szCs w:val="23"/>
        </w:rPr>
        <w:t> </w:t>
      </w:r>
      <w:r>
        <w:rPr>
          <w:rStyle w:val="sqlkeywordcolor"/>
          <w:rFonts w:ascii="Consolas" w:hAnsi="Consolas"/>
          <w:color w:val="0000CD"/>
          <w:sz w:val="23"/>
          <w:szCs w:val="23"/>
        </w:rPr>
        <w:t>NULL</w:t>
      </w:r>
      <w:r>
        <w:rPr>
          <w:rStyle w:val="sqlcolor"/>
          <w:rFonts w:ascii="Consolas" w:hAnsi="Consolas"/>
          <w:color w:val="000000"/>
          <w:sz w:val="23"/>
          <w:szCs w:val="23"/>
        </w:rPr>
        <w:t>,</w:t>
      </w:r>
      <w:r>
        <w:rPr>
          <w:rFonts w:ascii="Consolas" w:hAnsi="Consolas"/>
          <w:color w:val="000000"/>
          <w:sz w:val="23"/>
          <w:szCs w:val="23"/>
        </w:rPr>
        <w:br/>
      </w:r>
      <w:r>
        <w:rPr>
          <w:rStyle w:val="sqlcolor"/>
          <w:rFonts w:ascii="Consolas" w:hAnsi="Consolas"/>
          <w:color w:val="000000"/>
          <w:sz w:val="23"/>
          <w:szCs w:val="23"/>
        </w:rPr>
        <w:t>    PersonID int </w:t>
      </w:r>
      <w:r>
        <w:rPr>
          <w:rStyle w:val="sqlkeywordcolor"/>
          <w:rFonts w:ascii="Consolas" w:hAnsi="Consolas"/>
          <w:color w:val="0000CD"/>
          <w:sz w:val="23"/>
          <w:szCs w:val="23"/>
        </w:rPr>
        <w:t>FOREIGN</w:t>
      </w:r>
      <w:r>
        <w:rPr>
          <w:rStyle w:val="sqlcolor"/>
          <w:rFonts w:ascii="Consolas" w:hAnsi="Consolas"/>
          <w:color w:val="000000"/>
          <w:sz w:val="23"/>
          <w:szCs w:val="23"/>
        </w:rPr>
        <w:t> </w:t>
      </w:r>
      <w:r>
        <w:rPr>
          <w:rStyle w:val="sqlkeywordcolor"/>
          <w:rFonts w:ascii="Consolas" w:hAnsi="Consolas"/>
          <w:color w:val="0000CD"/>
          <w:sz w:val="23"/>
          <w:szCs w:val="23"/>
        </w:rPr>
        <w:t>KEY</w:t>
      </w:r>
      <w:r>
        <w:rPr>
          <w:rStyle w:val="sqlcolor"/>
          <w:rFonts w:ascii="Consolas" w:hAnsi="Consolas"/>
          <w:color w:val="000000"/>
          <w:sz w:val="23"/>
          <w:szCs w:val="23"/>
        </w:rPr>
        <w:t> </w:t>
      </w:r>
      <w:r>
        <w:rPr>
          <w:rStyle w:val="sqlkeywordcolor"/>
          <w:rFonts w:ascii="Consolas" w:hAnsi="Consolas"/>
          <w:color w:val="0000CD"/>
          <w:sz w:val="23"/>
          <w:szCs w:val="23"/>
        </w:rPr>
        <w:t>REFERENCES</w:t>
      </w:r>
      <w:r>
        <w:rPr>
          <w:rStyle w:val="sqlcolor"/>
          <w:rFonts w:ascii="Consolas" w:hAnsi="Consolas"/>
          <w:color w:val="000000"/>
          <w:sz w:val="23"/>
          <w:szCs w:val="23"/>
        </w:rPr>
        <w:t> Persons(PersonID)</w:t>
      </w:r>
      <w:r>
        <w:rPr>
          <w:rFonts w:ascii="Consolas" w:hAnsi="Consolas"/>
          <w:color w:val="000000"/>
          <w:sz w:val="23"/>
          <w:szCs w:val="23"/>
        </w:rPr>
        <w:br/>
      </w:r>
      <w:r>
        <w:rPr>
          <w:rStyle w:val="sqlcolor"/>
          <w:rFonts w:ascii="Consolas" w:hAnsi="Consolas"/>
          <w:color w:val="000000"/>
          <w:sz w:val="23"/>
          <w:szCs w:val="23"/>
        </w:rPr>
        <w:t>);</w:t>
      </w:r>
    </w:p>
    <w:p w14:paraId="2BA8329F" w14:textId="77777777" w:rsidR="00E727E8" w:rsidRDefault="00E727E8" w:rsidP="00E727E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allow naming of a FOREIGN KEY constraint, and for defining a FOREIGN KEY constraint on multiple columns, use the following SQL syntax:</w:t>
      </w:r>
    </w:p>
    <w:p w14:paraId="6EAABA9A" w14:textId="77777777" w:rsidR="00E727E8" w:rsidRDefault="00E727E8" w:rsidP="00E727E8">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MySQL / SQL Server / Oracle / MS Access:</w:t>
      </w:r>
    </w:p>
    <w:p w14:paraId="26C592AB" w14:textId="77777777" w:rsidR="00E727E8" w:rsidRDefault="00E727E8" w:rsidP="00E727E8">
      <w:pPr>
        <w:shd w:val="clear" w:color="auto" w:fill="FFFFFF"/>
        <w:rPr>
          <w:rFonts w:ascii="Consolas" w:hAnsi="Consolas"/>
          <w:color w:val="000000"/>
          <w:sz w:val="23"/>
          <w:szCs w:val="23"/>
        </w:rPr>
      </w:pPr>
      <w:r>
        <w:rPr>
          <w:rStyle w:val="sqlkeywordcolor"/>
          <w:rFonts w:ascii="Consolas" w:hAnsi="Consolas"/>
          <w:color w:val="0000CD"/>
          <w:sz w:val="23"/>
          <w:szCs w:val="23"/>
        </w:rPr>
        <w:t>CREATE</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Orders (</w:t>
      </w:r>
      <w:r>
        <w:rPr>
          <w:rFonts w:ascii="Consolas" w:hAnsi="Consolas"/>
          <w:color w:val="000000"/>
          <w:sz w:val="23"/>
          <w:szCs w:val="23"/>
        </w:rPr>
        <w:br/>
      </w:r>
      <w:r>
        <w:rPr>
          <w:rStyle w:val="sqlcolor"/>
          <w:rFonts w:ascii="Consolas" w:hAnsi="Consolas"/>
          <w:color w:val="000000"/>
          <w:sz w:val="23"/>
          <w:szCs w:val="23"/>
        </w:rPr>
        <w:t>    OrderID int </w:t>
      </w:r>
      <w:r>
        <w:rPr>
          <w:rStyle w:val="sqlkeywordcolor"/>
          <w:rFonts w:ascii="Consolas" w:hAnsi="Consolas"/>
          <w:color w:val="0000CD"/>
          <w:sz w:val="23"/>
          <w:szCs w:val="23"/>
        </w:rPr>
        <w:t>NOT</w:t>
      </w:r>
      <w:r>
        <w:rPr>
          <w:rStyle w:val="sqlcolor"/>
          <w:rFonts w:ascii="Consolas" w:hAnsi="Consolas"/>
          <w:color w:val="000000"/>
          <w:sz w:val="23"/>
          <w:szCs w:val="23"/>
        </w:rPr>
        <w:t> </w:t>
      </w:r>
      <w:r>
        <w:rPr>
          <w:rStyle w:val="sqlkeywordcolor"/>
          <w:rFonts w:ascii="Consolas" w:hAnsi="Consolas"/>
          <w:color w:val="0000CD"/>
          <w:sz w:val="23"/>
          <w:szCs w:val="23"/>
        </w:rPr>
        <w:t>NULL</w:t>
      </w:r>
      <w:r>
        <w:rPr>
          <w:rStyle w:val="sqlcolor"/>
          <w:rFonts w:ascii="Consolas" w:hAnsi="Consolas"/>
          <w:color w:val="000000"/>
          <w:sz w:val="23"/>
          <w:szCs w:val="23"/>
        </w:rPr>
        <w:t>,</w:t>
      </w:r>
      <w:r>
        <w:rPr>
          <w:rFonts w:ascii="Consolas" w:hAnsi="Consolas"/>
          <w:color w:val="000000"/>
          <w:sz w:val="23"/>
          <w:szCs w:val="23"/>
        </w:rPr>
        <w:br/>
      </w:r>
      <w:r>
        <w:rPr>
          <w:rStyle w:val="sqlcolor"/>
          <w:rFonts w:ascii="Consolas" w:hAnsi="Consolas"/>
          <w:color w:val="000000"/>
          <w:sz w:val="23"/>
          <w:szCs w:val="23"/>
        </w:rPr>
        <w:t>    OrderNumber int </w:t>
      </w:r>
      <w:r>
        <w:rPr>
          <w:rStyle w:val="sqlkeywordcolor"/>
          <w:rFonts w:ascii="Consolas" w:hAnsi="Consolas"/>
          <w:color w:val="0000CD"/>
          <w:sz w:val="23"/>
          <w:szCs w:val="23"/>
        </w:rPr>
        <w:t>NOT</w:t>
      </w:r>
      <w:r>
        <w:rPr>
          <w:rStyle w:val="sqlcolor"/>
          <w:rFonts w:ascii="Consolas" w:hAnsi="Consolas"/>
          <w:color w:val="000000"/>
          <w:sz w:val="23"/>
          <w:szCs w:val="23"/>
        </w:rPr>
        <w:t> </w:t>
      </w:r>
      <w:r>
        <w:rPr>
          <w:rStyle w:val="sqlkeywordcolor"/>
          <w:rFonts w:ascii="Consolas" w:hAnsi="Consolas"/>
          <w:color w:val="0000CD"/>
          <w:sz w:val="23"/>
          <w:szCs w:val="23"/>
        </w:rPr>
        <w:t>NULL</w:t>
      </w:r>
      <w:r>
        <w:rPr>
          <w:rStyle w:val="sqlcolor"/>
          <w:rFonts w:ascii="Consolas" w:hAnsi="Consolas"/>
          <w:color w:val="000000"/>
          <w:sz w:val="23"/>
          <w:szCs w:val="23"/>
        </w:rPr>
        <w:t>,</w:t>
      </w:r>
      <w:r>
        <w:rPr>
          <w:rFonts w:ascii="Consolas" w:hAnsi="Consolas"/>
          <w:color w:val="000000"/>
          <w:sz w:val="23"/>
          <w:szCs w:val="23"/>
        </w:rPr>
        <w:br/>
      </w:r>
      <w:r>
        <w:rPr>
          <w:rStyle w:val="sqlcolor"/>
          <w:rFonts w:ascii="Consolas" w:hAnsi="Consolas"/>
          <w:color w:val="000000"/>
          <w:sz w:val="23"/>
          <w:szCs w:val="23"/>
        </w:rPr>
        <w:t>    PersonID int,</w:t>
      </w:r>
      <w:r>
        <w:rPr>
          <w:rFonts w:ascii="Consolas" w:hAnsi="Consolas"/>
          <w:color w:val="000000"/>
          <w:sz w:val="23"/>
          <w:szCs w:val="23"/>
        </w:rPr>
        <w:br/>
      </w:r>
      <w:r>
        <w:rPr>
          <w:rStyle w:val="sqlcolor"/>
          <w:rFonts w:ascii="Consolas" w:hAnsi="Consolas"/>
          <w:color w:val="000000"/>
          <w:sz w:val="23"/>
          <w:szCs w:val="23"/>
        </w:rPr>
        <w:t>    </w:t>
      </w:r>
      <w:r>
        <w:rPr>
          <w:rStyle w:val="sqlkeywordcolor"/>
          <w:rFonts w:ascii="Consolas" w:hAnsi="Consolas"/>
          <w:color w:val="0000CD"/>
          <w:sz w:val="23"/>
          <w:szCs w:val="23"/>
        </w:rPr>
        <w:t>PRIMARY</w:t>
      </w:r>
      <w:r>
        <w:rPr>
          <w:rStyle w:val="sqlcolor"/>
          <w:rFonts w:ascii="Consolas" w:hAnsi="Consolas"/>
          <w:color w:val="000000"/>
          <w:sz w:val="23"/>
          <w:szCs w:val="23"/>
        </w:rPr>
        <w:t> </w:t>
      </w:r>
      <w:r>
        <w:rPr>
          <w:rStyle w:val="sqlkeywordcolor"/>
          <w:rFonts w:ascii="Consolas" w:hAnsi="Consolas"/>
          <w:color w:val="0000CD"/>
          <w:sz w:val="23"/>
          <w:szCs w:val="23"/>
        </w:rPr>
        <w:t>KEY</w:t>
      </w:r>
      <w:r>
        <w:rPr>
          <w:rStyle w:val="sqlcolor"/>
          <w:rFonts w:ascii="Consolas" w:hAnsi="Consolas"/>
          <w:color w:val="000000"/>
          <w:sz w:val="23"/>
          <w:szCs w:val="23"/>
        </w:rPr>
        <w:t> (OrderID),</w:t>
      </w:r>
      <w:r>
        <w:rPr>
          <w:rFonts w:ascii="Consolas" w:hAnsi="Consolas"/>
          <w:color w:val="000000"/>
          <w:sz w:val="23"/>
          <w:szCs w:val="23"/>
        </w:rPr>
        <w:br/>
      </w:r>
      <w:r>
        <w:rPr>
          <w:rStyle w:val="sqlcolor"/>
          <w:rFonts w:ascii="Consolas" w:hAnsi="Consolas"/>
          <w:color w:val="000000"/>
          <w:sz w:val="23"/>
          <w:szCs w:val="23"/>
        </w:rPr>
        <w:t>    </w:t>
      </w:r>
      <w:r>
        <w:rPr>
          <w:rStyle w:val="sqlkeywordcolor"/>
          <w:rFonts w:ascii="Consolas" w:hAnsi="Consolas"/>
          <w:color w:val="0000CD"/>
          <w:sz w:val="23"/>
          <w:szCs w:val="23"/>
        </w:rPr>
        <w:t>CONSTRAINT</w:t>
      </w:r>
      <w:r>
        <w:rPr>
          <w:rStyle w:val="sqlcolor"/>
          <w:rFonts w:ascii="Consolas" w:hAnsi="Consolas"/>
          <w:color w:val="000000"/>
          <w:sz w:val="23"/>
          <w:szCs w:val="23"/>
        </w:rPr>
        <w:t> FK_PersonOrder </w:t>
      </w:r>
      <w:r>
        <w:rPr>
          <w:rStyle w:val="sqlkeywordcolor"/>
          <w:rFonts w:ascii="Consolas" w:hAnsi="Consolas"/>
          <w:color w:val="0000CD"/>
          <w:sz w:val="23"/>
          <w:szCs w:val="23"/>
        </w:rPr>
        <w:t>FOREIGN</w:t>
      </w:r>
      <w:r>
        <w:rPr>
          <w:rStyle w:val="sqlcolor"/>
          <w:rFonts w:ascii="Consolas" w:hAnsi="Consolas"/>
          <w:color w:val="000000"/>
          <w:sz w:val="23"/>
          <w:szCs w:val="23"/>
        </w:rPr>
        <w:t> </w:t>
      </w:r>
      <w:r>
        <w:rPr>
          <w:rStyle w:val="sqlkeywordcolor"/>
          <w:rFonts w:ascii="Consolas" w:hAnsi="Consolas"/>
          <w:color w:val="0000CD"/>
          <w:sz w:val="23"/>
          <w:szCs w:val="23"/>
        </w:rPr>
        <w:t>KEY</w:t>
      </w:r>
      <w:r>
        <w:rPr>
          <w:rStyle w:val="sqlcolor"/>
          <w:rFonts w:ascii="Consolas" w:hAnsi="Consolas"/>
          <w:color w:val="000000"/>
          <w:sz w:val="23"/>
          <w:szCs w:val="23"/>
        </w:rPr>
        <w:t> (PersonID)</w:t>
      </w:r>
      <w:r>
        <w:rPr>
          <w:rFonts w:ascii="Consolas" w:hAnsi="Consolas"/>
          <w:color w:val="000000"/>
          <w:sz w:val="23"/>
          <w:szCs w:val="23"/>
        </w:rPr>
        <w:br/>
      </w:r>
      <w:r>
        <w:rPr>
          <w:rStyle w:val="sqlcolor"/>
          <w:rFonts w:ascii="Consolas" w:hAnsi="Consolas"/>
          <w:color w:val="000000"/>
          <w:sz w:val="23"/>
          <w:szCs w:val="23"/>
        </w:rPr>
        <w:t>    </w:t>
      </w:r>
      <w:r>
        <w:rPr>
          <w:rStyle w:val="sqlkeywordcolor"/>
          <w:rFonts w:ascii="Consolas" w:hAnsi="Consolas"/>
          <w:color w:val="0000CD"/>
          <w:sz w:val="23"/>
          <w:szCs w:val="23"/>
        </w:rPr>
        <w:t>REFERENCES</w:t>
      </w:r>
      <w:r>
        <w:rPr>
          <w:rStyle w:val="sqlcolor"/>
          <w:rFonts w:ascii="Consolas" w:hAnsi="Consolas"/>
          <w:color w:val="000000"/>
          <w:sz w:val="23"/>
          <w:szCs w:val="23"/>
        </w:rPr>
        <w:t> Persons(PersonID)</w:t>
      </w:r>
      <w:r>
        <w:rPr>
          <w:rFonts w:ascii="Consolas" w:hAnsi="Consolas"/>
          <w:color w:val="000000"/>
          <w:sz w:val="23"/>
          <w:szCs w:val="23"/>
        </w:rPr>
        <w:br/>
      </w:r>
      <w:r>
        <w:rPr>
          <w:rStyle w:val="sqlcolor"/>
          <w:rFonts w:ascii="Consolas" w:hAnsi="Consolas"/>
          <w:color w:val="000000"/>
          <w:sz w:val="23"/>
          <w:szCs w:val="23"/>
        </w:rPr>
        <w:t>);</w:t>
      </w:r>
    </w:p>
    <w:p w14:paraId="0498732E" w14:textId="77777777" w:rsidR="00E727E8" w:rsidRDefault="00000000" w:rsidP="00E727E8">
      <w:pPr>
        <w:spacing w:before="300" w:after="300"/>
        <w:rPr>
          <w:rFonts w:ascii="Times New Roman" w:hAnsi="Times New Roman"/>
          <w:sz w:val="24"/>
          <w:szCs w:val="24"/>
        </w:rPr>
      </w:pPr>
      <w:r>
        <w:lastRenderedPageBreak/>
        <w:pict w14:anchorId="468EA96F">
          <v:rect id="_x0000_i1084" style="width:0;height:0" o:hralign="center" o:hrstd="t" o:hrnoshade="t" o:hr="t" fillcolor="black" stroked="f"/>
        </w:pict>
      </w:r>
    </w:p>
    <w:p w14:paraId="67876302" w14:textId="77777777" w:rsidR="00E727E8" w:rsidRDefault="00E727E8" w:rsidP="00E727E8">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FOREIGN KEY on ALTER TABLE</w:t>
      </w:r>
    </w:p>
    <w:p w14:paraId="4FEE1F83" w14:textId="77777777" w:rsidR="00E727E8" w:rsidRDefault="00E727E8" w:rsidP="00E727E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create a FOREIGN KEY constraint on the "PersonID" column when the "Orders" table is already created, use the following SQL:</w:t>
      </w:r>
    </w:p>
    <w:p w14:paraId="7D3BD1FB" w14:textId="77777777" w:rsidR="00E727E8" w:rsidRDefault="00E727E8" w:rsidP="00E727E8">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MySQL / SQL Server / Oracle / MS Access:</w:t>
      </w:r>
    </w:p>
    <w:p w14:paraId="7AF391E0" w14:textId="77777777" w:rsidR="00E727E8" w:rsidRDefault="00E727E8" w:rsidP="00E727E8">
      <w:pPr>
        <w:shd w:val="clear" w:color="auto" w:fill="FFFFFF"/>
        <w:rPr>
          <w:rFonts w:ascii="Consolas" w:hAnsi="Consolas"/>
          <w:color w:val="000000"/>
          <w:sz w:val="23"/>
          <w:szCs w:val="23"/>
        </w:rPr>
      </w:pPr>
      <w:r>
        <w:rPr>
          <w:rStyle w:val="sqlkeywordcolor"/>
          <w:rFonts w:ascii="Consolas" w:hAnsi="Consolas"/>
          <w:color w:val="0000CD"/>
          <w:sz w:val="23"/>
          <w:szCs w:val="23"/>
        </w:rPr>
        <w:t>ALTER</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Orders</w:t>
      </w:r>
      <w:r>
        <w:rPr>
          <w:rFonts w:ascii="Consolas" w:hAnsi="Consolas"/>
          <w:color w:val="000000"/>
          <w:sz w:val="23"/>
          <w:szCs w:val="23"/>
        </w:rPr>
        <w:br/>
      </w:r>
      <w:r>
        <w:rPr>
          <w:rStyle w:val="sqlkeywordcolor"/>
          <w:rFonts w:ascii="Consolas" w:hAnsi="Consolas"/>
          <w:color w:val="0000CD"/>
          <w:sz w:val="23"/>
          <w:szCs w:val="23"/>
        </w:rPr>
        <w:t>ADD</w:t>
      </w:r>
      <w:r>
        <w:rPr>
          <w:rStyle w:val="sqlcolor"/>
          <w:rFonts w:ascii="Consolas" w:hAnsi="Consolas"/>
          <w:color w:val="000000"/>
          <w:sz w:val="23"/>
          <w:szCs w:val="23"/>
        </w:rPr>
        <w:t> </w:t>
      </w:r>
      <w:r>
        <w:rPr>
          <w:rStyle w:val="sqlkeywordcolor"/>
          <w:rFonts w:ascii="Consolas" w:hAnsi="Consolas"/>
          <w:color w:val="0000CD"/>
          <w:sz w:val="23"/>
          <w:szCs w:val="23"/>
        </w:rPr>
        <w:t>FOREIGN</w:t>
      </w:r>
      <w:r>
        <w:rPr>
          <w:rStyle w:val="sqlcolor"/>
          <w:rFonts w:ascii="Consolas" w:hAnsi="Consolas"/>
          <w:color w:val="000000"/>
          <w:sz w:val="23"/>
          <w:szCs w:val="23"/>
        </w:rPr>
        <w:t> </w:t>
      </w:r>
      <w:r>
        <w:rPr>
          <w:rStyle w:val="sqlkeywordcolor"/>
          <w:rFonts w:ascii="Consolas" w:hAnsi="Consolas"/>
          <w:color w:val="0000CD"/>
          <w:sz w:val="23"/>
          <w:szCs w:val="23"/>
        </w:rPr>
        <w:t>KEY</w:t>
      </w:r>
      <w:r>
        <w:rPr>
          <w:rStyle w:val="sqlcolor"/>
          <w:rFonts w:ascii="Consolas" w:hAnsi="Consolas"/>
          <w:color w:val="000000"/>
          <w:sz w:val="23"/>
          <w:szCs w:val="23"/>
        </w:rPr>
        <w:t> (PersonID) </w:t>
      </w:r>
      <w:r>
        <w:rPr>
          <w:rStyle w:val="sqlkeywordcolor"/>
          <w:rFonts w:ascii="Consolas" w:hAnsi="Consolas"/>
          <w:color w:val="0000CD"/>
          <w:sz w:val="23"/>
          <w:szCs w:val="23"/>
        </w:rPr>
        <w:t>REFERENCES</w:t>
      </w:r>
      <w:r>
        <w:rPr>
          <w:rStyle w:val="sqlcolor"/>
          <w:rFonts w:ascii="Consolas" w:hAnsi="Consolas"/>
          <w:color w:val="000000"/>
          <w:sz w:val="23"/>
          <w:szCs w:val="23"/>
        </w:rPr>
        <w:t> Persons(PersonID);</w:t>
      </w:r>
    </w:p>
    <w:p w14:paraId="6D303CC7" w14:textId="77777777" w:rsidR="00E727E8" w:rsidRDefault="00E727E8" w:rsidP="00E727E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allow naming of a FOREIGN KEY constraint, and for defining a FOREIGN KEY constraint on multiple columns, use the following SQL syntax:</w:t>
      </w:r>
    </w:p>
    <w:p w14:paraId="6E98889D" w14:textId="77777777" w:rsidR="00E727E8" w:rsidRDefault="00E727E8" w:rsidP="00E727E8">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MySQL / SQL Server / Oracle / MS Access:</w:t>
      </w:r>
    </w:p>
    <w:p w14:paraId="6CBDE5A5" w14:textId="77777777" w:rsidR="00E727E8" w:rsidRDefault="00E727E8" w:rsidP="00E727E8">
      <w:pPr>
        <w:shd w:val="clear" w:color="auto" w:fill="FFFFFF"/>
        <w:rPr>
          <w:rFonts w:ascii="Consolas" w:hAnsi="Consolas"/>
          <w:color w:val="000000"/>
          <w:sz w:val="23"/>
          <w:szCs w:val="23"/>
        </w:rPr>
      </w:pPr>
      <w:r>
        <w:rPr>
          <w:rStyle w:val="sqlkeywordcolor"/>
          <w:rFonts w:ascii="Consolas" w:hAnsi="Consolas"/>
          <w:color w:val="0000CD"/>
          <w:sz w:val="23"/>
          <w:szCs w:val="23"/>
        </w:rPr>
        <w:t>ALTER</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Orders</w:t>
      </w:r>
      <w:r>
        <w:rPr>
          <w:rFonts w:ascii="Consolas" w:hAnsi="Consolas"/>
          <w:color w:val="000000"/>
          <w:sz w:val="23"/>
          <w:szCs w:val="23"/>
        </w:rPr>
        <w:br/>
      </w:r>
      <w:r>
        <w:rPr>
          <w:rStyle w:val="sqlkeywordcolor"/>
          <w:rFonts w:ascii="Consolas" w:hAnsi="Consolas"/>
          <w:color w:val="0000CD"/>
          <w:sz w:val="23"/>
          <w:szCs w:val="23"/>
        </w:rPr>
        <w:t>ADD</w:t>
      </w:r>
      <w:r>
        <w:rPr>
          <w:rStyle w:val="sqlcolor"/>
          <w:rFonts w:ascii="Consolas" w:hAnsi="Consolas"/>
          <w:color w:val="000000"/>
          <w:sz w:val="23"/>
          <w:szCs w:val="23"/>
        </w:rPr>
        <w:t> </w:t>
      </w:r>
      <w:r>
        <w:rPr>
          <w:rStyle w:val="sqlkeywordcolor"/>
          <w:rFonts w:ascii="Consolas" w:hAnsi="Consolas"/>
          <w:color w:val="0000CD"/>
          <w:sz w:val="23"/>
          <w:szCs w:val="23"/>
        </w:rPr>
        <w:t>CONSTRAINT</w:t>
      </w:r>
      <w:r>
        <w:rPr>
          <w:rStyle w:val="sqlcolor"/>
          <w:rFonts w:ascii="Consolas" w:hAnsi="Consolas"/>
          <w:color w:val="000000"/>
          <w:sz w:val="23"/>
          <w:szCs w:val="23"/>
        </w:rPr>
        <w:t> FK_PersonOrder</w:t>
      </w:r>
      <w:r>
        <w:rPr>
          <w:rFonts w:ascii="Consolas" w:hAnsi="Consolas"/>
          <w:color w:val="000000"/>
          <w:sz w:val="23"/>
          <w:szCs w:val="23"/>
        </w:rPr>
        <w:br/>
      </w:r>
      <w:r>
        <w:rPr>
          <w:rStyle w:val="sqlkeywordcolor"/>
          <w:rFonts w:ascii="Consolas" w:hAnsi="Consolas"/>
          <w:color w:val="0000CD"/>
          <w:sz w:val="23"/>
          <w:szCs w:val="23"/>
        </w:rPr>
        <w:t>FOREIGN</w:t>
      </w:r>
      <w:r>
        <w:rPr>
          <w:rStyle w:val="sqlcolor"/>
          <w:rFonts w:ascii="Consolas" w:hAnsi="Consolas"/>
          <w:color w:val="000000"/>
          <w:sz w:val="23"/>
          <w:szCs w:val="23"/>
        </w:rPr>
        <w:t> </w:t>
      </w:r>
      <w:r>
        <w:rPr>
          <w:rStyle w:val="sqlkeywordcolor"/>
          <w:rFonts w:ascii="Consolas" w:hAnsi="Consolas"/>
          <w:color w:val="0000CD"/>
          <w:sz w:val="23"/>
          <w:szCs w:val="23"/>
        </w:rPr>
        <w:t>KEY</w:t>
      </w:r>
      <w:r>
        <w:rPr>
          <w:rStyle w:val="sqlcolor"/>
          <w:rFonts w:ascii="Consolas" w:hAnsi="Consolas"/>
          <w:color w:val="000000"/>
          <w:sz w:val="23"/>
          <w:szCs w:val="23"/>
        </w:rPr>
        <w:t> (PersonID) </w:t>
      </w:r>
      <w:r>
        <w:rPr>
          <w:rStyle w:val="sqlkeywordcolor"/>
          <w:rFonts w:ascii="Consolas" w:hAnsi="Consolas"/>
          <w:color w:val="0000CD"/>
          <w:sz w:val="23"/>
          <w:szCs w:val="23"/>
        </w:rPr>
        <w:t>REFERENCES</w:t>
      </w:r>
      <w:r>
        <w:rPr>
          <w:rStyle w:val="sqlcolor"/>
          <w:rFonts w:ascii="Consolas" w:hAnsi="Consolas"/>
          <w:color w:val="000000"/>
          <w:sz w:val="23"/>
          <w:szCs w:val="23"/>
        </w:rPr>
        <w:t> Persons(PersonID);</w:t>
      </w:r>
    </w:p>
    <w:p w14:paraId="4C1FD976" w14:textId="77777777" w:rsidR="00E727E8" w:rsidRDefault="00000000" w:rsidP="00E727E8">
      <w:pPr>
        <w:spacing w:before="300" w:after="300"/>
        <w:rPr>
          <w:rFonts w:ascii="Times New Roman" w:hAnsi="Times New Roman"/>
          <w:sz w:val="24"/>
          <w:szCs w:val="24"/>
        </w:rPr>
      </w:pPr>
      <w:r>
        <w:pict w14:anchorId="6A06D2ED">
          <v:rect id="_x0000_i1085" style="width:0;height:0" o:hralign="center" o:hrstd="t" o:hrnoshade="t" o:hr="t" fillcolor="black" stroked="f"/>
        </w:pict>
      </w:r>
    </w:p>
    <w:p w14:paraId="7CE65AB5" w14:textId="77777777" w:rsidR="00E727E8" w:rsidRDefault="00E727E8" w:rsidP="00E727E8">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DROP a FOREIGN KEY Constraint</w:t>
      </w:r>
    </w:p>
    <w:p w14:paraId="2C32BF9A" w14:textId="77777777" w:rsidR="00E727E8" w:rsidRDefault="00E727E8" w:rsidP="00E727E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drop a FOREIGN KEY constraint, use the following SQL:</w:t>
      </w:r>
    </w:p>
    <w:p w14:paraId="31ED3583" w14:textId="77777777" w:rsidR="00E727E8" w:rsidRDefault="00E727E8" w:rsidP="00E727E8">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MySQL:</w:t>
      </w:r>
    </w:p>
    <w:p w14:paraId="742AAFC3" w14:textId="740AA1B2" w:rsidR="00E727E8" w:rsidRDefault="00E727E8" w:rsidP="00E727E8">
      <w:pPr>
        <w:shd w:val="clear" w:color="auto" w:fill="FFFFFF"/>
        <w:rPr>
          <w:rStyle w:val="sqlcolor"/>
          <w:rFonts w:ascii="Consolas" w:hAnsi="Consolas"/>
          <w:color w:val="000000"/>
          <w:sz w:val="23"/>
          <w:szCs w:val="23"/>
        </w:rPr>
      </w:pPr>
      <w:r>
        <w:rPr>
          <w:rStyle w:val="sqlkeywordcolor"/>
          <w:rFonts w:ascii="Consolas" w:hAnsi="Consolas"/>
          <w:color w:val="0000CD"/>
          <w:sz w:val="23"/>
          <w:szCs w:val="23"/>
        </w:rPr>
        <w:t>ALTER</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Orders</w:t>
      </w:r>
      <w:r>
        <w:rPr>
          <w:rFonts w:ascii="Consolas" w:hAnsi="Consolas"/>
          <w:color w:val="000000"/>
          <w:sz w:val="23"/>
          <w:szCs w:val="23"/>
        </w:rPr>
        <w:br/>
      </w:r>
      <w:r>
        <w:rPr>
          <w:rStyle w:val="sqlkeywordcolor"/>
          <w:rFonts w:ascii="Consolas" w:hAnsi="Consolas"/>
          <w:color w:val="0000CD"/>
          <w:sz w:val="23"/>
          <w:szCs w:val="23"/>
        </w:rPr>
        <w:t>DROP</w:t>
      </w:r>
      <w:r>
        <w:rPr>
          <w:rStyle w:val="sqlcolor"/>
          <w:rFonts w:ascii="Consolas" w:hAnsi="Consolas"/>
          <w:color w:val="000000"/>
          <w:sz w:val="23"/>
          <w:szCs w:val="23"/>
        </w:rPr>
        <w:t> </w:t>
      </w:r>
      <w:r>
        <w:rPr>
          <w:rStyle w:val="sqlkeywordcolor"/>
          <w:rFonts w:ascii="Consolas" w:hAnsi="Consolas"/>
          <w:color w:val="0000CD"/>
          <w:sz w:val="23"/>
          <w:szCs w:val="23"/>
        </w:rPr>
        <w:t>FOREIGN</w:t>
      </w:r>
      <w:r>
        <w:rPr>
          <w:rStyle w:val="sqlcolor"/>
          <w:rFonts w:ascii="Consolas" w:hAnsi="Consolas"/>
          <w:color w:val="000000"/>
          <w:sz w:val="23"/>
          <w:szCs w:val="23"/>
        </w:rPr>
        <w:t> </w:t>
      </w:r>
      <w:r>
        <w:rPr>
          <w:rStyle w:val="sqlkeywordcolor"/>
          <w:rFonts w:ascii="Consolas" w:hAnsi="Consolas"/>
          <w:color w:val="0000CD"/>
          <w:sz w:val="23"/>
          <w:szCs w:val="23"/>
        </w:rPr>
        <w:t>KEY</w:t>
      </w:r>
      <w:r>
        <w:rPr>
          <w:rStyle w:val="sqlcolor"/>
          <w:rFonts w:ascii="Consolas" w:hAnsi="Consolas"/>
          <w:color w:val="000000"/>
          <w:sz w:val="23"/>
          <w:szCs w:val="23"/>
        </w:rPr>
        <w:t> FK_PersonOrder;</w:t>
      </w:r>
    </w:p>
    <w:p w14:paraId="56EA170F" w14:textId="6D837BC7" w:rsidR="001221B1" w:rsidRDefault="001221B1" w:rsidP="00E727E8">
      <w:pPr>
        <w:shd w:val="clear" w:color="auto" w:fill="FFFFFF"/>
        <w:rPr>
          <w:rStyle w:val="sqlcolor"/>
          <w:rFonts w:ascii="Consolas" w:hAnsi="Consolas"/>
          <w:color w:val="000000"/>
          <w:sz w:val="23"/>
          <w:szCs w:val="23"/>
        </w:rPr>
      </w:pPr>
    </w:p>
    <w:p w14:paraId="220FBFB2" w14:textId="77777777" w:rsidR="001221B1" w:rsidRPr="002F5A8C" w:rsidRDefault="001221B1" w:rsidP="001221B1">
      <w:pPr>
        <w:pStyle w:val="Heading1"/>
        <w:shd w:val="clear" w:color="auto" w:fill="FFFFFF"/>
        <w:spacing w:before="0"/>
        <w:textAlignment w:val="baseline"/>
        <w:rPr>
          <w:rFonts w:asciiTheme="minorHAnsi" w:hAnsiTheme="minorHAnsi" w:cstheme="minorHAnsi"/>
          <w:color w:val="273239"/>
          <w:sz w:val="40"/>
        </w:rPr>
      </w:pPr>
      <w:r w:rsidRPr="002F5A8C">
        <w:rPr>
          <w:rFonts w:asciiTheme="minorHAnsi" w:hAnsiTheme="minorHAnsi" w:cstheme="minorHAnsi"/>
          <w:color w:val="273239"/>
          <w:sz w:val="40"/>
        </w:rPr>
        <w:t>MySQL – ON DELETE CASCADE Constraint</w:t>
      </w:r>
    </w:p>
    <w:p w14:paraId="0092054A" w14:textId="77777777" w:rsidR="001221B1" w:rsidRPr="001221B1" w:rsidRDefault="001221B1" w:rsidP="001221B1">
      <w:pPr>
        <w:pStyle w:val="NormalWeb"/>
        <w:shd w:val="clear" w:color="auto" w:fill="FFFFFF"/>
        <w:spacing w:before="0" w:beforeAutospacing="0" w:after="0" w:afterAutospacing="0"/>
        <w:jc w:val="both"/>
        <w:textAlignment w:val="baseline"/>
        <w:rPr>
          <w:rFonts w:asciiTheme="minorHAnsi" w:hAnsiTheme="minorHAnsi" w:cstheme="minorHAnsi"/>
          <w:color w:val="273239"/>
          <w:sz w:val="26"/>
          <w:szCs w:val="26"/>
        </w:rPr>
      </w:pPr>
      <w:r w:rsidRPr="001221B1">
        <w:rPr>
          <w:rStyle w:val="Strong"/>
          <w:rFonts w:asciiTheme="minorHAnsi" w:eastAsiaTheme="majorEastAsia" w:hAnsiTheme="minorHAnsi" w:cstheme="minorHAnsi"/>
          <w:color w:val="273239"/>
          <w:sz w:val="26"/>
          <w:szCs w:val="26"/>
          <w:bdr w:val="none" w:sz="0" w:space="0" w:color="auto" w:frame="1"/>
        </w:rPr>
        <w:t>ON DELETE CASCADE</w:t>
      </w:r>
      <w:r w:rsidRPr="001221B1">
        <w:rPr>
          <w:rFonts w:asciiTheme="minorHAnsi" w:hAnsiTheme="minorHAnsi" w:cstheme="minorHAnsi"/>
          <w:color w:val="273239"/>
          <w:sz w:val="26"/>
          <w:szCs w:val="26"/>
        </w:rPr>
        <w:t xml:space="preserve"> constraint is used in MySQL to delete the rows from the child table automatically, when the rows from the parent table are deleted. For example when a student registers in an online learning platform, then all the details of the student are recorded with their unique number/id. All the courses in these online </w:t>
      </w:r>
      <w:r w:rsidRPr="001221B1">
        <w:rPr>
          <w:rFonts w:asciiTheme="minorHAnsi" w:hAnsiTheme="minorHAnsi" w:cstheme="minorHAnsi"/>
          <w:color w:val="273239"/>
          <w:sz w:val="26"/>
          <w:szCs w:val="26"/>
        </w:rPr>
        <w:lastRenderedPageBreak/>
        <w:t>learning platforms had their own code, title, and name. Students can enroll in any course according to their wishes. </w:t>
      </w:r>
    </w:p>
    <w:p w14:paraId="7CE191FD" w14:textId="77777777" w:rsidR="001221B1" w:rsidRDefault="001221B1" w:rsidP="001221B1">
      <w:pPr>
        <w:pStyle w:val="NormalWeb"/>
        <w:shd w:val="clear" w:color="auto" w:fill="FFFFFF"/>
        <w:spacing w:before="0" w:beforeAutospacing="0" w:after="150" w:afterAutospacing="0"/>
        <w:textAlignment w:val="baseline"/>
        <w:rPr>
          <w:rFonts w:asciiTheme="minorHAnsi" w:hAnsiTheme="minorHAnsi" w:cstheme="minorHAnsi"/>
          <w:color w:val="273239"/>
          <w:sz w:val="26"/>
          <w:szCs w:val="26"/>
        </w:rPr>
      </w:pPr>
      <w:r w:rsidRPr="001221B1">
        <w:rPr>
          <w:rFonts w:asciiTheme="minorHAnsi" w:hAnsiTheme="minorHAnsi" w:cstheme="minorHAnsi"/>
          <w:color w:val="273239"/>
          <w:sz w:val="26"/>
          <w:szCs w:val="26"/>
        </w:rPr>
        <w:t>There is no rule that all students must enroll in all courses, or they have to join the course on the same date. A student can enroll in one or more courses. Suppose you delete a row from the “Student” table, now you will also want to delete all rows in the “Enroll” table that references the row in the “Student” table. For that, we need ON DELETE CASCADE.  Below are the steps that explain how ON DELETE CASCADE referential action works.</w:t>
      </w:r>
    </w:p>
    <w:p w14:paraId="101F05AC" w14:textId="77777777" w:rsidR="0030009E" w:rsidRDefault="0030009E" w:rsidP="001221B1">
      <w:pPr>
        <w:pStyle w:val="NormalWeb"/>
        <w:shd w:val="clear" w:color="auto" w:fill="FFFFFF"/>
        <w:spacing w:before="0" w:beforeAutospacing="0" w:after="150" w:afterAutospacing="0"/>
        <w:textAlignment w:val="baseline"/>
        <w:rPr>
          <w:rFonts w:asciiTheme="minorHAnsi" w:hAnsiTheme="minorHAnsi" w:cstheme="minorHAnsi"/>
          <w:color w:val="273239"/>
          <w:sz w:val="26"/>
          <w:szCs w:val="26"/>
        </w:rPr>
      </w:pPr>
    </w:p>
    <w:p w14:paraId="18FAB93E" w14:textId="2B3E1DA0" w:rsidR="0030009E" w:rsidRPr="002F5A8C" w:rsidRDefault="0030009E" w:rsidP="0030009E">
      <w:pPr>
        <w:pStyle w:val="Heading1"/>
        <w:shd w:val="clear" w:color="auto" w:fill="FFFFFF"/>
        <w:spacing w:before="0"/>
        <w:textAlignment w:val="baseline"/>
        <w:rPr>
          <w:rFonts w:asciiTheme="minorHAnsi" w:hAnsiTheme="minorHAnsi" w:cstheme="minorHAnsi"/>
          <w:color w:val="273239"/>
          <w:sz w:val="40"/>
        </w:rPr>
      </w:pPr>
      <w:r w:rsidRPr="002F5A8C">
        <w:rPr>
          <w:rFonts w:asciiTheme="minorHAnsi" w:hAnsiTheme="minorHAnsi" w:cstheme="minorHAnsi"/>
          <w:color w:val="273239"/>
          <w:sz w:val="40"/>
        </w:rPr>
        <w:t xml:space="preserve">MySQL – ON </w:t>
      </w:r>
      <w:r>
        <w:rPr>
          <w:rFonts w:asciiTheme="minorHAnsi" w:hAnsiTheme="minorHAnsi" w:cstheme="minorHAnsi"/>
          <w:color w:val="273239"/>
          <w:sz w:val="40"/>
        </w:rPr>
        <w:t>update</w:t>
      </w:r>
      <w:r w:rsidRPr="002F5A8C">
        <w:rPr>
          <w:rFonts w:asciiTheme="minorHAnsi" w:hAnsiTheme="minorHAnsi" w:cstheme="minorHAnsi"/>
          <w:color w:val="273239"/>
          <w:sz w:val="40"/>
        </w:rPr>
        <w:t xml:space="preserve"> CASCADE Constraint</w:t>
      </w:r>
    </w:p>
    <w:p w14:paraId="776FD992" w14:textId="4F77DF6B" w:rsidR="0030009E" w:rsidRPr="001221B1" w:rsidRDefault="0030009E" w:rsidP="0030009E">
      <w:pPr>
        <w:pStyle w:val="NormalWeb"/>
        <w:shd w:val="clear" w:color="auto" w:fill="FFFFFF"/>
        <w:spacing w:before="0" w:beforeAutospacing="0" w:after="150" w:afterAutospacing="0"/>
        <w:textAlignment w:val="baseline"/>
        <w:rPr>
          <w:rFonts w:asciiTheme="minorHAnsi" w:hAnsiTheme="minorHAnsi" w:cstheme="minorHAnsi"/>
          <w:color w:val="273239"/>
          <w:sz w:val="26"/>
          <w:szCs w:val="26"/>
        </w:rPr>
      </w:pPr>
      <w:r w:rsidRPr="001221B1">
        <w:rPr>
          <w:rStyle w:val="Strong"/>
          <w:rFonts w:asciiTheme="minorHAnsi" w:eastAsiaTheme="majorEastAsia" w:hAnsiTheme="minorHAnsi" w:cstheme="minorHAnsi"/>
          <w:color w:val="273239"/>
          <w:sz w:val="26"/>
          <w:szCs w:val="26"/>
          <w:bdr w:val="none" w:sz="0" w:space="0" w:color="auto" w:frame="1"/>
        </w:rPr>
        <w:t xml:space="preserve">ON </w:t>
      </w:r>
      <w:r>
        <w:rPr>
          <w:rStyle w:val="Strong"/>
          <w:rFonts w:asciiTheme="minorHAnsi" w:eastAsiaTheme="majorEastAsia" w:hAnsiTheme="minorHAnsi" w:cstheme="minorHAnsi"/>
          <w:color w:val="273239"/>
          <w:sz w:val="26"/>
          <w:szCs w:val="26"/>
          <w:bdr w:val="none" w:sz="0" w:space="0" w:color="auto" w:frame="1"/>
        </w:rPr>
        <w:t>update</w:t>
      </w:r>
      <w:r w:rsidRPr="001221B1">
        <w:rPr>
          <w:rStyle w:val="Strong"/>
          <w:rFonts w:asciiTheme="minorHAnsi" w:eastAsiaTheme="majorEastAsia" w:hAnsiTheme="minorHAnsi" w:cstheme="minorHAnsi"/>
          <w:color w:val="273239"/>
          <w:sz w:val="26"/>
          <w:szCs w:val="26"/>
          <w:bdr w:val="none" w:sz="0" w:space="0" w:color="auto" w:frame="1"/>
        </w:rPr>
        <w:t xml:space="preserve"> CASCADE</w:t>
      </w:r>
      <w:r w:rsidRPr="001221B1">
        <w:rPr>
          <w:rFonts w:asciiTheme="minorHAnsi" w:hAnsiTheme="minorHAnsi" w:cstheme="minorHAnsi"/>
          <w:color w:val="273239"/>
          <w:sz w:val="26"/>
          <w:szCs w:val="26"/>
        </w:rPr>
        <w:t xml:space="preserve"> constraint is used in MySQL to </w:t>
      </w:r>
      <w:r>
        <w:rPr>
          <w:rFonts w:asciiTheme="minorHAnsi" w:hAnsiTheme="minorHAnsi" w:cstheme="minorHAnsi"/>
          <w:color w:val="273239"/>
          <w:sz w:val="26"/>
          <w:szCs w:val="26"/>
        </w:rPr>
        <w:t>update</w:t>
      </w:r>
      <w:r w:rsidRPr="001221B1">
        <w:rPr>
          <w:rFonts w:asciiTheme="minorHAnsi" w:hAnsiTheme="minorHAnsi" w:cstheme="minorHAnsi"/>
          <w:color w:val="273239"/>
          <w:sz w:val="26"/>
          <w:szCs w:val="26"/>
        </w:rPr>
        <w:t xml:space="preserve"> the rows from the child table automatically, when the rows from the parent table are </w:t>
      </w:r>
      <w:r w:rsidR="00745EC9">
        <w:rPr>
          <w:rFonts w:asciiTheme="minorHAnsi" w:hAnsiTheme="minorHAnsi" w:cstheme="minorHAnsi"/>
          <w:color w:val="273239"/>
          <w:sz w:val="26"/>
          <w:szCs w:val="26"/>
        </w:rPr>
        <w:t>updated</w:t>
      </w:r>
      <w:r w:rsidRPr="001221B1">
        <w:rPr>
          <w:rFonts w:asciiTheme="minorHAnsi" w:hAnsiTheme="minorHAnsi" w:cstheme="minorHAnsi"/>
          <w:color w:val="273239"/>
          <w:sz w:val="26"/>
          <w:szCs w:val="26"/>
        </w:rPr>
        <w:t>. For example when a student registers in an online learning platform, then all the details of the student are recorded with their unique number/id. All the courses in these online learning platforms had their own code, title, and name. Students can enroll in any course according to their wishes. </w:t>
      </w:r>
    </w:p>
    <w:p w14:paraId="74AA9A42" w14:textId="77777777" w:rsidR="001221B1" w:rsidRPr="001221B1" w:rsidRDefault="001221B1" w:rsidP="001221B1">
      <w:pPr>
        <w:pStyle w:val="NormalWeb"/>
        <w:shd w:val="clear" w:color="auto" w:fill="FFFFFF"/>
        <w:spacing w:before="0" w:beforeAutospacing="0" w:after="0" w:afterAutospacing="0"/>
        <w:textAlignment w:val="baseline"/>
        <w:rPr>
          <w:rFonts w:asciiTheme="minorHAnsi" w:hAnsiTheme="minorHAnsi" w:cstheme="minorHAnsi"/>
          <w:color w:val="273239"/>
          <w:sz w:val="26"/>
          <w:szCs w:val="26"/>
        </w:rPr>
      </w:pPr>
      <w:r w:rsidRPr="001221B1">
        <w:rPr>
          <w:rStyle w:val="Strong"/>
          <w:rFonts w:asciiTheme="minorHAnsi" w:eastAsiaTheme="majorEastAsia" w:hAnsiTheme="minorHAnsi" w:cstheme="minorHAnsi"/>
          <w:color w:val="273239"/>
          <w:sz w:val="26"/>
          <w:szCs w:val="26"/>
          <w:bdr w:val="none" w:sz="0" w:space="0" w:color="auto" w:frame="1"/>
        </w:rPr>
        <w:t>Step 1: </w:t>
      </w:r>
      <w:r w:rsidRPr="001221B1">
        <w:rPr>
          <w:rFonts w:asciiTheme="minorHAnsi" w:hAnsiTheme="minorHAnsi" w:cstheme="minorHAnsi"/>
          <w:color w:val="273239"/>
          <w:sz w:val="26"/>
          <w:szCs w:val="26"/>
        </w:rPr>
        <w:t>Create the</w:t>
      </w:r>
      <w:r w:rsidRPr="001221B1">
        <w:rPr>
          <w:rStyle w:val="Strong"/>
          <w:rFonts w:asciiTheme="minorHAnsi" w:eastAsiaTheme="majorEastAsia" w:hAnsiTheme="minorHAnsi" w:cstheme="minorHAnsi"/>
          <w:color w:val="273239"/>
          <w:sz w:val="26"/>
          <w:szCs w:val="26"/>
          <w:bdr w:val="none" w:sz="0" w:space="0" w:color="auto" w:frame="1"/>
        </w:rPr>
        <w:t> Student </w:t>
      </w:r>
      <w:r w:rsidRPr="001221B1">
        <w:rPr>
          <w:rFonts w:asciiTheme="minorHAnsi" w:hAnsiTheme="minorHAnsi" w:cstheme="minorHAnsi"/>
          <w:color w:val="273239"/>
          <w:sz w:val="26"/>
          <w:szCs w:val="26"/>
        </w:rPr>
        <w:t>table</w:t>
      </w:r>
    </w:p>
    <w:p w14:paraId="4FECCB63" w14:textId="77777777" w:rsidR="001221B1" w:rsidRPr="001221B1" w:rsidRDefault="001221B1" w:rsidP="001221B1">
      <w:pPr>
        <w:pStyle w:val="HTMLPreformatted"/>
        <w:shd w:val="clear" w:color="auto" w:fill="FFFFFF"/>
        <w:spacing w:after="150"/>
        <w:textAlignment w:val="baseline"/>
        <w:rPr>
          <w:rFonts w:asciiTheme="minorHAnsi" w:hAnsiTheme="minorHAnsi" w:cstheme="minorHAnsi"/>
          <w:color w:val="273239"/>
          <w:sz w:val="24"/>
          <w:szCs w:val="24"/>
        </w:rPr>
      </w:pPr>
      <w:r w:rsidRPr="001221B1">
        <w:rPr>
          <w:rFonts w:asciiTheme="minorHAnsi" w:hAnsiTheme="minorHAnsi" w:cstheme="minorHAnsi"/>
          <w:color w:val="273239"/>
          <w:sz w:val="24"/>
          <w:szCs w:val="24"/>
        </w:rPr>
        <w:t>CREATE TABLE Student (</w:t>
      </w:r>
    </w:p>
    <w:p w14:paraId="4A438715" w14:textId="77777777" w:rsidR="001221B1" w:rsidRPr="001221B1" w:rsidRDefault="001221B1" w:rsidP="001221B1">
      <w:pPr>
        <w:pStyle w:val="HTMLPreformatted"/>
        <w:shd w:val="clear" w:color="auto" w:fill="FFFFFF"/>
        <w:spacing w:after="150"/>
        <w:textAlignment w:val="baseline"/>
        <w:rPr>
          <w:rFonts w:asciiTheme="minorHAnsi" w:hAnsiTheme="minorHAnsi" w:cstheme="minorHAnsi"/>
          <w:color w:val="273239"/>
          <w:sz w:val="24"/>
          <w:szCs w:val="24"/>
        </w:rPr>
      </w:pPr>
      <w:r w:rsidRPr="001221B1">
        <w:rPr>
          <w:rFonts w:asciiTheme="minorHAnsi" w:hAnsiTheme="minorHAnsi" w:cstheme="minorHAnsi"/>
          <w:color w:val="273239"/>
          <w:sz w:val="24"/>
          <w:szCs w:val="24"/>
        </w:rPr>
        <w:t xml:space="preserve">    sno INT PRIMARY KEY,</w:t>
      </w:r>
    </w:p>
    <w:p w14:paraId="1BA1FC9C" w14:textId="77777777" w:rsidR="001221B1" w:rsidRPr="001221B1" w:rsidRDefault="001221B1" w:rsidP="001221B1">
      <w:pPr>
        <w:pStyle w:val="HTMLPreformatted"/>
        <w:shd w:val="clear" w:color="auto" w:fill="FFFFFF"/>
        <w:spacing w:after="150"/>
        <w:textAlignment w:val="baseline"/>
        <w:rPr>
          <w:rFonts w:asciiTheme="minorHAnsi" w:hAnsiTheme="minorHAnsi" w:cstheme="minorHAnsi"/>
          <w:color w:val="273239"/>
          <w:sz w:val="24"/>
          <w:szCs w:val="24"/>
        </w:rPr>
      </w:pPr>
      <w:r w:rsidRPr="001221B1">
        <w:rPr>
          <w:rFonts w:asciiTheme="minorHAnsi" w:hAnsiTheme="minorHAnsi" w:cstheme="minorHAnsi"/>
          <w:color w:val="273239"/>
          <w:sz w:val="24"/>
          <w:szCs w:val="24"/>
        </w:rPr>
        <w:t xml:space="preserve">    sname VARCHAR(20),</w:t>
      </w:r>
    </w:p>
    <w:p w14:paraId="3064A731" w14:textId="77777777" w:rsidR="001221B1" w:rsidRPr="001221B1" w:rsidRDefault="001221B1" w:rsidP="001221B1">
      <w:pPr>
        <w:pStyle w:val="HTMLPreformatted"/>
        <w:shd w:val="clear" w:color="auto" w:fill="FFFFFF"/>
        <w:spacing w:after="150"/>
        <w:textAlignment w:val="baseline"/>
        <w:rPr>
          <w:rFonts w:asciiTheme="minorHAnsi" w:hAnsiTheme="minorHAnsi" w:cstheme="minorHAnsi"/>
          <w:color w:val="273239"/>
          <w:sz w:val="24"/>
          <w:szCs w:val="24"/>
        </w:rPr>
      </w:pPr>
      <w:r w:rsidRPr="001221B1">
        <w:rPr>
          <w:rFonts w:asciiTheme="minorHAnsi" w:hAnsiTheme="minorHAnsi" w:cstheme="minorHAnsi"/>
          <w:color w:val="273239"/>
          <w:sz w:val="24"/>
          <w:szCs w:val="24"/>
        </w:rPr>
        <w:t xml:space="preserve">    age INT</w:t>
      </w:r>
    </w:p>
    <w:p w14:paraId="206ED752" w14:textId="77777777" w:rsidR="001221B1" w:rsidRPr="001221B1" w:rsidRDefault="001221B1" w:rsidP="001221B1">
      <w:pPr>
        <w:pStyle w:val="HTMLPreformatted"/>
        <w:shd w:val="clear" w:color="auto" w:fill="FFFFFF"/>
        <w:spacing w:after="150"/>
        <w:textAlignment w:val="baseline"/>
        <w:rPr>
          <w:rFonts w:asciiTheme="minorHAnsi" w:hAnsiTheme="minorHAnsi" w:cstheme="minorHAnsi"/>
          <w:color w:val="273239"/>
          <w:sz w:val="24"/>
          <w:szCs w:val="24"/>
        </w:rPr>
      </w:pPr>
    </w:p>
    <w:p w14:paraId="57473A6E" w14:textId="77777777" w:rsidR="001221B1" w:rsidRPr="001221B1" w:rsidRDefault="001221B1" w:rsidP="001221B1">
      <w:pPr>
        <w:pStyle w:val="HTMLPreformatted"/>
        <w:shd w:val="clear" w:color="auto" w:fill="FFFFFF"/>
        <w:spacing w:after="150"/>
        <w:textAlignment w:val="baseline"/>
        <w:rPr>
          <w:rFonts w:asciiTheme="minorHAnsi" w:hAnsiTheme="minorHAnsi" w:cstheme="minorHAnsi"/>
          <w:color w:val="273239"/>
          <w:sz w:val="24"/>
          <w:szCs w:val="24"/>
        </w:rPr>
      </w:pPr>
      <w:r w:rsidRPr="001221B1">
        <w:rPr>
          <w:rFonts w:asciiTheme="minorHAnsi" w:hAnsiTheme="minorHAnsi" w:cstheme="minorHAnsi"/>
          <w:color w:val="273239"/>
          <w:sz w:val="24"/>
          <w:szCs w:val="24"/>
        </w:rPr>
        <w:t>);</w:t>
      </w:r>
    </w:p>
    <w:p w14:paraId="62997F67" w14:textId="77777777" w:rsidR="001221B1" w:rsidRPr="001221B1" w:rsidRDefault="001221B1" w:rsidP="001221B1">
      <w:pPr>
        <w:pStyle w:val="NormalWeb"/>
        <w:shd w:val="clear" w:color="auto" w:fill="FFFFFF"/>
        <w:spacing w:before="0" w:beforeAutospacing="0" w:after="0" w:afterAutospacing="0"/>
        <w:textAlignment w:val="baseline"/>
        <w:rPr>
          <w:rFonts w:asciiTheme="minorHAnsi" w:hAnsiTheme="minorHAnsi" w:cstheme="minorHAnsi"/>
          <w:color w:val="273239"/>
          <w:sz w:val="26"/>
          <w:szCs w:val="26"/>
        </w:rPr>
      </w:pPr>
      <w:r w:rsidRPr="001221B1">
        <w:rPr>
          <w:rStyle w:val="Strong"/>
          <w:rFonts w:asciiTheme="minorHAnsi" w:eastAsiaTheme="majorEastAsia" w:hAnsiTheme="minorHAnsi" w:cstheme="minorHAnsi"/>
          <w:color w:val="273239"/>
          <w:sz w:val="26"/>
          <w:szCs w:val="26"/>
          <w:bdr w:val="none" w:sz="0" w:space="0" w:color="auto" w:frame="1"/>
        </w:rPr>
        <w:t>Step 2:</w:t>
      </w:r>
      <w:r w:rsidRPr="001221B1">
        <w:rPr>
          <w:rFonts w:asciiTheme="minorHAnsi" w:hAnsiTheme="minorHAnsi" w:cstheme="minorHAnsi"/>
          <w:color w:val="273239"/>
          <w:sz w:val="26"/>
          <w:szCs w:val="26"/>
        </w:rPr>
        <w:t> Insert rows into</w:t>
      </w:r>
      <w:r w:rsidRPr="001221B1">
        <w:rPr>
          <w:rStyle w:val="Strong"/>
          <w:rFonts w:asciiTheme="minorHAnsi" w:eastAsiaTheme="majorEastAsia" w:hAnsiTheme="minorHAnsi" w:cstheme="minorHAnsi"/>
          <w:color w:val="273239"/>
          <w:sz w:val="26"/>
          <w:szCs w:val="26"/>
          <w:bdr w:val="none" w:sz="0" w:space="0" w:color="auto" w:frame="1"/>
        </w:rPr>
        <w:t> </w:t>
      </w:r>
      <w:r w:rsidRPr="001221B1">
        <w:rPr>
          <w:rFonts w:asciiTheme="minorHAnsi" w:hAnsiTheme="minorHAnsi" w:cstheme="minorHAnsi"/>
          <w:color w:val="273239"/>
          <w:sz w:val="26"/>
          <w:szCs w:val="26"/>
        </w:rPr>
        <w:t>the </w:t>
      </w:r>
      <w:r w:rsidRPr="001221B1">
        <w:rPr>
          <w:rStyle w:val="Strong"/>
          <w:rFonts w:asciiTheme="minorHAnsi" w:eastAsiaTheme="majorEastAsia" w:hAnsiTheme="minorHAnsi" w:cstheme="minorHAnsi"/>
          <w:color w:val="273239"/>
          <w:sz w:val="26"/>
          <w:szCs w:val="26"/>
          <w:bdr w:val="none" w:sz="0" w:space="0" w:color="auto" w:frame="1"/>
        </w:rPr>
        <w:t>Student </w:t>
      </w:r>
      <w:r w:rsidRPr="001221B1">
        <w:rPr>
          <w:rFonts w:asciiTheme="minorHAnsi" w:hAnsiTheme="minorHAnsi" w:cstheme="minorHAnsi"/>
          <w:color w:val="273239"/>
          <w:sz w:val="26"/>
          <w:szCs w:val="26"/>
        </w:rPr>
        <w:t>table</w:t>
      </w:r>
    </w:p>
    <w:p w14:paraId="35B96C68" w14:textId="77777777" w:rsidR="001221B1" w:rsidRPr="001221B1" w:rsidRDefault="001221B1" w:rsidP="001221B1">
      <w:pPr>
        <w:pStyle w:val="HTMLPreformatted"/>
        <w:shd w:val="clear" w:color="auto" w:fill="FFFFFF"/>
        <w:textAlignment w:val="baseline"/>
        <w:rPr>
          <w:rFonts w:asciiTheme="minorHAnsi" w:hAnsiTheme="minorHAnsi" w:cstheme="minorHAnsi"/>
          <w:color w:val="273239"/>
          <w:sz w:val="24"/>
          <w:szCs w:val="24"/>
        </w:rPr>
      </w:pPr>
      <w:r w:rsidRPr="001221B1">
        <w:rPr>
          <w:rFonts w:asciiTheme="minorHAnsi" w:hAnsiTheme="minorHAnsi" w:cstheme="minorHAnsi"/>
          <w:color w:val="273239"/>
          <w:sz w:val="24"/>
          <w:szCs w:val="24"/>
        </w:rPr>
        <w:t>INSERT INTO Student(sno, sname,age)</w:t>
      </w:r>
      <w:r w:rsidRPr="001221B1">
        <w:rPr>
          <w:rStyle w:val="Strong"/>
          <w:rFonts w:asciiTheme="minorHAnsi" w:eastAsiaTheme="majorEastAsia" w:hAnsiTheme="minorHAnsi" w:cstheme="minorHAnsi"/>
          <w:color w:val="273239"/>
          <w:sz w:val="24"/>
          <w:szCs w:val="24"/>
          <w:bdr w:val="none" w:sz="0" w:space="0" w:color="auto" w:frame="1"/>
        </w:rPr>
        <w:t xml:space="preserve"> </w:t>
      </w:r>
    </w:p>
    <w:p w14:paraId="2580B164" w14:textId="77777777" w:rsidR="001221B1" w:rsidRPr="001221B1" w:rsidRDefault="001221B1" w:rsidP="001221B1">
      <w:pPr>
        <w:pStyle w:val="HTMLPreformatted"/>
        <w:shd w:val="clear" w:color="auto" w:fill="FFFFFF"/>
        <w:textAlignment w:val="baseline"/>
        <w:rPr>
          <w:rFonts w:asciiTheme="minorHAnsi" w:hAnsiTheme="minorHAnsi" w:cstheme="minorHAnsi"/>
          <w:color w:val="273239"/>
          <w:sz w:val="24"/>
          <w:szCs w:val="24"/>
        </w:rPr>
      </w:pPr>
      <w:r w:rsidRPr="001221B1">
        <w:rPr>
          <w:rFonts w:asciiTheme="minorHAnsi" w:hAnsiTheme="minorHAnsi" w:cstheme="minorHAnsi"/>
          <w:color w:val="273239"/>
          <w:sz w:val="24"/>
          <w:szCs w:val="24"/>
        </w:rPr>
        <w:t xml:space="preserve"> VALUES(1,'Ankit',17),</w:t>
      </w:r>
    </w:p>
    <w:p w14:paraId="55221A79" w14:textId="77777777" w:rsidR="001221B1" w:rsidRPr="001221B1" w:rsidRDefault="001221B1" w:rsidP="001221B1">
      <w:pPr>
        <w:pStyle w:val="HTMLPreformatted"/>
        <w:shd w:val="clear" w:color="auto" w:fill="FFFFFF"/>
        <w:textAlignment w:val="baseline"/>
        <w:rPr>
          <w:rFonts w:asciiTheme="minorHAnsi" w:hAnsiTheme="minorHAnsi" w:cstheme="minorHAnsi"/>
          <w:color w:val="273239"/>
          <w:sz w:val="24"/>
          <w:szCs w:val="24"/>
        </w:rPr>
      </w:pPr>
      <w:r w:rsidRPr="001221B1">
        <w:rPr>
          <w:rFonts w:asciiTheme="minorHAnsi" w:hAnsiTheme="minorHAnsi" w:cstheme="minorHAnsi"/>
          <w:color w:val="273239"/>
          <w:sz w:val="24"/>
          <w:szCs w:val="24"/>
        </w:rPr>
        <w:t xml:space="preserve">       (2,'Ramya',18),</w:t>
      </w:r>
    </w:p>
    <w:p w14:paraId="185E894C" w14:textId="77777777" w:rsidR="001221B1" w:rsidRPr="001221B1" w:rsidRDefault="001221B1" w:rsidP="001221B1">
      <w:pPr>
        <w:pStyle w:val="HTMLPreformatted"/>
        <w:shd w:val="clear" w:color="auto" w:fill="FFFFFF"/>
        <w:textAlignment w:val="baseline"/>
        <w:rPr>
          <w:rFonts w:asciiTheme="minorHAnsi" w:hAnsiTheme="minorHAnsi" w:cstheme="minorHAnsi"/>
          <w:color w:val="273239"/>
          <w:sz w:val="24"/>
          <w:szCs w:val="24"/>
        </w:rPr>
      </w:pPr>
      <w:r w:rsidRPr="001221B1">
        <w:rPr>
          <w:rFonts w:asciiTheme="minorHAnsi" w:hAnsiTheme="minorHAnsi" w:cstheme="minorHAnsi"/>
          <w:color w:val="273239"/>
          <w:sz w:val="24"/>
          <w:szCs w:val="24"/>
        </w:rPr>
        <w:t xml:space="preserve">       (3,'Ram',16);</w:t>
      </w:r>
    </w:p>
    <w:p w14:paraId="7DC5ED51" w14:textId="77777777" w:rsidR="001221B1" w:rsidRPr="001221B1" w:rsidRDefault="001221B1" w:rsidP="001221B1">
      <w:pPr>
        <w:pStyle w:val="NormalWeb"/>
        <w:shd w:val="clear" w:color="auto" w:fill="FFFFFF"/>
        <w:spacing w:before="0" w:beforeAutospacing="0" w:after="0" w:afterAutospacing="0"/>
        <w:textAlignment w:val="baseline"/>
        <w:rPr>
          <w:rFonts w:asciiTheme="minorHAnsi" w:hAnsiTheme="minorHAnsi" w:cstheme="minorHAnsi"/>
          <w:color w:val="273239"/>
          <w:sz w:val="26"/>
          <w:szCs w:val="26"/>
        </w:rPr>
      </w:pPr>
      <w:r w:rsidRPr="001221B1">
        <w:rPr>
          <w:rStyle w:val="Strong"/>
          <w:rFonts w:asciiTheme="minorHAnsi" w:eastAsiaTheme="majorEastAsia" w:hAnsiTheme="minorHAnsi" w:cstheme="minorHAnsi"/>
          <w:color w:val="273239"/>
          <w:sz w:val="26"/>
          <w:szCs w:val="26"/>
          <w:bdr w:val="none" w:sz="0" w:space="0" w:color="auto" w:frame="1"/>
        </w:rPr>
        <w:t>Step 3:</w:t>
      </w:r>
      <w:r w:rsidRPr="001221B1">
        <w:rPr>
          <w:rFonts w:asciiTheme="minorHAnsi" w:hAnsiTheme="minorHAnsi" w:cstheme="minorHAnsi"/>
          <w:color w:val="273239"/>
          <w:sz w:val="26"/>
          <w:szCs w:val="26"/>
        </w:rPr>
        <w:t> Execute</w:t>
      </w:r>
      <w:r w:rsidRPr="001221B1">
        <w:rPr>
          <w:rStyle w:val="Strong"/>
          <w:rFonts w:asciiTheme="minorHAnsi" w:eastAsiaTheme="majorEastAsia" w:hAnsiTheme="minorHAnsi" w:cstheme="minorHAnsi"/>
          <w:color w:val="273239"/>
          <w:sz w:val="26"/>
          <w:szCs w:val="26"/>
          <w:bdr w:val="none" w:sz="0" w:space="0" w:color="auto" w:frame="1"/>
        </w:rPr>
        <w:t> </w:t>
      </w:r>
      <w:r w:rsidRPr="001221B1">
        <w:rPr>
          <w:rFonts w:asciiTheme="minorHAnsi" w:hAnsiTheme="minorHAnsi" w:cstheme="minorHAnsi"/>
          <w:color w:val="273239"/>
          <w:sz w:val="26"/>
          <w:szCs w:val="26"/>
        </w:rPr>
        <w:t>the </w:t>
      </w:r>
      <w:r w:rsidRPr="001221B1">
        <w:rPr>
          <w:rStyle w:val="Strong"/>
          <w:rFonts w:asciiTheme="minorHAnsi" w:eastAsiaTheme="majorEastAsia" w:hAnsiTheme="minorHAnsi" w:cstheme="minorHAnsi"/>
          <w:color w:val="273239"/>
          <w:sz w:val="26"/>
          <w:szCs w:val="26"/>
          <w:bdr w:val="none" w:sz="0" w:space="0" w:color="auto" w:frame="1"/>
        </w:rPr>
        <w:t>SELECT </w:t>
      </w:r>
      <w:r w:rsidRPr="001221B1">
        <w:rPr>
          <w:rFonts w:asciiTheme="minorHAnsi" w:hAnsiTheme="minorHAnsi" w:cstheme="minorHAnsi"/>
          <w:color w:val="273239"/>
          <w:sz w:val="26"/>
          <w:szCs w:val="26"/>
        </w:rPr>
        <w:t>query to check the data in the </w:t>
      </w:r>
      <w:r w:rsidRPr="001221B1">
        <w:rPr>
          <w:rStyle w:val="Strong"/>
          <w:rFonts w:asciiTheme="minorHAnsi" w:eastAsiaTheme="majorEastAsia" w:hAnsiTheme="minorHAnsi" w:cstheme="minorHAnsi"/>
          <w:color w:val="273239"/>
          <w:sz w:val="26"/>
          <w:szCs w:val="26"/>
          <w:bdr w:val="none" w:sz="0" w:space="0" w:color="auto" w:frame="1"/>
        </w:rPr>
        <w:t>STUDENT</w:t>
      </w:r>
      <w:r w:rsidRPr="001221B1">
        <w:rPr>
          <w:rFonts w:asciiTheme="minorHAnsi" w:hAnsiTheme="minorHAnsi" w:cstheme="minorHAnsi"/>
          <w:color w:val="273239"/>
          <w:sz w:val="26"/>
          <w:szCs w:val="26"/>
        </w:rPr>
        <w:t> table.</w:t>
      </w:r>
    </w:p>
    <w:p w14:paraId="2D2E2BEC" w14:textId="77777777" w:rsidR="001221B1" w:rsidRPr="001221B1" w:rsidRDefault="001221B1" w:rsidP="001221B1">
      <w:pPr>
        <w:pStyle w:val="HTMLPreformatted"/>
        <w:shd w:val="clear" w:color="auto" w:fill="FFFFFF"/>
        <w:spacing w:after="150"/>
        <w:textAlignment w:val="baseline"/>
        <w:rPr>
          <w:rFonts w:asciiTheme="minorHAnsi" w:hAnsiTheme="minorHAnsi" w:cstheme="minorHAnsi"/>
          <w:color w:val="273239"/>
          <w:sz w:val="24"/>
          <w:szCs w:val="24"/>
        </w:rPr>
      </w:pPr>
      <w:r w:rsidRPr="001221B1">
        <w:rPr>
          <w:rFonts w:asciiTheme="minorHAnsi" w:hAnsiTheme="minorHAnsi" w:cstheme="minorHAnsi"/>
          <w:color w:val="273239"/>
          <w:sz w:val="24"/>
          <w:szCs w:val="24"/>
        </w:rPr>
        <w:t>SELECT *</w:t>
      </w:r>
    </w:p>
    <w:p w14:paraId="5F57BB00" w14:textId="77777777" w:rsidR="001221B1" w:rsidRPr="001221B1" w:rsidRDefault="001221B1" w:rsidP="001221B1">
      <w:pPr>
        <w:pStyle w:val="HTMLPreformatted"/>
        <w:shd w:val="clear" w:color="auto" w:fill="FFFFFF"/>
        <w:spacing w:after="150"/>
        <w:textAlignment w:val="baseline"/>
        <w:rPr>
          <w:rFonts w:asciiTheme="minorHAnsi" w:hAnsiTheme="minorHAnsi" w:cstheme="minorHAnsi"/>
          <w:color w:val="273239"/>
          <w:sz w:val="24"/>
          <w:szCs w:val="24"/>
        </w:rPr>
      </w:pPr>
      <w:r w:rsidRPr="001221B1">
        <w:rPr>
          <w:rFonts w:asciiTheme="minorHAnsi" w:hAnsiTheme="minorHAnsi" w:cstheme="minorHAnsi"/>
          <w:color w:val="273239"/>
          <w:sz w:val="24"/>
          <w:szCs w:val="24"/>
        </w:rPr>
        <w:t>FROM Student;</w:t>
      </w:r>
    </w:p>
    <w:p w14:paraId="43ADC6AB" w14:textId="77777777" w:rsidR="001221B1" w:rsidRPr="001221B1" w:rsidRDefault="001221B1" w:rsidP="001221B1">
      <w:pPr>
        <w:pStyle w:val="NormalWeb"/>
        <w:shd w:val="clear" w:color="auto" w:fill="FFFFFF"/>
        <w:spacing w:before="0" w:beforeAutospacing="0" w:after="0" w:afterAutospacing="0"/>
        <w:textAlignment w:val="baseline"/>
        <w:rPr>
          <w:rFonts w:asciiTheme="minorHAnsi" w:hAnsiTheme="minorHAnsi" w:cstheme="minorHAnsi"/>
          <w:color w:val="273239"/>
          <w:sz w:val="26"/>
          <w:szCs w:val="26"/>
        </w:rPr>
      </w:pPr>
      <w:r w:rsidRPr="001221B1">
        <w:rPr>
          <w:rStyle w:val="Strong"/>
          <w:rFonts w:asciiTheme="minorHAnsi" w:eastAsiaTheme="majorEastAsia" w:hAnsiTheme="minorHAnsi" w:cstheme="minorHAnsi"/>
          <w:color w:val="273239"/>
          <w:sz w:val="26"/>
          <w:szCs w:val="26"/>
          <w:bdr w:val="none" w:sz="0" w:space="0" w:color="auto" w:frame="1"/>
        </w:rPr>
        <w:t>Output:</w:t>
      </w:r>
    </w:p>
    <w:tbl>
      <w:tblPr>
        <w:tblW w:w="0" w:type="auto"/>
        <w:tblCellMar>
          <w:left w:w="0" w:type="dxa"/>
          <w:right w:w="0" w:type="dxa"/>
        </w:tblCellMar>
        <w:tblLook w:val="04A0" w:firstRow="1" w:lastRow="0" w:firstColumn="1" w:lastColumn="0" w:noHBand="0" w:noVBand="1"/>
      </w:tblPr>
      <w:tblGrid>
        <w:gridCol w:w="705"/>
        <w:gridCol w:w="1054"/>
        <w:gridCol w:w="706"/>
      </w:tblGrid>
      <w:tr w:rsidR="001221B1" w:rsidRPr="001221B1" w14:paraId="3B2B6186" w14:textId="77777777" w:rsidTr="001221B1">
        <w:trPr>
          <w:tblHeader/>
        </w:trPr>
        <w:tc>
          <w:tcPr>
            <w:tcW w:w="0" w:type="auto"/>
            <w:tcBorders>
              <w:top w:val="nil"/>
              <w:left w:val="nil"/>
              <w:bottom w:val="nil"/>
              <w:right w:val="nil"/>
            </w:tcBorders>
            <w:tcMar>
              <w:top w:w="150" w:type="dxa"/>
              <w:left w:w="150" w:type="dxa"/>
              <w:bottom w:w="150" w:type="dxa"/>
              <w:right w:w="150" w:type="dxa"/>
            </w:tcMar>
            <w:vAlign w:val="bottom"/>
            <w:hideMark/>
          </w:tcPr>
          <w:p w14:paraId="7CAB5586" w14:textId="77777777" w:rsidR="001221B1" w:rsidRPr="001221B1" w:rsidRDefault="001221B1">
            <w:pPr>
              <w:rPr>
                <w:rFonts w:cstheme="minorHAnsi"/>
                <w:sz w:val="28"/>
                <w:szCs w:val="28"/>
              </w:rPr>
            </w:pPr>
            <w:r w:rsidRPr="001221B1">
              <w:rPr>
                <w:rFonts w:cstheme="minorHAnsi"/>
                <w:sz w:val="28"/>
                <w:szCs w:val="28"/>
                <w:u w:val="single"/>
                <w:bdr w:val="none" w:sz="0" w:space="0" w:color="auto" w:frame="1"/>
              </w:rPr>
              <w:t>sno</w:t>
            </w:r>
          </w:p>
        </w:tc>
        <w:tc>
          <w:tcPr>
            <w:tcW w:w="0" w:type="auto"/>
            <w:tcBorders>
              <w:top w:val="nil"/>
              <w:left w:val="nil"/>
              <w:bottom w:val="nil"/>
              <w:right w:val="nil"/>
            </w:tcBorders>
            <w:tcMar>
              <w:top w:w="150" w:type="dxa"/>
              <w:left w:w="150" w:type="dxa"/>
              <w:bottom w:w="150" w:type="dxa"/>
              <w:right w:w="150" w:type="dxa"/>
            </w:tcMar>
            <w:vAlign w:val="bottom"/>
            <w:hideMark/>
          </w:tcPr>
          <w:p w14:paraId="53FCF9DA" w14:textId="77777777" w:rsidR="001221B1" w:rsidRPr="001221B1" w:rsidRDefault="001221B1">
            <w:pPr>
              <w:rPr>
                <w:rFonts w:cstheme="minorHAnsi"/>
                <w:sz w:val="28"/>
                <w:szCs w:val="28"/>
              </w:rPr>
            </w:pPr>
            <w:r w:rsidRPr="001221B1">
              <w:rPr>
                <w:rFonts w:cstheme="minorHAnsi"/>
                <w:sz w:val="28"/>
                <w:szCs w:val="28"/>
              </w:rPr>
              <w:t>sname</w:t>
            </w:r>
          </w:p>
        </w:tc>
        <w:tc>
          <w:tcPr>
            <w:tcW w:w="0" w:type="auto"/>
            <w:tcBorders>
              <w:top w:val="nil"/>
              <w:left w:val="nil"/>
              <w:bottom w:val="nil"/>
              <w:right w:val="nil"/>
            </w:tcBorders>
            <w:tcMar>
              <w:top w:w="150" w:type="dxa"/>
              <w:left w:w="150" w:type="dxa"/>
              <w:bottom w:w="150" w:type="dxa"/>
              <w:right w:w="150" w:type="dxa"/>
            </w:tcMar>
            <w:vAlign w:val="bottom"/>
            <w:hideMark/>
          </w:tcPr>
          <w:p w14:paraId="2B0A09EC" w14:textId="77777777" w:rsidR="001221B1" w:rsidRPr="001221B1" w:rsidRDefault="001221B1">
            <w:pPr>
              <w:rPr>
                <w:rFonts w:cstheme="minorHAnsi"/>
                <w:sz w:val="28"/>
                <w:szCs w:val="28"/>
              </w:rPr>
            </w:pPr>
            <w:r w:rsidRPr="001221B1">
              <w:rPr>
                <w:rFonts w:cstheme="minorHAnsi"/>
                <w:sz w:val="28"/>
                <w:szCs w:val="28"/>
              </w:rPr>
              <w:t>age</w:t>
            </w:r>
          </w:p>
        </w:tc>
      </w:tr>
      <w:tr w:rsidR="001221B1" w:rsidRPr="001221B1" w14:paraId="39047381" w14:textId="77777777" w:rsidTr="001221B1">
        <w:tc>
          <w:tcPr>
            <w:tcW w:w="0" w:type="auto"/>
            <w:tcBorders>
              <w:top w:val="nil"/>
              <w:left w:val="nil"/>
              <w:bottom w:val="nil"/>
              <w:right w:val="nil"/>
            </w:tcBorders>
            <w:tcMar>
              <w:top w:w="210" w:type="dxa"/>
              <w:left w:w="150" w:type="dxa"/>
              <w:bottom w:w="210" w:type="dxa"/>
              <w:right w:w="150" w:type="dxa"/>
            </w:tcMar>
            <w:vAlign w:val="bottom"/>
            <w:hideMark/>
          </w:tcPr>
          <w:p w14:paraId="0A4933C4" w14:textId="77777777" w:rsidR="001221B1" w:rsidRPr="001221B1" w:rsidRDefault="001221B1">
            <w:pPr>
              <w:rPr>
                <w:rFonts w:cstheme="minorHAnsi"/>
                <w:sz w:val="25"/>
                <w:szCs w:val="25"/>
              </w:rPr>
            </w:pPr>
            <w:r w:rsidRPr="001221B1">
              <w:rPr>
                <w:rFonts w:cstheme="minorHAnsi"/>
                <w:sz w:val="25"/>
                <w:szCs w:val="25"/>
              </w:rPr>
              <w:lastRenderedPageBreak/>
              <w:t>1</w:t>
            </w:r>
          </w:p>
        </w:tc>
        <w:tc>
          <w:tcPr>
            <w:tcW w:w="0" w:type="auto"/>
            <w:tcBorders>
              <w:top w:val="nil"/>
              <w:left w:val="nil"/>
              <w:bottom w:val="nil"/>
              <w:right w:val="nil"/>
            </w:tcBorders>
            <w:tcMar>
              <w:top w:w="210" w:type="dxa"/>
              <w:left w:w="150" w:type="dxa"/>
              <w:bottom w:w="210" w:type="dxa"/>
              <w:right w:w="150" w:type="dxa"/>
            </w:tcMar>
            <w:vAlign w:val="bottom"/>
            <w:hideMark/>
          </w:tcPr>
          <w:p w14:paraId="355390C3" w14:textId="77777777" w:rsidR="001221B1" w:rsidRPr="001221B1" w:rsidRDefault="001221B1">
            <w:pPr>
              <w:rPr>
                <w:rFonts w:cstheme="minorHAnsi"/>
                <w:sz w:val="25"/>
                <w:szCs w:val="25"/>
              </w:rPr>
            </w:pPr>
            <w:r w:rsidRPr="001221B1">
              <w:rPr>
                <w:rFonts w:cstheme="minorHAnsi"/>
                <w:sz w:val="25"/>
                <w:szCs w:val="25"/>
              </w:rPr>
              <w:t>Ankit</w:t>
            </w:r>
          </w:p>
        </w:tc>
        <w:tc>
          <w:tcPr>
            <w:tcW w:w="0" w:type="auto"/>
            <w:tcBorders>
              <w:top w:val="nil"/>
              <w:left w:val="nil"/>
              <w:bottom w:val="nil"/>
              <w:right w:val="nil"/>
            </w:tcBorders>
            <w:tcMar>
              <w:top w:w="210" w:type="dxa"/>
              <w:left w:w="150" w:type="dxa"/>
              <w:bottom w:w="210" w:type="dxa"/>
              <w:right w:w="150" w:type="dxa"/>
            </w:tcMar>
            <w:vAlign w:val="bottom"/>
            <w:hideMark/>
          </w:tcPr>
          <w:p w14:paraId="61E56945" w14:textId="77777777" w:rsidR="001221B1" w:rsidRPr="001221B1" w:rsidRDefault="001221B1">
            <w:pPr>
              <w:rPr>
                <w:rFonts w:cstheme="minorHAnsi"/>
                <w:sz w:val="25"/>
                <w:szCs w:val="25"/>
              </w:rPr>
            </w:pPr>
            <w:r w:rsidRPr="001221B1">
              <w:rPr>
                <w:rFonts w:cstheme="minorHAnsi"/>
                <w:sz w:val="25"/>
                <w:szCs w:val="25"/>
              </w:rPr>
              <w:t>17</w:t>
            </w:r>
          </w:p>
        </w:tc>
      </w:tr>
      <w:tr w:rsidR="001221B1" w:rsidRPr="001221B1" w14:paraId="169B17DC" w14:textId="77777777" w:rsidTr="001221B1">
        <w:tc>
          <w:tcPr>
            <w:tcW w:w="0" w:type="auto"/>
            <w:tcBorders>
              <w:top w:val="nil"/>
              <w:left w:val="nil"/>
              <w:bottom w:val="nil"/>
              <w:right w:val="nil"/>
            </w:tcBorders>
            <w:tcMar>
              <w:top w:w="210" w:type="dxa"/>
              <w:left w:w="150" w:type="dxa"/>
              <w:bottom w:w="210" w:type="dxa"/>
              <w:right w:w="150" w:type="dxa"/>
            </w:tcMar>
            <w:vAlign w:val="bottom"/>
            <w:hideMark/>
          </w:tcPr>
          <w:p w14:paraId="7ACFE3DE" w14:textId="77777777" w:rsidR="001221B1" w:rsidRPr="001221B1" w:rsidRDefault="001221B1">
            <w:pPr>
              <w:rPr>
                <w:rFonts w:cstheme="minorHAnsi"/>
                <w:sz w:val="25"/>
                <w:szCs w:val="25"/>
              </w:rPr>
            </w:pPr>
            <w:r w:rsidRPr="001221B1">
              <w:rPr>
                <w:rFonts w:cstheme="minorHAnsi"/>
                <w:sz w:val="25"/>
                <w:szCs w:val="25"/>
              </w:rPr>
              <w:t>2</w:t>
            </w:r>
          </w:p>
        </w:tc>
        <w:tc>
          <w:tcPr>
            <w:tcW w:w="0" w:type="auto"/>
            <w:tcBorders>
              <w:top w:val="nil"/>
              <w:left w:val="nil"/>
              <w:bottom w:val="nil"/>
              <w:right w:val="nil"/>
            </w:tcBorders>
            <w:tcMar>
              <w:top w:w="210" w:type="dxa"/>
              <w:left w:w="150" w:type="dxa"/>
              <w:bottom w:w="210" w:type="dxa"/>
              <w:right w:w="150" w:type="dxa"/>
            </w:tcMar>
            <w:vAlign w:val="bottom"/>
            <w:hideMark/>
          </w:tcPr>
          <w:p w14:paraId="1465AAD8" w14:textId="77777777" w:rsidR="001221B1" w:rsidRPr="001221B1" w:rsidRDefault="001221B1">
            <w:pPr>
              <w:rPr>
                <w:rFonts w:cstheme="minorHAnsi"/>
                <w:sz w:val="25"/>
                <w:szCs w:val="25"/>
              </w:rPr>
            </w:pPr>
            <w:r w:rsidRPr="001221B1">
              <w:rPr>
                <w:rFonts w:cstheme="minorHAnsi"/>
                <w:sz w:val="25"/>
                <w:szCs w:val="25"/>
              </w:rPr>
              <w:t>Ramya</w:t>
            </w:r>
          </w:p>
        </w:tc>
        <w:tc>
          <w:tcPr>
            <w:tcW w:w="0" w:type="auto"/>
            <w:tcBorders>
              <w:top w:val="nil"/>
              <w:left w:val="nil"/>
              <w:bottom w:val="nil"/>
              <w:right w:val="nil"/>
            </w:tcBorders>
            <w:tcMar>
              <w:top w:w="210" w:type="dxa"/>
              <w:left w:w="150" w:type="dxa"/>
              <w:bottom w:w="210" w:type="dxa"/>
              <w:right w:w="150" w:type="dxa"/>
            </w:tcMar>
            <w:vAlign w:val="bottom"/>
            <w:hideMark/>
          </w:tcPr>
          <w:p w14:paraId="1B57E93A" w14:textId="77777777" w:rsidR="001221B1" w:rsidRPr="001221B1" w:rsidRDefault="001221B1">
            <w:pPr>
              <w:rPr>
                <w:rFonts w:cstheme="minorHAnsi"/>
                <w:sz w:val="25"/>
                <w:szCs w:val="25"/>
              </w:rPr>
            </w:pPr>
            <w:r w:rsidRPr="001221B1">
              <w:rPr>
                <w:rFonts w:cstheme="minorHAnsi"/>
                <w:sz w:val="25"/>
                <w:szCs w:val="25"/>
              </w:rPr>
              <w:t>18</w:t>
            </w:r>
          </w:p>
        </w:tc>
      </w:tr>
      <w:tr w:rsidR="001221B1" w:rsidRPr="001221B1" w14:paraId="7F3F1D78" w14:textId="77777777" w:rsidTr="001221B1">
        <w:tc>
          <w:tcPr>
            <w:tcW w:w="0" w:type="auto"/>
            <w:tcBorders>
              <w:top w:val="nil"/>
              <w:left w:val="nil"/>
              <w:bottom w:val="nil"/>
              <w:right w:val="nil"/>
            </w:tcBorders>
            <w:tcMar>
              <w:top w:w="210" w:type="dxa"/>
              <w:left w:w="150" w:type="dxa"/>
              <w:bottom w:w="210" w:type="dxa"/>
              <w:right w:w="150" w:type="dxa"/>
            </w:tcMar>
            <w:vAlign w:val="bottom"/>
            <w:hideMark/>
          </w:tcPr>
          <w:p w14:paraId="56EF18D4" w14:textId="77777777" w:rsidR="001221B1" w:rsidRPr="001221B1" w:rsidRDefault="001221B1">
            <w:pPr>
              <w:rPr>
                <w:rFonts w:cstheme="minorHAnsi"/>
                <w:sz w:val="25"/>
                <w:szCs w:val="25"/>
              </w:rPr>
            </w:pPr>
            <w:r w:rsidRPr="001221B1">
              <w:rPr>
                <w:rFonts w:cstheme="minorHAnsi"/>
                <w:sz w:val="25"/>
                <w:szCs w:val="25"/>
              </w:rPr>
              <w:t>3</w:t>
            </w:r>
          </w:p>
        </w:tc>
        <w:tc>
          <w:tcPr>
            <w:tcW w:w="0" w:type="auto"/>
            <w:tcBorders>
              <w:top w:val="nil"/>
              <w:left w:val="nil"/>
              <w:bottom w:val="nil"/>
              <w:right w:val="nil"/>
            </w:tcBorders>
            <w:tcMar>
              <w:top w:w="210" w:type="dxa"/>
              <w:left w:w="150" w:type="dxa"/>
              <w:bottom w:w="210" w:type="dxa"/>
              <w:right w:w="150" w:type="dxa"/>
            </w:tcMar>
            <w:vAlign w:val="bottom"/>
            <w:hideMark/>
          </w:tcPr>
          <w:p w14:paraId="2D9868EA" w14:textId="77777777" w:rsidR="001221B1" w:rsidRPr="001221B1" w:rsidRDefault="001221B1">
            <w:pPr>
              <w:rPr>
                <w:rFonts w:cstheme="minorHAnsi"/>
                <w:sz w:val="25"/>
                <w:szCs w:val="25"/>
              </w:rPr>
            </w:pPr>
            <w:r w:rsidRPr="001221B1">
              <w:rPr>
                <w:rFonts w:cstheme="minorHAnsi"/>
                <w:sz w:val="25"/>
                <w:szCs w:val="25"/>
              </w:rPr>
              <w:t>Ram</w:t>
            </w:r>
          </w:p>
        </w:tc>
        <w:tc>
          <w:tcPr>
            <w:tcW w:w="0" w:type="auto"/>
            <w:tcBorders>
              <w:top w:val="nil"/>
              <w:left w:val="nil"/>
              <w:bottom w:val="nil"/>
              <w:right w:val="nil"/>
            </w:tcBorders>
            <w:tcMar>
              <w:top w:w="210" w:type="dxa"/>
              <w:left w:w="150" w:type="dxa"/>
              <w:bottom w:w="210" w:type="dxa"/>
              <w:right w:w="150" w:type="dxa"/>
            </w:tcMar>
            <w:vAlign w:val="bottom"/>
            <w:hideMark/>
          </w:tcPr>
          <w:p w14:paraId="4AFDA210" w14:textId="77777777" w:rsidR="001221B1" w:rsidRPr="001221B1" w:rsidRDefault="001221B1">
            <w:pPr>
              <w:rPr>
                <w:rFonts w:cstheme="minorHAnsi"/>
                <w:sz w:val="25"/>
                <w:szCs w:val="25"/>
              </w:rPr>
            </w:pPr>
            <w:r w:rsidRPr="001221B1">
              <w:rPr>
                <w:rFonts w:cstheme="minorHAnsi"/>
                <w:sz w:val="25"/>
                <w:szCs w:val="25"/>
              </w:rPr>
              <w:t>16</w:t>
            </w:r>
          </w:p>
        </w:tc>
      </w:tr>
    </w:tbl>
    <w:p w14:paraId="335A86BF" w14:textId="77777777" w:rsidR="001221B1" w:rsidRPr="001221B1" w:rsidRDefault="001221B1" w:rsidP="001221B1">
      <w:pPr>
        <w:pStyle w:val="NormalWeb"/>
        <w:shd w:val="clear" w:color="auto" w:fill="FFFFFF"/>
        <w:spacing w:before="0" w:beforeAutospacing="0" w:after="0" w:afterAutospacing="0"/>
        <w:textAlignment w:val="baseline"/>
        <w:rPr>
          <w:rFonts w:asciiTheme="minorHAnsi" w:hAnsiTheme="minorHAnsi" w:cstheme="minorHAnsi"/>
          <w:color w:val="273239"/>
          <w:sz w:val="26"/>
          <w:szCs w:val="26"/>
        </w:rPr>
      </w:pPr>
      <w:r w:rsidRPr="001221B1">
        <w:rPr>
          <w:rStyle w:val="Strong"/>
          <w:rFonts w:asciiTheme="minorHAnsi" w:eastAsiaTheme="majorEastAsia" w:hAnsiTheme="minorHAnsi" w:cstheme="minorHAnsi"/>
          <w:color w:val="273239"/>
          <w:sz w:val="26"/>
          <w:szCs w:val="26"/>
          <w:bdr w:val="none" w:sz="0" w:space="0" w:color="auto" w:frame="1"/>
        </w:rPr>
        <w:t>Step 4: </w:t>
      </w:r>
      <w:r w:rsidRPr="001221B1">
        <w:rPr>
          <w:rFonts w:asciiTheme="minorHAnsi" w:hAnsiTheme="minorHAnsi" w:cstheme="minorHAnsi"/>
          <w:color w:val="273239"/>
          <w:sz w:val="26"/>
          <w:szCs w:val="26"/>
        </w:rPr>
        <w:t>Create the</w:t>
      </w:r>
      <w:r w:rsidRPr="001221B1">
        <w:rPr>
          <w:rStyle w:val="Strong"/>
          <w:rFonts w:asciiTheme="minorHAnsi" w:eastAsiaTheme="majorEastAsia" w:hAnsiTheme="minorHAnsi" w:cstheme="minorHAnsi"/>
          <w:color w:val="273239"/>
          <w:sz w:val="26"/>
          <w:szCs w:val="26"/>
          <w:bdr w:val="none" w:sz="0" w:space="0" w:color="auto" w:frame="1"/>
        </w:rPr>
        <w:t> Course </w:t>
      </w:r>
      <w:r w:rsidRPr="001221B1">
        <w:rPr>
          <w:rFonts w:asciiTheme="minorHAnsi" w:hAnsiTheme="minorHAnsi" w:cstheme="minorHAnsi"/>
          <w:color w:val="273239"/>
          <w:sz w:val="26"/>
          <w:szCs w:val="26"/>
        </w:rPr>
        <w:t>table</w:t>
      </w:r>
    </w:p>
    <w:p w14:paraId="32F0147F" w14:textId="77777777" w:rsidR="001221B1" w:rsidRPr="001221B1" w:rsidRDefault="001221B1" w:rsidP="001221B1">
      <w:pPr>
        <w:pStyle w:val="HTMLPreformatted"/>
        <w:shd w:val="clear" w:color="auto" w:fill="FFFFFF"/>
        <w:spacing w:after="150"/>
        <w:textAlignment w:val="baseline"/>
        <w:rPr>
          <w:rFonts w:asciiTheme="minorHAnsi" w:hAnsiTheme="minorHAnsi" w:cstheme="minorHAnsi"/>
          <w:color w:val="273239"/>
          <w:sz w:val="24"/>
          <w:szCs w:val="24"/>
        </w:rPr>
      </w:pPr>
      <w:r w:rsidRPr="001221B1">
        <w:rPr>
          <w:rFonts w:asciiTheme="minorHAnsi" w:hAnsiTheme="minorHAnsi" w:cstheme="minorHAnsi"/>
          <w:color w:val="273239"/>
          <w:sz w:val="24"/>
          <w:szCs w:val="24"/>
        </w:rPr>
        <w:t>CREATE TABLE Course (</w:t>
      </w:r>
    </w:p>
    <w:p w14:paraId="3F4F0E13" w14:textId="77777777" w:rsidR="001221B1" w:rsidRPr="001221B1" w:rsidRDefault="001221B1" w:rsidP="001221B1">
      <w:pPr>
        <w:pStyle w:val="HTMLPreformatted"/>
        <w:shd w:val="clear" w:color="auto" w:fill="FFFFFF"/>
        <w:spacing w:after="150"/>
        <w:textAlignment w:val="baseline"/>
        <w:rPr>
          <w:rFonts w:asciiTheme="minorHAnsi" w:hAnsiTheme="minorHAnsi" w:cstheme="minorHAnsi"/>
          <w:color w:val="273239"/>
          <w:sz w:val="24"/>
          <w:szCs w:val="24"/>
        </w:rPr>
      </w:pPr>
      <w:r w:rsidRPr="001221B1">
        <w:rPr>
          <w:rFonts w:asciiTheme="minorHAnsi" w:hAnsiTheme="minorHAnsi" w:cstheme="minorHAnsi"/>
          <w:color w:val="273239"/>
          <w:sz w:val="24"/>
          <w:szCs w:val="24"/>
        </w:rPr>
        <w:t xml:space="preserve">    cno INT PRIMARY KEY,</w:t>
      </w:r>
    </w:p>
    <w:p w14:paraId="56DBC2BF" w14:textId="77777777" w:rsidR="001221B1" w:rsidRPr="001221B1" w:rsidRDefault="001221B1" w:rsidP="001221B1">
      <w:pPr>
        <w:pStyle w:val="HTMLPreformatted"/>
        <w:shd w:val="clear" w:color="auto" w:fill="FFFFFF"/>
        <w:spacing w:after="150"/>
        <w:textAlignment w:val="baseline"/>
        <w:rPr>
          <w:rFonts w:asciiTheme="minorHAnsi" w:hAnsiTheme="minorHAnsi" w:cstheme="minorHAnsi"/>
          <w:color w:val="273239"/>
          <w:sz w:val="24"/>
          <w:szCs w:val="24"/>
        </w:rPr>
      </w:pPr>
      <w:r w:rsidRPr="001221B1">
        <w:rPr>
          <w:rFonts w:asciiTheme="minorHAnsi" w:hAnsiTheme="minorHAnsi" w:cstheme="minorHAnsi"/>
          <w:color w:val="273239"/>
          <w:sz w:val="24"/>
          <w:szCs w:val="24"/>
        </w:rPr>
        <w:t xml:space="preserve">    cname VARCHAR(20)</w:t>
      </w:r>
    </w:p>
    <w:p w14:paraId="47CAFD0B" w14:textId="77777777" w:rsidR="001221B1" w:rsidRPr="001221B1" w:rsidRDefault="001221B1" w:rsidP="001221B1">
      <w:pPr>
        <w:pStyle w:val="HTMLPreformatted"/>
        <w:shd w:val="clear" w:color="auto" w:fill="FFFFFF"/>
        <w:spacing w:after="150"/>
        <w:textAlignment w:val="baseline"/>
        <w:rPr>
          <w:rFonts w:asciiTheme="minorHAnsi" w:hAnsiTheme="minorHAnsi" w:cstheme="minorHAnsi"/>
          <w:color w:val="273239"/>
          <w:sz w:val="24"/>
          <w:szCs w:val="24"/>
        </w:rPr>
      </w:pPr>
      <w:r w:rsidRPr="001221B1">
        <w:rPr>
          <w:rFonts w:asciiTheme="minorHAnsi" w:hAnsiTheme="minorHAnsi" w:cstheme="minorHAnsi"/>
          <w:color w:val="273239"/>
          <w:sz w:val="24"/>
          <w:szCs w:val="24"/>
        </w:rPr>
        <w:t>);</w:t>
      </w:r>
    </w:p>
    <w:p w14:paraId="515A58CD" w14:textId="77777777" w:rsidR="001221B1" w:rsidRPr="001221B1" w:rsidRDefault="001221B1" w:rsidP="001221B1">
      <w:pPr>
        <w:pStyle w:val="NormalWeb"/>
        <w:shd w:val="clear" w:color="auto" w:fill="FFFFFF"/>
        <w:spacing w:before="0" w:beforeAutospacing="0" w:after="0" w:afterAutospacing="0"/>
        <w:textAlignment w:val="baseline"/>
        <w:rPr>
          <w:rFonts w:asciiTheme="minorHAnsi" w:hAnsiTheme="minorHAnsi" w:cstheme="minorHAnsi"/>
          <w:color w:val="273239"/>
          <w:sz w:val="26"/>
          <w:szCs w:val="26"/>
        </w:rPr>
      </w:pPr>
      <w:r w:rsidRPr="001221B1">
        <w:rPr>
          <w:rStyle w:val="Strong"/>
          <w:rFonts w:asciiTheme="minorHAnsi" w:eastAsiaTheme="majorEastAsia" w:hAnsiTheme="minorHAnsi" w:cstheme="minorHAnsi"/>
          <w:color w:val="273239"/>
          <w:sz w:val="26"/>
          <w:szCs w:val="26"/>
          <w:bdr w:val="none" w:sz="0" w:space="0" w:color="auto" w:frame="1"/>
        </w:rPr>
        <w:t>Step 5:</w:t>
      </w:r>
      <w:r w:rsidRPr="001221B1">
        <w:rPr>
          <w:rFonts w:asciiTheme="minorHAnsi" w:hAnsiTheme="minorHAnsi" w:cstheme="minorHAnsi"/>
          <w:color w:val="273239"/>
          <w:sz w:val="26"/>
          <w:szCs w:val="26"/>
        </w:rPr>
        <w:t> Insert rows into</w:t>
      </w:r>
      <w:r w:rsidRPr="001221B1">
        <w:rPr>
          <w:rStyle w:val="Strong"/>
          <w:rFonts w:asciiTheme="minorHAnsi" w:eastAsiaTheme="majorEastAsia" w:hAnsiTheme="minorHAnsi" w:cstheme="minorHAnsi"/>
          <w:color w:val="273239"/>
          <w:sz w:val="26"/>
          <w:szCs w:val="26"/>
          <w:bdr w:val="none" w:sz="0" w:space="0" w:color="auto" w:frame="1"/>
        </w:rPr>
        <w:t> </w:t>
      </w:r>
      <w:r w:rsidRPr="001221B1">
        <w:rPr>
          <w:rFonts w:asciiTheme="minorHAnsi" w:hAnsiTheme="minorHAnsi" w:cstheme="minorHAnsi"/>
          <w:color w:val="273239"/>
          <w:sz w:val="26"/>
          <w:szCs w:val="26"/>
        </w:rPr>
        <w:t>the </w:t>
      </w:r>
      <w:r w:rsidRPr="001221B1">
        <w:rPr>
          <w:rStyle w:val="Strong"/>
          <w:rFonts w:asciiTheme="minorHAnsi" w:eastAsiaTheme="majorEastAsia" w:hAnsiTheme="minorHAnsi" w:cstheme="minorHAnsi"/>
          <w:color w:val="273239"/>
          <w:sz w:val="26"/>
          <w:szCs w:val="26"/>
          <w:bdr w:val="none" w:sz="0" w:space="0" w:color="auto" w:frame="1"/>
        </w:rPr>
        <w:t>Course </w:t>
      </w:r>
      <w:r w:rsidRPr="001221B1">
        <w:rPr>
          <w:rFonts w:asciiTheme="minorHAnsi" w:hAnsiTheme="minorHAnsi" w:cstheme="minorHAnsi"/>
          <w:color w:val="273239"/>
          <w:sz w:val="26"/>
          <w:szCs w:val="26"/>
        </w:rPr>
        <w:t>table</w:t>
      </w:r>
    </w:p>
    <w:p w14:paraId="120D8718" w14:textId="77777777" w:rsidR="001221B1" w:rsidRPr="001221B1" w:rsidRDefault="001221B1" w:rsidP="001221B1">
      <w:pPr>
        <w:pStyle w:val="HTMLPreformatted"/>
        <w:shd w:val="clear" w:color="auto" w:fill="FFFFFF"/>
        <w:textAlignment w:val="baseline"/>
        <w:rPr>
          <w:rFonts w:asciiTheme="minorHAnsi" w:hAnsiTheme="minorHAnsi" w:cstheme="minorHAnsi"/>
          <w:color w:val="273239"/>
          <w:sz w:val="24"/>
          <w:szCs w:val="24"/>
        </w:rPr>
      </w:pPr>
      <w:r w:rsidRPr="001221B1">
        <w:rPr>
          <w:rFonts w:asciiTheme="minorHAnsi" w:hAnsiTheme="minorHAnsi" w:cstheme="minorHAnsi"/>
          <w:color w:val="273239"/>
          <w:sz w:val="24"/>
          <w:szCs w:val="24"/>
        </w:rPr>
        <w:t>INSERT INTO Course(cno, cname)</w:t>
      </w:r>
      <w:r w:rsidRPr="001221B1">
        <w:rPr>
          <w:rStyle w:val="Strong"/>
          <w:rFonts w:asciiTheme="minorHAnsi" w:eastAsiaTheme="majorEastAsia" w:hAnsiTheme="minorHAnsi" w:cstheme="minorHAnsi"/>
          <w:color w:val="273239"/>
          <w:sz w:val="24"/>
          <w:szCs w:val="24"/>
          <w:bdr w:val="none" w:sz="0" w:space="0" w:color="auto" w:frame="1"/>
        </w:rPr>
        <w:t xml:space="preserve"> </w:t>
      </w:r>
    </w:p>
    <w:p w14:paraId="2C04564C" w14:textId="77777777" w:rsidR="001221B1" w:rsidRPr="001221B1" w:rsidRDefault="001221B1" w:rsidP="001221B1">
      <w:pPr>
        <w:pStyle w:val="HTMLPreformatted"/>
        <w:shd w:val="clear" w:color="auto" w:fill="FFFFFF"/>
        <w:textAlignment w:val="baseline"/>
        <w:rPr>
          <w:rFonts w:asciiTheme="minorHAnsi" w:hAnsiTheme="minorHAnsi" w:cstheme="minorHAnsi"/>
          <w:color w:val="273239"/>
          <w:sz w:val="24"/>
          <w:szCs w:val="24"/>
        </w:rPr>
      </w:pPr>
      <w:r w:rsidRPr="001221B1">
        <w:rPr>
          <w:rFonts w:asciiTheme="minorHAnsi" w:hAnsiTheme="minorHAnsi" w:cstheme="minorHAnsi"/>
          <w:color w:val="273239"/>
          <w:sz w:val="24"/>
          <w:szCs w:val="24"/>
        </w:rPr>
        <w:t xml:space="preserve"> VALUES(101,'c'),</w:t>
      </w:r>
    </w:p>
    <w:p w14:paraId="3D6F6C63" w14:textId="77777777" w:rsidR="001221B1" w:rsidRPr="001221B1" w:rsidRDefault="001221B1" w:rsidP="001221B1">
      <w:pPr>
        <w:pStyle w:val="HTMLPreformatted"/>
        <w:shd w:val="clear" w:color="auto" w:fill="FFFFFF"/>
        <w:textAlignment w:val="baseline"/>
        <w:rPr>
          <w:rFonts w:asciiTheme="minorHAnsi" w:hAnsiTheme="minorHAnsi" w:cstheme="minorHAnsi"/>
          <w:color w:val="273239"/>
          <w:sz w:val="24"/>
          <w:szCs w:val="24"/>
        </w:rPr>
      </w:pPr>
      <w:r w:rsidRPr="001221B1">
        <w:rPr>
          <w:rFonts w:asciiTheme="minorHAnsi" w:hAnsiTheme="minorHAnsi" w:cstheme="minorHAnsi"/>
          <w:color w:val="273239"/>
          <w:sz w:val="24"/>
          <w:szCs w:val="24"/>
        </w:rPr>
        <w:t xml:space="preserve">       (102,'c++'),</w:t>
      </w:r>
    </w:p>
    <w:p w14:paraId="769DF671" w14:textId="77777777" w:rsidR="001221B1" w:rsidRPr="001221B1" w:rsidRDefault="001221B1" w:rsidP="001221B1">
      <w:pPr>
        <w:pStyle w:val="HTMLPreformatted"/>
        <w:shd w:val="clear" w:color="auto" w:fill="FFFFFF"/>
        <w:textAlignment w:val="baseline"/>
        <w:rPr>
          <w:rFonts w:asciiTheme="minorHAnsi" w:hAnsiTheme="minorHAnsi" w:cstheme="minorHAnsi"/>
          <w:color w:val="273239"/>
          <w:sz w:val="24"/>
          <w:szCs w:val="24"/>
        </w:rPr>
      </w:pPr>
      <w:r w:rsidRPr="001221B1">
        <w:rPr>
          <w:rFonts w:asciiTheme="minorHAnsi" w:hAnsiTheme="minorHAnsi" w:cstheme="minorHAnsi"/>
          <w:color w:val="273239"/>
          <w:sz w:val="24"/>
          <w:szCs w:val="24"/>
        </w:rPr>
        <w:t xml:space="preserve">       (103,'DBMS');</w:t>
      </w:r>
    </w:p>
    <w:p w14:paraId="25043D25" w14:textId="77777777" w:rsidR="001221B1" w:rsidRPr="001221B1" w:rsidRDefault="001221B1" w:rsidP="001221B1">
      <w:pPr>
        <w:pStyle w:val="NormalWeb"/>
        <w:shd w:val="clear" w:color="auto" w:fill="FFFFFF"/>
        <w:spacing w:before="0" w:beforeAutospacing="0" w:after="0" w:afterAutospacing="0"/>
        <w:textAlignment w:val="baseline"/>
        <w:rPr>
          <w:rFonts w:asciiTheme="minorHAnsi" w:hAnsiTheme="minorHAnsi" w:cstheme="minorHAnsi"/>
          <w:color w:val="273239"/>
          <w:sz w:val="26"/>
          <w:szCs w:val="26"/>
        </w:rPr>
      </w:pPr>
      <w:r w:rsidRPr="001221B1">
        <w:rPr>
          <w:rStyle w:val="Strong"/>
          <w:rFonts w:asciiTheme="minorHAnsi" w:eastAsiaTheme="majorEastAsia" w:hAnsiTheme="minorHAnsi" w:cstheme="minorHAnsi"/>
          <w:color w:val="273239"/>
          <w:sz w:val="26"/>
          <w:szCs w:val="26"/>
          <w:bdr w:val="none" w:sz="0" w:space="0" w:color="auto" w:frame="1"/>
        </w:rPr>
        <w:t>Step 6:</w:t>
      </w:r>
      <w:r w:rsidRPr="001221B1">
        <w:rPr>
          <w:rFonts w:asciiTheme="minorHAnsi" w:hAnsiTheme="minorHAnsi" w:cstheme="minorHAnsi"/>
          <w:color w:val="273239"/>
          <w:sz w:val="26"/>
          <w:szCs w:val="26"/>
        </w:rPr>
        <w:t> Execute</w:t>
      </w:r>
      <w:r w:rsidRPr="001221B1">
        <w:rPr>
          <w:rStyle w:val="Strong"/>
          <w:rFonts w:asciiTheme="minorHAnsi" w:eastAsiaTheme="majorEastAsia" w:hAnsiTheme="minorHAnsi" w:cstheme="minorHAnsi"/>
          <w:color w:val="273239"/>
          <w:sz w:val="26"/>
          <w:szCs w:val="26"/>
          <w:bdr w:val="none" w:sz="0" w:space="0" w:color="auto" w:frame="1"/>
        </w:rPr>
        <w:t> </w:t>
      </w:r>
      <w:r w:rsidRPr="001221B1">
        <w:rPr>
          <w:rFonts w:asciiTheme="minorHAnsi" w:hAnsiTheme="minorHAnsi" w:cstheme="minorHAnsi"/>
          <w:color w:val="273239"/>
          <w:sz w:val="26"/>
          <w:szCs w:val="26"/>
        </w:rPr>
        <w:t>the </w:t>
      </w:r>
      <w:r w:rsidRPr="001221B1">
        <w:rPr>
          <w:rStyle w:val="Strong"/>
          <w:rFonts w:asciiTheme="minorHAnsi" w:eastAsiaTheme="majorEastAsia" w:hAnsiTheme="minorHAnsi" w:cstheme="minorHAnsi"/>
          <w:color w:val="273239"/>
          <w:sz w:val="26"/>
          <w:szCs w:val="26"/>
          <w:bdr w:val="none" w:sz="0" w:space="0" w:color="auto" w:frame="1"/>
        </w:rPr>
        <w:t>SELECT </w:t>
      </w:r>
      <w:r w:rsidRPr="001221B1">
        <w:rPr>
          <w:rFonts w:asciiTheme="minorHAnsi" w:hAnsiTheme="minorHAnsi" w:cstheme="minorHAnsi"/>
          <w:color w:val="273239"/>
          <w:sz w:val="26"/>
          <w:szCs w:val="26"/>
        </w:rPr>
        <w:t>query to check the data in the </w:t>
      </w:r>
      <w:r w:rsidRPr="001221B1">
        <w:rPr>
          <w:rStyle w:val="Strong"/>
          <w:rFonts w:asciiTheme="minorHAnsi" w:eastAsiaTheme="majorEastAsia" w:hAnsiTheme="minorHAnsi" w:cstheme="minorHAnsi"/>
          <w:color w:val="273239"/>
          <w:sz w:val="26"/>
          <w:szCs w:val="26"/>
          <w:bdr w:val="none" w:sz="0" w:space="0" w:color="auto" w:frame="1"/>
        </w:rPr>
        <w:t>Course</w:t>
      </w:r>
      <w:r w:rsidRPr="001221B1">
        <w:rPr>
          <w:rFonts w:asciiTheme="minorHAnsi" w:hAnsiTheme="minorHAnsi" w:cstheme="minorHAnsi"/>
          <w:color w:val="273239"/>
          <w:sz w:val="26"/>
          <w:szCs w:val="26"/>
        </w:rPr>
        <w:t> table.</w:t>
      </w:r>
    </w:p>
    <w:p w14:paraId="2EAA8417" w14:textId="77777777" w:rsidR="001221B1" w:rsidRPr="001221B1" w:rsidRDefault="001221B1" w:rsidP="001221B1">
      <w:pPr>
        <w:pStyle w:val="HTMLPreformatted"/>
        <w:shd w:val="clear" w:color="auto" w:fill="FFFFFF"/>
        <w:spacing w:after="150"/>
        <w:textAlignment w:val="baseline"/>
        <w:rPr>
          <w:rFonts w:asciiTheme="minorHAnsi" w:hAnsiTheme="minorHAnsi" w:cstheme="minorHAnsi"/>
          <w:color w:val="273239"/>
          <w:sz w:val="24"/>
          <w:szCs w:val="24"/>
        </w:rPr>
      </w:pPr>
      <w:r w:rsidRPr="001221B1">
        <w:rPr>
          <w:rFonts w:asciiTheme="minorHAnsi" w:hAnsiTheme="minorHAnsi" w:cstheme="minorHAnsi"/>
          <w:color w:val="273239"/>
          <w:sz w:val="24"/>
          <w:szCs w:val="24"/>
        </w:rPr>
        <w:t>SELECT *</w:t>
      </w:r>
    </w:p>
    <w:p w14:paraId="5E9A436A" w14:textId="77777777" w:rsidR="001221B1" w:rsidRPr="001221B1" w:rsidRDefault="001221B1" w:rsidP="001221B1">
      <w:pPr>
        <w:pStyle w:val="HTMLPreformatted"/>
        <w:shd w:val="clear" w:color="auto" w:fill="FFFFFF"/>
        <w:spacing w:after="150"/>
        <w:textAlignment w:val="baseline"/>
        <w:rPr>
          <w:rFonts w:asciiTheme="minorHAnsi" w:hAnsiTheme="minorHAnsi" w:cstheme="minorHAnsi"/>
          <w:color w:val="273239"/>
          <w:sz w:val="24"/>
          <w:szCs w:val="24"/>
        </w:rPr>
      </w:pPr>
      <w:r w:rsidRPr="001221B1">
        <w:rPr>
          <w:rFonts w:asciiTheme="minorHAnsi" w:hAnsiTheme="minorHAnsi" w:cstheme="minorHAnsi"/>
          <w:color w:val="273239"/>
          <w:sz w:val="24"/>
          <w:szCs w:val="24"/>
        </w:rPr>
        <w:t>FROM Course;</w:t>
      </w:r>
    </w:p>
    <w:p w14:paraId="5F192A46" w14:textId="77777777" w:rsidR="001221B1" w:rsidRPr="001221B1" w:rsidRDefault="001221B1" w:rsidP="001221B1">
      <w:pPr>
        <w:pStyle w:val="NormalWeb"/>
        <w:shd w:val="clear" w:color="auto" w:fill="FFFFFF"/>
        <w:spacing w:before="0" w:beforeAutospacing="0" w:after="0" w:afterAutospacing="0"/>
        <w:textAlignment w:val="baseline"/>
        <w:rPr>
          <w:rFonts w:asciiTheme="minorHAnsi" w:hAnsiTheme="minorHAnsi" w:cstheme="minorHAnsi"/>
          <w:color w:val="273239"/>
          <w:sz w:val="26"/>
          <w:szCs w:val="26"/>
        </w:rPr>
      </w:pPr>
      <w:r w:rsidRPr="001221B1">
        <w:rPr>
          <w:rStyle w:val="Strong"/>
          <w:rFonts w:asciiTheme="minorHAnsi" w:eastAsiaTheme="majorEastAsia" w:hAnsiTheme="minorHAnsi" w:cstheme="minorHAnsi"/>
          <w:color w:val="273239"/>
          <w:sz w:val="26"/>
          <w:szCs w:val="26"/>
          <w:bdr w:val="none" w:sz="0" w:space="0" w:color="auto" w:frame="1"/>
        </w:rPr>
        <w:t>Output:</w:t>
      </w:r>
    </w:p>
    <w:tbl>
      <w:tblPr>
        <w:tblW w:w="0" w:type="auto"/>
        <w:tblCellMar>
          <w:left w:w="0" w:type="dxa"/>
          <w:right w:w="0" w:type="dxa"/>
        </w:tblCellMar>
        <w:tblLook w:val="04A0" w:firstRow="1" w:lastRow="0" w:firstColumn="1" w:lastColumn="0" w:noHBand="0" w:noVBand="1"/>
      </w:tblPr>
      <w:tblGrid>
        <w:gridCol w:w="714"/>
        <w:gridCol w:w="1063"/>
      </w:tblGrid>
      <w:tr w:rsidR="001221B1" w:rsidRPr="001221B1" w14:paraId="585B0262" w14:textId="77777777" w:rsidTr="001221B1">
        <w:trPr>
          <w:tblHeader/>
        </w:trPr>
        <w:tc>
          <w:tcPr>
            <w:tcW w:w="0" w:type="auto"/>
            <w:tcBorders>
              <w:top w:val="nil"/>
              <w:left w:val="nil"/>
              <w:bottom w:val="nil"/>
              <w:right w:val="nil"/>
            </w:tcBorders>
            <w:tcMar>
              <w:top w:w="150" w:type="dxa"/>
              <w:left w:w="150" w:type="dxa"/>
              <w:bottom w:w="150" w:type="dxa"/>
              <w:right w:w="150" w:type="dxa"/>
            </w:tcMar>
            <w:vAlign w:val="bottom"/>
            <w:hideMark/>
          </w:tcPr>
          <w:p w14:paraId="6377A76E" w14:textId="77777777" w:rsidR="001221B1" w:rsidRPr="001221B1" w:rsidRDefault="001221B1">
            <w:pPr>
              <w:rPr>
                <w:rFonts w:cstheme="minorHAnsi"/>
                <w:sz w:val="28"/>
                <w:szCs w:val="28"/>
              </w:rPr>
            </w:pPr>
            <w:r w:rsidRPr="001221B1">
              <w:rPr>
                <w:rFonts w:cstheme="minorHAnsi"/>
                <w:sz w:val="28"/>
                <w:szCs w:val="28"/>
                <w:u w:val="single"/>
                <w:bdr w:val="none" w:sz="0" w:space="0" w:color="auto" w:frame="1"/>
              </w:rPr>
              <w:t>cno</w:t>
            </w:r>
          </w:p>
        </w:tc>
        <w:tc>
          <w:tcPr>
            <w:tcW w:w="0" w:type="auto"/>
            <w:tcBorders>
              <w:top w:val="nil"/>
              <w:left w:val="nil"/>
              <w:bottom w:val="nil"/>
              <w:right w:val="nil"/>
            </w:tcBorders>
            <w:tcMar>
              <w:top w:w="150" w:type="dxa"/>
              <w:left w:w="150" w:type="dxa"/>
              <w:bottom w:w="150" w:type="dxa"/>
              <w:right w:w="150" w:type="dxa"/>
            </w:tcMar>
            <w:vAlign w:val="bottom"/>
            <w:hideMark/>
          </w:tcPr>
          <w:p w14:paraId="005F054D" w14:textId="77777777" w:rsidR="001221B1" w:rsidRPr="001221B1" w:rsidRDefault="001221B1">
            <w:pPr>
              <w:rPr>
                <w:rFonts w:cstheme="minorHAnsi"/>
                <w:sz w:val="28"/>
                <w:szCs w:val="28"/>
              </w:rPr>
            </w:pPr>
            <w:r w:rsidRPr="001221B1">
              <w:rPr>
                <w:rFonts w:cstheme="minorHAnsi"/>
                <w:sz w:val="28"/>
                <w:szCs w:val="28"/>
              </w:rPr>
              <w:t>cname</w:t>
            </w:r>
          </w:p>
        </w:tc>
      </w:tr>
      <w:tr w:rsidR="001221B1" w:rsidRPr="001221B1" w14:paraId="6F30D25E" w14:textId="77777777" w:rsidTr="001221B1">
        <w:tc>
          <w:tcPr>
            <w:tcW w:w="0" w:type="auto"/>
            <w:tcBorders>
              <w:top w:val="nil"/>
              <w:left w:val="nil"/>
              <w:bottom w:val="nil"/>
              <w:right w:val="nil"/>
            </w:tcBorders>
            <w:tcMar>
              <w:top w:w="210" w:type="dxa"/>
              <w:left w:w="150" w:type="dxa"/>
              <w:bottom w:w="210" w:type="dxa"/>
              <w:right w:w="150" w:type="dxa"/>
            </w:tcMar>
            <w:vAlign w:val="bottom"/>
            <w:hideMark/>
          </w:tcPr>
          <w:p w14:paraId="36775846" w14:textId="77777777" w:rsidR="001221B1" w:rsidRPr="001221B1" w:rsidRDefault="001221B1">
            <w:pPr>
              <w:rPr>
                <w:rFonts w:cstheme="minorHAnsi"/>
                <w:sz w:val="25"/>
                <w:szCs w:val="25"/>
              </w:rPr>
            </w:pPr>
            <w:r w:rsidRPr="001221B1">
              <w:rPr>
                <w:rFonts w:cstheme="minorHAnsi"/>
                <w:sz w:val="25"/>
                <w:szCs w:val="25"/>
              </w:rPr>
              <w:t>101</w:t>
            </w:r>
          </w:p>
        </w:tc>
        <w:tc>
          <w:tcPr>
            <w:tcW w:w="0" w:type="auto"/>
            <w:tcBorders>
              <w:top w:val="nil"/>
              <w:left w:val="nil"/>
              <w:bottom w:val="nil"/>
              <w:right w:val="nil"/>
            </w:tcBorders>
            <w:tcMar>
              <w:top w:w="210" w:type="dxa"/>
              <w:left w:w="150" w:type="dxa"/>
              <w:bottom w:w="210" w:type="dxa"/>
              <w:right w:w="150" w:type="dxa"/>
            </w:tcMar>
            <w:vAlign w:val="bottom"/>
            <w:hideMark/>
          </w:tcPr>
          <w:p w14:paraId="1B824229" w14:textId="77777777" w:rsidR="001221B1" w:rsidRPr="001221B1" w:rsidRDefault="001221B1">
            <w:pPr>
              <w:rPr>
                <w:rFonts w:cstheme="minorHAnsi"/>
                <w:sz w:val="25"/>
                <w:szCs w:val="25"/>
              </w:rPr>
            </w:pPr>
            <w:r w:rsidRPr="001221B1">
              <w:rPr>
                <w:rFonts w:cstheme="minorHAnsi"/>
                <w:sz w:val="25"/>
                <w:szCs w:val="25"/>
              </w:rPr>
              <w:t>c</w:t>
            </w:r>
          </w:p>
        </w:tc>
      </w:tr>
      <w:tr w:rsidR="001221B1" w:rsidRPr="001221B1" w14:paraId="7ECE4F32" w14:textId="77777777" w:rsidTr="001221B1">
        <w:tc>
          <w:tcPr>
            <w:tcW w:w="0" w:type="auto"/>
            <w:tcBorders>
              <w:top w:val="nil"/>
              <w:left w:val="nil"/>
              <w:bottom w:val="nil"/>
              <w:right w:val="nil"/>
            </w:tcBorders>
            <w:tcMar>
              <w:top w:w="210" w:type="dxa"/>
              <w:left w:w="150" w:type="dxa"/>
              <w:bottom w:w="210" w:type="dxa"/>
              <w:right w:w="150" w:type="dxa"/>
            </w:tcMar>
            <w:vAlign w:val="bottom"/>
            <w:hideMark/>
          </w:tcPr>
          <w:p w14:paraId="3F03582F" w14:textId="77777777" w:rsidR="001221B1" w:rsidRPr="001221B1" w:rsidRDefault="001221B1">
            <w:pPr>
              <w:rPr>
                <w:rFonts w:cstheme="minorHAnsi"/>
                <w:sz w:val="25"/>
                <w:szCs w:val="25"/>
              </w:rPr>
            </w:pPr>
            <w:r w:rsidRPr="001221B1">
              <w:rPr>
                <w:rFonts w:cstheme="minorHAnsi"/>
                <w:sz w:val="25"/>
                <w:szCs w:val="25"/>
              </w:rPr>
              <w:t>102</w:t>
            </w:r>
          </w:p>
        </w:tc>
        <w:tc>
          <w:tcPr>
            <w:tcW w:w="0" w:type="auto"/>
            <w:tcBorders>
              <w:top w:val="nil"/>
              <w:left w:val="nil"/>
              <w:bottom w:val="nil"/>
              <w:right w:val="nil"/>
            </w:tcBorders>
            <w:tcMar>
              <w:top w:w="210" w:type="dxa"/>
              <w:left w:w="150" w:type="dxa"/>
              <w:bottom w:w="210" w:type="dxa"/>
              <w:right w:w="150" w:type="dxa"/>
            </w:tcMar>
            <w:vAlign w:val="bottom"/>
            <w:hideMark/>
          </w:tcPr>
          <w:p w14:paraId="7E5ADC9C" w14:textId="77777777" w:rsidR="001221B1" w:rsidRPr="001221B1" w:rsidRDefault="001221B1">
            <w:pPr>
              <w:rPr>
                <w:rFonts w:cstheme="minorHAnsi"/>
                <w:sz w:val="25"/>
                <w:szCs w:val="25"/>
              </w:rPr>
            </w:pPr>
            <w:r w:rsidRPr="001221B1">
              <w:rPr>
                <w:rFonts w:cstheme="minorHAnsi"/>
                <w:sz w:val="25"/>
                <w:szCs w:val="25"/>
              </w:rPr>
              <w:t>c++</w:t>
            </w:r>
          </w:p>
        </w:tc>
      </w:tr>
      <w:tr w:rsidR="001221B1" w:rsidRPr="001221B1" w14:paraId="1BB125EA" w14:textId="77777777" w:rsidTr="001221B1">
        <w:tc>
          <w:tcPr>
            <w:tcW w:w="0" w:type="auto"/>
            <w:tcBorders>
              <w:top w:val="nil"/>
              <w:left w:val="nil"/>
              <w:bottom w:val="nil"/>
              <w:right w:val="nil"/>
            </w:tcBorders>
            <w:tcMar>
              <w:top w:w="210" w:type="dxa"/>
              <w:left w:w="150" w:type="dxa"/>
              <w:bottom w:w="210" w:type="dxa"/>
              <w:right w:w="150" w:type="dxa"/>
            </w:tcMar>
            <w:vAlign w:val="bottom"/>
            <w:hideMark/>
          </w:tcPr>
          <w:p w14:paraId="4BC11B30" w14:textId="77777777" w:rsidR="001221B1" w:rsidRPr="001221B1" w:rsidRDefault="001221B1">
            <w:pPr>
              <w:rPr>
                <w:rFonts w:cstheme="minorHAnsi"/>
                <w:sz w:val="25"/>
                <w:szCs w:val="25"/>
              </w:rPr>
            </w:pPr>
            <w:r w:rsidRPr="001221B1">
              <w:rPr>
                <w:rFonts w:cstheme="minorHAnsi"/>
                <w:sz w:val="25"/>
                <w:szCs w:val="25"/>
              </w:rPr>
              <w:t>103</w:t>
            </w:r>
          </w:p>
        </w:tc>
        <w:tc>
          <w:tcPr>
            <w:tcW w:w="0" w:type="auto"/>
            <w:tcBorders>
              <w:top w:val="nil"/>
              <w:left w:val="nil"/>
              <w:bottom w:val="nil"/>
              <w:right w:val="nil"/>
            </w:tcBorders>
            <w:tcMar>
              <w:top w:w="210" w:type="dxa"/>
              <w:left w:w="150" w:type="dxa"/>
              <w:bottom w:w="210" w:type="dxa"/>
              <w:right w:w="150" w:type="dxa"/>
            </w:tcMar>
            <w:vAlign w:val="bottom"/>
            <w:hideMark/>
          </w:tcPr>
          <w:p w14:paraId="4A3CDB2D" w14:textId="77777777" w:rsidR="001221B1" w:rsidRPr="001221B1" w:rsidRDefault="001221B1">
            <w:pPr>
              <w:rPr>
                <w:rFonts w:cstheme="minorHAnsi"/>
                <w:sz w:val="25"/>
                <w:szCs w:val="25"/>
              </w:rPr>
            </w:pPr>
            <w:r w:rsidRPr="001221B1">
              <w:rPr>
                <w:rFonts w:cstheme="minorHAnsi"/>
                <w:sz w:val="25"/>
                <w:szCs w:val="25"/>
              </w:rPr>
              <w:t>DBMS</w:t>
            </w:r>
          </w:p>
        </w:tc>
      </w:tr>
    </w:tbl>
    <w:p w14:paraId="7608504E" w14:textId="77777777" w:rsidR="001221B1" w:rsidRPr="001221B1" w:rsidRDefault="001221B1" w:rsidP="001221B1">
      <w:pPr>
        <w:pStyle w:val="NormalWeb"/>
        <w:shd w:val="clear" w:color="auto" w:fill="FFFFFF"/>
        <w:spacing w:before="0" w:beforeAutospacing="0" w:after="0" w:afterAutospacing="0"/>
        <w:textAlignment w:val="baseline"/>
        <w:rPr>
          <w:rFonts w:asciiTheme="minorHAnsi" w:hAnsiTheme="minorHAnsi" w:cstheme="minorHAnsi"/>
          <w:color w:val="273239"/>
          <w:sz w:val="26"/>
          <w:szCs w:val="26"/>
        </w:rPr>
      </w:pPr>
      <w:r w:rsidRPr="001221B1">
        <w:rPr>
          <w:rStyle w:val="Strong"/>
          <w:rFonts w:asciiTheme="minorHAnsi" w:eastAsiaTheme="majorEastAsia" w:hAnsiTheme="minorHAnsi" w:cstheme="minorHAnsi"/>
          <w:color w:val="273239"/>
          <w:sz w:val="26"/>
          <w:szCs w:val="26"/>
          <w:bdr w:val="none" w:sz="0" w:space="0" w:color="auto" w:frame="1"/>
        </w:rPr>
        <w:lastRenderedPageBreak/>
        <w:t>Step 7: </w:t>
      </w:r>
      <w:r w:rsidRPr="001221B1">
        <w:rPr>
          <w:rFonts w:asciiTheme="minorHAnsi" w:hAnsiTheme="minorHAnsi" w:cstheme="minorHAnsi"/>
          <w:color w:val="273239"/>
          <w:sz w:val="26"/>
          <w:szCs w:val="26"/>
        </w:rPr>
        <w:t>Create the </w:t>
      </w:r>
      <w:r w:rsidRPr="001221B1">
        <w:rPr>
          <w:rStyle w:val="Strong"/>
          <w:rFonts w:asciiTheme="minorHAnsi" w:eastAsiaTheme="majorEastAsia" w:hAnsiTheme="minorHAnsi" w:cstheme="minorHAnsi"/>
          <w:color w:val="273239"/>
          <w:sz w:val="26"/>
          <w:szCs w:val="26"/>
          <w:bdr w:val="none" w:sz="0" w:space="0" w:color="auto" w:frame="1"/>
        </w:rPr>
        <w:t>Enroll</w:t>
      </w:r>
      <w:r w:rsidRPr="001221B1">
        <w:rPr>
          <w:rFonts w:asciiTheme="minorHAnsi" w:hAnsiTheme="minorHAnsi" w:cstheme="minorHAnsi"/>
          <w:color w:val="273239"/>
          <w:sz w:val="26"/>
          <w:szCs w:val="26"/>
        </w:rPr>
        <w:t> table</w:t>
      </w:r>
      <w:r w:rsidRPr="001221B1">
        <w:rPr>
          <w:rStyle w:val="Strong"/>
          <w:rFonts w:asciiTheme="minorHAnsi" w:eastAsiaTheme="majorEastAsia" w:hAnsiTheme="minorHAnsi" w:cstheme="minorHAnsi"/>
          <w:color w:val="273239"/>
          <w:sz w:val="26"/>
          <w:szCs w:val="26"/>
          <w:bdr w:val="none" w:sz="0" w:space="0" w:color="auto" w:frame="1"/>
        </w:rPr>
        <w:t> </w:t>
      </w:r>
    </w:p>
    <w:p w14:paraId="37FDB96C" w14:textId="77777777" w:rsidR="001221B1" w:rsidRPr="001221B1" w:rsidRDefault="001221B1" w:rsidP="001221B1">
      <w:pPr>
        <w:pStyle w:val="HTMLPreformatted"/>
        <w:shd w:val="clear" w:color="auto" w:fill="FFFFFF"/>
        <w:spacing w:after="150"/>
        <w:textAlignment w:val="baseline"/>
        <w:rPr>
          <w:rFonts w:asciiTheme="minorHAnsi" w:hAnsiTheme="minorHAnsi" w:cstheme="minorHAnsi"/>
          <w:color w:val="273239"/>
          <w:sz w:val="24"/>
          <w:szCs w:val="24"/>
        </w:rPr>
      </w:pPr>
      <w:r w:rsidRPr="001221B1">
        <w:rPr>
          <w:rFonts w:asciiTheme="minorHAnsi" w:hAnsiTheme="minorHAnsi" w:cstheme="minorHAnsi"/>
          <w:color w:val="273239"/>
          <w:sz w:val="24"/>
          <w:szCs w:val="24"/>
        </w:rPr>
        <w:t>CREATE TABLE Enroll (</w:t>
      </w:r>
    </w:p>
    <w:p w14:paraId="1BBF2C18" w14:textId="77777777" w:rsidR="001221B1" w:rsidRPr="001221B1" w:rsidRDefault="001221B1" w:rsidP="001221B1">
      <w:pPr>
        <w:pStyle w:val="HTMLPreformatted"/>
        <w:shd w:val="clear" w:color="auto" w:fill="FFFFFF"/>
        <w:spacing w:after="150"/>
        <w:textAlignment w:val="baseline"/>
        <w:rPr>
          <w:rFonts w:asciiTheme="minorHAnsi" w:hAnsiTheme="minorHAnsi" w:cstheme="minorHAnsi"/>
          <w:color w:val="273239"/>
          <w:sz w:val="24"/>
          <w:szCs w:val="24"/>
        </w:rPr>
      </w:pPr>
      <w:r w:rsidRPr="001221B1">
        <w:rPr>
          <w:rFonts w:asciiTheme="minorHAnsi" w:hAnsiTheme="minorHAnsi" w:cstheme="minorHAnsi"/>
          <w:color w:val="273239"/>
          <w:sz w:val="24"/>
          <w:szCs w:val="24"/>
        </w:rPr>
        <w:t xml:space="preserve">    sno INT,</w:t>
      </w:r>
    </w:p>
    <w:p w14:paraId="100B4F9E" w14:textId="77777777" w:rsidR="001221B1" w:rsidRPr="001221B1" w:rsidRDefault="001221B1" w:rsidP="001221B1">
      <w:pPr>
        <w:pStyle w:val="HTMLPreformatted"/>
        <w:shd w:val="clear" w:color="auto" w:fill="FFFFFF"/>
        <w:spacing w:after="150"/>
        <w:textAlignment w:val="baseline"/>
        <w:rPr>
          <w:rFonts w:asciiTheme="minorHAnsi" w:hAnsiTheme="minorHAnsi" w:cstheme="minorHAnsi"/>
          <w:color w:val="273239"/>
          <w:sz w:val="24"/>
          <w:szCs w:val="24"/>
        </w:rPr>
      </w:pPr>
      <w:r w:rsidRPr="001221B1">
        <w:rPr>
          <w:rFonts w:asciiTheme="minorHAnsi" w:hAnsiTheme="minorHAnsi" w:cstheme="minorHAnsi"/>
          <w:color w:val="273239"/>
          <w:sz w:val="24"/>
          <w:szCs w:val="24"/>
        </w:rPr>
        <w:t xml:space="preserve">    cno INT,</w:t>
      </w:r>
    </w:p>
    <w:p w14:paraId="1CFA0B09" w14:textId="77777777" w:rsidR="001221B1" w:rsidRPr="001221B1" w:rsidRDefault="001221B1" w:rsidP="001221B1">
      <w:pPr>
        <w:pStyle w:val="HTMLPreformatted"/>
        <w:shd w:val="clear" w:color="auto" w:fill="FFFFFF"/>
        <w:spacing w:after="150"/>
        <w:textAlignment w:val="baseline"/>
        <w:rPr>
          <w:rFonts w:asciiTheme="minorHAnsi" w:hAnsiTheme="minorHAnsi" w:cstheme="minorHAnsi"/>
          <w:color w:val="273239"/>
          <w:sz w:val="24"/>
          <w:szCs w:val="24"/>
        </w:rPr>
      </w:pPr>
      <w:r w:rsidRPr="001221B1">
        <w:rPr>
          <w:rFonts w:asciiTheme="minorHAnsi" w:hAnsiTheme="minorHAnsi" w:cstheme="minorHAnsi"/>
          <w:color w:val="273239"/>
          <w:sz w:val="24"/>
          <w:szCs w:val="24"/>
        </w:rPr>
        <w:t xml:space="preserve">    jdate date,</w:t>
      </w:r>
    </w:p>
    <w:p w14:paraId="3F86194F" w14:textId="77777777" w:rsidR="001221B1" w:rsidRPr="001221B1" w:rsidRDefault="001221B1" w:rsidP="001221B1">
      <w:pPr>
        <w:pStyle w:val="HTMLPreformatted"/>
        <w:shd w:val="clear" w:color="auto" w:fill="FFFFFF"/>
        <w:spacing w:after="150"/>
        <w:textAlignment w:val="baseline"/>
        <w:rPr>
          <w:rFonts w:asciiTheme="minorHAnsi" w:hAnsiTheme="minorHAnsi" w:cstheme="minorHAnsi"/>
          <w:color w:val="273239"/>
          <w:sz w:val="24"/>
          <w:szCs w:val="24"/>
        </w:rPr>
      </w:pPr>
      <w:r w:rsidRPr="001221B1">
        <w:rPr>
          <w:rFonts w:asciiTheme="minorHAnsi" w:hAnsiTheme="minorHAnsi" w:cstheme="minorHAnsi"/>
          <w:color w:val="273239"/>
          <w:sz w:val="24"/>
          <w:szCs w:val="24"/>
        </w:rPr>
        <w:t xml:space="preserve">    PRIMARY KEY(sno,cno),</w:t>
      </w:r>
    </w:p>
    <w:p w14:paraId="1685B8A7" w14:textId="77777777" w:rsidR="001221B1" w:rsidRPr="001221B1" w:rsidRDefault="001221B1" w:rsidP="001221B1">
      <w:pPr>
        <w:pStyle w:val="HTMLPreformatted"/>
        <w:shd w:val="clear" w:color="auto" w:fill="FFFFFF"/>
        <w:spacing w:after="150"/>
        <w:textAlignment w:val="baseline"/>
        <w:rPr>
          <w:rFonts w:asciiTheme="minorHAnsi" w:hAnsiTheme="minorHAnsi" w:cstheme="minorHAnsi"/>
          <w:color w:val="273239"/>
          <w:sz w:val="24"/>
          <w:szCs w:val="24"/>
        </w:rPr>
      </w:pPr>
      <w:r w:rsidRPr="001221B1">
        <w:rPr>
          <w:rFonts w:asciiTheme="minorHAnsi" w:hAnsiTheme="minorHAnsi" w:cstheme="minorHAnsi"/>
          <w:color w:val="273239"/>
          <w:sz w:val="24"/>
          <w:szCs w:val="24"/>
        </w:rPr>
        <w:t xml:space="preserve">    FOREIGN KEY(sno) </w:t>
      </w:r>
    </w:p>
    <w:p w14:paraId="2309A70D" w14:textId="77777777" w:rsidR="001221B1" w:rsidRPr="001221B1" w:rsidRDefault="001221B1" w:rsidP="001221B1">
      <w:pPr>
        <w:pStyle w:val="HTMLPreformatted"/>
        <w:shd w:val="clear" w:color="auto" w:fill="FFFFFF"/>
        <w:spacing w:after="150"/>
        <w:textAlignment w:val="baseline"/>
        <w:rPr>
          <w:rFonts w:asciiTheme="minorHAnsi" w:hAnsiTheme="minorHAnsi" w:cstheme="minorHAnsi"/>
          <w:color w:val="273239"/>
          <w:sz w:val="24"/>
          <w:szCs w:val="24"/>
        </w:rPr>
      </w:pPr>
      <w:r w:rsidRPr="001221B1">
        <w:rPr>
          <w:rFonts w:asciiTheme="minorHAnsi" w:hAnsiTheme="minorHAnsi" w:cstheme="minorHAnsi"/>
          <w:color w:val="273239"/>
          <w:sz w:val="24"/>
          <w:szCs w:val="24"/>
        </w:rPr>
        <w:t xml:space="preserve">        REFERENCES Student(sno)</w:t>
      </w:r>
    </w:p>
    <w:p w14:paraId="445A6308" w14:textId="77777777" w:rsidR="001221B1" w:rsidRPr="001221B1" w:rsidRDefault="001221B1" w:rsidP="001221B1">
      <w:pPr>
        <w:pStyle w:val="HTMLPreformatted"/>
        <w:shd w:val="clear" w:color="auto" w:fill="FFFFFF"/>
        <w:spacing w:after="150"/>
        <w:textAlignment w:val="baseline"/>
        <w:rPr>
          <w:rFonts w:asciiTheme="minorHAnsi" w:hAnsiTheme="minorHAnsi" w:cstheme="minorHAnsi"/>
          <w:color w:val="273239"/>
          <w:sz w:val="24"/>
          <w:szCs w:val="24"/>
        </w:rPr>
      </w:pPr>
      <w:r w:rsidRPr="001221B1">
        <w:rPr>
          <w:rFonts w:asciiTheme="minorHAnsi" w:hAnsiTheme="minorHAnsi" w:cstheme="minorHAnsi"/>
          <w:color w:val="273239"/>
          <w:sz w:val="24"/>
          <w:szCs w:val="24"/>
        </w:rPr>
        <w:t xml:space="preserve">        ON DELETE CASCADE</w:t>
      </w:r>
    </w:p>
    <w:p w14:paraId="5A96046B" w14:textId="77777777" w:rsidR="001221B1" w:rsidRPr="001221B1" w:rsidRDefault="001221B1" w:rsidP="001221B1">
      <w:pPr>
        <w:pStyle w:val="HTMLPreformatted"/>
        <w:shd w:val="clear" w:color="auto" w:fill="FFFFFF"/>
        <w:spacing w:after="150"/>
        <w:textAlignment w:val="baseline"/>
        <w:rPr>
          <w:rFonts w:asciiTheme="minorHAnsi" w:hAnsiTheme="minorHAnsi" w:cstheme="minorHAnsi"/>
          <w:color w:val="273239"/>
          <w:sz w:val="24"/>
          <w:szCs w:val="24"/>
        </w:rPr>
      </w:pPr>
      <w:r w:rsidRPr="001221B1">
        <w:rPr>
          <w:rFonts w:asciiTheme="minorHAnsi" w:hAnsiTheme="minorHAnsi" w:cstheme="minorHAnsi"/>
          <w:color w:val="273239"/>
          <w:sz w:val="24"/>
          <w:szCs w:val="24"/>
        </w:rPr>
        <w:t xml:space="preserve">    FOREIGN KEY(cno) </w:t>
      </w:r>
    </w:p>
    <w:p w14:paraId="483466E5" w14:textId="77777777" w:rsidR="001221B1" w:rsidRPr="001221B1" w:rsidRDefault="001221B1" w:rsidP="001221B1">
      <w:pPr>
        <w:pStyle w:val="HTMLPreformatted"/>
        <w:shd w:val="clear" w:color="auto" w:fill="FFFFFF"/>
        <w:spacing w:after="150"/>
        <w:textAlignment w:val="baseline"/>
        <w:rPr>
          <w:rFonts w:asciiTheme="minorHAnsi" w:hAnsiTheme="minorHAnsi" w:cstheme="minorHAnsi"/>
          <w:color w:val="273239"/>
          <w:sz w:val="24"/>
          <w:szCs w:val="24"/>
        </w:rPr>
      </w:pPr>
      <w:r w:rsidRPr="001221B1">
        <w:rPr>
          <w:rFonts w:asciiTheme="minorHAnsi" w:hAnsiTheme="minorHAnsi" w:cstheme="minorHAnsi"/>
          <w:color w:val="273239"/>
          <w:sz w:val="24"/>
          <w:szCs w:val="24"/>
        </w:rPr>
        <w:t xml:space="preserve">        REFERENCES Course(cno)</w:t>
      </w:r>
    </w:p>
    <w:p w14:paraId="1D5C39DB" w14:textId="77777777" w:rsidR="001221B1" w:rsidRPr="001221B1" w:rsidRDefault="001221B1" w:rsidP="001221B1">
      <w:pPr>
        <w:pStyle w:val="HTMLPreformatted"/>
        <w:shd w:val="clear" w:color="auto" w:fill="FFFFFF"/>
        <w:spacing w:after="150"/>
        <w:textAlignment w:val="baseline"/>
        <w:rPr>
          <w:rFonts w:asciiTheme="minorHAnsi" w:hAnsiTheme="minorHAnsi" w:cstheme="minorHAnsi"/>
          <w:color w:val="273239"/>
          <w:sz w:val="24"/>
          <w:szCs w:val="24"/>
        </w:rPr>
      </w:pPr>
      <w:r w:rsidRPr="001221B1">
        <w:rPr>
          <w:rFonts w:asciiTheme="minorHAnsi" w:hAnsiTheme="minorHAnsi" w:cstheme="minorHAnsi"/>
          <w:color w:val="273239"/>
          <w:sz w:val="24"/>
          <w:szCs w:val="24"/>
        </w:rPr>
        <w:t xml:space="preserve">        ON DELETE CASCADE</w:t>
      </w:r>
    </w:p>
    <w:p w14:paraId="76245827" w14:textId="77777777" w:rsidR="001221B1" w:rsidRPr="001221B1" w:rsidRDefault="001221B1" w:rsidP="001221B1">
      <w:pPr>
        <w:pStyle w:val="HTMLPreformatted"/>
        <w:shd w:val="clear" w:color="auto" w:fill="FFFFFF"/>
        <w:spacing w:after="150"/>
        <w:textAlignment w:val="baseline"/>
        <w:rPr>
          <w:rFonts w:asciiTheme="minorHAnsi" w:hAnsiTheme="minorHAnsi" w:cstheme="minorHAnsi"/>
          <w:color w:val="273239"/>
          <w:sz w:val="24"/>
          <w:szCs w:val="24"/>
        </w:rPr>
      </w:pPr>
      <w:r w:rsidRPr="001221B1">
        <w:rPr>
          <w:rFonts w:asciiTheme="minorHAnsi" w:hAnsiTheme="minorHAnsi" w:cstheme="minorHAnsi"/>
          <w:color w:val="273239"/>
          <w:sz w:val="24"/>
          <w:szCs w:val="24"/>
        </w:rPr>
        <w:t>);</w:t>
      </w:r>
    </w:p>
    <w:p w14:paraId="6B56C8F3" w14:textId="77777777" w:rsidR="001221B1" w:rsidRPr="001221B1" w:rsidRDefault="001221B1" w:rsidP="001221B1">
      <w:pPr>
        <w:pStyle w:val="NormalWeb"/>
        <w:shd w:val="clear" w:color="auto" w:fill="FFFFFF"/>
        <w:spacing w:before="0" w:beforeAutospacing="0" w:after="0" w:afterAutospacing="0"/>
        <w:textAlignment w:val="baseline"/>
        <w:rPr>
          <w:rFonts w:asciiTheme="minorHAnsi" w:hAnsiTheme="minorHAnsi" w:cstheme="minorHAnsi"/>
          <w:color w:val="273239"/>
          <w:sz w:val="26"/>
          <w:szCs w:val="26"/>
        </w:rPr>
      </w:pPr>
      <w:r w:rsidRPr="001221B1">
        <w:rPr>
          <w:rStyle w:val="Strong"/>
          <w:rFonts w:asciiTheme="minorHAnsi" w:eastAsiaTheme="majorEastAsia" w:hAnsiTheme="minorHAnsi" w:cstheme="minorHAnsi"/>
          <w:color w:val="273239"/>
          <w:sz w:val="26"/>
          <w:szCs w:val="26"/>
          <w:bdr w:val="none" w:sz="0" w:space="0" w:color="auto" w:frame="1"/>
        </w:rPr>
        <w:t>Step 8:</w:t>
      </w:r>
      <w:r w:rsidRPr="001221B1">
        <w:rPr>
          <w:rFonts w:asciiTheme="minorHAnsi" w:hAnsiTheme="minorHAnsi" w:cstheme="minorHAnsi"/>
          <w:color w:val="273239"/>
          <w:sz w:val="26"/>
          <w:szCs w:val="26"/>
        </w:rPr>
        <w:t> Insert rows into</w:t>
      </w:r>
      <w:r w:rsidRPr="001221B1">
        <w:rPr>
          <w:rStyle w:val="Strong"/>
          <w:rFonts w:asciiTheme="minorHAnsi" w:eastAsiaTheme="majorEastAsia" w:hAnsiTheme="minorHAnsi" w:cstheme="minorHAnsi"/>
          <w:color w:val="273239"/>
          <w:sz w:val="26"/>
          <w:szCs w:val="26"/>
          <w:bdr w:val="none" w:sz="0" w:space="0" w:color="auto" w:frame="1"/>
        </w:rPr>
        <w:t> </w:t>
      </w:r>
      <w:r w:rsidRPr="001221B1">
        <w:rPr>
          <w:rFonts w:asciiTheme="minorHAnsi" w:hAnsiTheme="minorHAnsi" w:cstheme="minorHAnsi"/>
          <w:color w:val="273239"/>
          <w:sz w:val="26"/>
          <w:szCs w:val="26"/>
        </w:rPr>
        <w:t>the </w:t>
      </w:r>
      <w:r w:rsidRPr="001221B1">
        <w:rPr>
          <w:rStyle w:val="Strong"/>
          <w:rFonts w:asciiTheme="minorHAnsi" w:eastAsiaTheme="majorEastAsia" w:hAnsiTheme="minorHAnsi" w:cstheme="minorHAnsi"/>
          <w:color w:val="273239"/>
          <w:sz w:val="26"/>
          <w:szCs w:val="26"/>
          <w:bdr w:val="none" w:sz="0" w:space="0" w:color="auto" w:frame="1"/>
        </w:rPr>
        <w:t>Enroll </w:t>
      </w:r>
      <w:r w:rsidRPr="001221B1">
        <w:rPr>
          <w:rFonts w:asciiTheme="minorHAnsi" w:hAnsiTheme="minorHAnsi" w:cstheme="minorHAnsi"/>
          <w:color w:val="273239"/>
          <w:sz w:val="26"/>
          <w:szCs w:val="26"/>
        </w:rPr>
        <w:t>table</w:t>
      </w:r>
    </w:p>
    <w:p w14:paraId="7B680AFC" w14:textId="77777777" w:rsidR="001221B1" w:rsidRPr="001221B1" w:rsidRDefault="001221B1" w:rsidP="001221B1">
      <w:pPr>
        <w:pStyle w:val="HTMLPreformatted"/>
        <w:shd w:val="clear" w:color="auto" w:fill="FFFFFF"/>
        <w:textAlignment w:val="baseline"/>
        <w:rPr>
          <w:rFonts w:asciiTheme="minorHAnsi" w:hAnsiTheme="minorHAnsi" w:cstheme="minorHAnsi"/>
          <w:color w:val="273239"/>
          <w:sz w:val="24"/>
          <w:szCs w:val="24"/>
        </w:rPr>
      </w:pPr>
      <w:r w:rsidRPr="001221B1">
        <w:rPr>
          <w:rFonts w:asciiTheme="minorHAnsi" w:hAnsiTheme="minorHAnsi" w:cstheme="minorHAnsi"/>
          <w:color w:val="273239"/>
          <w:sz w:val="24"/>
          <w:szCs w:val="24"/>
        </w:rPr>
        <w:t>INSERT INTO Enroll(sno,cno,jdate)</w:t>
      </w:r>
      <w:r w:rsidRPr="001221B1">
        <w:rPr>
          <w:rStyle w:val="Strong"/>
          <w:rFonts w:asciiTheme="minorHAnsi" w:eastAsiaTheme="majorEastAsia" w:hAnsiTheme="minorHAnsi" w:cstheme="minorHAnsi"/>
          <w:color w:val="273239"/>
          <w:sz w:val="24"/>
          <w:szCs w:val="24"/>
          <w:bdr w:val="none" w:sz="0" w:space="0" w:color="auto" w:frame="1"/>
        </w:rPr>
        <w:t xml:space="preserve"> </w:t>
      </w:r>
    </w:p>
    <w:p w14:paraId="617A575C" w14:textId="77777777" w:rsidR="001221B1" w:rsidRPr="001221B1" w:rsidRDefault="001221B1" w:rsidP="001221B1">
      <w:pPr>
        <w:pStyle w:val="HTMLPreformatted"/>
        <w:shd w:val="clear" w:color="auto" w:fill="FFFFFF"/>
        <w:textAlignment w:val="baseline"/>
        <w:rPr>
          <w:rFonts w:asciiTheme="minorHAnsi" w:hAnsiTheme="minorHAnsi" w:cstheme="minorHAnsi"/>
          <w:color w:val="273239"/>
          <w:sz w:val="24"/>
          <w:szCs w:val="24"/>
        </w:rPr>
      </w:pPr>
      <w:r w:rsidRPr="001221B1">
        <w:rPr>
          <w:rFonts w:asciiTheme="minorHAnsi" w:hAnsiTheme="minorHAnsi" w:cstheme="minorHAnsi"/>
          <w:color w:val="273239"/>
          <w:sz w:val="24"/>
          <w:szCs w:val="24"/>
        </w:rPr>
        <w:t xml:space="preserve"> VALUES(1, 101, '5-jun-2021'),</w:t>
      </w:r>
    </w:p>
    <w:p w14:paraId="2D766154" w14:textId="77777777" w:rsidR="001221B1" w:rsidRPr="001221B1" w:rsidRDefault="001221B1" w:rsidP="001221B1">
      <w:pPr>
        <w:pStyle w:val="HTMLPreformatted"/>
        <w:shd w:val="clear" w:color="auto" w:fill="FFFFFF"/>
        <w:textAlignment w:val="baseline"/>
        <w:rPr>
          <w:rFonts w:asciiTheme="minorHAnsi" w:hAnsiTheme="minorHAnsi" w:cstheme="minorHAnsi"/>
          <w:color w:val="273239"/>
          <w:sz w:val="24"/>
          <w:szCs w:val="24"/>
        </w:rPr>
      </w:pPr>
      <w:r w:rsidRPr="001221B1">
        <w:rPr>
          <w:rFonts w:asciiTheme="minorHAnsi" w:hAnsiTheme="minorHAnsi" w:cstheme="minorHAnsi"/>
          <w:color w:val="273239"/>
          <w:sz w:val="24"/>
          <w:szCs w:val="24"/>
        </w:rPr>
        <w:t xml:space="preserve">       (1, 102, '5-jun-2021'),</w:t>
      </w:r>
    </w:p>
    <w:p w14:paraId="3180A57D" w14:textId="77777777" w:rsidR="001221B1" w:rsidRPr="001221B1" w:rsidRDefault="001221B1" w:rsidP="001221B1">
      <w:pPr>
        <w:pStyle w:val="HTMLPreformatted"/>
        <w:shd w:val="clear" w:color="auto" w:fill="FFFFFF"/>
        <w:textAlignment w:val="baseline"/>
        <w:rPr>
          <w:rFonts w:asciiTheme="minorHAnsi" w:hAnsiTheme="minorHAnsi" w:cstheme="minorHAnsi"/>
          <w:color w:val="273239"/>
          <w:sz w:val="24"/>
          <w:szCs w:val="24"/>
        </w:rPr>
      </w:pPr>
      <w:r w:rsidRPr="001221B1">
        <w:rPr>
          <w:rFonts w:asciiTheme="minorHAnsi" w:hAnsiTheme="minorHAnsi" w:cstheme="minorHAnsi"/>
          <w:color w:val="273239"/>
          <w:sz w:val="24"/>
          <w:szCs w:val="24"/>
        </w:rPr>
        <w:t xml:space="preserve">       (2, 103, '6-jun-2021');</w:t>
      </w:r>
    </w:p>
    <w:p w14:paraId="2F597B50" w14:textId="77777777" w:rsidR="001221B1" w:rsidRPr="001221B1" w:rsidRDefault="001221B1" w:rsidP="001221B1">
      <w:pPr>
        <w:pStyle w:val="NormalWeb"/>
        <w:shd w:val="clear" w:color="auto" w:fill="FFFFFF"/>
        <w:spacing w:before="0" w:beforeAutospacing="0" w:after="0" w:afterAutospacing="0"/>
        <w:textAlignment w:val="baseline"/>
        <w:rPr>
          <w:rFonts w:asciiTheme="minorHAnsi" w:hAnsiTheme="minorHAnsi" w:cstheme="minorHAnsi"/>
          <w:color w:val="273239"/>
          <w:sz w:val="26"/>
          <w:szCs w:val="26"/>
        </w:rPr>
      </w:pPr>
      <w:r w:rsidRPr="001221B1">
        <w:rPr>
          <w:rStyle w:val="Strong"/>
          <w:rFonts w:asciiTheme="minorHAnsi" w:eastAsiaTheme="majorEastAsia" w:hAnsiTheme="minorHAnsi" w:cstheme="minorHAnsi"/>
          <w:color w:val="273239"/>
          <w:sz w:val="26"/>
          <w:szCs w:val="26"/>
          <w:bdr w:val="none" w:sz="0" w:space="0" w:color="auto" w:frame="1"/>
        </w:rPr>
        <w:t>Step 9:</w:t>
      </w:r>
      <w:r w:rsidRPr="001221B1">
        <w:rPr>
          <w:rFonts w:asciiTheme="minorHAnsi" w:hAnsiTheme="minorHAnsi" w:cstheme="minorHAnsi"/>
          <w:color w:val="273239"/>
          <w:sz w:val="26"/>
          <w:szCs w:val="26"/>
        </w:rPr>
        <w:t> Execute</w:t>
      </w:r>
      <w:r w:rsidRPr="001221B1">
        <w:rPr>
          <w:rStyle w:val="Strong"/>
          <w:rFonts w:asciiTheme="minorHAnsi" w:eastAsiaTheme="majorEastAsia" w:hAnsiTheme="minorHAnsi" w:cstheme="minorHAnsi"/>
          <w:color w:val="273239"/>
          <w:sz w:val="26"/>
          <w:szCs w:val="26"/>
          <w:bdr w:val="none" w:sz="0" w:space="0" w:color="auto" w:frame="1"/>
        </w:rPr>
        <w:t> </w:t>
      </w:r>
      <w:r w:rsidRPr="001221B1">
        <w:rPr>
          <w:rFonts w:asciiTheme="minorHAnsi" w:hAnsiTheme="minorHAnsi" w:cstheme="minorHAnsi"/>
          <w:color w:val="273239"/>
          <w:sz w:val="26"/>
          <w:szCs w:val="26"/>
        </w:rPr>
        <w:t>the </w:t>
      </w:r>
      <w:r w:rsidRPr="001221B1">
        <w:rPr>
          <w:rStyle w:val="Strong"/>
          <w:rFonts w:asciiTheme="minorHAnsi" w:eastAsiaTheme="majorEastAsia" w:hAnsiTheme="minorHAnsi" w:cstheme="minorHAnsi"/>
          <w:color w:val="273239"/>
          <w:sz w:val="26"/>
          <w:szCs w:val="26"/>
          <w:bdr w:val="none" w:sz="0" w:space="0" w:color="auto" w:frame="1"/>
        </w:rPr>
        <w:t>SELECT </w:t>
      </w:r>
      <w:r w:rsidRPr="001221B1">
        <w:rPr>
          <w:rFonts w:asciiTheme="minorHAnsi" w:hAnsiTheme="minorHAnsi" w:cstheme="minorHAnsi"/>
          <w:color w:val="273239"/>
          <w:sz w:val="26"/>
          <w:szCs w:val="26"/>
        </w:rPr>
        <w:t>query to check the data in the </w:t>
      </w:r>
      <w:r w:rsidRPr="001221B1">
        <w:rPr>
          <w:rStyle w:val="Strong"/>
          <w:rFonts w:asciiTheme="minorHAnsi" w:eastAsiaTheme="majorEastAsia" w:hAnsiTheme="minorHAnsi" w:cstheme="minorHAnsi"/>
          <w:color w:val="273239"/>
          <w:sz w:val="26"/>
          <w:szCs w:val="26"/>
          <w:bdr w:val="none" w:sz="0" w:space="0" w:color="auto" w:frame="1"/>
        </w:rPr>
        <w:t>Enroll</w:t>
      </w:r>
      <w:r w:rsidRPr="001221B1">
        <w:rPr>
          <w:rFonts w:asciiTheme="minorHAnsi" w:hAnsiTheme="minorHAnsi" w:cstheme="minorHAnsi"/>
          <w:color w:val="273239"/>
          <w:sz w:val="26"/>
          <w:szCs w:val="26"/>
        </w:rPr>
        <w:t> table.</w:t>
      </w:r>
    </w:p>
    <w:p w14:paraId="16DC69CE" w14:textId="77777777" w:rsidR="001221B1" w:rsidRPr="001221B1" w:rsidRDefault="001221B1" w:rsidP="001221B1">
      <w:pPr>
        <w:pStyle w:val="HTMLPreformatted"/>
        <w:shd w:val="clear" w:color="auto" w:fill="FFFFFF"/>
        <w:spacing w:after="150"/>
        <w:textAlignment w:val="baseline"/>
        <w:rPr>
          <w:rFonts w:asciiTheme="minorHAnsi" w:hAnsiTheme="minorHAnsi" w:cstheme="minorHAnsi"/>
          <w:color w:val="273239"/>
          <w:sz w:val="24"/>
          <w:szCs w:val="24"/>
        </w:rPr>
      </w:pPr>
      <w:r w:rsidRPr="001221B1">
        <w:rPr>
          <w:rFonts w:asciiTheme="minorHAnsi" w:hAnsiTheme="minorHAnsi" w:cstheme="minorHAnsi"/>
          <w:color w:val="273239"/>
          <w:sz w:val="24"/>
          <w:szCs w:val="24"/>
        </w:rPr>
        <w:t>SELECT *</w:t>
      </w:r>
    </w:p>
    <w:p w14:paraId="20D3D117" w14:textId="77777777" w:rsidR="001221B1" w:rsidRPr="001221B1" w:rsidRDefault="001221B1" w:rsidP="001221B1">
      <w:pPr>
        <w:pStyle w:val="HTMLPreformatted"/>
        <w:shd w:val="clear" w:color="auto" w:fill="FFFFFF"/>
        <w:spacing w:after="150"/>
        <w:textAlignment w:val="baseline"/>
        <w:rPr>
          <w:rFonts w:asciiTheme="minorHAnsi" w:hAnsiTheme="minorHAnsi" w:cstheme="minorHAnsi"/>
          <w:color w:val="273239"/>
          <w:sz w:val="24"/>
          <w:szCs w:val="24"/>
        </w:rPr>
      </w:pPr>
      <w:r w:rsidRPr="001221B1">
        <w:rPr>
          <w:rFonts w:asciiTheme="minorHAnsi" w:hAnsiTheme="minorHAnsi" w:cstheme="minorHAnsi"/>
          <w:color w:val="273239"/>
          <w:sz w:val="24"/>
          <w:szCs w:val="24"/>
        </w:rPr>
        <w:t>FROM Enroll;</w:t>
      </w:r>
    </w:p>
    <w:p w14:paraId="79091D3E" w14:textId="77777777" w:rsidR="001221B1" w:rsidRPr="001221B1" w:rsidRDefault="001221B1" w:rsidP="001221B1">
      <w:pPr>
        <w:pStyle w:val="NormalWeb"/>
        <w:shd w:val="clear" w:color="auto" w:fill="FFFFFF"/>
        <w:spacing w:before="0" w:beforeAutospacing="0" w:after="0" w:afterAutospacing="0"/>
        <w:textAlignment w:val="baseline"/>
        <w:rPr>
          <w:rFonts w:asciiTheme="minorHAnsi" w:hAnsiTheme="minorHAnsi" w:cstheme="minorHAnsi"/>
          <w:color w:val="273239"/>
          <w:sz w:val="26"/>
          <w:szCs w:val="26"/>
        </w:rPr>
      </w:pPr>
      <w:r w:rsidRPr="001221B1">
        <w:rPr>
          <w:rStyle w:val="Strong"/>
          <w:rFonts w:asciiTheme="minorHAnsi" w:eastAsiaTheme="majorEastAsia" w:hAnsiTheme="minorHAnsi" w:cstheme="minorHAnsi"/>
          <w:color w:val="273239"/>
          <w:sz w:val="26"/>
          <w:szCs w:val="26"/>
          <w:bdr w:val="none" w:sz="0" w:space="0" w:color="auto" w:frame="1"/>
        </w:rPr>
        <w:t>Output:</w:t>
      </w:r>
    </w:p>
    <w:tbl>
      <w:tblPr>
        <w:tblW w:w="0" w:type="auto"/>
        <w:tblCellMar>
          <w:left w:w="0" w:type="dxa"/>
          <w:right w:w="0" w:type="dxa"/>
        </w:tblCellMar>
        <w:tblLook w:val="04A0" w:firstRow="1" w:lastRow="0" w:firstColumn="1" w:lastColumn="0" w:noHBand="0" w:noVBand="1"/>
      </w:tblPr>
      <w:tblGrid>
        <w:gridCol w:w="705"/>
        <w:gridCol w:w="714"/>
        <w:gridCol w:w="1410"/>
      </w:tblGrid>
      <w:tr w:rsidR="001221B1" w:rsidRPr="001221B1" w14:paraId="5C0E9BA5" w14:textId="77777777" w:rsidTr="001221B1">
        <w:trPr>
          <w:tblHeader/>
        </w:trPr>
        <w:tc>
          <w:tcPr>
            <w:tcW w:w="0" w:type="auto"/>
            <w:tcBorders>
              <w:top w:val="nil"/>
              <w:left w:val="nil"/>
              <w:bottom w:val="nil"/>
              <w:right w:val="nil"/>
            </w:tcBorders>
            <w:tcMar>
              <w:top w:w="150" w:type="dxa"/>
              <w:left w:w="150" w:type="dxa"/>
              <w:bottom w:w="150" w:type="dxa"/>
              <w:right w:w="150" w:type="dxa"/>
            </w:tcMar>
            <w:vAlign w:val="bottom"/>
            <w:hideMark/>
          </w:tcPr>
          <w:p w14:paraId="6DB3D512" w14:textId="77777777" w:rsidR="001221B1" w:rsidRPr="001221B1" w:rsidRDefault="001221B1">
            <w:pPr>
              <w:rPr>
                <w:rFonts w:cstheme="minorHAnsi"/>
                <w:sz w:val="28"/>
                <w:szCs w:val="28"/>
              </w:rPr>
            </w:pPr>
            <w:r w:rsidRPr="001221B1">
              <w:rPr>
                <w:rFonts w:cstheme="minorHAnsi"/>
                <w:sz w:val="28"/>
                <w:szCs w:val="28"/>
              </w:rPr>
              <w:t>sno</w:t>
            </w:r>
          </w:p>
        </w:tc>
        <w:tc>
          <w:tcPr>
            <w:tcW w:w="0" w:type="auto"/>
            <w:tcBorders>
              <w:top w:val="nil"/>
              <w:left w:val="nil"/>
              <w:bottom w:val="nil"/>
              <w:right w:val="nil"/>
            </w:tcBorders>
            <w:tcMar>
              <w:top w:w="150" w:type="dxa"/>
              <w:left w:w="150" w:type="dxa"/>
              <w:bottom w:w="150" w:type="dxa"/>
              <w:right w:w="150" w:type="dxa"/>
            </w:tcMar>
            <w:vAlign w:val="bottom"/>
            <w:hideMark/>
          </w:tcPr>
          <w:p w14:paraId="270215FE" w14:textId="77777777" w:rsidR="001221B1" w:rsidRPr="001221B1" w:rsidRDefault="001221B1">
            <w:pPr>
              <w:rPr>
                <w:rFonts w:cstheme="minorHAnsi"/>
                <w:sz w:val="28"/>
                <w:szCs w:val="28"/>
              </w:rPr>
            </w:pPr>
            <w:r w:rsidRPr="001221B1">
              <w:rPr>
                <w:rFonts w:cstheme="minorHAnsi"/>
                <w:sz w:val="28"/>
                <w:szCs w:val="28"/>
              </w:rPr>
              <w:t>cno</w:t>
            </w:r>
          </w:p>
        </w:tc>
        <w:tc>
          <w:tcPr>
            <w:tcW w:w="0" w:type="auto"/>
            <w:tcBorders>
              <w:top w:val="nil"/>
              <w:left w:val="nil"/>
              <w:bottom w:val="nil"/>
              <w:right w:val="nil"/>
            </w:tcBorders>
            <w:tcMar>
              <w:top w:w="150" w:type="dxa"/>
              <w:left w:w="150" w:type="dxa"/>
              <w:bottom w:w="150" w:type="dxa"/>
              <w:right w:w="150" w:type="dxa"/>
            </w:tcMar>
            <w:vAlign w:val="bottom"/>
            <w:hideMark/>
          </w:tcPr>
          <w:p w14:paraId="16126DE5" w14:textId="77777777" w:rsidR="001221B1" w:rsidRPr="001221B1" w:rsidRDefault="001221B1">
            <w:pPr>
              <w:rPr>
                <w:rFonts w:cstheme="minorHAnsi"/>
                <w:sz w:val="28"/>
                <w:szCs w:val="28"/>
              </w:rPr>
            </w:pPr>
            <w:r w:rsidRPr="001221B1">
              <w:rPr>
                <w:rFonts w:cstheme="minorHAnsi"/>
                <w:sz w:val="28"/>
                <w:szCs w:val="28"/>
              </w:rPr>
              <w:t>jdate</w:t>
            </w:r>
          </w:p>
        </w:tc>
      </w:tr>
      <w:tr w:rsidR="001221B1" w:rsidRPr="001221B1" w14:paraId="099C1D58" w14:textId="77777777" w:rsidTr="001221B1">
        <w:tc>
          <w:tcPr>
            <w:tcW w:w="0" w:type="auto"/>
            <w:tcBorders>
              <w:top w:val="nil"/>
              <w:left w:val="nil"/>
              <w:bottom w:val="nil"/>
              <w:right w:val="nil"/>
            </w:tcBorders>
            <w:tcMar>
              <w:top w:w="210" w:type="dxa"/>
              <w:left w:w="150" w:type="dxa"/>
              <w:bottom w:w="210" w:type="dxa"/>
              <w:right w:w="150" w:type="dxa"/>
            </w:tcMar>
            <w:vAlign w:val="bottom"/>
            <w:hideMark/>
          </w:tcPr>
          <w:p w14:paraId="3775DE49" w14:textId="77777777" w:rsidR="001221B1" w:rsidRPr="001221B1" w:rsidRDefault="001221B1">
            <w:pPr>
              <w:rPr>
                <w:rFonts w:cstheme="minorHAnsi"/>
                <w:sz w:val="25"/>
                <w:szCs w:val="25"/>
              </w:rPr>
            </w:pPr>
            <w:r w:rsidRPr="001221B1">
              <w:rPr>
                <w:rFonts w:cstheme="minorHAnsi"/>
                <w:sz w:val="25"/>
                <w:szCs w:val="25"/>
              </w:rPr>
              <w:t>1</w:t>
            </w:r>
          </w:p>
        </w:tc>
        <w:tc>
          <w:tcPr>
            <w:tcW w:w="0" w:type="auto"/>
            <w:tcBorders>
              <w:top w:val="nil"/>
              <w:left w:val="nil"/>
              <w:bottom w:val="nil"/>
              <w:right w:val="nil"/>
            </w:tcBorders>
            <w:tcMar>
              <w:top w:w="210" w:type="dxa"/>
              <w:left w:w="150" w:type="dxa"/>
              <w:bottom w:w="210" w:type="dxa"/>
              <w:right w:w="150" w:type="dxa"/>
            </w:tcMar>
            <w:vAlign w:val="bottom"/>
            <w:hideMark/>
          </w:tcPr>
          <w:p w14:paraId="3FDD6C17" w14:textId="77777777" w:rsidR="001221B1" w:rsidRPr="001221B1" w:rsidRDefault="001221B1">
            <w:pPr>
              <w:rPr>
                <w:rFonts w:cstheme="minorHAnsi"/>
                <w:sz w:val="25"/>
                <w:szCs w:val="25"/>
              </w:rPr>
            </w:pPr>
            <w:r w:rsidRPr="001221B1">
              <w:rPr>
                <w:rFonts w:cstheme="minorHAnsi"/>
                <w:sz w:val="25"/>
                <w:szCs w:val="25"/>
              </w:rPr>
              <w:t>101</w:t>
            </w:r>
          </w:p>
        </w:tc>
        <w:tc>
          <w:tcPr>
            <w:tcW w:w="0" w:type="auto"/>
            <w:tcBorders>
              <w:top w:val="nil"/>
              <w:left w:val="nil"/>
              <w:bottom w:val="nil"/>
              <w:right w:val="nil"/>
            </w:tcBorders>
            <w:tcMar>
              <w:top w:w="210" w:type="dxa"/>
              <w:left w:w="150" w:type="dxa"/>
              <w:bottom w:w="210" w:type="dxa"/>
              <w:right w:w="150" w:type="dxa"/>
            </w:tcMar>
            <w:vAlign w:val="bottom"/>
            <w:hideMark/>
          </w:tcPr>
          <w:p w14:paraId="2C887278" w14:textId="77777777" w:rsidR="001221B1" w:rsidRPr="001221B1" w:rsidRDefault="001221B1">
            <w:pPr>
              <w:rPr>
                <w:rFonts w:cstheme="minorHAnsi"/>
                <w:sz w:val="25"/>
                <w:szCs w:val="25"/>
              </w:rPr>
            </w:pPr>
            <w:r w:rsidRPr="001221B1">
              <w:rPr>
                <w:rFonts w:cstheme="minorHAnsi"/>
                <w:sz w:val="25"/>
                <w:szCs w:val="25"/>
              </w:rPr>
              <w:t>5-jun-2021</w:t>
            </w:r>
          </w:p>
        </w:tc>
      </w:tr>
      <w:tr w:rsidR="001221B1" w:rsidRPr="001221B1" w14:paraId="1BEAF86E" w14:textId="77777777" w:rsidTr="001221B1">
        <w:tc>
          <w:tcPr>
            <w:tcW w:w="0" w:type="auto"/>
            <w:tcBorders>
              <w:top w:val="nil"/>
              <w:left w:val="nil"/>
              <w:bottom w:val="nil"/>
              <w:right w:val="nil"/>
            </w:tcBorders>
            <w:tcMar>
              <w:top w:w="210" w:type="dxa"/>
              <w:left w:w="150" w:type="dxa"/>
              <w:bottom w:w="210" w:type="dxa"/>
              <w:right w:w="150" w:type="dxa"/>
            </w:tcMar>
            <w:vAlign w:val="bottom"/>
            <w:hideMark/>
          </w:tcPr>
          <w:p w14:paraId="451E71D7" w14:textId="77777777" w:rsidR="001221B1" w:rsidRPr="001221B1" w:rsidRDefault="001221B1">
            <w:pPr>
              <w:rPr>
                <w:rFonts w:cstheme="minorHAnsi"/>
                <w:sz w:val="25"/>
                <w:szCs w:val="25"/>
              </w:rPr>
            </w:pPr>
            <w:r w:rsidRPr="001221B1">
              <w:rPr>
                <w:rFonts w:cstheme="minorHAnsi"/>
                <w:sz w:val="25"/>
                <w:szCs w:val="25"/>
              </w:rPr>
              <w:t>1</w:t>
            </w:r>
          </w:p>
        </w:tc>
        <w:tc>
          <w:tcPr>
            <w:tcW w:w="0" w:type="auto"/>
            <w:tcBorders>
              <w:top w:val="nil"/>
              <w:left w:val="nil"/>
              <w:bottom w:val="nil"/>
              <w:right w:val="nil"/>
            </w:tcBorders>
            <w:tcMar>
              <w:top w:w="210" w:type="dxa"/>
              <w:left w:w="150" w:type="dxa"/>
              <w:bottom w:w="210" w:type="dxa"/>
              <w:right w:w="150" w:type="dxa"/>
            </w:tcMar>
            <w:vAlign w:val="bottom"/>
            <w:hideMark/>
          </w:tcPr>
          <w:p w14:paraId="3C0219C6" w14:textId="77777777" w:rsidR="001221B1" w:rsidRPr="001221B1" w:rsidRDefault="001221B1">
            <w:pPr>
              <w:rPr>
                <w:rFonts w:cstheme="minorHAnsi"/>
                <w:sz w:val="25"/>
                <w:szCs w:val="25"/>
              </w:rPr>
            </w:pPr>
            <w:r w:rsidRPr="001221B1">
              <w:rPr>
                <w:rFonts w:cstheme="minorHAnsi"/>
                <w:sz w:val="25"/>
                <w:szCs w:val="25"/>
              </w:rPr>
              <w:t>102</w:t>
            </w:r>
          </w:p>
        </w:tc>
        <w:tc>
          <w:tcPr>
            <w:tcW w:w="0" w:type="auto"/>
            <w:tcBorders>
              <w:top w:val="nil"/>
              <w:left w:val="nil"/>
              <w:bottom w:val="nil"/>
              <w:right w:val="nil"/>
            </w:tcBorders>
            <w:tcMar>
              <w:top w:w="210" w:type="dxa"/>
              <w:left w:w="150" w:type="dxa"/>
              <w:bottom w:w="210" w:type="dxa"/>
              <w:right w:w="150" w:type="dxa"/>
            </w:tcMar>
            <w:vAlign w:val="bottom"/>
            <w:hideMark/>
          </w:tcPr>
          <w:p w14:paraId="37A3A483" w14:textId="77777777" w:rsidR="001221B1" w:rsidRPr="001221B1" w:rsidRDefault="001221B1">
            <w:pPr>
              <w:rPr>
                <w:rFonts w:cstheme="minorHAnsi"/>
                <w:sz w:val="25"/>
                <w:szCs w:val="25"/>
              </w:rPr>
            </w:pPr>
            <w:r w:rsidRPr="001221B1">
              <w:rPr>
                <w:rFonts w:cstheme="minorHAnsi"/>
                <w:sz w:val="25"/>
                <w:szCs w:val="25"/>
              </w:rPr>
              <w:t>5-jun-2021</w:t>
            </w:r>
          </w:p>
        </w:tc>
      </w:tr>
      <w:tr w:rsidR="001221B1" w:rsidRPr="001221B1" w14:paraId="004EE33A" w14:textId="77777777" w:rsidTr="001221B1">
        <w:tc>
          <w:tcPr>
            <w:tcW w:w="0" w:type="auto"/>
            <w:tcBorders>
              <w:top w:val="nil"/>
              <w:left w:val="nil"/>
              <w:bottom w:val="nil"/>
              <w:right w:val="nil"/>
            </w:tcBorders>
            <w:tcMar>
              <w:top w:w="210" w:type="dxa"/>
              <w:left w:w="150" w:type="dxa"/>
              <w:bottom w:w="210" w:type="dxa"/>
              <w:right w:w="150" w:type="dxa"/>
            </w:tcMar>
            <w:vAlign w:val="bottom"/>
            <w:hideMark/>
          </w:tcPr>
          <w:p w14:paraId="20494857" w14:textId="77777777" w:rsidR="001221B1" w:rsidRPr="001221B1" w:rsidRDefault="001221B1">
            <w:pPr>
              <w:rPr>
                <w:rFonts w:cstheme="minorHAnsi"/>
                <w:sz w:val="25"/>
                <w:szCs w:val="25"/>
              </w:rPr>
            </w:pPr>
            <w:r w:rsidRPr="001221B1">
              <w:rPr>
                <w:rFonts w:cstheme="minorHAnsi"/>
                <w:sz w:val="25"/>
                <w:szCs w:val="25"/>
              </w:rPr>
              <w:t>2</w:t>
            </w:r>
          </w:p>
        </w:tc>
        <w:tc>
          <w:tcPr>
            <w:tcW w:w="0" w:type="auto"/>
            <w:tcBorders>
              <w:top w:val="nil"/>
              <w:left w:val="nil"/>
              <w:bottom w:val="nil"/>
              <w:right w:val="nil"/>
            </w:tcBorders>
            <w:tcMar>
              <w:top w:w="210" w:type="dxa"/>
              <w:left w:w="150" w:type="dxa"/>
              <w:bottom w:w="210" w:type="dxa"/>
              <w:right w:w="150" w:type="dxa"/>
            </w:tcMar>
            <w:vAlign w:val="bottom"/>
            <w:hideMark/>
          </w:tcPr>
          <w:p w14:paraId="3668E3CF" w14:textId="77777777" w:rsidR="001221B1" w:rsidRPr="001221B1" w:rsidRDefault="001221B1">
            <w:pPr>
              <w:rPr>
                <w:rFonts w:cstheme="minorHAnsi"/>
                <w:sz w:val="25"/>
                <w:szCs w:val="25"/>
              </w:rPr>
            </w:pPr>
            <w:r w:rsidRPr="001221B1">
              <w:rPr>
                <w:rFonts w:cstheme="minorHAnsi"/>
                <w:sz w:val="25"/>
                <w:szCs w:val="25"/>
              </w:rPr>
              <w:t>103</w:t>
            </w:r>
          </w:p>
        </w:tc>
        <w:tc>
          <w:tcPr>
            <w:tcW w:w="0" w:type="auto"/>
            <w:tcBorders>
              <w:top w:val="nil"/>
              <w:left w:val="nil"/>
              <w:bottom w:val="nil"/>
              <w:right w:val="nil"/>
            </w:tcBorders>
            <w:tcMar>
              <w:top w:w="210" w:type="dxa"/>
              <w:left w:w="150" w:type="dxa"/>
              <w:bottom w:w="210" w:type="dxa"/>
              <w:right w:w="150" w:type="dxa"/>
            </w:tcMar>
            <w:vAlign w:val="bottom"/>
            <w:hideMark/>
          </w:tcPr>
          <w:p w14:paraId="70F84A7F" w14:textId="77777777" w:rsidR="001221B1" w:rsidRPr="001221B1" w:rsidRDefault="001221B1">
            <w:pPr>
              <w:rPr>
                <w:rFonts w:cstheme="minorHAnsi"/>
                <w:sz w:val="25"/>
                <w:szCs w:val="25"/>
              </w:rPr>
            </w:pPr>
            <w:r w:rsidRPr="001221B1">
              <w:rPr>
                <w:rFonts w:cstheme="minorHAnsi"/>
                <w:sz w:val="25"/>
                <w:szCs w:val="25"/>
              </w:rPr>
              <w:t>6-jun-2021</w:t>
            </w:r>
          </w:p>
        </w:tc>
      </w:tr>
    </w:tbl>
    <w:p w14:paraId="6D6FC990" w14:textId="77777777" w:rsidR="001221B1" w:rsidRPr="001221B1" w:rsidRDefault="001221B1" w:rsidP="001221B1">
      <w:pPr>
        <w:pStyle w:val="NormalWeb"/>
        <w:shd w:val="clear" w:color="auto" w:fill="FFFFFF"/>
        <w:spacing w:before="0" w:beforeAutospacing="0" w:after="0" w:afterAutospacing="0"/>
        <w:textAlignment w:val="baseline"/>
        <w:rPr>
          <w:rFonts w:asciiTheme="minorHAnsi" w:hAnsiTheme="minorHAnsi" w:cstheme="minorHAnsi"/>
          <w:color w:val="273239"/>
          <w:sz w:val="26"/>
          <w:szCs w:val="26"/>
        </w:rPr>
      </w:pPr>
      <w:r w:rsidRPr="001221B1">
        <w:rPr>
          <w:rStyle w:val="Strong"/>
          <w:rFonts w:asciiTheme="minorHAnsi" w:eastAsiaTheme="majorEastAsia" w:hAnsiTheme="minorHAnsi" w:cstheme="minorHAnsi"/>
          <w:color w:val="273239"/>
          <w:sz w:val="26"/>
          <w:szCs w:val="26"/>
          <w:bdr w:val="none" w:sz="0" w:space="0" w:color="auto" w:frame="1"/>
        </w:rPr>
        <w:lastRenderedPageBreak/>
        <w:t>Step 10</w:t>
      </w:r>
      <w:r w:rsidRPr="001221B1">
        <w:rPr>
          <w:rFonts w:asciiTheme="minorHAnsi" w:hAnsiTheme="minorHAnsi" w:cstheme="minorHAnsi"/>
          <w:color w:val="273239"/>
          <w:sz w:val="26"/>
          <w:szCs w:val="26"/>
        </w:rPr>
        <w:t>: Here the parent tables are </w:t>
      </w:r>
      <w:r w:rsidRPr="001221B1">
        <w:rPr>
          <w:rStyle w:val="Strong"/>
          <w:rFonts w:asciiTheme="minorHAnsi" w:eastAsiaTheme="majorEastAsia" w:hAnsiTheme="minorHAnsi" w:cstheme="minorHAnsi"/>
          <w:color w:val="273239"/>
          <w:sz w:val="26"/>
          <w:szCs w:val="26"/>
          <w:bdr w:val="none" w:sz="0" w:space="0" w:color="auto" w:frame="1"/>
        </w:rPr>
        <w:t>Student</w:t>
      </w:r>
      <w:r w:rsidRPr="001221B1">
        <w:rPr>
          <w:rFonts w:asciiTheme="minorHAnsi" w:hAnsiTheme="minorHAnsi" w:cstheme="minorHAnsi"/>
          <w:color w:val="273239"/>
          <w:sz w:val="26"/>
          <w:szCs w:val="26"/>
        </w:rPr>
        <w:t> and </w:t>
      </w:r>
      <w:r w:rsidRPr="001221B1">
        <w:rPr>
          <w:rStyle w:val="Strong"/>
          <w:rFonts w:asciiTheme="minorHAnsi" w:eastAsiaTheme="majorEastAsia" w:hAnsiTheme="minorHAnsi" w:cstheme="minorHAnsi"/>
          <w:color w:val="273239"/>
          <w:sz w:val="26"/>
          <w:szCs w:val="26"/>
          <w:bdr w:val="none" w:sz="0" w:space="0" w:color="auto" w:frame="1"/>
        </w:rPr>
        <w:t>Course</w:t>
      </w:r>
      <w:r w:rsidRPr="001221B1">
        <w:rPr>
          <w:rFonts w:asciiTheme="minorHAnsi" w:hAnsiTheme="minorHAnsi" w:cstheme="minorHAnsi"/>
          <w:color w:val="273239"/>
          <w:sz w:val="26"/>
          <w:szCs w:val="26"/>
        </w:rPr>
        <w:t> whereas the child table is </w:t>
      </w:r>
      <w:r w:rsidRPr="001221B1">
        <w:rPr>
          <w:rStyle w:val="Strong"/>
          <w:rFonts w:asciiTheme="minorHAnsi" w:eastAsiaTheme="majorEastAsia" w:hAnsiTheme="minorHAnsi" w:cstheme="minorHAnsi"/>
          <w:color w:val="273239"/>
          <w:sz w:val="26"/>
          <w:szCs w:val="26"/>
          <w:bdr w:val="none" w:sz="0" w:space="0" w:color="auto" w:frame="1"/>
        </w:rPr>
        <w:t>Enroll</w:t>
      </w:r>
      <w:r w:rsidRPr="001221B1">
        <w:rPr>
          <w:rFonts w:asciiTheme="minorHAnsi" w:hAnsiTheme="minorHAnsi" w:cstheme="minorHAnsi"/>
          <w:color w:val="273239"/>
          <w:sz w:val="26"/>
          <w:szCs w:val="26"/>
        </w:rPr>
        <w:t>. If a student drops from the course or a course is removed from the offering list it must affect the child table also. </w:t>
      </w:r>
    </w:p>
    <w:p w14:paraId="74947A91" w14:textId="77777777" w:rsidR="001221B1" w:rsidRPr="001221B1" w:rsidRDefault="001221B1" w:rsidP="001221B1">
      <w:pPr>
        <w:pStyle w:val="HTMLPreformatted"/>
        <w:shd w:val="clear" w:color="auto" w:fill="FFFFFF"/>
        <w:spacing w:after="150"/>
        <w:textAlignment w:val="baseline"/>
        <w:rPr>
          <w:rFonts w:asciiTheme="minorHAnsi" w:hAnsiTheme="minorHAnsi" w:cstheme="minorHAnsi"/>
          <w:color w:val="273239"/>
          <w:sz w:val="24"/>
          <w:szCs w:val="24"/>
        </w:rPr>
      </w:pPr>
      <w:r w:rsidRPr="001221B1">
        <w:rPr>
          <w:rFonts w:asciiTheme="minorHAnsi" w:hAnsiTheme="minorHAnsi" w:cstheme="minorHAnsi"/>
          <w:color w:val="273239"/>
          <w:sz w:val="24"/>
          <w:szCs w:val="24"/>
        </w:rPr>
        <w:t>DELETE FROM Student</w:t>
      </w:r>
    </w:p>
    <w:p w14:paraId="7F2F126B" w14:textId="77777777" w:rsidR="001221B1" w:rsidRPr="001221B1" w:rsidRDefault="001221B1" w:rsidP="001221B1">
      <w:pPr>
        <w:pStyle w:val="HTMLPreformatted"/>
        <w:shd w:val="clear" w:color="auto" w:fill="FFFFFF"/>
        <w:spacing w:after="150"/>
        <w:textAlignment w:val="baseline"/>
        <w:rPr>
          <w:rFonts w:asciiTheme="minorHAnsi" w:hAnsiTheme="minorHAnsi" w:cstheme="minorHAnsi"/>
          <w:color w:val="273239"/>
          <w:sz w:val="24"/>
          <w:szCs w:val="24"/>
        </w:rPr>
      </w:pPr>
      <w:r w:rsidRPr="001221B1">
        <w:rPr>
          <w:rFonts w:asciiTheme="minorHAnsi" w:hAnsiTheme="minorHAnsi" w:cstheme="minorHAnsi"/>
          <w:color w:val="273239"/>
          <w:sz w:val="24"/>
          <w:szCs w:val="24"/>
        </w:rPr>
        <w:t>WHERE sname="Ramya";</w:t>
      </w:r>
    </w:p>
    <w:p w14:paraId="4BE29BEA" w14:textId="77777777" w:rsidR="001221B1" w:rsidRPr="001221B1" w:rsidRDefault="001221B1" w:rsidP="001221B1">
      <w:pPr>
        <w:pStyle w:val="NormalWeb"/>
        <w:shd w:val="clear" w:color="auto" w:fill="FFFFFF"/>
        <w:spacing w:before="0" w:beforeAutospacing="0" w:after="0" w:afterAutospacing="0"/>
        <w:textAlignment w:val="baseline"/>
        <w:rPr>
          <w:rFonts w:asciiTheme="minorHAnsi" w:hAnsiTheme="minorHAnsi" w:cstheme="minorHAnsi"/>
          <w:color w:val="273239"/>
          <w:sz w:val="26"/>
          <w:szCs w:val="26"/>
        </w:rPr>
      </w:pPr>
      <w:r w:rsidRPr="001221B1">
        <w:rPr>
          <w:rStyle w:val="Strong"/>
          <w:rFonts w:asciiTheme="minorHAnsi" w:eastAsiaTheme="majorEastAsia" w:hAnsiTheme="minorHAnsi" w:cstheme="minorHAnsi"/>
          <w:color w:val="273239"/>
          <w:sz w:val="26"/>
          <w:szCs w:val="26"/>
          <w:bdr w:val="none" w:sz="0" w:space="0" w:color="auto" w:frame="1"/>
        </w:rPr>
        <w:t>Step 11:</w:t>
      </w:r>
      <w:r w:rsidRPr="001221B1">
        <w:rPr>
          <w:rFonts w:asciiTheme="minorHAnsi" w:hAnsiTheme="minorHAnsi" w:cstheme="minorHAnsi"/>
          <w:color w:val="273239"/>
          <w:sz w:val="26"/>
          <w:szCs w:val="26"/>
        </w:rPr>
        <w:t> Execute</w:t>
      </w:r>
      <w:r w:rsidRPr="001221B1">
        <w:rPr>
          <w:rStyle w:val="Strong"/>
          <w:rFonts w:asciiTheme="minorHAnsi" w:eastAsiaTheme="majorEastAsia" w:hAnsiTheme="minorHAnsi" w:cstheme="minorHAnsi"/>
          <w:color w:val="273239"/>
          <w:sz w:val="26"/>
          <w:szCs w:val="26"/>
          <w:bdr w:val="none" w:sz="0" w:space="0" w:color="auto" w:frame="1"/>
        </w:rPr>
        <w:t> </w:t>
      </w:r>
      <w:r w:rsidRPr="001221B1">
        <w:rPr>
          <w:rFonts w:asciiTheme="minorHAnsi" w:hAnsiTheme="minorHAnsi" w:cstheme="minorHAnsi"/>
          <w:color w:val="273239"/>
          <w:sz w:val="26"/>
          <w:szCs w:val="26"/>
        </w:rPr>
        <w:t>the </w:t>
      </w:r>
      <w:r w:rsidRPr="001221B1">
        <w:rPr>
          <w:rStyle w:val="Strong"/>
          <w:rFonts w:asciiTheme="minorHAnsi" w:eastAsiaTheme="majorEastAsia" w:hAnsiTheme="minorHAnsi" w:cstheme="minorHAnsi"/>
          <w:color w:val="273239"/>
          <w:sz w:val="26"/>
          <w:szCs w:val="26"/>
          <w:bdr w:val="none" w:sz="0" w:space="0" w:color="auto" w:frame="1"/>
        </w:rPr>
        <w:t>SELECT </w:t>
      </w:r>
      <w:r w:rsidRPr="001221B1">
        <w:rPr>
          <w:rFonts w:asciiTheme="minorHAnsi" w:hAnsiTheme="minorHAnsi" w:cstheme="minorHAnsi"/>
          <w:color w:val="273239"/>
          <w:sz w:val="26"/>
          <w:szCs w:val="26"/>
        </w:rPr>
        <w:t>query to check the data.</w:t>
      </w:r>
    </w:p>
    <w:p w14:paraId="4F844263" w14:textId="77777777" w:rsidR="001221B1" w:rsidRPr="001221B1" w:rsidRDefault="001221B1" w:rsidP="001221B1">
      <w:pPr>
        <w:pStyle w:val="HTMLPreformatted"/>
        <w:shd w:val="clear" w:color="auto" w:fill="FFFFFF"/>
        <w:spacing w:after="150"/>
        <w:textAlignment w:val="baseline"/>
        <w:rPr>
          <w:rFonts w:asciiTheme="minorHAnsi" w:hAnsiTheme="minorHAnsi" w:cstheme="minorHAnsi"/>
          <w:color w:val="273239"/>
          <w:sz w:val="24"/>
          <w:szCs w:val="24"/>
        </w:rPr>
      </w:pPr>
      <w:r w:rsidRPr="001221B1">
        <w:rPr>
          <w:rFonts w:asciiTheme="minorHAnsi" w:hAnsiTheme="minorHAnsi" w:cstheme="minorHAnsi"/>
          <w:color w:val="273239"/>
          <w:sz w:val="24"/>
          <w:szCs w:val="24"/>
        </w:rPr>
        <w:t>Select * from Student;</w:t>
      </w:r>
    </w:p>
    <w:p w14:paraId="1FF3BCC3" w14:textId="77777777" w:rsidR="001221B1" w:rsidRPr="001221B1" w:rsidRDefault="001221B1" w:rsidP="001221B1">
      <w:pPr>
        <w:pStyle w:val="NormalWeb"/>
        <w:shd w:val="clear" w:color="auto" w:fill="FFFFFF"/>
        <w:spacing w:before="0" w:beforeAutospacing="0" w:after="0" w:afterAutospacing="0"/>
        <w:textAlignment w:val="baseline"/>
        <w:rPr>
          <w:rFonts w:asciiTheme="minorHAnsi" w:hAnsiTheme="minorHAnsi" w:cstheme="minorHAnsi"/>
          <w:color w:val="273239"/>
          <w:sz w:val="26"/>
          <w:szCs w:val="26"/>
        </w:rPr>
      </w:pPr>
      <w:r w:rsidRPr="001221B1">
        <w:rPr>
          <w:rStyle w:val="Strong"/>
          <w:rFonts w:asciiTheme="minorHAnsi" w:eastAsiaTheme="majorEastAsia" w:hAnsiTheme="minorHAnsi" w:cstheme="minorHAnsi"/>
          <w:color w:val="273239"/>
          <w:sz w:val="26"/>
          <w:szCs w:val="26"/>
          <w:bdr w:val="none" w:sz="0" w:space="0" w:color="auto" w:frame="1"/>
        </w:rPr>
        <w:t>Output: </w:t>
      </w:r>
    </w:p>
    <w:tbl>
      <w:tblPr>
        <w:tblW w:w="0" w:type="auto"/>
        <w:tblCellMar>
          <w:left w:w="0" w:type="dxa"/>
          <w:right w:w="0" w:type="dxa"/>
        </w:tblCellMar>
        <w:tblLook w:val="04A0" w:firstRow="1" w:lastRow="0" w:firstColumn="1" w:lastColumn="0" w:noHBand="0" w:noVBand="1"/>
      </w:tblPr>
      <w:tblGrid>
        <w:gridCol w:w="705"/>
        <w:gridCol w:w="1054"/>
        <w:gridCol w:w="706"/>
      </w:tblGrid>
      <w:tr w:rsidR="001221B1" w:rsidRPr="001221B1" w14:paraId="3D48AA3C" w14:textId="77777777" w:rsidTr="001221B1">
        <w:trPr>
          <w:tblHeader/>
        </w:trPr>
        <w:tc>
          <w:tcPr>
            <w:tcW w:w="0" w:type="auto"/>
            <w:tcBorders>
              <w:top w:val="nil"/>
              <w:left w:val="nil"/>
              <w:bottom w:val="nil"/>
              <w:right w:val="nil"/>
            </w:tcBorders>
            <w:tcMar>
              <w:top w:w="150" w:type="dxa"/>
              <w:left w:w="150" w:type="dxa"/>
              <w:bottom w:w="150" w:type="dxa"/>
              <w:right w:w="150" w:type="dxa"/>
            </w:tcMar>
            <w:vAlign w:val="bottom"/>
            <w:hideMark/>
          </w:tcPr>
          <w:p w14:paraId="649D54C9" w14:textId="77777777" w:rsidR="001221B1" w:rsidRPr="001221B1" w:rsidRDefault="001221B1">
            <w:pPr>
              <w:rPr>
                <w:rFonts w:cstheme="minorHAnsi"/>
                <w:sz w:val="28"/>
                <w:szCs w:val="28"/>
              </w:rPr>
            </w:pPr>
            <w:r w:rsidRPr="001221B1">
              <w:rPr>
                <w:rFonts w:cstheme="minorHAnsi"/>
                <w:sz w:val="28"/>
                <w:szCs w:val="28"/>
              </w:rPr>
              <w:t>sno</w:t>
            </w:r>
          </w:p>
        </w:tc>
        <w:tc>
          <w:tcPr>
            <w:tcW w:w="0" w:type="auto"/>
            <w:tcBorders>
              <w:top w:val="nil"/>
              <w:left w:val="nil"/>
              <w:bottom w:val="nil"/>
              <w:right w:val="nil"/>
            </w:tcBorders>
            <w:tcMar>
              <w:top w:w="150" w:type="dxa"/>
              <w:left w:w="150" w:type="dxa"/>
              <w:bottom w:w="150" w:type="dxa"/>
              <w:right w:w="150" w:type="dxa"/>
            </w:tcMar>
            <w:vAlign w:val="bottom"/>
            <w:hideMark/>
          </w:tcPr>
          <w:p w14:paraId="02CA9BF5" w14:textId="77777777" w:rsidR="001221B1" w:rsidRPr="001221B1" w:rsidRDefault="001221B1">
            <w:pPr>
              <w:rPr>
                <w:rFonts w:cstheme="minorHAnsi"/>
                <w:sz w:val="28"/>
                <w:szCs w:val="28"/>
              </w:rPr>
            </w:pPr>
            <w:r w:rsidRPr="001221B1">
              <w:rPr>
                <w:rFonts w:cstheme="minorHAnsi"/>
                <w:sz w:val="28"/>
                <w:szCs w:val="28"/>
              </w:rPr>
              <w:t>sname</w:t>
            </w:r>
          </w:p>
        </w:tc>
        <w:tc>
          <w:tcPr>
            <w:tcW w:w="0" w:type="auto"/>
            <w:tcBorders>
              <w:top w:val="nil"/>
              <w:left w:val="nil"/>
              <w:bottom w:val="nil"/>
              <w:right w:val="nil"/>
            </w:tcBorders>
            <w:tcMar>
              <w:top w:w="150" w:type="dxa"/>
              <w:left w:w="150" w:type="dxa"/>
              <w:bottom w:w="150" w:type="dxa"/>
              <w:right w:w="150" w:type="dxa"/>
            </w:tcMar>
            <w:vAlign w:val="bottom"/>
            <w:hideMark/>
          </w:tcPr>
          <w:p w14:paraId="31CDBFED" w14:textId="77777777" w:rsidR="001221B1" w:rsidRPr="001221B1" w:rsidRDefault="001221B1">
            <w:pPr>
              <w:rPr>
                <w:rFonts w:cstheme="minorHAnsi"/>
                <w:sz w:val="28"/>
                <w:szCs w:val="28"/>
              </w:rPr>
            </w:pPr>
            <w:r w:rsidRPr="001221B1">
              <w:rPr>
                <w:rFonts w:cstheme="minorHAnsi"/>
                <w:sz w:val="28"/>
                <w:szCs w:val="28"/>
              </w:rPr>
              <w:t>age</w:t>
            </w:r>
          </w:p>
        </w:tc>
      </w:tr>
      <w:tr w:rsidR="001221B1" w:rsidRPr="001221B1" w14:paraId="207FA815" w14:textId="77777777" w:rsidTr="001221B1">
        <w:tc>
          <w:tcPr>
            <w:tcW w:w="0" w:type="auto"/>
            <w:tcBorders>
              <w:top w:val="nil"/>
              <w:left w:val="nil"/>
              <w:bottom w:val="nil"/>
              <w:right w:val="nil"/>
            </w:tcBorders>
            <w:tcMar>
              <w:top w:w="210" w:type="dxa"/>
              <w:left w:w="150" w:type="dxa"/>
              <w:bottom w:w="210" w:type="dxa"/>
              <w:right w:w="150" w:type="dxa"/>
            </w:tcMar>
            <w:vAlign w:val="bottom"/>
            <w:hideMark/>
          </w:tcPr>
          <w:p w14:paraId="27B7A70D" w14:textId="77777777" w:rsidR="001221B1" w:rsidRPr="001221B1" w:rsidRDefault="001221B1">
            <w:pPr>
              <w:rPr>
                <w:rFonts w:cstheme="minorHAnsi"/>
                <w:sz w:val="25"/>
                <w:szCs w:val="25"/>
              </w:rPr>
            </w:pPr>
            <w:r w:rsidRPr="001221B1">
              <w:rPr>
                <w:rFonts w:cstheme="minorHAnsi"/>
                <w:sz w:val="25"/>
                <w:szCs w:val="25"/>
              </w:rPr>
              <w:t>1</w:t>
            </w:r>
          </w:p>
        </w:tc>
        <w:tc>
          <w:tcPr>
            <w:tcW w:w="0" w:type="auto"/>
            <w:tcBorders>
              <w:top w:val="nil"/>
              <w:left w:val="nil"/>
              <w:bottom w:val="nil"/>
              <w:right w:val="nil"/>
            </w:tcBorders>
            <w:tcMar>
              <w:top w:w="210" w:type="dxa"/>
              <w:left w:w="150" w:type="dxa"/>
              <w:bottom w:w="210" w:type="dxa"/>
              <w:right w:w="150" w:type="dxa"/>
            </w:tcMar>
            <w:vAlign w:val="bottom"/>
            <w:hideMark/>
          </w:tcPr>
          <w:p w14:paraId="4B905CBD" w14:textId="77777777" w:rsidR="001221B1" w:rsidRPr="001221B1" w:rsidRDefault="001221B1">
            <w:pPr>
              <w:rPr>
                <w:rFonts w:cstheme="minorHAnsi"/>
                <w:sz w:val="25"/>
                <w:szCs w:val="25"/>
              </w:rPr>
            </w:pPr>
            <w:r w:rsidRPr="001221B1">
              <w:rPr>
                <w:rFonts w:cstheme="minorHAnsi"/>
                <w:sz w:val="25"/>
                <w:szCs w:val="25"/>
              </w:rPr>
              <w:t>Ankit</w:t>
            </w:r>
          </w:p>
        </w:tc>
        <w:tc>
          <w:tcPr>
            <w:tcW w:w="0" w:type="auto"/>
            <w:tcBorders>
              <w:top w:val="nil"/>
              <w:left w:val="nil"/>
              <w:bottom w:val="nil"/>
              <w:right w:val="nil"/>
            </w:tcBorders>
            <w:tcMar>
              <w:top w:w="210" w:type="dxa"/>
              <w:left w:w="150" w:type="dxa"/>
              <w:bottom w:w="210" w:type="dxa"/>
              <w:right w:w="150" w:type="dxa"/>
            </w:tcMar>
            <w:vAlign w:val="bottom"/>
            <w:hideMark/>
          </w:tcPr>
          <w:p w14:paraId="7C428F48" w14:textId="77777777" w:rsidR="001221B1" w:rsidRPr="001221B1" w:rsidRDefault="001221B1">
            <w:pPr>
              <w:rPr>
                <w:rFonts w:cstheme="minorHAnsi"/>
                <w:sz w:val="25"/>
                <w:szCs w:val="25"/>
              </w:rPr>
            </w:pPr>
            <w:r w:rsidRPr="001221B1">
              <w:rPr>
                <w:rFonts w:cstheme="minorHAnsi"/>
                <w:sz w:val="25"/>
                <w:szCs w:val="25"/>
              </w:rPr>
              <w:t>17</w:t>
            </w:r>
          </w:p>
        </w:tc>
      </w:tr>
      <w:tr w:rsidR="001221B1" w:rsidRPr="001221B1" w14:paraId="302B4E37" w14:textId="77777777" w:rsidTr="001221B1">
        <w:tc>
          <w:tcPr>
            <w:tcW w:w="0" w:type="auto"/>
            <w:tcBorders>
              <w:top w:val="nil"/>
              <w:left w:val="nil"/>
              <w:bottom w:val="nil"/>
              <w:right w:val="nil"/>
            </w:tcBorders>
            <w:tcMar>
              <w:top w:w="210" w:type="dxa"/>
              <w:left w:w="150" w:type="dxa"/>
              <w:bottom w:w="210" w:type="dxa"/>
              <w:right w:w="150" w:type="dxa"/>
            </w:tcMar>
            <w:vAlign w:val="bottom"/>
            <w:hideMark/>
          </w:tcPr>
          <w:p w14:paraId="5C5FE8E5" w14:textId="77777777" w:rsidR="001221B1" w:rsidRPr="001221B1" w:rsidRDefault="001221B1">
            <w:pPr>
              <w:rPr>
                <w:rFonts w:cstheme="minorHAnsi"/>
                <w:sz w:val="25"/>
                <w:szCs w:val="25"/>
              </w:rPr>
            </w:pPr>
            <w:r w:rsidRPr="001221B1">
              <w:rPr>
                <w:rFonts w:cstheme="minorHAnsi"/>
                <w:sz w:val="25"/>
                <w:szCs w:val="25"/>
              </w:rPr>
              <w:t>3</w:t>
            </w:r>
          </w:p>
        </w:tc>
        <w:tc>
          <w:tcPr>
            <w:tcW w:w="0" w:type="auto"/>
            <w:tcBorders>
              <w:top w:val="nil"/>
              <w:left w:val="nil"/>
              <w:bottom w:val="nil"/>
              <w:right w:val="nil"/>
            </w:tcBorders>
            <w:tcMar>
              <w:top w:w="210" w:type="dxa"/>
              <w:left w:w="150" w:type="dxa"/>
              <w:bottom w:w="210" w:type="dxa"/>
              <w:right w:w="150" w:type="dxa"/>
            </w:tcMar>
            <w:vAlign w:val="bottom"/>
            <w:hideMark/>
          </w:tcPr>
          <w:p w14:paraId="66768D07" w14:textId="77777777" w:rsidR="001221B1" w:rsidRPr="001221B1" w:rsidRDefault="001221B1">
            <w:pPr>
              <w:rPr>
                <w:rFonts w:cstheme="minorHAnsi"/>
                <w:sz w:val="25"/>
                <w:szCs w:val="25"/>
              </w:rPr>
            </w:pPr>
            <w:r w:rsidRPr="001221B1">
              <w:rPr>
                <w:rFonts w:cstheme="minorHAnsi"/>
                <w:sz w:val="25"/>
                <w:szCs w:val="25"/>
              </w:rPr>
              <w:t>Ram</w:t>
            </w:r>
          </w:p>
        </w:tc>
        <w:tc>
          <w:tcPr>
            <w:tcW w:w="0" w:type="auto"/>
            <w:tcBorders>
              <w:top w:val="nil"/>
              <w:left w:val="nil"/>
              <w:bottom w:val="nil"/>
              <w:right w:val="nil"/>
            </w:tcBorders>
            <w:tcMar>
              <w:top w:w="210" w:type="dxa"/>
              <w:left w:w="150" w:type="dxa"/>
              <w:bottom w:w="210" w:type="dxa"/>
              <w:right w:w="150" w:type="dxa"/>
            </w:tcMar>
            <w:vAlign w:val="bottom"/>
            <w:hideMark/>
          </w:tcPr>
          <w:p w14:paraId="6D0D3EB3" w14:textId="77777777" w:rsidR="001221B1" w:rsidRPr="001221B1" w:rsidRDefault="001221B1">
            <w:pPr>
              <w:rPr>
                <w:rFonts w:cstheme="minorHAnsi"/>
                <w:sz w:val="25"/>
                <w:szCs w:val="25"/>
              </w:rPr>
            </w:pPr>
            <w:r w:rsidRPr="001221B1">
              <w:rPr>
                <w:rFonts w:cstheme="minorHAnsi"/>
                <w:sz w:val="25"/>
                <w:szCs w:val="25"/>
              </w:rPr>
              <w:t>16</w:t>
            </w:r>
          </w:p>
        </w:tc>
      </w:tr>
    </w:tbl>
    <w:p w14:paraId="0864711F" w14:textId="77777777" w:rsidR="001221B1" w:rsidRPr="001221B1" w:rsidRDefault="001221B1" w:rsidP="001221B1">
      <w:pPr>
        <w:pStyle w:val="HTMLPreformatted"/>
        <w:shd w:val="clear" w:color="auto" w:fill="FFFFFF"/>
        <w:spacing w:after="150"/>
        <w:textAlignment w:val="baseline"/>
        <w:rPr>
          <w:rFonts w:asciiTheme="minorHAnsi" w:hAnsiTheme="minorHAnsi" w:cstheme="minorHAnsi"/>
          <w:color w:val="273239"/>
          <w:sz w:val="24"/>
          <w:szCs w:val="24"/>
        </w:rPr>
      </w:pPr>
      <w:r w:rsidRPr="001221B1">
        <w:rPr>
          <w:rFonts w:asciiTheme="minorHAnsi" w:hAnsiTheme="minorHAnsi" w:cstheme="minorHAnsi"/>
          <w:color w:val="273239"/>
          <w:sz w:val="24"/>
          <w:szCs w:val="24"/>
        </w:rPr>
        <w:t>Select * from Enroll;</w:t>
      </w:r>
    </w:p>
    <w:p w14:paraId="10545D46" w14:textId="77777777" w:rsidR="001221B1" w:rsidRPr="001221B1" w:rsidRDefault="001221B1" w:rsidP="001221B1">
      <w:pPr>
        <w:pStyle w:val="NormalWeb"/>
        <w:shd w:val="clear" w:color="auto" w:fill="FFFFFF"/>
        <w:spacing w:before="0" w:beforeAutospacing="0" w:after="0" w:afterAutospacing="0"/>
        <w:textAlignment w:val="baseline"/>
        <w:rPr>
          <w:rFonts w:asciiTheme="minorHAnsi" w:hAnsiTheme="minorHAnsi" w:cstheme="minorHAnsi"/>
          <w:color w:val="273239"/>
          <w:sz w:val="26"/>
          <w:szCs w:val="26"/>
        </w:rPr>
      </w:pPr>
      <w:r w:rsidRPr="001221B1">
        <w:rPr>
          <w:rStyle w:val="Strong"/>
          <w:rFonts w:asciiTheme="minorHAnsi" w:eastAsiaTheme="majorEastAsia" w:hAnsiTheme="minorHAnsi" w:cstheme="minorHAnsi"/>
          <w:color w:val="273239"/>
          <w:sz w:val="26"/>
          <w:szCs w:val="26"/>
          <w:bdr w:val="none" w:sz="0" w:space="0" w:color="auto" w:frame="1"/>
        </w:rPr>
        <w:t>Output:</w:t>
      </w:r>
    </w:p>
    <w:tbl>
      <w:tblPr>
        <w:tblW w:w="0" w:type="auto"/>
        <w:tblCellMar>
          <w:left w:w="0" w:type="dxa"/>
          <w:right w:w="0" w:type="dxa"/>
        </w:tblCellMar>
        <w:tblLook w:val="04A0" w:firstRow="1" w:lastRow="0" w:firstColumn="1" w:lastColumn="0" w:noHBand="0" w:noVBand="1"/>
      </w:tblPr>
      <w:tblGrid>
        <w:gridCol w:w="705"/>
        <w:gridCol w:w="714"/>
        <w:gridCol w:w="1410"/>
      </w:tblGrid>
      <w:tr w:rsidR="001221B1" w:rsidRPr="001221B1" w14:paraId="4B4B584D" w14:textId="77777777" w:rsidTr="001221B1">
        <w:trPr>
          <w:tblHeader/>
        </w:trPr>
        <w:tc>
          <w:tcPr>
            <w:tcW w:w="0" w:type="auto"/>
            <w:tcBorders>
              <w:top w:val="nil"/>
              <w:left w:val="nil"/>
              <w:bottom w:val="nil"/>
              <w:right w:val="nil"/>
            </w:tcBorders>
            <w:tcMar>
              <w:top w:w="150" w:type="dxa"/>
              <w:left w:w="150" w:type="dxa"/>
              <w:bottom w:w="150" w:type="dxa"/>
              <w:right w:w="150" w:type="dxa"/>
            </w:tcMar>
            <w:vAlign w:val="bottom"/>
            <w:hideMark/>
          </w:tcPr>
          <w:p w14:paraId="0F8B03F3" w14:textId="77777777" w:rsidR="001221B1" w:rsidRPr="001221B1" w:rsidRDefault="001221B1">
            <w:pPr>
              <w:rPr>
                <w:rFonts w:cstheme="minorHAnsi"/>
                <w:sz w:val="28"/>
                <w:szCs w:val="28"/>
              </w:rPr>
            </w:pPr>
            <w:r w:rsidRPr="001221B1">
              <w:rPr>
                <w:rFonts w:cstheme="minorHAnsi"/>
                <w:sz w:val="28"/>
                <w:szCs w:val="28"/>
              </w:rPr>
              <w:t>sno</w:t>
            </w:r>
          </w:p>
        </w:tc>
        <w:tc>
          <w:tcPr>
            <w:tcW w:w="0" w:type="auto"/>
            <w:tcBorders>
              <w:top w:val="nil"/>
              <w:left w:val="nil"/>
              <w:bottom w:val="nil"/>
              <w:right w:val="nil"/>
            </w:tcBorders>
            <w:tcMar>
              <w:top w:w="150" w:type="dxa"/>
              <w:left w:w="150" w:type="dxa"/>
              <w:bottom w:w="150" w:type="dxa"/>
              <w:right w:w="150" w:type="dxa"/>
            </w:tcMar>
            <w:vAlign w:val="bottom"/>
            <w:hideMark/>
          </w:tcPr>
          <w:p w14:paraId="6323399F" w14:textId="77777777" w:rsidR="001221B1" w:rsidRPr="001221B1" w:rsidRDefault="001221B1">
            <w:pPr>
              <w:rPr>
                <w:rFonts w:cstheme="minorHAnsi"/>
                <w:sz w:val="28"/>
                <w:szCs w:val="28"/>
              </w:rPr>
            </w:pPr>
            <w:r w:rsidRPr="001221B1">
              <w:rPr>
                <w:rFonts w:cstheme="minorHAnsi"/>
                <w:sz w:val="28"/>
                <w:szCs w:val="28"/>
              </w:rPr>
              <w:t>cno</w:t>
            </w:r>
          </w:p>
        </w:tc>
        <w:tc>
          <w:tcPr>
            <w:tcW w:w="0" w:type="auto"/>
            <w:tcBorders>
              <w:top w:val="nil"/>
              <w:left w:val="nil"/>
              <w:bottom w:val="nil"/>
              <w:right w:val="nil"/>
            </w:tcBorders>
            <w:tcMar>
              <w:top w:w="150" w:type="dxa"/>
              <w:left w:w="150" w:type="dxa"/>
              <w:bottom w:w="150" w:type="dxa"/>
              <w:right w:w="150" w:type="dxa"/>
            </w:tcMar>
            <w:vAlign w:val="bottom"/>
            <w:hideMark/>
          </w:tcPr>
          <w:p w14:paraId="59667961" w14:textId="77777777" w:rsidR="001221B1" w:rsidRPr="001221B1" w:rsidRDefault="001221B1">
            <w:pPr>
              <w:rPr>
                <w:rFonts w:cstheme="minorHAnsi"/>
                <w:sz w:val="28"/>
                <w:szCs w:val="28"/>
              </w:rPr>
            </w:pPr>
            <w:r w:rsidRPr="001221B1">
              <w:rPr>
                <w:rFonts w:cstheme="minorHAnsi"/>
                <w:sz w:val="28"/>
                <w:szCs w:val="28"/>
              </w:rPr>
              <w:t>jdate</w:t>
            </w:r>
          </w:p>
        </w:tc>
      </w:tr>
      <w:tr w:rsidR="001221B1" w:rsidRPr="001221B1" w14:paraId="69A9C935" w14:textId="77777777" w:rsidTr="001221B1">
        <w:tc>
          <w:tcPr>
            <w:tcW w:w="0" w:type="auto"/>
            <w:tcBorders>
              <w:top w:val="nil"/>
              <w:left w:val="nil"/>
              <w:bottom w:val="nil"/>
              <w:right w:val="nil"/>
            </w:tcBorders>
            <w:tcMar>
              <w:top w:w="210" w:type="dxa"/>
              <w:left w:w="150" w:type="dxa"/>
              <w:bottom w:w="210" w:type="dxa"/>
              <w:right w:w="150" w:type="dxa"/>
            </w:tcMar>
            <w:vAlign w:val="bottom"/>
            <w:hideMark/>
          </w:tcPr>
          <w:p w14:paraId="2487688D" w14:textId="77777777" w:rsidR="001221B1" w:rsidRPr="001221B1" w:rsidRDefault="001221B1">
            <w:pPr>
              <w:rPr>
                <w:rFonts w:cstheme="minorHAnsi"/>
                <w:sz w:val="25"/>
                <w:szCs w:val="25"/>
              </w:rPr>
            </w:pPr>
            <w:r w:rsidRPr="001221B1">
              <w:rPr>
                <w:rFonts w:cstheme="minorHAnsi"/>
                <w:sz w:val="25"/>
                <w:szCs w:val="25"/>
              </w:rPr>
              <w:t>1</w:t>
            </w:r>
          </w:p>
        </w:tc>
        <w:tc>
          <w:tcPr>
            <w:tcW w:w="0" w:type="auto"/>
            <w:tcBorders>
              <w:top w:val="nil"/>
              <w:left w:val="nil"/>
              <w:bottom w:val="nil"/>
              <w:right w:val="nil"/>
            </w:tcBorders>
            <w:tcMar>
              <w:top w:w="210" w:type="dxa"/>
              <w:left w:w="150" w:type="dxa"/>
              <w:bottom w:w="210" w:type="dxa"/>
              <w:right w:w="150" w:type="dxa"/>
            </w:tcMar>
            <w:vAlign w:val="bottom"/>
            <w:hideMark/>
          </w:tcPr>
          <w:p w14:paraId="79C2B63F" w14:textId="77777777" w:rsidR="001221B1" w:rsidRPr="001221B1" w:rsidRDefault="001221B1">
            <w:pPr>
              <w:rPr>
                <w:rFonts w:cstheme="minorHAnsi"/>
                <w:sz w:val="25"/>
                <w:szCs w:val="25"/>
              </w:rPr>
            </w:pPr>
            <w:r w:rsidRPr="001221B1">
              <w:rPr>
                <w:rFonts w:cstheme="minorHAnsi"/>
                <w:sz w:val="25"/>
                <w:szCs w:val="25"/>
              </w:rPr>
              <w:t>101</w:t>
            </w:r>
          </w:p>
        </w:tc>
        <w:tc>
          <w:tcPr>
            <w:tcW w:w="0" w:type="auto"/>
            <w:tcBorders>
              <w:top w:val="nil"/>
              <w:left w:val="nil"/>
              <w:bottom w:val="nil"/>
              <w:right w:val="nil"/>
            </w:tcBorders>
            <w:tcMar>
              <w:top w:w="210" w:type="dxa"/>
              <w:left w:w="150" w:type="dxa"/>
              <w:bottom w:w="210" w:type="dxa"/>
              <w:right w:w="150" w:type="dxa"/>
            </w:tcMar>
            <w:vAlign w:val="bottom"/>
            <w:hideMark/>
          </w:tcPr>
          <w:p w14:paraId="3DD68499" w14:textId="77777777" w:rsidR="001221B1" w:rsidRPr="001221B1" w:rsidRDefault="001221B1">
            <w:pPr>
              <w:rPr>
                <w:rFonts w:cstheme="minorHAnsi"/>
                <w:sz w:val="25"/>
                <w:szCs w:val="25"/>
              </w:rPr>
            </w:pPr>
            <w:r w:rsidRPr="001221B1">
              <w:rPr>
                <w:rFonts w:cstheme="minorHAnsi"/>
                <w:sz w:val="25"/>
                <w:szCs w:val="25"/>
              </w:rPr>
              <w:t>5-jun-2021</w:t>
            </w:r>
          </w:p>
        </w:tc>
      </w:tr>
      <w:tr w:rsidR="001221B1" w:rsidRPr="001221B1" w14:paraId="356991C4" w14:textId="77777777" w:rsidTr="001221B1">
        <w:tc>
          <w:tcPr>
            <w:tcW w:w="0" w:type="auto"/>
            <w:tcBorders>
              <w:top w:val="nil"/>
              <w:left w:val="nil"/>
              <w:bottom w:val="nil"/>
              <w:right w:val="nil"/>
            </w:tcBorders>
            <w:tcMar>
              <w:top w:w="210" w:type="dxa"/>
              <w:left w:w="150" w:type="dxa"/>
              <w:bottom w:w="210" w:type="dxa"/>
              <w:right w:w="150" w:type="dxa"/>
            </w:tcMar>
            <w:vAlign w:val="bottom"/>
            <w:hideMark/>
          </w:tcPr>
          <w:p w14:paraId="3198D81D" w14:textId="77777777" w:rsidR="001221B1" w:rsidRPr="001221B1" w:rsidRDefault="001221B1">
            <w:pPr>
              <w:rPr>
                <w:rFonts w:cstheme="minorHAnsi"/>
                <w:sz w:val="25"/>
                <w:szCs w:val="25"/>
              </w:rPr>
            </w:pPr>
            <w:r w:rsidRPr="001221B1">
              <w:rPr>
                <w:rFonts w:cstheme="minorHAnsi"/>
                <w:sz w:val="25"/>
                <w:szCs w:val="25"/>
              </w:rPr>
              <w:t>1</w:t>
            </w:r>
          </w:p>
        </w:tc>
        <w:tc>
          <w:tcPr>
            <w:tcW w:w="0" w:type="auto"/>
            <w:tcBorders>
              <w:top w:val="nil"/>
              <w:left w:val="nil"/>
              <w:bottom w:val="nil"/>
              <w:right w:val="nil"/>
            </w:tcBorders>
            <w:tcMar>
              <w:top w:w="210" w:type="dxa"/>
              <w:left w:w="150" w:type="dxa"/>
              <w:bottom w:w="210" w:type="dxa"/>
              <w:right w:w="150" w:type="dxa"/>
            </w:tcMar>
            <w:vAlign w:val="bottom"/>
            <w:hideMark/>
          </w:tcPr>
          <w:p w14:paraId="4FA78C8D" w14:textId="77777777" w:rsidR="001221B1" w:rsidRPr="001221B1" w:rsidRDefault="001221B1">
            <w:pPr>
              <w:rPr>
                <w:rFonts w:cstheme="minorHAnsi"/>
                <w:sz w:val="25"/>
                <w:szCs w:val="25"/>
              </w:rPr>
            </w:pPr>
            <w:r w:rsidRPr="001221B1">
              <w:rPr>
                <w:rFonts w:cstheme="minorHAnsi"/>
                <w:sz w:val="25"/>
                <w:szCs w:val="25"/>
              </w:rPr>
              <w:t>102</w:t>
            </w:r>
          </w:p>
        </w:tc>
        <w:tc>
          <w:tcPr>
            <w:tcW w:w="0" w:type="auto"/>
            <w:tcBorders>
              <w:top w:val="nil"/>
              <w:left w:val="nil"/>
              <w:bottom w:val="nil"/>
              <w:right w:val="nil"/>
            </w:tcBorders>
            <w:tcMar>
              <w:top w:w="210" w:type="dxa"/>
              <w:left w:w="150" w:type="dxa"/>
              <w:bottom w:w="210" w:type="dxa"/>
              <w:right w:w="150" w:type="dxa"/>
            </w:tcMar>
            <w:vAlign w:val="bottom"/>
            <w:hideMark/>
          </w:tcPr>
          <w:p w14:paraId="69C7EA04" w14:textId="77777777" w:rsidR="001221B1" w:rsidRPr="001221B1" w:rsidRDefault="001221B1">
            <w:pPr>
              <w:rPr>
                <w:rFonts w:cstheme="minorHAnsi"/>
                <w:sz w:val="25"/>
                <w:szCs w:val="25"/>
              </w:rPr>
            </w:pPr>
            <w:r w:rsidRPr="001221B1">
              <w:rPr>
                <w:rFonts w:cstheme="minorHAnsi"/>
                <w:sz w:val="25"/>
                <w:szCs w:val="25"/>
              </w:rPr>
              <w:t>5-jun-2021</w:t>
            </w:r>
          </w:p>
        </w:tc>
      </w:tr>
    </w:tbl>
    <w:p w14:paraId="2E09DEC7" w14:textId="77777777" w:rsidR="001221B1" w:rsidRPr="001221B1" w:rsidRDefault="001221B1" w:rsidP="001221B1">
      <w:pPr>
        <w:pStyle w:val="NormalWeb"/>
        <w:shd w:val="clear" w:color="auto" w:fill="FFFFFF"/>
        <w:spacing w:before="0" w:beforeAutospacing="0" w:after="150" w:afterAutospacing="0"/>
        <w:textAlignment w:val="baseline"/>
        <w:rPr>
          <w:rFonts w:asciiTheme="minorHAnsi" w:hAnsiTheme="minorHAnsi" w:cstheme="minorHAnsi"/>
          <w:color w:val="273239"/>
          <w:sz w:val="26"/>
          <w:szCs w:val="26"/>
        </w:rPr>
      </w:pPr>
      <w:r w:rsidRPr="001221B1">
        <w:rPr>
          <w:rFonts w:asciiTheme="minorHAnsi" w:hAnsiTheme="minorHAnsi" w:cstheme="minorHAnsi"/>
          <w:color w:val="273239"/>
          <w:sz w:val="26"/>
          <w:szCs w:val="26"/>
        </w:rPr>
        <w:t>As you delete the contents of sno=2 in the parent table it automatically deletes the details of sno=2 from the child table also. In the same way, if you remove a course from the Course table it automatically deletes the rows of that course in the child table Enroll. This works out because the foreign key constraint ON DELETE CASCADE is specified.</w:t>
      </w:r>
    </w:p>
    <w:p w14:paraId="68307F9F" w14:textId="77777777" w:rsidR="001221B1" w:rsidRPr="001221B1" w:rsidRDefault="001221B1" w:rsidP="00E727E8">
      <w:pPr>
        <w:shd w:val="clear" w:color="auto" w:fill="FFFFFF"/>
        <w:rPr>
          <w:rFonts w:cstheme="minorHAnsi"/>
          <w:color w:val="000000"/>
          <w:sz w:val="23"/>
          <w:szCs w:val="23"/>
        </w:rPr>
      </w:pPr>
    </w:p>
    <w:p w14:paraId="24A5CF7E" w14:textId="77777777" w:rsidR="00E727E8" w:rsidRPr="001221B1" w:rsidRDefault="00E727E8" w:rsidP="0030461B">
      <w:pPr>
        <w:shd w:val="clear" w:color="auto" w:fill="FFFFFF"/>
        <w:rPr>
          <w:rFonts w:cstheme="minorHAnsi"/>
          <w:color w:val="000000"/>
          <w:sz w:val="23"/>
          <w:szCs w:val="23"/>
        </w:rPr>
      </w:pPr>
    </w:p>
    <w:p w14:paraId="0815CDCC" w14:textId="77777777" w:rsidR="009C0D75" w:rsidRPr="009C0D75" w:rsidRDefault="009C0D75" w:rsidP="009C0D75">
      <w:pPr>
        <w:shd w:val="clear" w:color="auto" w:fill="FFFFFF"/>
        <w:rPr>
          <w:rFonts w:ascii="Times New Roman" w:eastAsia="Times New Roman" w:hAnsi="Times New Roman" w:cs="Times New Roman"/>
          <w:b/>
          <w:color w:val="FF0000"/>
          <w:sz w:val="36"/>
          <w:szCs w:val="16"/>
          <w:u w:val="single"/>
        </w:rPr>
      </w:pPr>
      <w:r w:rsidRPr="009C0D75">
        <w:rPr>
          <w:rFonts w:ascii="Times New Roman" w:eastAsia="Times New Roman" w:hAnsi="Times New Roman" w:cs="Times New Roman"/>
          <w:b/>
          <w:color w:val="FF0000"/>
          <w:sz w:val="36"/>
          <w:szCs w:val="16"/>
          <w:u w:val="single"/>
        </w:rPr>
        <w:t>CHECK - Ensures that the values in a column satisfies a specific condition</w:t>
      </w:r>
    </w:p>
    <w:p w14:paraId="4784C75A" w14:textId="77777777" w:rsidR="009C0D75" w:rsidRPr="009C0D75" w:rsidRDefault="009C0D75" w:rsidP="009C0D75">
      <w:pPr>
        <w:shd w:val="clear" w:color="auto" w:fill="FFFFFF"/>
        <w:rPr>
          <w:rFonts w:ascii="Times New Roman" w:eastAsia="Times New Roman" w:hAnsi="Times New Roman" w:cs="Times New Roman"/>
          <w:sz w:val="32"/>
          <w:szCs w:val="16"/>
        </w:rPr>
      </w:pPr>
      <w:r w:rsidRPr="009C0D75">
        <w:rPr>
          <w:rFonts w:ascii="Times New Roman" w:eastAsia="Times New Roman" w:hAnsi="Times New Roman" w:cs="Times New Roman"/>
          <w:sz w:val="32"/>
          <w:szCs w:val="16"/>
        </w:rPr>
        <w:lastRenderedPageBreak/>
        <w:t>Example: CREATE TABLE Persons (</w:t>
      </w:r>
    </w:p>
    <w:p w14:paraId="4BE0A308" w14:textId="77777777" w:rsidR="009C0D75" w:rsidRPr="009C0D75" w:rsidRDefault="009C0D75" w:rsidP="009C0D75">
      <w:pPr>
        <w:shd w:val="clear" w:color="auto" w:fill="FFFFFF"/>
        <w:rPr>
          <w:rFonts w:ascii="Times New Roman" w:eastAsia="Times New Roman" w:hAnsi="Times New Roman" w:cs="Times New Roman"/>
          <w:sz w:val="32"/>
          <w:szCs w:val="16"/>
        </w:rPr>
      </w:pPr>
      <w:r w:rsidRPr="009C0D75">
        <w:rPr>
          <w:rFonts w:ascii="Times New Roman" w:eastAsia="Times New Roman" w:hAnsi="Times New Roman" w:cs="Times New Roman"/>
          <w:sz w:val="32"/>
          <w:szCs w:val="16"/>
        </w:rPr>
        <w:t xml:space="preserve">    ID int NOT NULL,</w:t>
      </w:r>
    </w:p>
    <w:p w14:paraId="03DB53DC" w14:textId="77777777" w:rsidR="009C0D75" w:rsidRPr="009C0D75" w:rsidRDefault="009C0D75" w:rsidP="009C0D75">
      <w:pPr>
        <w:shd w:val="clear" w:color="auto" w:fill="FFFFFF"/>
        <w:rPr>
          <w:rFonts w:ascii="Times New Roman" w:eastAsia="Times New Roman" w:hAnsi="Times New Roman" w:cs="Times New Roman"/>
          <w:sz w:val="32"/>
          <w:szCs w:val="16"/>
        </w:rPr>
      </w:pPr>
      <w:r w:rsidRPr="009C0D75">
        <w:rPr>
          <w:rFonts w:ascii="Times New Roman" w:eastAsia="Times New Roman" w:hAnsi="Times New Roman" w:cs="Times New Roman"/>
          <w:sz w:val="32"/>
          <w:szCs w:val="16"/>
        </w:rPr>
        <w:t xml:space="preserve">    LastName varchar(255) NOT NULL,</w:t>
      </w:r>
    </w:p>
    <w:p w14:paraId="102CCC42" w14:textId="77777777" w:rsidR="009C0D75" w:rsidRPr="009C0D75" w:rsidRDefault="009C0D75" w:rsidP="009C0D75">
      <w:pPr>
        <w:shd w:val="clear" w:color="auto" w:fill="FFFFFF"/>
        <w:rPr>
          <w:rFonts w:ascii="Times New Roman" w:eastAsia="Times New Roman" w:hAnsi="Times New Roman" w:cs="Times New Roman"/>
          <w:sz w:val="32"/>
          <w:szCs w:val="16"/>
        </w:rPr>
      </w:pPr>
      <w:r w:rsidRPr="009C0D75">
        <w:rPr>
          <w:rFonts w:ascii="Times New Roman" w:eastAsia="Times New Roman" w:hAnsi="Times New Roman" w:cs="Times New Roman"/>
          <w:sz w:val="32"/>
          <w:szCs w:val="16"/>
        </w:rPr>
        <w:t xml:space="preserve">    FirstName varchar(255),</w:t>
      </w:r>
    </w:p>
    <w:p w14:paraId="21A4AF55" w14:textId="77777777" w:rsidR="009C0D75" w:rsidRPr="009C0D75" w:rsidRDefault="009C0D75" w:rsidP="009C0D75">
      <w:pPr>
        <w:shd w:val="clear" w:color="auto" w:fill="FFFFFF"/>
        <w:rPr>
          <w:rFonts w:ascii="Times New Roman" w:eastAsia="Times New Roman" w:hAnsi="Times New Roman" w:cs="Times New Roman"/>
          <w:sz w:val="32"/>
          <w:szCs w:val="16"/>
        </w:rPr>
      </w:pPr>
      <w:r w:rsidRPr="009C0D75">
        <w:rPr>
          <w:rFonts w:ascii="Times New Roman" w:eastAsia="Times New Roman" w:hAnsi="Times New Roman" w:cs="Times New Roman"/>
          <w:sz w:val="32"/>
          <w:szCs w:val="16"/>
        </w:rPr>
        <w:t xml:space="preserve">    Age int,</w:t>
      </w:r>
    </w:p>
    <w:p w14:paraId="45E721ED" w14:textId="77777777" w:rsidR="009C0D75" w:rsidRPr="009C0D75" w:rsidRDefault="009C0D75" w:rsidP="009C0D75">
      <w:pPr>
        <w:shd w:val="clear" w:color="auto" w:fill="FFFFFF"/>
        <w:rPr>
          <w:rFonts w:ascii="Times New Roman" w:eastAsia="Times New Roman" w:hAnsi="Times New Roman" w:cs="Times New Roman"/>
          <w:sz w:val="32"/>
          <w:szCs w:val="16"/>
        </w:rPr>
      </w:pPr>
      <w:r w:rsidRPr="009C0D75">
        <w:rPr>
          <w:rFonts w:ascii="Times New Roman" w:eastAsia="Times New Roman" w:hAnsi="Times New Roman" w:cs="Times New Roman"/>
          <w:sz w:val="32"/>
          <w:szCs w:val="16"/>
        </w:rPr>
        <w:t xml:space="preserve">    CHECK (Age&gt;=18)</w:t>
      </w:r>
    </w:p>
    <w:p w14:paraId="4F0D56F7" w14:textId="77777777" w:rsidR="009C0D75" w:rsidRPr="009C0D75" w:rsidRDefault="009C0D75" w:rsidP="009C0D75">
      <w:pPr>
        <w:shd w:val="clear" w:color="auto" w:fill="FFFFFF"/>
        <w:rPr>
          <w:rFonts w:ascii="Times New Roman" w:eastAsia="Times New Roman" w:hAnsi="Times New Roman" w:cs="Times New Roman"/>
          <w:sz w:val="32"/>
          <w:szCs w:val="16"/>
        </w:rPr>
      </w:pPr>
      <w:r w:rsidRPr="009C0D75">
        <w:rPr>
          <w:rFonts w:ascii="Times New Roman" w:eastAsia="Times New Roman" w:hAnsi="Times New Roman" w:cs="Times New Roman"/>
          <w:sz w:val="32"/>
          <w:szCs w:val="16"/>
        </w:rPr>
        <w:t>);</w:t>
      </w:r>
    </w:p>
    <w:p w14:paraId="4DCE21B7" w14:textId="77777777" w:rsidR="009C0D75" w:rsidRPr="009C0D75" w:rsidRDefault="009C0D75" w:rsidP="009C0D75">
      <w:pPr>
        <w:shd w:val="clear" w:color="auto" w:fill="FFFFFF"/>
        <w:rPr>
          <w:rFonts w:ascii="Times New Roman" w:eastAsia="Times New Roman" w:hAnsi="Times New Roman" w:cs="Times New Roman"/>
          <w:sz w:val="32"/>
          <w:szCs w:val="16"/>
        </w:rPr>
      </w:pPr>
    </w:p>
    <w:p w14:paraId="77F0371A" w14:textId="77777777" w:rsidR="009C0D75" w:rsidRPr="009C0D75" w:rsidRDefault="009C0D75" w:rsidP="009C0D75">
      <w:pPr>
        <w:shd w:val="clear" w:color="auto" w:fill="FFFFFF"/>
        <w:tabs>
          <w:tab w:val="left" w:pos="5947"/>
        </w:tabs>
        <w:rPr>
          <w:rFonts w:ascii="Times New Roman" w:eastAsia="Times New Roman" w:hAnsi="Times New Roman" w:cs="Times New Roman"/>
          <w:sz w:val="32"/>
          <w:szCs w:val="16"/>
        </w:rPr>
      </w:pPr>
      <w:r w:rsidRPr="009C0D75">
        <w:rPr>
          <w:rFonts w:ascii="Times New Roman" w:eastAsia="Times New Roman" w:hAnsi="Times New Roman" w:cs="Times New Roman"/>
          <w:sz w:val="32"/>
          <w:szCs w:val="16"/>
        </w:rPr>
        <w:t>ALTER TABLE Persons</w:t>
      </w:r>
      <w:r>
        <w:rPr>
          <w:rFonts w:ascii="Times New Roman" w:eastAsia="Times New Roman" w:hAnsi="Times New Roman" w:cs="Times New Roman"/>
          <w:sz w:val="32"/>
          <w:szCs w:val="16"/>
        </w:rPr>
        <w:tab/>
      </w:r>
    </w:p>
    <w:p w14:paraId="557EE78A" w14:textId="77777777" w:rsidR="009C0D75" w:rsidRDefault="009C0D75" w:rsidP="009C0D75">
      <w:pPr>
        <w:shd w:val="clear" w:color="auto" w:fill="FFFFFF"/>
        <w:rPr>
          <w:rFonts w:ascii="Times New Roman" w:eastAsia="Times New Roman" w:hAnsi="Times New Roman" w:cs="Times New Roman"/>
          <w:sz w:val="32"/>
          <w:szCs w:val="16"/>
        </w:rPr>
      </w:pPr>
      <w:r w:rsidRPr="009C0D75">
        <w:rPr>
          <w:rFonts w:ascii="Times New Roman" w:eastAsia="Times New Roman" w:hAnsi="Times New Roman" w:cs="Times New Roman"/>
          <w:sz w:val="32"/>
          <w:szCs w:val="16"/>
        </w:rPr>
        <w:t>ADD CHECK (Age&gt;=18);</w:t>
      </w:r>
    </w:p>
    <w:p w14:paraId="00858628" w14:textId="77777777" w:rsidR="009C0D75" w:rsidRPr="009C0D75" w:rsidRDefault="009C0D75" w:rsidP="009C0D75">
      <w:pPr>
        <w:shd w:val="clear" w:color="auto" w:fill="FFFFFF"/>
        <w:rPr>
          <w:rFonts w:ascii="Times New Roman" w:eastAsia="Times New Roman" w:hAnsi="Times New Roman" w:cs="Times New Roman"/>
          <w:sz w:val="32"/>
          <w:szCs w:val="16"/>
        </w:rPr>
      </w:pPr>
    </w:p>
    <w:p w14:paraId="1D786B06" w14:textId="77777777" w:rsidR="009C0D75" w:rsidRPr="009C0D75" w:rsidRDefault="009C0D75" w:rsidP="009C0D75">
      <w:pPr>
        <w:shd w:val="clear" w:color="auto" w:fill="FFFFFF"/>
        <w:rPr>
          <w:rFonts w:ascii="Times New Roman" w:eastAsia="Times New Roman" w:hAnsi="Times New Roman" w:cs="Times New Roman"/>
          <w:b/>
          <w:color w:val="FF0000"/>
          <w:sz w:val="40"/>
          <w:szCs w:val="16"/>
          <w:u w:val="single"/>
        </w:rPr>
      </w:pPr>
      <w:r w:rsidRPr="009C0D75">
        <w:rPr>
          <w:rFonts w:ascii="Times New Roman" w:eastAsia="Times New Roman" w:hAnsi="Times New Roman" w:cs="Times New Roman"/>
          <w:b/>
          <w:color w:val="FF0000"/>
          <w:sz w:val="40"/>
          <w:szCs w:val="16"/>
          <w:u w:val="single"/>
        </w:rPr>
        <w:t>DEFAULT - Sets a default value for a column if no value is specified</w:t>
      </w:r>
    </w:p>
    <w:p w14:paraId="2FAE8B64" w14:textId="77777777" w:rsidR="009C0D75" w:rsidRPr="009C0D75" w:rsidRDefault="009C0D75" w:rsidP="009C0D75">
      <w:pPr>
        <w:shd w:val="clear" w:color="auto" w:fill="FFFFFF"/>
        <w:rPr>
          <w:rFonts w:ascii="Times New Roman" w:eastAsia="Times New Roman" w:hAnsi="Times New Roman" w:cs="Times New Roman"/>
          <w:sz w:val="32"/>
          <w:szCs w:val="16"/>
        </w:rPr>
      </w:pPr>
      <w:r w:rsidRPr="009C0D75">
        <w:rPr>
          <w:rFonts w:ascii="Times New Roman" w:eastAsia="Times New Roman" w:hAnsi="Times New Roman" w:cs="Times New Roman"/>
          <w:sz w:val="32"/>
          <w:szCs w:val="16"/>
        </w:rPr>
        <w:t>Example: CREATE TABLE Persons (</w:t>
      </w:r>
    </w:p>
    <w:p w14:paraId="562641DF" w14:textId="77777777" w:rsidR="009C0D75" w:rsidRPr="009C0D75" w:rsidRDefault="009C0D75" w:rsidP="009C0D75">
      <w:pPr>
        <w:shd w:val="clear" w:color="auto" w:fill="FFFFFF"/>
        <w:rPr>
          <w:rFonts w:ascii="Times New Roman" w:eastAsia="Times New Roman" w:hAnsi="Times New Roman" w:cs="Times New Roman"/>
          <w:sz w:val="32"/>
          <w:szCs w:val="16"/>
        </w:rPr>
      </w:pPr>
      <w:r w:rsidRPr="009C0D75">
        <w:rPr>
          <w:rFonts w:ascii="Times New Roman" w:eastAsia="Times New Roman" w:hAnsi="Times New Roman" w:cs="Times New Roman"/>
          <w:sz w:val="32"/>
          <w:szCs w:val="16"/>
        </w:rPr>
        <w:t xml:space="preserve">    ID int NOT NULL,</w:t>
      </w:r>
    </w:p>
    <w:p w14:paraId="14B9F599" w14:textId="77777777" w:rsidR="009C0D75" w:rsidRPr="009C0D75" w:rsidRDefault="009C0D75" w:rsidP="009C0D75">
      <w:pPr>
        <w:shd w:val="clear" w:color="auto" w:fill="FFFFFF"/>
        <w:rPr>
          <w:rFonts w:ascii="Times New Roman" w:eastAsia="Times New Roman" w:hAnsi="Times New Roman" w:cs="Times New Roman"/>
          <w:sz w:val="32"/>
          <w:szCs w:val="16"/>
        </w:rPr>
      </w:pPr>
      <w:r w:rsidRPr="009C0D75">
        <w:rPr>
          <w:rFonts w:ascii="Times New Roman" w:eastAsia="Times New Roman" w:hAnsi="Times New Roman" w:cs="Times New Roman"/>
          <w:sz w:val="32"/>
          <w:szCs w:val="16"/>
        </w:rPr>
        <w:t xml:space="preserve">    LastName varchar(255) NOT NULL,</w:t>
      </w:r>
    </w:p>
    <w:p w14:paraId="3D0FA7D4" w14:textId="77777777" w:rsidR="009C0D75" w:rsidRPr="009C0D75" w:rsidRDefault="009C0D75" w:rsidP="009C0D75">
      <w:pPr>
        <w:shd w:val="clear" w:color="auto" w:fill="FFFFFF"/>
        <w:rPr>
          <w:rFonts w:ascii="Times New Roman" w:eastAsia="Times New Roman" w:hAnsi="Times New Roman" w:cs="Times New Roman"/>
          <w:sz w:val="32"/>
          <w:szCs w:val="16"/>
        </w:rPr>
      </w:pPr>
      <w:r w:rsidRPr="009C0D75">
        <w:rPr>
          <w:rFonts w:ascii="Times New Roman" w:eastAsia="Times New Roman" w:hAnsi="Times New Roman" w:cs="Times New Roman"/>
          <w:sz w:val="32"/>
          <w:szCs w:val="16"/>
        </w:rPr>
        <w:t xml:space="preserve">    FirstName varchar(255),</w:t>
      </w:r>
    </w:p>
    <w:p w14:paraId="1CA6412A" w14:textId="77777777" w:rsidR="009C0D75" w:rsidRPr="009C0D75" w:rsidRDefault="009C0D75" w:rsidP="009C0D75">
      <w:pPr>
        <w:shd w:val="clear" w:color="auto" w:fill="FFFFFF"/>
        <w:rPr>
          <w:rFonts w:ascii="Times New Roman" w:eastAsia="Times New Roman" w:hAnsi="Times New Roman" w:cs="Times New Roman"/>
          <w:sz w:val="32"/>
          <w:szCs w:val="16"/>
        </w:rPr>
      </w:pPr>
      <w:r w:rsidRPr="009C0D75">
        <w:rPr>
          <w:rFonts w:ascii="Times New Roman" w:eastAsia="Times New Roman" w:hAnsi="Times New Roman" w:cs="Times New Roman"/>
          <w:sz w:val="32"/>
          <w:szCs w:val="16"/>
        </w:rPr>
        <w:t xml:space="preserve">    Age int,</w:t>
      </w:r>
    </w:p>
    <w:p w14:paraId="311EB73C" w14:textId="77777777" w:rsidR="009C0D75" w:rsidRDefault="009C0D75" w:rsidP="009C0D75">
      <w:pPr>
        <w:shd w:val="clear" w:color="auto" w:fill="FFFFFF"/>
        <w:rPr>
          <w:rFonts w:ascii="Times New Roman" w:eastAsia="Times New Roman" w:hAnsi="Times New Roman" w:cs="Times New Roman"/>
          <w:sz w:val="32"/>
          <w:szCs w:val="16"/>
        </w:rPr>
      </w:pPr>
      <w:r w:rsidRPr="009C0D75">
        <w:rPr>
          <w:rFonts w:ascii="Times New Roman" w:eastAsia="Times New Roman" w:hAnsi="Times New Roman" w:cs="Times New Roman"/>
          <w:sz w:val="32"/>
          <w:szCs w:val="16"/>
        </w:rPr>
        <w:t xml:space="preserve">    City varchar(255) DEFAULT 'Sandnes'</w:t>
      </w:r>
    </w:p>
    <w:p w14:paraId="02683D83" w14:textId="77777777" w:rsidR="009C0D75" w:rsidRPr="009C0D75" w:rsidRDefault="009C0D75" w:rsidP="009C0D75">
      <w:pPr>
        <w:shd w:val="clear" w:color="auto" w:fill="FFFFFF"/>
        <w:rPr>
          <w:rFonts w:ascii="Times New Roman" w:eastAsia="Times New Roman" w:hAnsi="Times New Roman" w:cs="Times New Roman"/>
          <w:sz w:val="32"/>
          <w:szCs w:val="16"/>
        </w:rPr>
      </w:pPr>
      <w:r>
        <w:rPr>
          <w:rFonts w:ascii="Times New Roman" w:eastAsia="Times New Roman" w:hAnsi="Times New Roman" w:cs="Times New Roman"/>
          <w:sz w:val="32"/>
          <w:szCs w:val="16"/>
        </w:rPr>
        <w:t>);</w:t>
      </w:r>
    </w:p>
    <w:p w14:paraId="37D44251" w14:textId="77777777" w:rsidR="00536FEB" w:rsidRDefault="00536FEB" w:rsidP="00536FEB">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SQL Aliases</w:t>
      </w:r>
    </w:p>
    <w:p w14:paraId="6500F910" w14:textId="77777777" w:rsidR="00536FEB" w:rsidRDefault="00536FEB" w:rsidP="00536FE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SQL aliases are used to give a table, or a column in a table, a temporary name.</w:t>
      </w:r>
    </w:p>
    <w:p w14:paraId="715FBA45" w14:textId="77777777" w:rsidR="00536FEB" w:rsidRDefault="00536FEB" w:rsidP="00536FE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Aliases are often used to make column names more readable.</w:t>
      </w:r>
    </w:p>
    <w:p w14:paraId="0079D2A5" w14:textId="77777777" w:rsidR="00536FEB" w:rsidRDefault="00536FEB" w:rsidP="00536FE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 alias only exists for the duration of that query.</w:t>
      </w:r>
    </w:p>
    <w:p w14:paraId="5C92B4DE" w14:textId="77777777" w:rsidR="00536FEB" w:rsidRDefault="00536FEB" w:rsidP="00536FE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 alias is created with the </w:t>
      </w:r>
      <w:r>
        <w:rPr>
          <w:rStyle w:val="HTMLCode"/>
          <w:rFonts w:ascii="Consolas" w:hAnsi="Consolas"/>
          <w:color w:val="DC143C"/>
        </w:rPr>
        <w:t>AS</w:t>
      </w:r>
      <w:r>
        <w:rPr>
          <w:rFonts w:ascii="Verdana" w:hAnsi="Verdana"/>
          <w:color w:val="000000"/>
          <w:sz w:val="23"/>
          <w:szCs w:val="23"/>
        </w:rPr>
        <w:t> keyword.</w:t>
      </w:r>
    </w:p>
    <w:p w14:paraId="033199F2" w14:textId="77777777" w:rsidR="00536FEB" w:rsidRDefault="00536FEB" w:rsidP="00536FEB">
      <w:pPr>
        <w:pStyle w:val="Heading3"/>
        <w:shd w:val="clear" w:color="auto" w:fill="FFFFFF"/>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Alias Column Syntax</w:t>
      </w:r>
    </w:p>
    <w:p w14:paraId="20EB8A12" w14:textId="77777777" w:rsidR="00536FEB" w:rsidRDefault="00536FEB" w:rsidP="00536FEB">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r>
        <w:rPr>
          <w:rStyle w:val="Emphasis"/>
          <w:rFonts w:ascii="Consolas" w:hAnsi="Consolas"/>
          <w:color w:val="000000"/>
          <w:sz w:val="23"/>
          <w:szCs w:val="23"/>
        </w:rPr>
        <w:t>column_name</w:t>
      </w:r>
      <w:r>
        <w:rPr>
          <w:rStyle w:val="sqlcolor"/>
          <w:rFonts w:ascii="Consolas" w:hAnsi="Consolas"/>
          <w:color w:val="000000"/>
          <w:sz w:val="23"/>
          <w:szCs w:val="23"/>
        </w:rPr>
        <w:t> </w:t>
      </w:r>
      <w:r>
        <w:rPr>
          <w:rStyle w:val="sqlkeywordcolor"/>
          <w:rFonts w:ascii="Consolas" w:hAnsi="Consolas"/>
          <w:color w:val="0000CD"/>
          <w:sz w:val="23"/>
          <w:szCs w:val="23"/>
        </w:rPr>
        <w:t>AS</w:t>
      </w:r>
      <w:r>
        <w:rPr>
          <w:rStyle w:val="sqlcolor"/>
          <w:rFonts w:ascii="Consolas" w:hAnsi="Consolas"/>
          <w:color w:val="000000"/>
          <w:sz w:val="23"/>
          <w:szCs w:val="23"/>
        </w:rPr>
        <w:t> </w:t>
      </w:r>
      <w:r>
        <w:rPr>
          <w:rStyle w:val="Emphasis"/>
          <w:rFonts w:ascii="Consolas" w:hAnsi="Consolas"/>
          <w:color w:val="000000"/>
          <w:sz w:val="23"/>
          <w:szCs w:val="23"/>
        </w:rPr>
        <w:t>alias_name</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w:t>
      </w:r>
      <w:r>
        <w:rPr>
          <w:rStyle w:val="Emphasis"/>
          <w:rFonts w:ascii="Consolas" w:hAnsi="Consolas"/>
          <w:color w:val="000000"/>
          <w:sz w:val="23"/>
          <w:szCs w:val="23"/>
        </w:rPr>
        <w:t>table_name;</w:t>
      </w:r>
    </w:p>
    <w:p w14:paraId="071C8E04" w14:textId="77777777" w:rsidR="00536FEB" w:rsidRDefault="00536FEB" w:rsidP="00536FEB">
      <w:pPr>
        <w:pStyle w:val="Heading3"/>
        <w:shd w:val="clear" w:color="auto" w:fill="FFFFFF"/>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Alias Table Syntax</w:t>
      </w:r>
    </w:p>
    <w:p w14:paraId="0415DB92" w14:textId="3227424E" w:rsidR="00536FEB" w:rsidRPr="00536FEB" w:rsidRDefault="00536FEB" w:rsidP="00536FEB">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r>
        <w:rPr>
          <w:rStyle w:val="Emphasis"/>
          <w:rFonts w:ascii="Consolas" w:hAnsi="Consolas"/>
          <w:color w:val="000000"/>
          <w:sz w:val="23"/>
          <w:szCs w:val="23"/>
        </w:rPr>
        <w:t>column_name(s)</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w:t>
      </w:r>
      <w:r>
        <w:rPr>
          <w:rStyle w:val="Emphasis"/>
          <w:rFonts w:ascii="Consolas" w:hAnsi="Consolas"/>
          <w:color w:val="000000"/>
          <w:sz w:val="23"/>
          <w:szCs w:val="23"/>
        </w:rPr>
        <w:t>table_name </w:t>
      </w:r>
      <w:r>
        <w:rPr>
          <w:rStyle w:val="sqlkeywordcolor"/>
          <w:rFonts w:ascii="Consolas" w:hAnsi="Consolas"/>
          <w:color w:val="0000CD"/>
          <w:sz w:val="23"/>
          <w:szCs w:val="23"/>
        </w:rPr>
        <w:t>AS</w:t>
      </w:r>
      <w:r>
        <w:rPr>
          <w:rStyle w:val="sqlcolor"/>
          <w:rFonts w:ascii="Consolas" w:hAnsi="Consolas"/>
          <w:color w:val="000000"/>
          <w:sz w:val="23"/>
          <w:szCs w:val="23"/>
        </w:rPr>
        <w:t> </w:t>
      </w:r>
      <w:r>
        <w:rPr>
          <w:rStyle w:val="Emphasis"/>
          <w:rFonts w:ascii="Consolas" w:hAnsi="Consolas"/>
          <w:color w:val="000000"/>
          <w:sz w:val="23"/>
          <w:szCs w:val="23"/>
        </w:rPr>
        <w:t>alias_name;</w:t>
      </w:r>
    </w:p>
    <w:p w14:paraId="55951055" w14:textId="77777777" w:rsidR="00536FEB" w:rsidRDefault="00536FEB" w:rsidP="00536FEB">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Demo Database</w:t>
      </w:r>
    </w:p>
    <w:p w14:paraId="52A071BB" w14:textId="77777777" w:rsidR="00536FEB" w:rsidRDefault="00536FEB" w:rsidP="00536FE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this tutorial we will use the well-known Northwind sample database.</w:t>
      </w:r>
    </w:p>
    <w:p w14:paraId="7037FF81" w14:textId="77777777" w:rsidR="00536FEB" w:rsidRDefault="00536FEB" w:rsidP="00536FE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Below is a selection from the "Customers" table:</w:t>
      </w:r>
    </w:p>
    <w:tbl>
      <w:tblPr>
        <w:tblW w:w="13137"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457"/>
        <w:gridCol w:w="3464"/>
        <w:gridCol w:w="1742"/>
        <w:gridCol w:w="2918"/>
        <w:gridCol w:w="1301"/>
        <w:gridCol w:w="1277"/>
        <w:gridCol w:w="978"/>
      </w:tblGrid>
      <w:tr w:rsidR="00536FEB" w14:paraId="53CDD524" w14:textId="77777777" w:rsidTr="00536FEB">
        <w:tc>
          <w:tcPr>
            <w:tcW w:w="0" w:type="auto"/>
            <w:shd w:val="clear" w:color="auto" w:fill="FFFFFF"/>
            <w:tcMar>
              <w:top w:w="120" w:type="dxa"/>
              <w:left w:w="240" w:type="dxa"/>
              <w:bottom w:w="120" w:type="dxa"/>
              <w:right w:w="120" w:type="dxa"/>
            </w:tcMar>
            <w:hideMark/>
          </w:tcPr>
          <w:p w14:paraId="2F51D945" w14:textId="77777777" w:rsidR="00536FEB" w:rsidRDefault="00536FEB">
            <w:pPr>
              <w:spacing w:before="300" w:after="300"/>
              <w:rPr>
                <w:rFonts w:ascii="Times New Roman" w:hAnsi="Times New Roman"/>
                <w:b/>
                <w:bCs/>
                <w:sz w:val="24"/>
                <w:szCs w:val="24"/>
              </w:rPr>
            </w:pPr>
            <w:r>
              <w:rPr>
                <w:b/>
                <w:bCs/>
              </w:rPr>
              <w:t>CustomerID</w:t>
            </w:r>
          </w:p>
        </w:tc>
        <w:tc>
          <w:tcPr>
            <w:tcW w:w="0" w:type="auto"/>
            <w:shd w:val="clear" w:color="auto" w:fill="FFFFFF"/>
            <w:tcMar>
              <w:top w:w="120" w:type="dxa"/>
              <w:left w:w="120" w:type="dxa"/>
              <w:bottom w:w="120" w:type="dxa"/>
              <w:right w:w="120" w:type="dxa"/>
            </w:tcMar>
            <w:hideMark/>
          </w:tcPr>
          <w:p w14:paraId="72090AFF" w14:textId="77777777" w:rsidR="00536FEB" w:rsidRDefault="00536FEB">
            <w:pPr>
              <w:spacing w:before="300" w:after="300"/>
              <w:rPr>
                <w:b/>
                <w:bCs/>
              </w:rPr>
            </w:pPr>
            <w:r>
              <w:rPr>
                <w:b/>
                <w:bCs/>
              </w:rPr>
              <w:t>CustomerName</w:t>
            </w:r>
          </w:p>
        </w:tc>
        <w:tc>
          <w:tcPr>
            <w:tcW w:w="0" w:type="auto"/>
            <w:shd w:val="clear" w:color="auto" w:fill="FFFFFF"/>
            <w:tcMar>
              <w:top w:w="120" w:type="dxa"/>
              <w:left w:w="120" w:type="dxa"/>
              <w:bottom w:w="120" w:type="dxa"/>
              <w:right w:w="120" w:type="dxa"/>
            </w:tcMar>
            <w:hideMark/>
          </w:tcPr>
          <w:p w14:paraId="5FF7DE28" w14:textId="77777777" w:rsidR="00536FEB" w:rsidRDefault="00536FEB">
            <w:pPr>
              <w:spacing w:before="300" w:after="300"/>
              <w:rPr>
                <w:b/>
                <w:bCs/>
              </w:rPr>
            </w:pPr>
            <w:r>
              <w:rPr>
                <w:b/>
                <w:bCs/>
              </w:rPr>
              <w:t>ContactName</w:t>
            </w:r>
          </w:p>
        </w:tc>
        <w:tc>
          <w:tcPr>
            <w:tcW w:w="0" w:type="auto"/>
            <w:shd w:val="clear" w:color="auto" w:fill="FFFFFF"/>
            <w:tcMar>
              <w:top w:w="120" w:type="dxa"/>
              <w:left w:w="120" w:type="dxa"/>
              <w:bottom w:w="120" w:type="dxa"/>
              <w:right w:w="120" w:type="dxa"/>
            </w:tcMar>
            <w:hideMark/>
          </w:tcPr>
          <w:p w14:paraId="431298BF" w14:textId="77777777" w:rsidR="00536FEB" w:rsidRDefault="00536FEB">
            <w:pPr>
              <w:spacing w:before="300" w:after="300"/>
              <w:rPr>
                <w:b/>
                <w:bCs/>
              </w:rPr>
            </w:pPr>
            <w:r>
              <w:rPr>
                <w:b/>
                <w:bCs/>
              </w:rPr>
              <w:t>Address</w:t>
            </w:r>
          </w:p>
        </w:tc>
        <w:tc>
          <w:tcPr>
            <w:tcW w:w="0" w:type="auto"/>
            <w:shd w:val="clear" w:color="auto" w:fill="FFFFFF"/>
            <w:tcMar>
              <w:top w:w="120" w:type="dxa"/>
              <w:left w:w="120" w:type="dxa"/>
              <w:bottom w:w="120" w:type="dxa"/>
              <w:right w:w="120" w:type="dxa"/>
            </w:tcMar>
            <w:hideMark/>
          </w:tcPr>
          <w:p w14:paraId="3B7AA6A9" w14:textId="77777777" w:rsidR="00536FEB" w:rsidRDefault="00536FEB">
            <w:pPr>
              <w:spacing w:before="300" w:after="300"/>
              <w:rPr>
                <w:b/>
                <w:bCs/>
              </w:rPr>
            </w:pPr>
            <w:r>
              <w:rPr>
                <w:b/>
                <w:bCs/>
              </w:rPr>
              <w:t>City</w:t>
            </w:r>
          </w:p>
        </w:tc>
        <w:tc>
          <w:tcPr>
            <w:tcW w:w="0" w:type="auto"/>
            <w:shd w:val="clear" w:color="auto" w:fill="FFFFFF"/>
            <w:tcMar>
              <w:top w:w="120" w:type="dxa"/>
              <w:left w:w="120" w:type="dxa"/>
              <w:bottom w:w="120" w:type="dxa"/>
              <w:right w:w="120" w:type="dxa"/>
            </w:tcMar>
            <w:hideMark/>
          </w:tcPr>
          <w:p w14:paraId="6B5881FA" w14:textId="77777777" w:rsidR="00536FEB" w:rsidRDefault="00536FEB">
            <w:pPr>
              <w:spacing w:before="300" w:after="300"/>
              <w:rPr>
                <w:b/>
                <w:bCs/>
              </w:rPr>
            </w:pPr>
            <w:r>
              <w:rPr>
                <w:b/>
                <w:bCs/>
              </w:rPr>
              <w:t>PostalCode</w:t>
            </w:r>
          </w:p>
        </w:tc>
        <w:tc>
          <w:tcPr>
            <w:tcW w:w="0" w:type="auto"/>
            <w:shd w:val="clear" w:color="auto" w:fill="FFFFFF"/>
            <w:tcMar>
              <w:top w:w="120" w:type="dxa"/>
              <w:left w:w="120" w:type="dxa"/>
              <w:bottom w:w="120" w:type="dxa"/>
              <w:right w:w="120" w:type="dxa"/>
            </w:tcMar>
            <w:hideMark/>
          </w:tcPr>
          <w:p w14:paraId="3D7F32D4" w14:textId="77777777" w:rsidR="00536FEB" w:rsidRDefault="00536FEB">
            <w:pPr>
              <w:spacing w:before="300" w:after="300"/>
              <w:rPr>
                <w:b/>
                <w:bCs/>
              </w:rPr>
            </w:pPr>
            <w:r>
              <w:rPr>
                <w:b/>
                <w:bCs/>
              </w:rPr>
              <w:t>Country</w:t>
            </w:r>
          </w:p>
        </w:tc>
      </w:tr>
      <w:tr w:rsidR="00536FEB" w14:paraId="38951500" w14:textId="77777777" w:rsidTr="00536FEB">
        <w:tc>
          <w:tcPr>
            <w:tcW w:w="0" w:type="auto"/>
            <w:shd w:val="clear" w:color="auto" w:fill="E7E9EB"/>
            <w:tcMar>
              <w:top w:w="120" w:type="dxa"/>
              <w:left w:w="240" w:type="dxa"/>
              <w:bottom w:w="120" w:type="dxa"/>
              <w:right w:w="120" w:type="dxa"/>
            </w:tcMar>
            <w:hideMark/>
          </w:tcPr>
          <w:p w14:paraId="1A76B606" w14:textId="77777777" w:rsidR="00536FEB" w:rsidRDefault="00536FEB">
            <w:pPr>
              <w:spacing w:before="300" w:after="300"/>
            </w:pPr>
            <w:r>
              <w:t>2</w:t>
            </w:r>
          </w:p>
        </w:tc>
        <w:tc>
          <w:tcPr>
            <w:tcW w:w="0" w:type="auto"/>
            <w:shd w:val="clear" w:color="auto" w:fill="E7E9EB"/>
            <w:tcMar>
              <w:top w:w="120" w:type="dxa"/>
              <w:left w:w="120" w:type="dxa"/>
              <w:bottom w:w="120" w:type="dxa"/>
              <w:right w:w="120" w:type="dxa"/>
            </w:tcMar>
            <w:hideMark/>
          </w:tcPr>
          <w:p w14:paraId="5731C5E4" w14:textId="77777777" w:rsidR="00536FEB" w:rsidRDefault="00536FEB">
            <w:pPr>
              <w:spacing w:before="300" w:after="300"/>
            </w:pPr>
            <w:r>
              <w:t>Ana Trujillo Emparedados y helados</w:t>
            </w:r>
          </w:p>
        </w:tc>
        <w:tc>
          <w:tcPr>
            <w:tcW w:w="0" w:type="auto"/>
            <w:shd w:val="clear" w:color="auto" w:fill="E7E9EB"/>
            <w:tcMar>
              <w:top w:w="120" w:type="dxa"/>
              <w:left w:w="120" w:type="dxa"/>
              <w:bottom w:w="120" w:type="dxa"/>
              <w:right w:w="120" w:type="dxa"/>
            </w:tcMar>
            <w:hideMark/>
          </w:tcPr>
          <w:p w14:paraId="2B81A122" w14:textId="77777777" w:rsidR="00536FEB" w:rsidRDefault="00536FEB">
            <w:pPr>
              <w:spacing w:before="300" w:after="300"/>
            </w:pPr>
            <w:r>
              <w:t>Ana Trujillo</w:t>
            </w:r>
          </w:p>
        </w:tc>
        <w:tc>
          <w:tcPr>
            <w:tcW w:w="0" w:type="auto"/>
            <w:shd w:val="clear" w:color="auto" w:fill="E7E9EB"/>
            <w:tcMar>
              <w:top w:w="120" w:type="dxa"/>
              <w:left w:w="120" w:type="dxa"/>
              <w:bottom w:w="120" w:type="dxa"/>
              <w:right w:w="120" w:type="dxa"/>
            </w:tcMar>
            <w:hideMark/>
          </w:tcPr>
          <w:p w14:paraId="270F5F02" w14:textId="77777777" w:rsidR="00536FEB" w:rsidRDefault="00536FEB">
            <w:pPr>
              <w:spacing w:before="300" w:after="300"/>
            </w:pPr>
            <w:r>
              <w:t>Avda. de la Constitución 2222</w:t>
            </w:r>
          </w:p>
        </w:tc>
        <w:tc>
          <w:tcPr>
            <w:tcW w:w="0" w:type="auto"/>
            <w:shd w:val="clear" w:color="auto" w:fill="E7E9EB"/>
            <w:tcMar>
              <w:top w:w="120" w:type="dxa"/>
              <w:left w:w="120" w:type="dxa"/>
              <w:bottom w:w="120" w:type="dxa"/>
              <w:right w:w="120" w:type="dxa"/>
            </w:tcMar>
            <w:hideMark/>
          </w:tcPr>
          <w:p w14:paraId="13BC9869" w14:textId="77777777" w:rsidR="00536FEB" w:rsidRDefault="00536FEB">
            <w:pPr>
              <w:spacing w:before="300" w:after="300"/>
            </w:pPr>
            <w:r>
              <w:t>México D.F.</w:t>
            </w:r>
          </w:p>
        </w:tc>
        <w:tc>
          <w:tcPr>
            <w:tcW w:w="0" w:type="auto"/>
            <w:shd w:val="clear" w:color="auto" w:fill="E7E9EB"/>
            <w:tcMar>
              <w:top w:w="120" w:type="dxa"/>
              <w:left w:w="120" w:type="dxa"/>
              <w:bottom w:w="120" w:type="dxa"/>
              <w:right w:w="120" w:type="dxa"/>
            </w:tcMar>
            <w:hideMark/>
          </w:tcPr>
          <w:p w14:paraId="452FAEF7" w14:textId="77777777" w:rsidR="00536FEB" w:rsidRDefault="00536FEB">
            <w:pPr>
              <w:spacing w:before="300" w:after="300"/>
            </w:pPr>
            <w:r>
              <w:t>05021</w:t>
            </w:r>
          </w:p>
        </w:tc>
        <w:tc>
          <w:tcPr>
            <w:tcW w:w="0" w:type="auto"/>
            <w:shd w:val="clear" w:color="auto" w:fill="E7E9EB"/>
            <w:tcMar>
              <w:top w:w="120" w:type="dxa"/>
              <w:left w:w="120" w:type="dxa"/>
              <w:bottom w:w="120" w:type="dxa"/>
              <w:right w:w="120" w:type="dxa"/>
            </w:tcMar>
            <w:hideMark/>
          </w:tcPr>
          <w:p w14:paraId="515803C2" w14:textId="77777777" w:rsidR="00536FEB" w:rsidRDefault="00536FEB">
            <w:pPr>
              <w:spacing w:before="300" w:after="300"/>
            </w:pPr>
            <w:r>
              <w:t>Mexico</w:t>
            </w:r>
          </w:p>
        </w:tc>
      </w:tr>
      <w:tr w:rsidR="00536FEB" w14:paraId="2DA75ADC" w14:textId="77777777" w:rsidTr="00536FEB">
        <w:tc>
          <w:tcPr>
            <w:tcW w:w="0" w:type="auto"/>
            <w:shd w:val="clear" w:color="auto" w:fill="FFFFFF"/>
            <w:tcMar>
              <w:top w:w="120" w:type="dxa"/>
              <w:left w:w="240" w:type="dxa"/>
              <w:bottom w:w="120" w:type="dxa"/>
              <w:right w:w="120" w:type="dxa"/>
            </w:tcMar>
            <w:hideMark/>
          </w:tcPr>
          <w:p w14:paraId="4A536D94" w14:textId="77777777" w:rsidR="00536FEB" w:rsidRDefault="00536FEB">
            <w:pPr>
              <w:spacing w:before="300" w:after="300"/>
            </w:pPr>
            <w:r>
              <w:t>3</w:t>
            </w:r>
          </w:p>
        </w:tc>
        <w:tc>
          <w:tcPr>
            <w:tcW w:w="0" w:type="auto"/>
            <w:shd w:val="clear" w:color="auto" w:fill="FFFFFF"/>
            <w:tcMar>
              <w:top w:w="120" w:type="dxa"/>
              <w:left w:w="120" w:type="dxa"/>
              <w:bottom w:w="120" w:type="dxa"/>
              <w:right w:w="120" w:type="dxa"/>
            </w:tcMar>
            <w:hideMark/>
          </w:tcPr>
          <w:p w14:paraId="7D9F92AA" w14:textId="77777777" w:rsidR="00536FEB" w:rsidRDefault="00536FEB">
            <w:pPr>
              <w:spacing w:before="300" w:after="300"/>
            </w:pPr>
            <w:r>
              <w:t>Antonio Moreno Taquería</w:t>
            </w:r>
          </w:p>
        </w:tc>
        <w:tc>
          <w:tcPr>
            <w:tcW w:w="0" w:type="auto"/>
            <w:shd w:val="clear" w:color="auto" w:fill="FFFFFF"/>
            <w:tcMar>
              <w:top w:w="120" w:type="dxa"/>
              <w:left w:w="120" w:type="dxa"/>
              <w:bottom w:w="120" w:type="dxa"/>
              <w:right w:w="120" w:type="dxa"/>
            </w:tcMar>
            <w:hideMark/>
          </w:tcPr>
          <w:p w14:paraId="6DCA8408" w14:textId="77777777" w:rsidR="00536FEB" w:rsidRDefault="00536FEB">
            <w:pPr>
              <w:spacing w:before="300" w:after="300"/>
            </w:pPr>
            <w:r>
              <w:t>Antonio Moreno</w:t>
            </w:r>
          </w:p>
        </w:tc>
        <w:tc>
          <w:tcPr>
            <w:tcW w:w="0" w:type="auto"/>
            <w:shd w:val="clear" w:color="auto" w:fill="FFFFFF"/>
            <w:tcMar>
              <w:top w:w="120" w:type="dxa"/>
              <w:left w:w="120" w:type="dxa"/>
              <w:bottom w:w="120" w:type="dxa"/>
              <w:right w:w="120" w:type="dxa"/>
            </w:tcMar>
            <w:hideMark/>
          </w:tcPr>
          <w:p w14:paraId="0D3825EA" w14:textId="77777777" w:rsidR="00536FEB" w:rsidRDefault="00536FEB">
            <w:pPr>
              <w:spacing w:before="300" w:after="300"/>
            </w:pPr>
            <w:r>
              <w:t>Mataderos 2312</w:t>
            </w:r>
          </w:p>
        </w:tc>
        <w:tc>
          <w:tcPr>
            <w:tcW w:w="0" w:type="auto"/>
            <w:shd w:val="clear" w:color="auto" w:fill="FFFFFF"/>
            <w:tcMar>
              <w:top w:w="120" w:type="dxa"/>
              <w:left w:w="120" w:type="dxa"/>
              <w:bottom w:w="120" w:type="dxa"/>
              <w:right w:w="120" w:type="dxa"/>
            </w:tcMar>
            <w:hideMark/>
          </w:tcPr>
          <w:p w14:paraId="3E1330FD" w14:textId="77777777" w:rsidR="00536FEB" w:rsidRDefault="00536FEB">
            <w:pPr>
              <w:spacing w:before="300" w:after="300"/>
            </w:pPr>
            <w:r>
              <w:t>México D.F.</w:t>
            </w:r>
          </w:p>
        </w:tc>
        <w:tc>
          <w:tcPr>
            <w:tcW w:w="0" w:type="auto"/>
            <w:shd w:val="clear" w:color="auto" w:fill="FFFFFF"/>
            <w:tcMar>
              <w:top w:w="120" w:type="dxa"/>
              <w:left w:w="120" w:type="dxa"/>
              <w:bottom w:w="120" w:type="dxa"/>
              <w:right w:w="120" w:type="dxa"/>
            </w:tcMar>
            <w:hideMark/>
          </w:tcPr>
          <w:p w14:paraId="014B2F7B" w14:textId="77777777" w:rsidR="00536FEB" w:rsidRDefault="00536FEB">
            <w:pPr>
              <w:spacing w:before="300" w:after="300"/>
            </w:pPr>
            <w:r>
              <w:t>05023</w:t>
            </w:r>
          </w:p>
        </w:tc>
        <w:tc>
          <w:tcPr>
            <w:tcW w:w="0" w:type="auto"/>
            <w:shd w:val="clear" w:color="auto" w:fill="FFFFFF"/>
            <w:tcMar>
              <w:top w:w="120" w:type="dxa"/>
              <w:left w:w="120" w:type="dxa"/>
              <w:bottom w:w="120" w:type="dxa"/>
              <w:right w:w="120" w:type="dxa"/>
            </w:tcMar>
            <w:hideMark/>
          </w:tcPr>
          <w:p w14:paraId="3C6945CB" w14:textId="77777777" w:rsidR="00536FEB" w:rsidRDefault="00536FEB">
            <w:pPr>
              <w:spacing w:before="300" w:after="300"/>
            </w:pPr>
            <w:r>
              <w:t>Mexico</w:t>
            </w:r>
          </w:p>
        </w:tc>
      </w:tr>
      <w:tr w:rsidR="00536FEB" w14:paraId="65D69CAC" w14:textId="77777777" w:rsidTr="00536FEB">
        <w:tc>
          <w:tcPr>
            <w:tcW w:w="0" w:type="auto"/>
            <w:shd w:val="clear" w:color="auto" w:fill="E7E9EB"/>
            <w:tcMar>
              <w:top w:w="120" w:type="dxa"/>
              <w:left w:w="240" w:type="dxa"/>
              <w:bottom w:w="120" w:type="dxa"/>
              <w:right w:w="120" w:type="dxa"/>
            </w:tcMar>
            <w:hideMark/>
          </w:tcPr>
          <w:p w14:paraId="08556E43" w14:textId="77777777" w:rsidR="00536FEB" w:rsidRDefault="00536FEB">
            <w:pPr>
              <w:spacing w:before="300" w:after="300"/>
            </w:pPr>
            <w:r>
              <w:t>4</w:t>
            </w:r>
          </w:p>
        </w:tc>
        <w:tc>
          <w:tcPr>
            <w:tcW w:w="0" w:type="auto"/>
            <w:shd w:val="clear" w:color="auto" w:fill="E7E9EB"/>
            <w:tcMar>
              <w:top w:w="120" w:type="dxa"/>
              <w:left w:w="120" w:type="dxa"/>
              <w:bottom w:w="120" w:type="dxa"/>
              <w:right w:w="120" w:type="dxa"/>
            </w:tcMar>
            <w:hideMark/>
          </w:tcPr>
          <w:p w14:paraId="5073A6A1" w14:textId="77777777" w:rsidR="00536FEB" w:rsidRDefault="00536FEB">
            <w:pPr>
              <w:spacing w:before="300" w:after="300"/>
            </w:pPr>
            <w:r>
              <w:t>Around the Horn</w:t>
            </w:r>
          </w:p>
        </w:tc>
        <w:tc>
          <w:tcPr>
            <w:tcW w:w="0" w:type="auto"/>
            <w:shd w:val="clear" w:color="auto" w:fill="E7E9EB"/>
            <w:tcMar>
              <w:top w:w="120" w:type="dxa"/>
              <w:left w:w="120" w:type="dxa"/>
              <w:bottom w:w="120" w:type="dxa"/>
              <w:right w:w="120" w:type="dxa"/>
            </w:tcMar>
            <w:hideMark/>
          </w:tcPr>
          <w:p w14:paraId="7FCC415B" w14:textId="77777777" w:rsidR="00536FEB" w:rsidRDefault="00536FEB">
            <w:pPr>
              <w:spacing w:before="300" w:after="300"/>
            </w:pPr>
            <w:r>
              <w:t>Thomas Hardy</w:t>
            </w:r>
          </w:p>
        </w:tc>
        <w:tc>
          <w:tcPr>
            <w:tcW w:w="0" w:type="auto"/>
            <w:shd w:val="clear" w:color="auto" w:fill="E7E9EB"/>
            <w:tcMar>
              <w:top w:w="120" w:type="dxa"/>
              <w:left w:w="120" w:type="dxa"/>
              <w:bottom w:w="120" w:type="dxa"/>
              <w:right w:w="120" w:type="dxa"/>
            </w:tcMar>
            <w:hideMark/>
          </w:tcPr>
          <w:p w14:paraId="59F43C37" w14:textId="77777777" w:rsidR="00536FEB" w:rsidRDefault="00536FEB">
            <w:pPr>
              <w:spacing w:before="300" w:after="300"/>
            </w:pPr>
            <w:r>
              <w:t>120 Hanover Sq.</w:t>
            </w:r>
          </w:p>
        </w:tc>
        <w:tc>
          <w:tcPr>
            <w:tcW w:w="0" w:type="auto"/>
            <w:shd w:val="clear" w:color="auto" w:fill="E7E9EB"/>
            <w:tcMar>
              <w:top w:w="120" w:type="dxa"/>
              <w:left w:w="120" w:type="dxa"/>
              <w:bottom w:w="120" w:type="dxa"/>
              <w:right w:w="120" w:type="dxa"/>
            </w:tcMar>
            <w:hideMark/>
          </w:tcPr>
          <w:p w14:paraId="09B6E313" w14:textId="77777777" w:rsidR="00536FEB" w:rsidRDefault="00536FEB">
            <w:pPr>
              <w:spacing w:before="300" w:after="300"/>
            </w:pPr>
            <w:r>
              <w:t>London</w:t>
            </w:r>
          </w:p>
        </w:tc>
        <w:tc>
          <w:tcPr>
            <w:tcW w:w="0" w:type="auto"/>
            <w:shd w:val="clear" w:color="auto" w:fill="E7E9EB"/>
            <w:tcMar>
              <w:top w:w="120" w:type="dxa"/>
              <w:left w:w="120" w:type="dxa"/>
              <w:bottom w:w="120" w:type="dxa"/>
              <w:right w:w="120" w:type="dxa"/>
            </w:tcMar>
            <w:hideMark/>
          </w:tcPr>
          <w:p w14:paraId="48320241" w14:textId="77777777" w:rsidR="00536FEB" w:rsidRDefault="00536FEB">
            <w:pPr>
              <w:spacing w:before="300" w:after="300"/>
            </w:pPr>
            <w:r>
              <w:t>WA1 1DP</w:t>
            </w:r>
          </w:p>
        </w:tc>
        <w:tc>
          <w:tcPr>
            <w:tcW w:w="0" w:type="auto"/>
            <w:shd w:val="clear" w:color="auto" w:fill="E7E9EB"/>
            <w:tcMar>
              <w:top w:w="120" w:type="dxa"/>
              <w:left w:w="120" w:type="dxa"/>
              <w:bottom w:w="120" w:type="dxa"/>
              <w:right w:w="120" w:type="dxa"/>
            </w:tcMar>
            <w:hideMark/>
          </w:tcPr>
          <w:p w14:paraId="418D53DA" w14:textId="77777777" w:rsidR="00536FEB" w:rsidRDefault="00536FEB">
            <w:pPr>
              <w:spacing w:before="300" w:after="300"/>
            </w:pPr>
            <w:r>
              <w:t>UK</w:t>
            </w:r>
          </w:p>
        </w:tc>
      </w:tr>
    </w:tbl>
    <w:p w14:paraId="75456173" w14:textId="77777777" w:rsidR="00536FEB" w:rsidRDefault="00536FEB" w:rsidP="00536FE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And a selection from the "Orders" table:</w:t>
      </w:r>
    </w:p>
    <w:tbl>
      <w:tblPr>
        <w:tblW w:w="13137"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946"/>
        <w:gridCol w:w="2921"/>
        <w:gridCol w:w="2958"/>
        <w:gridCol w:w="2797"/>
        <w:gridCol w:w="2515"/>
      </w:tblGrid>
      <w:tr w:rsidR="00536FEB" w14:paraId="0C069458" w14:textId="77777777" w:rsidTr="00536FEB">
        <w:tc>
          <w:tcPr>
            <w:tcW w:w="0" w:type="auto"/>
            <w:shd w:val="clear" w:color="auto" w:fill="FFFFFF"/>
            <w:tcMar>
              <w:top w:w="120" w:type="dxa"/>
              <w:left w:w="240" w:type="dxa"/>
              <w:bottom w:w="120" w:type="dxa"/>
              <w:right w:w="120" w:type="dxa"/>
            </w:tcMar>
            <w:hideMark/>
          </w:tcPr>
          <w:p w14:paraId="01B8795C" w14:textId="77777777" w:rsidR="00536FEB" w:rsidRDefault="00536FEB">
            <w:pPr>
              <w:spacing w:before="300" w:after="300"/>
              <w:rPr>
                <w:rFonts w:ascii="Times New Roman" w:hAnsi="Times New Roman"/>
                <w:b/>
                <w:bCs/>
                <w:sz w:val="24"/>
                <w:szCs w:val="24"/>
              </w:rPr>
            </w:pPr>
            <w:r>
              <w:rPr>
                <w:b/>
                <w:bCs/>
              </w:rPr>
              <w:t>OrderID</w:t>
            </w:r>
          </w:p>
        </w:tc>
        <w:tc>
          <w:tcPr>
            <w:tcW w:w="0" w:type="auto"/>
            <w:shd w:val="clear" w:color="auto" w:fill="FFFFFF"/>
            <w:tcMar>
              <w:top w:w="120" w:type="dxa"/>
              <w:left w:w="120" w:type="dxa"/>
              <w:bottom w:w="120" w:type="dxa"/>
              <w:right w:w="120" w:type="dxa"/>
            </w:tcMar>
            <w:hideMark/>
          </w:tcPr>
          <w:p w14:paraId="1D146636" w14:textId="77777777" w:rsidR="00536FEB" w:rsidRDefault="00536FEB">
            <w:pPr>
              <w:spacing w:before="300" w:after="300"/>
              <w:rPr>
                <w:b/>
                <w:bCs/>
              </w:rPr>
            </w:pPr>
            <w:r>
              <w:rPr>
                <w:b/>
                <w:bCs/>
              </w:rPr>
              <w:t>CustomerID</w:t>
            </w:r>
          </w:p>
        </w:tc>
        <w:tc>
          <w:tcPr>
            <w:tcW w:w="0" w:type="auto"/>
            <w:shd w:val="clear" w:color="auto" w:fill="FFFFFF"/>
            <w:tcMar>
              <w:top w:w="120" w:type="dxa"/>
              <w:left w:w="120" w:type="dxa"/>
              <w:bottom w:w="120" w:type="dxa"/>
              <w:right w:w="120" w:type="dxa"/>
            </w:tcMar>
            <w:hideMark/>
          </w:tcPr>
          <w:p w14:paraId="32A1EA68" w14:textId="77777777" w:rsidR="00536FEB" w:rsidRDefault="00536FEB">
            <w:pPr>
              <w:spacing w:before="300" w:after="300"/>
              <w:rPr>
                <w:b/>
                <w:bCs/>
              </w:rPr>
            </w:pPr>
            <w:r>
              <w:rPr>
                <w:b/>
                <w:bCs/>
              </w:rPr>
              <w:t>EmployeeID</w:t>
            </w:r>
          </w:p>
        </w:tc>
        <w:tc>
          <w:tcPr>
            <w:tcW w:w="0" w:type="auto"/>
            <w:shd w:val="clear" w:color="auto" w:fill="FFFFFF"/>
            <w:tcMar>
              <w:top w:w="120" w:type="dxa"/>
              <w:left w:w="120" w:type="dxa"/>
              <w:bottom w:w="120" w:type="dxa"/>
              <w:right w:w="120" w:type="dxa"/>
            </w:tcMar>
            <w:hideMark/>
          </w:tcPr>
          <w:p w14:paraId="08AA5886" w14:textId="77777777" w:rsidR="00536FEB" w:rsidRDefault="00536FEB">
            <w:pPr>
              <w:spacing w:before="300" w:after="300"/>
              <w:rPr>
                <w:b/>
                <w:bCs/>
              </w:rPr>
            </w:pPr>
            <w:r>
              <w:rPr>
                <w:b/>
                <w:bCs/>
              </w:rPr>
              <w:t>OrderDate</w:t>
            </w:r>
          </w:p>
        </w:tc>
        <w:tc>
          <w:tcPr>
            <w:tcW w:w="0" w:type="auto"/>
            <w:shd w:val="clear" w:color="auto" w:fill="FFFFFF"/>
            <w:tcMar>
              <w:top w:w="120" w:type="dxa"/>
              <w:left w:w="120" w:type="dxa"/>
              <w:bottom w:w="120" w:type="dxa"/>
              <w:right w:w="120" w:type="dxa"/>
            </w:tcMar>
            <w:hideMark/>
          </w:tcPr>
          <w:p w14:paraId="0A12BDC3" w14:textId="77777777" w:rsidR="00536FEB" w:rsidRDefault="00536FEB">
            <w:pPr>
              <w:spacing w:before="300" w:after="300"/>
              <w:rPr>
                <w:b/>
                <w:bCs/>
              </w:rPr>
            </w:pPr>
            <w:r>
              <w:rPr>
                <w:b/>
                <w:bCs/>
              </w:rPr>
              <w:t>ShipperID</w:t>
            </w:r>
          </w:p>
        </w:tc>
      </w:tr>
      <w:tr w:rsidR="00536FEB" w14:paraId="10D0AB27" w14:textId="77777777" w:rsidTr="00536FEB">
        <w:tc>
          <w:tcPr>
            <w:tcW w:w="0" w:type="auto"/>
            <w:shd w:val="clear" w:color="auto" w:fill="E7E9EB"/>
            <w:tcMar>
              <w:top w:w="120" w:type="dxa"/>
              <w:left w:w="240" w:type="dxa"/>
              <w:bottom w:w="120" w:type="dxa"/>
              <w:right w:w="120" w:type="dxa"/>
            </w:tcMar>
            <w:hideMark/>
          </w:tcPr>
          <w:p w14:paraId="7375B7C7" w14:textId="77777777" w:rsidR="00536FEB" w:rsidRDefault="00536FEB">
            <w:pPr>
              <w:spacing w:before="300" w:after="300"/>
            </w:pPr>
            <w:r>
              <w:t>10354</w:t>
            </w:r>
          </w:p>
        </w:tc>
        <w:tc>
          <w:tcPr>
            <w:tcW w:w="0" w:type="auto"/>
            <w:shd w:val="clear" w:color="auto" w:fill="E7E9EB"/>
            <w:tcMar>
              <w:top w:w="120" w:type="dxa"/>
              <w:left w:w="120" w:type="dxa"/>
              <w:bottom w:w="120" w:type="dxa"/>
              <w:right w:w="120" w:type="dxa"/>
            </w:tcMar>
            <w:hideMark/>
          </w:tcPr>
          <w:p w14:paraId="061835E6" w14:textId="77777777" w:rsidR="00536FEB" w:rsidRDefault="00536FEB">
            <w:pPr>
              <w:spacing w:before="300" w:after="300"/>
            </w:pPr>
            <w:r>
              <w:t>58</w:t>
            </w:r>
          </w:p>
        </w:tc>
        <w:tc>
          <w:tcPr>
            <w:tcW w:w="0" w:type="auto"/>
            <w:shd w:val="clear" w:color="auto" w:fill="E7E9EB"/>
            <w:tcMar>
              <w:top w:w="120" w:type="dxa"/>
              <w:left w:w="120" w:type="dxa"/>
              <w:bottom w:w="120" w:type="dxa"/>
              <w:right w:w="120" w:type="dxa"/>
            </w:tcMar>
            <w:hideMark/>
          </w:tcPr>
          <w:p w14:paraId="69D85B8B" w14:textId="77777777" w:rsidR="00536FEB" w:rsidRDefault="00536FEB">
            <w:pPr>
              <w:spacing w:before="300" w:after="300"/>
            </w:pPr>
            <w:r>
              <w:t>8</w:t>
            </w:r>
          </w:p>
        </w:tc>
        <w:tc>
          <w:tcPr>
            <w:tcW w:w="0" w:type="auto"/>
            <w:shd w:val="clear" w:color="auto" w:fill="E7E9EB"/>
            <w:tcMar>
              <w:top w:w="120" w:type="dxa"/>
              <w:left w:w="120" w:type="dxa"/>
              <w:bottom w:w="120" w:type="dxa"/>
              <w:right w:w="120" w:type="dxa"/>
            </w:tcMar>
            <w:hideMark/>
          </w:tcPr>
          <w:p w14:paraId="2C3CDD08" w14:textId="77777777" w:rsidR="00536FEB" w:rsidRDefault="00536FEB">
            <w:pPr>
              <w:spacing w:before="300" w:after="300"/>
            </w:pPr>
            <w:r>
              <w:t>1996-11-14</w:t>
            </w:r>
          </w:p>
        </w:tc>
        <w:tc>
          <w:tcPr>
            <w:tcW w:w="0" w:type="auto"/>
            <w:shd w:val="clear" w:color="auto" w:fill="E7E9EB"/>
            <w:tcMar>
              <w:top w:w="120" w:type="dxa"/>
              <w:left w:w="120" w:type="dxa"/>
              <w:bottom w:w="120" w:type="dxa"/>
              <w:right w:w="120" w:type="dxa"/>
            </w:tcMar>
            <w:hideMark/>
          </w:tcPr>
          <w:p w14:paraId="35F84736" w14:textId="77777777" w:rsidR="00536FEB" w:rsidRDefault="00536FEB">
            <w:pPr>
              <w:spacing w:before="300" w:after="300"/>
            </w:pPr>
            <w:r>
              <w:t>3</w:t>
            </w:r>
          </w:p>
        </w:tc>
      </w:tr>
      <w:tr w:rsidR="00536FEB" w14:paraId="7E641BFD" w14:textId="77777777" w:rsidTr="00536FEB">
        <w:tc>
          <w:tcPr>
            <w:tcW w:w="0" w:type="auto"/>
            <w:shd w:val="clear" w:color="auto" w:fill="FFFFFF"/>
            <w:tcMar>
              <w:top w:w="120" w:type="dxa"/>
              <w:left w:w="240" w:type="dxa"/>
              <w:bottom w:w="120" w:type="dxa"/>
              <w:right w:w="120" w:type="dxa"/>
            </w:tcMar>
            <w:hideMark/>
          </w:tcPr>
          <w:p w14:paraId="3042A40D" w14:textId="77777777" w:rsidR="00536FEB" w:rsidRDefault="00536FEB">
            <w:pPr>
              <w:spacing w:before="300" w:after="300"/>
            </w:pPr>
            <w:r>
              <w:t>10355</w:t>
            </w:r>
          </w:p>
        </w:tc>
        <w:tc>
          <w:tcPr>
            <w:tcW w:w="0" w:type="auto"/>
            <w:shd w:val="clear" w:color="auto" w:fill="FFFFFF"/>
            <w:tcMar>
              <w:top w:w="120" w:type="dxa"/>
              <w:left w:w="120" w:type="dxa"/>
              <w:bottom w:w="120" w:type="dxa"/>
              <w:right w:w="120" w:type="dxa"/>
            </w:tcMar>
            <w:hideMark/>
          </w:tcPr>
          <w:p w14:paraId="079C58FF" w14:textId="77777777" w:rsidR="00536FEB" w:rsidRDefault="00536FEB">
            <w:pPr>
              <w:spacing w:before="300" w:after="300"/>
            </w:pPr>
            <w:r>
              <w:t>4</w:t>
            </w:r>
          </w:p>
        </w:tc>
        <w:tc>
          <w:tcPr>
            <w:tcW w:w="0" w:type="auto"/>
            <w:shd w:val="clear" w:color="auto" w:fill="FFFFFF"/>
            <w:tcMar>
              <w:top w:w="120" w:type="dxa"/>
              <w:left w:w="120" w:type="dxa"/>
              <w:bottom w:w="120" w:type="dxa"/>
              <w:right w:w="120" w:type="dxa"/>
            </w:tcMar>
            <w:hideMark/>
          </w:tcPr>
          <w:p w14:paraId="140EF30D" w14:textId="77777777" w:rsidR="00536FEB" w:rsidRDefault="00536FEB">
            <w:pPr>
              <w:spacing w:before="300" w:after="300"/>
            </w:pPr>
            <w:r>
              <w:t>6</w:t>
            </w:r>
          </w:p>
        </w:tc>
        <w:tc>
          <w:tcPr>
            <w:tcW w:w="0" w:type="auto"/>
            <w:shd w:val="clear" w:color="auto" w:fill="FFFFFF"/>
            <w:tcMar>
              <w:top w:w="120" w:type="dxa"/>
              <w:left w:w="120" w:type="dxa"/>
              <w:bottom w:w="120" w:type="dxa"/>
              <w:right w:w="120" w:type="dxa"/>
            </w:tcMar>
            <w:hideMark/>
          </w:tcPr>
          <w:p w14:paraId="1C8EE6FB" w14:textId="77777777" w:rsidR="00536FEB" w:rsidRDefault="00536FEB">
            <w:pPr>
              <w:spacing w:before="300" w:after="300"/>
            </w:pPr>
            <w:r>
              <w:t>1996-11-15</w:t>
            </w:r>
          </w:p>
        </w:tc>
        <w:tc>
          <w:tcPr>
            <w:tcW w:w="0" w:type="auto"/>
            <w:shd w:val="clear" w:color="auto" w:fill="FFFFFF"/>
            <w:tcMar>
              <w:top w:w="120" w:type="dxa"/>
              <w:left w:w="120" w:type="dxa"/>
              <w:bottom w:w="120" w:type="dxa"/>
              <w:right w:w="120" w:type="dxa"/>
            </w:tcMar>
            <w:hideMark/>
          </w:tcPr>
          <w:p w14:paraId="313FF9EF" w14:textId="77777777" w:rsidR="00536FEB" w:rsidRDefault="00536FEB">
            <w:pPr>
              <w:spacing w:before="300" w:after="300"/>
            </w:pPr>
            <w:r>
              <w:t>1</w:t>
            </w:r>
          </w:p>
        </w:tc>
      </w:tr>
      <w:tr w:rsidR="00536FEB" w14:paraId="40512F98" w14:textId="77777777" w:rsidTr="00536FEB">
        <w:tc>
          <w:tcPr>
            <w:tcW w:w="1946" w:type="dxa"/>
            <w:shd w:val="clear" w:color="auto" w:fill="E7E9EB"/>
            <w:tcMar>
              <w:top w:w="120" w:type="dxa"/>
              <w:left w:w="240" w:type="dxa"/>
              <w:bottom w:w="120" w:type="dxa"/>
              <w:right w:w="120" w:type="dxa"/>
            </w:tcMar>
            <w:hideMark/>
          </w:tcPr>
          <w:p w14:paraId="6192B4C4" w14:textId="77777777" w:rsidR="00536FEB" w:rsidRDefault="00536FEB">
            <w:pPr>
              <w:spacing w:before="300" w:after="300"/>
            </w:pPr>
            <w:r>
              <w:t>10356</w:t>
            </w:r>
          </w:p>
        </w:tc>
        <w:tc>
          <w:tcPr>
            <w:tcW w:w="0" w:type="auto"/>
            <w:shd w:val="clear" w:color="auto" w:fill="E7E9EB"/>
            <w:tcMar>
              <w:top w:w="120" w:type="dxa"/>
              <w:left w:w="120" w:type="dxa"/>
              <w:bottom w:w="120" w:type="dxa"/>
              <w:right w:w="120" w:type="dxa"/>
            </w:tcMar>
            <w:hideMark/>
          </w:tcPr>
          <w:p w14:paraId="542DA6C8" w14:textId="77777777" w:rsidR="00536FEB" w:rsidRDefault="00536FEB">
            <w:pPr>
              <w:spacing w:before="300" w:after="300"/>
            </w:pPr>
            <w:r>
              <w:t>86</w:t>
            </w:r>
          </w:p>
        </w:tc>
        <w:tc>
          <w:tcPr>
            <w:tcW w:w="0" w:type="auto"/>
            <w:shd w:val="clear" w:color="auto" w:fill="E7E9EB"/>
            <w:tcMar>
              <w:top w:w="120" w:type="dxa"/>
              <w:left w:w="120" w:type="dxa"/>
              <w:bottom w:w="120" w:type="dxa"/>
              <w:right w:w="120" w:type="dxa"/>
            </w:tcMar>
            <w:hideMark/>
          </w:tcPr>
          <w:p w14:paraId="76642FDA" w14:textId="77777777" w:rsidR="00536FEB" w:rsidRDefault="00536FEB">
            <w:pPr>
              <w:spacing w:before="300" w:after="300"/>
            </w:pPr>
            <w:r>
              <w:t>6</w:t>
            </w:r>
          </w:p>
        </w:tc>
        <w:tc>
          <w:tcPr>
            <w:tcW w:w="0" w:type="auto"/>
            <w:shd w:val="clear" w:color="auto" w:fill="E7E9EB"/>
            <w:tcMar>
              <w:top w:w="120" w:type="dxa"/>
              <w:left w:w="120" w:type="dxa"/>
              <w:bottom w:w="120" w:type="dxa"/>
              <w:right w:w="120" w:type="dxa"/>
            </w:tcMar>
            <w:hideMark/>
          </w:tcPr>
          <w:p w14:paraId="7C8CBF4B" w14:textId="77777777" w:rsidR="00536FEB" w:rsidRDefault="00536FEB">
            <w:pPr>
              <w:spacing w:before="300" w:after="300"/>
            </w:pPr>
            <w:r>
              <w:t>1996-11-18</w:t>
            </w:r>
          </w:p>
        </w:tc>
        <w:tc>
          <w:tcPr>
            <w:tcW w:w="0" w:type="auto"/>
            <w:shd w:val="clear" w:color="auto" w:fill="E7E9EB"/>
            <w:tcMar>
              <w:top w:w="120" w:type="dxa"/>
              <w:left w:w="120" w:type="dxa"/>
              <w:bottom w:w="120" w:type="dxa"/>
              <w:right w:w="120" w:type="dxa"/>
            </w:tcMar>
            <w:hideMark/>
          </w:tcPr>
          <w:p w14:paraId="3E939F40" w14:textId="77777777" w:rsidR="00536FEB" w:rsidRDefault="00536FEB">
            <w:pPr>
              <w:spacing w:before="300" w:after="300"/>
            </w:pPr>
            <w:r>
              <w:t>2</w:t>
            </w:r>
          </w:p>
        </w:tc>
      </w:tr>
    </w:tbl>
    <w:p w14:paraId="45876BE2" w14:textId="5909DF87" w:rsidR="00536FEB" w:rsidRDefault="00000000" w:rsidP="00536FEB">
      <w:pPr>
        <w:spacing w:before="300" w:after="300"/>
        <w:rPr>
          <w:rFonts w:ascii="Times New Roman" w:hAnsi="Times New Roman"/>
          <w:sz w:val="24"/>
          <w:szCs w:val="24"/>
        </w:rPr>
      </w:pPr>
      <w:r>
        <w:pict w14:anchorId="5F36D815">
          <v:rect id="_x0000_i1086" style="width:0;height:0" o:hralign="center" o:hrstd="t" o:hrnoshade="t" o:hr="t" fillcolor="black" stroked="f"/>
        </w:pict>
      </w:r>
      <w:r>
        <w:pict w14:anchorId="560C7AEA">
          <v:rect id="_x0000_i1087" style="width:0;height:0" o:hralign="center" o:hrstd="t" o:hrnoshade="t" o:hr="t" fillcolor="black" stroked="f"/>
        </w:pict>
      </w:r>
    </w:p>
    <w:p w14:paraId="77429C55" w14:textId="77777777" w:rsidR="00536FEB" w:rsidRDefault="00536FEB" w:rsidP="00536FEB">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Alias for Columns Examples</w:t>
      </w:r>
    </w:p>
    <w:p w14:paraId="517463E9" w14:textId="77777777" w:rsidR="00536FEB" w:rsidRDefault="00536FEB" w:rsidP="00536FE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creates two aliases, one for the CustomerID column and one for the CustomerName column:</w:t>
      </w:r>
    </w:p>
    <w:p w14:paraId="7929C55F" w14:textId="77777777" w:rsidR="00536FEB" w:rsidRDefault="00536FEB" w:rsidP="00536FEB">
      <w:pPr>
        <w:pStyle w:val="Heading3"/>
        <w:shd w:val="clear" w:color="auto" w:fill="E7E9EB"/>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5285C4A6" w14:textId="77777777" w:rsidR="00536FEB" w:rsidRDefault="00536FEB" w:rsidP="00536FEB">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CustomerID </w:t>
      </w:r>
      <w:r>
        <w:rPr>
          <w:rStyle w:val="sqlkeywordcolor"/>
          <w:rFonts w:ascii="Consolas" w:hAnsi="Consolas"/>
          <w:color w:val="0000CD"/>
          <w:sz w:val="23"/>
          <w:szCs w:val="23"/>
        </w:rPr>
        <w:t>AS</w:t>
      </w:r>
      <w:r>
        <w:rPr>
          <w:rStyle w:val="sqlcolor"/>
          <w:rFonts w:ascii="Consolas" w:hAnsi="Consolas"/>
          <w:color w:val="000000"/>
          <w:sz w:val="23"/>
          <w:szCs w:val="23"/>
        </w:rPr>
        <w:t> ID, CustomerName </w:t>
      </w:r>
      <w:r>
        <w:rPr>
          <w:rStyle w:val="sqlkeywordcolor"/>
          <w:rFonts w:ascii="Consolas" w:hAnsi="Consolas"/>
          <w:color w:val="0000CD"/>
          <w:sz w:val="23"/>
          <w:szCs w:val="23"/>
        </w:rPr>
        <w:t>AS</w:t>
      </w:r>
      <w:r>
        <w:rPr>
          <w:rStyle w:val="sqlcolor"/>
          <w:rFonts w:ascii="Consolas" w:hAnsi="Consolas"/>
          <w:color w:val="000000"/>
          <w:sz w:val="23"/>
          <w:szCs w:val="23"/>
        </w:rPr>
        <w:t> Customer</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Customers;</w:t>
      </w:r>
    </w:p>
    <w:p w14:paraId="740C6D5B" w14:textId="77777777" w:rsidR="00C939D3" w:rsidRPr="009C0D75" w:rsidRDefault="009C0D75" w:rsidP="009C0D75">
      <w:pPr>
        <w:pStyle w:val="z-BottomofForm"/>
        <w:rPr>
          <w:rFonts w:ascii="Times New Roman" w:hAnsi="Times New Roman" w:cs="Times New Roman"/>
          <w:sz w:val="32"/>
        </w:rPr>
      </w:pPr>
      <w:r w:rsidRPr="009C0D75">
        <w:rPr>
          <w:rFonts w:ascii="Times New Roman" w:hAnsi="Times New Roman" w:cs="Times New Roman"/>
          <w:sz w:val="32"/>
        </w:rPr>
        <w:t>);</w:t>
      </w:r>
      <w:r w:rsidR="00C939D3" w:rsidRPr="009C0D75">
        <w:rPr>
          <w:rFonts w:ascii="Times New Roman" w:hAnsi="Times New Roman" w:cs="Times New Roman"/>
          <w:sz w:val="32"/>
        </w:rPr>
        <w:t>Bottom of Form</w:t>
      </w:r>
    </w:p>
    <w:p w14:paraId="1BCC20B1" w14:textId="77777777" w:rsidR="00C939D3" w:rsidRPr="009C0D75" w:rsidRDefault="00C939D3">
      <w:pPr>
        <w:rPr>
          <w:rFonts w:ascii="Times New Roman" w:hAnsi="Times New Roman" w:cs="Times New Roman"/>
          <w:sz w:val="56"/>
          <w:szCs w:val="32"/>
        </w:rPr>
      </w:pPr>
    </w:p>
    <w:p w14:paraId="010EEE9C" w14:textId="77777777" w:rsidR="00AF7B99" w:rsidRPr="00AA07DB" w:rsidRDefault="00AF7B99">
      <w:pPr>
        <w:rPr>
          <w:rFonts w:ascii="Times New Roman" w:hAnsi="Times New Roman" w:cs="Times New Roman"/>
          <w:sz w:val="32"/>
          <w:szCs w:val="32"/>
        </w:rPr>
      </w:pPr>
    </w:p>
    <w:p w14:paraId="34E49503" w14:textId="77777777" w:rsidR="00AF7B99" w:rsidRPr="009B0830" w:rsidRDefault="00AF7B99" w:rsidP="00AF7B99">
      <w:pPr>
        <w:pStyle w:val="Heading1"/>
        <w:spacing w:before="335" w:after="167"/>
        <w:rPr>
          <w:rFonts w:ascii="Times New Roman" w:hAnsi="Times New Roman" w:cs="Times New Roman"/>
          <w:bCs w:val="0"/>
          <w:color w:val="333333"/>
          <w:sz w:val="40"/>
          <w:szCs w:val="40"/>
          <w:u w:val="single"/>
        </w:rPr>
      </w:pPr>
      <w:r w:rsidRPr="009B0830">
        <w:rPr>
          <w:rFonts w:ascii="Times New Roman" w:hAnsi="Times New Roman" w:cs="Times New Roman"/>
          <w:bCs w:val="0"/>
          <w:color w:val="333333"/>
          <w:sz w:val="40"/>
          <w:szCs w:val="40"/>
          <w:u w:val="single"/>
        </w:rPr>
        <w:lastRenderedPageBreak/>
        <w:t>SQL </w:t>
      </w:r>
      <w:r w:rsidRPr="009B0830">
        <w:rPr>
          <w:rStyle w:val="HTMLCode"/>
          <w:rFonts w:ascii="Times New Roman" w:eastAsiaTheme="majorEastAsia" w:hAnsi="Times New Roman" w:cs="Times New Roman"/>
          <w:bCs w:val="0"/>
          <w:color w:val="C7254E"/>
          <w:sz w:val="40"/>
          <w:szCs w:val="40"/>
          <w:u w:val="single"/>
          <w:shd w:val="clear" w:color="auto" w:fill="F9F2F4"/>
        </w:rPr>
        <w:t>LIKE</w:t>
      </w:r>
      <w:r w:rsidRPr="009B0830">
        <w:rPr>
          <w:rFonts w:ascii="Times New Roman" w:hAnsi="Times New Roman" w:cs="Times New Roman"/>
          <w:bCs w:val="0"/>
          <w:color w:val="333333"/>
          <w:sz w:val="40"/>
          <w:szCs w:val="40"/>
          <w:u w:val="single"/>
        </w:rPr>
        <w:t> clause</w:t>
      </w:r>
    </w:p>
    <w:p w14:paraId="403572BA" w14:textId="77777777" w:rsidR="00AF7B99" w:rsidRPr="00AA07DB" w:rsidRDefault="00AF7B99" w:rsidP="00AF7B99">
      <w:pPr>
        <w:pStyle w:val="NormalWeb"/>
        <w:spacing w:before="0" w:beforeAutospacing="0" w:after="167" w:afterAutospacing="0"/>
        <w:rPr>
          <w:color w:val="333333"/>
          <w:sz w:val="32"/>
          <w:szCs w:val="32"/>
        </w:rPr>
      </w:pPr>
      <w:r w:rsidRPr="00AA07DB">
        <w:rPr>
          <w:rStyle w:val="HTMLCode"/>
          <w:rFonts w:ascii="Times New Roman" w:hAnsi="Times New Roman" w:cs="Times New Roman"/>
          <w:color w:val="C7254E"/>
          <w:sz w:val="32"/>
          <w:szCs w:val="32"/>
          <w:shd w:val="clear" w:color="auto" w:fill="F9F2F4"/>
        </w:rPr>
        <w:t>LIKE</w:t>
      </w:r>
      <w:r w:rsidRPr="00AA07DB">
        <w:rPr>
          <w:color w:val="333333"/>
          <w:sz w:val="32"/>
          <w:szCs w:val="32"/>
        </w:rPr>
        <w:t> clause is used in the condition in SQL query with the </w:t>
      </w:r>
      <w:r w:rsidRPr="00AA07DB">
        <w:rPr>
          <w:rStyle w:val="HTMLCode"/>
          <w:rFonts w:ascii="Times New Roman" w:hAnsi="Times New Roman" w:cs="Times New Roman"/>
          <w:color w:val="C7254E"/>
          <w:sz w:val="32"/>
          <w:szCs w:val="32"/>
          <w:shd w:val="clear" w:color="auto" w:fill="F9F2F4"/>
        </w:rPr>
        <w:t>WHERE</w:t>
      </w:r>
      <w:r w:rsidRPr="00AA07DB">
        <w:rPr>
          <w:color w:val="333333"/>
          <w:sz w:val="32"/>
          <w:szCs w:val="32"/>
        </w:rPr>
        <w:t> clause. </w:t>
      </w:r>
      <w:r w:rsidRPr="00AA07DB">
        <w:rPr>
          <w:rStyle w:val="HTMLCode"/>
          <w:rFonts w:ascii="Times New Roman" w:hAnsi="Times New Roman" w:cs="Times New Roman"/>
          <w:color w:val="C7254E"/>
          <w:sz w:val="32"/>
          <w:szCs w:val="32"/>
          <w:shd w:val="clear" w:color="auto" w:fill="F9F2F4"/>
        </w:rPr>
        <w:t>LIKE</w:t>
      </w:r>
      <w:r w:rsidRPr="00AA07DB">
        <w:rPr>
          <w:color w:val="333333"/>
          <w:sz w:val="32"/>
          <w:szCs w:val="32"/>
        </w:rPr>
        <w:t> clause compares data with an expression using wildcard operators to match pattern given in the condition.</w:t>
      </w:r>
    </w:p>
    <w:p w14:paraId="5D7F185B" w14:textId="77777777" w:rsidR="00AF7B99" w:rsidRPr="00AA07DB" w:rsidRDefault="00AF7B99" w:rsidP="00AF7B99">
      <w:pPr>
        <w:spacing w:before="335" w:after="335"/>
        <w:rPr>
          <w:rFonts w:ascii="Times New Roman" w:hAnsi="Times New Roman" w:cs="Times New Roman"/>
          <w:sz w:val="32"/>
          <w:szCs w:val="32"/>
        </w:rPr>
      </w:pPr>
    </w:p>
    <w:p w14:paraId="6FD647DA" w14:textId="77777777" w:rsidR="00AF7B99" w:rsidRPr="00AA07DB" w:rsidRDefault="00AF7B99" w:rsidP="00AF7B99">
      <w:pPr>
        <w:pStyle w:val="Heading3"/>
        <w:spacing w:before="335" w:after="167"/>
        <w:rPr>
          <w:rFonts w:ascii="Times New Roman" w:hAnsi="Times New Roman" w:cs="Times New Roman"/>
          <w:b w:val="0"/>
          <w:bCs w:val="0"/>
          <w:color w:val="333333"/>
          <w:sz w:val="32"/>
          <w:szCs w:val="32"/>
        </w:rPr>
      </w:pPr>
      <w:r w:rsidRPr="00AA07DB">
        <w:rPr>
          <w:rFonts w:ascii="Times New Roman" w:hAnsi="Times New Roman" w:cs="Times New Roman"/>
          <w:b w:val="0"/>
          <w:bCs w:val="0"/>
          <w:color w:val="333333"/>
          <w:sz w:val="32"/>
          <w:szCs w:val="32"/>
        </w:rPr>
        <w:t>Wildcard operators</w:t>
      </w:r>
    </w:p>
    <w:p w14:paraId="0A8F6C83" w14:textId="77777777" w:rsidR="00AF7B99" w:rsidRPr="00AA07DB" w:rsidRDefault="00AF7B99" w:rsidP="00AF7B99">
      <w:pPr>
        <w:pStyle w:val="NormalWeb"/>
        <w:spacing w:before="0" w:beforeAutospacing="0" w:after="167" w:afterAutospacing="0"/>
        <w:rPr>
          <w:color w:val="333333"/>
          <w:sz w:val="32"/>
          <w:szCs w:val="32"/>
        </w:rPr>
      </w:pPr>
      <w:r w:rsidRPr="00AA07DB">
        <w:rPr>
          <w:color w:val="333333"/>
          <w:sz w:val="32"/>
          <w:szCs w:val="32"/>
        </w:rPr>
        <w:t>There are two wildcard operators that are used in </w:t>
      </w:r>
      <w:r w:rsidRPr="00AA07DB">
        <w:rPr>
          <w:rStyle w:val="HTMLCode"/>
          <w:rFonts w:ascii="Times New Roman" w:hAnsi="Times New Roman" w:cs="Times New Roman"/>
          <w:color w:val="C7254E"/>
          <w:sz w:val="32"/>
          <w:szCs w:val="32"/>
          <w:shd w:val="clear" w:color="auto" w:fill="F9F2F4"/>
        </w:rPr>
        <w:t>LIKE</w:t>
      </w:r>
      <w:r w:rsidRPr="00AA07DB">
        <w:rPr>
          <w:color w:val="333333"/>
          <w:sz w:val="32"/>
          <w:szCs w:val="32"/>
        </w:rPr>
        <w:t> clause.</w:t>
      </w:r>
    </w:p>
    <w:p w14:paraId="3B4289E0" w14:textId="77777777" w:rsidR="00AF7B99" w:rsidRPr="00AA07DB" w:rsidRDefault="00AF7B99" w:rsidP="00AF7B99">
      <w:pPr>
        <w:numPr>
          <w:ilvl w:val="0"/>
          <w:numId w:val="29"/>
        </w:numPr>
        <w:spacing w:before="100" w:beforeAutospacing="1" w:after="100" w:afterAutospacing="1" w:line="502" w:lineRule="atLeast"/>
        <w:rPr>
          <w:rFonts w:ascii="Times New Roman" w:hAnsi="Times New Roman" w:cs="Times New Roman"/>
          <w:color w:val="333333"/>
          <w:sz w:val="32"/>
          <w:szCs w:val="32"/>
        </w:rPr>
      </w:pPr>
      <w:r w:rsidRPr="00AA07DB">
        <w:rPr>
          <w:rFonts w:ascii="Times New Roman" w:hAnsi="Times New Roman" w:cs="Times New Roman"/>
          <w:b/>
          <w:bCs/>
          <w:color w:val="333333"/>
          <w:sz w:val="32"/>
          <w:szCs w:val="32"/>
        </w:rPr>
        <w:t>Percent sign </w:t>
      </w:r>
      <w:r w:rsidRPr="00AA07DB">
        <w:rPr>
          <w:rStyle w:val="HTMLCode"/>
          <w:rFonts w:ascii="Times New Roman" w:eastAsiaTheme="minorEastAsia" w:hAnsi="Times New Roman" w:cs="Times New Roman"/>
          <w:b/>
          <w:bCs/>
          <w:color w:val="C7254E"/>
          <w:sz w:val="32"/>
          <w:szCs w:val="32"/>
          <w:shd w:val="clear" w:color="auto" w:fill="F9F2F4"/>
        </w:rPr>
        <w:t>%</w:t>
      </w:r>
      <w:r w:rsidRPr="00AA07DB">
        <w:rPr>
          <w:rFonts w:ascii="Times New Roman" w:hAnsi="Times New Roman" w:cs="Times New Roman"/>
          <w:color w:val="333333"/>
          <w:sz w:val="32"/>
          <w:szCs w:val="32"/>
        </w:rPr>
        <w:t>: represents zero, one or more than one character.</w:t>
      </w:r>
    </w:p>
    <w:p w14:paraId="02B01744" w14:textId="77777777" w:rsidR="00AF7B99" w:rsidRPr="00AA07DB" w:rsidRDefault="00AF7B99" w:rsidP="00AF7B99">
      <w:pPr>
        <w:numPr>
          <w:ilvl w:val="0"/>
          <w:numId w:val="29"/>
        </w:numPr>
        <w:spacing w:before="100" w:beforeAutospacing="1" w:after="100" w:afterAutospacing="1" w:line="502" w:lineRule="atLeast"/>
        <w:rPr>
          <w:rFonts w:ascii="Times New Roman" w:hAnsi="Times New Roman" w:cs="Times New Roman"/>
          <w:color w:val="333333"/>
          <w:sz w:val="32"/>
          <w:szCs w:val="32"/>
        </w:rPr>
      </w:pPr>
      <w:r w:rsidRPr="00AA07DB">
        <w:rPr>
          <w:rFonts w:ascii="Times New Roman" w:hAnsi="Times New Roman" w:cs="Times New Roman"/>
          <w:b/>
          <w:bCs/>
          <w:color w:val="333333"/>
          <w:sz w:val="32"/>
          <w:szCs w:val="32"/>
        </w:rPr>
        <w:t>Underscore sign </w:t>
      </w:r>
      <w:r w:rsidRPr="00AA07DB">
        <w:rPr>
          <w:rStyle w:val="HTMLCode"/>
          <w:rFonts w:ascii="Times New Roman" w:eastAsiaTheme="minorEastAsia" w:hAnsi="Times New Roman" w:cs="Times New Roman"/>
          <w:b/>
          <w:bCs/>
          <w:color w:val="C7254E"/>
          <w:sz w:val="32"/>
          <w:szCs w:val="32"/>
          <w:shd w:val="clear" w:color="auto" w:fill="F9F2F4"/>
        </w:rPr>
        <w:t>_</w:t>
      </w:r>
      <w:r w:rsidRPr="00AA07DB">
        <w:rPr>
          <w:rFonts w:ascii="Times New Roman" w:hAnsi="Times New Roman" w:cs="Times New Roman"/>
          <w:color w:val="333333"/>
          <w:sz w:val="32"/>
          <w:szCs w:val="32"/>
        </w:rPr>
        <w:t>: represents only a single character.</w:t>
      </w:r>
    </w:p>
    <w:p w14:paraId="38794AB8" w14:textId="77777777" w:rsidR="00AF7B99" w:rsidRPr="00AA07DB" w:rsidRDefault="00AF7B99" w:rsidP="00AF7B99">
      <w:pPr>
        <w:pStyle w:val="Heading3"/>
        <w:spacing w:before="335" w:after="167"/>
        <w:rPr>
          <w:rFonts w:ascii="Times New Roman" w:hAnsi="Times New Roman" w:cs="Times New Roman"/>
          <w:b w:val="0"/>
          <w:bCs w:val="0"/>
          <w:color w:val="333333"/>
          <w:sz w:val="32"/>
          <w:szCs w:val="32"/>
        </w:rPr>
      </w:pPr>
      <w:r w:rsidRPr="00AA07DB">
        <w:rPr>
          <w:rFonts w:ascii="Times New Roman" w:hAnsi="Times New Roman" w:cs="Times New Roman"/>
          <w:b w:val="0"/>
          <w:bCs w:val="0"/>
          <w:color w:val="333333"/>
          <w:sz w:val="32"/>
          <w:szCs w:val="32"/>
        </w:rPr>
        <w:t>Example of </w:t>
      </w:r>
      <w:r w:rsidRPr="00AA07DB">
        <w:rPr>
          <w:rStyle w:val="HTMLCode"/>
          <w:rFonts w:ascii="Times New Roman" w:eastAsiaTheme="majorEastAsia" w:hAnsi="Times New Roman" w:cs="Times New Roman"/>
          <w:b w:val="0"/>
          <w:bCs w:val="0"/>
          <w:color w:val="C7254E"/>
          <w:sz w:val="32"/>
          <w:szCs w:val="32"/>
          <w:shd w:val="clear" w:color="auto" w:fill="F9F2F4"/>
        </w:rPr>
        <w:t>LIKE</w:t>
      </w:r>
      <w:r w:rsidRPr="00AA07DB">
        <w:rPr>
          <w:rFonts w:ascii="Times New Roman" w:hAnsi="Times New Roman" w:cs="Times New Roman"/>
          <w:b w:val="0"/>
          <w:bCs w:val="0"/>
          <w:color w:val="333333"/>
          <w:sz w:val="32"/>
          <w:szCs w:val="32"/>
        </w:rPr>
        <w:t> clause</w:t>
      </w:r>
    </w:p>
    <w:p w14:paraId="20344579" w14:textId="77777777" w:rsidR="00AF7B99" w:rsidRPr="00AA07DB" w:rsidRDefault="00AF7B99" w:rsidP="00AF7B99">
      <w:pPr>
        <w:pStyle w:val="NormalWeb"/>
        <w:spacing w:before="0" w:beforeAutospacing="0" w:after="167" w:afterAutospacing="0"/>
        <w:rPr>
          <w:color w:val="333333"/>
          <w:sz w:val="32"/>
          <w:szCs w:val="32"/>
        </w:rPr>
      </w:pPr>
      <w:r w:rsidRPr="00AA07DB">
        <w:rPr>
          <w:color w:val="333333"/>
          <w:sz w:val="32"/>
          <w:szCs w:val="32"/>
        </w:rPr>
        <w:t>Consider the following </w:t>
      </w:r>
      <w:r w:rsidRPr="00AA07DB">
        <w:rPr>
          <w:b/>
          <w:bCs/>
          <w:color w:val="333333"/>
          <w:sz w:val="32"/>
          <w:szCs w:val="32"/>
        </w:rPr>
        <w:t>Student</w:t>
      </w:r>
      <w:r w:rsidRPr="00AA07DB">
        <w:rPr>
          <w:color w:val="333333"/>
          <w:sz w:val="32"/>
          <w:szCs w:val="32"/>
        </w:rPr>
        <w:t> table.</w:t>
      </w:r>
    </w:p>
    <w:tbl>
      <w:tblPr>
        <w:tblW w:w="1053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974"/>
        <w:gridCol w:w="4907"/>
        <w:gridCol w:w="2651"/>
      </w:tblGrid>
      <w:tr w:rsidR="00AF7B99" w:rsidRPr="00AA07DB" w14:paraId="514DA86E"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1059E829" w14:textId="77777777" w:rsidR="00AF7B99" w:rsidRPr="00AA07DB" w:rsidRDefault="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s_id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642C1F05" w14:textId="77777777" w:rsidR="00AF7B99" w:rsidRPr="00AA07DB" w:rsidRDefault="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s_Name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0BAEF084" w14:textId="77777777" w:rsidR="00AF7B99" w:rsidRPr="00AA07DB" w:rsidRDefault="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age</w:t>
            </w:r>
          </w:p>
        </w:tc>
      </w:tr>
      <w:tr w:rsidR="00AF7B99" w:rsidRPr="00AA07DB" w14:paraId="2C54DEBF"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2B4371CF"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101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5571D09D"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Adam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0A5CFCA4"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15</w:t>
            </w:r>
          </w:p>
        </w:tc>
      </w:tr>
      <w:tr w:rsidR="00AF7B99" w:rsidRPr="00AA07DB" w14:paraId="35427CB1"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4EF1FD95"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102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349A1FCF"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Alex</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17C32A82"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18</w:t>
            </w:r>
          </w:p>
        </w:tc>
      </w:tr>
      <w:tr w:rsidR="00AF7B99" w:rsidRPr="00AA07DB" w14:paraId="4BF158B1"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52B6665F"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103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3A821CB5"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Abhi</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2C942F8F"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17</w:t>
            </w:r>
          </w:p>
        </w:tc>
      </w:tr>
    </w:tbl>
    <w:p w14:paraId="04E44CAE" w14:textId="77777777" w:rsidR="00AF7B99" w:rsidRPr="00AA07DB" w:rsidRDefault="00AF7B99" w:rsidP="00AF7B99">
      <w:pPr>
        <w:pStyle w:val="HTMLPreformatted"/>
        <w:shd w:val="clear" w:color="auto" w:fill="1E2A37"/>
        <w:spacing w:before="120" w:after="120"/>
        <w:rPr>
          <w:rFonts w:ascii="Times New Roman" w:hAnsi="Times New Roman" w:cs="Times New Roman"/>
          <w:color w:val="F8F8F2"/>
          <w:sz w:val="32"/>
          <w:szCs w:val="32"/>
        </w:rPr>
      </w:pPr>
      <w:r w:rsidRPr="00AA07DB">
        <w:rPr>
          <w:rStyle w:val="token"/>
          <w:rFonts w:ascii="Times New Roman" w:hAnsi="Times New Roman" w:cs="Times New Roman"/>
          <w:color w:val="66D9EF"/>
          <w:sz w:val="32"/>
          <w:szCs w:val="32"/>
        </w:rPr>
        <w:t>SELECT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FROM</w:t>
      </w:r>
      <w:r w:rsidRPr="00AA07DB">
        <w:rPr>
          <w:rStyle w:val="HTMLCode"/>
          <w:rFonts w:ascii="Times New Roman" w:hAnsi="Times New Roman" w:cs="Times New Roman"/>
          <w:color w:val="F8F8F2"/>
          <w:sz w:val="32"/>
          <w:szCs w:val="32"/>
        </w:rPr>
        <w:t xml:space="preserve"> Student </w:t>
      </w:r>
      <w:r w:rsidRPr="00AA07DB">
        <w:rPr>
          <w:rStyle w:val="token"/>
          <w:rFonts w:ascii="Times New Roman" w:hAnsi="Times New Roman" w:cs="Times New Roman"/>
          <w:color w:val="66D9EF"/>
          <w:sz w:val="32"/>
          <w:szCs w:val="32"/>
        </w:rPr>
        <w:t>WHERE</w:t>
      </w:r>
      <w:r w:rsidRPr="00AA07DB">
        <w:rPr>
          <w:rStyle w:val="HTMLCode"/>
          <w:rFonts w:ascii="Times New Roman" w:hAnsi="Times New Roman" w:cs="Times New Roman"/>
          <w:color w:val="F8F8F2"/>
          <w:sz w:val="32"/>
          <w:szCs w:val="32"/>
        </w:rPr>
        <w:t xml:space="preserve"> s_name </w:t>
      </w:r>
      <w:r w:rsidRPr="00AA07DB">
        <w:rPr>
          <w:rStyle w:val="token"/>
          <w:rFonts w:ascii="Times New Roman" w:hAnsi="Times New Roman" w:cs="Times New Roman"/>
          <w:color w:val="F8F8F2"/>
          <w:sz w:val="32"/>
          <w:szCs w:val="32"/>
        </w:rPr>
        <w:t>LIKE</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A6E22E"/>
          <w:sz w:val="32"/>
          <w:szCs w:val="32"/>
        </w:rPr>
        <w:t>'A%'</w:t>
      </w:r>
      <w:r w:rsidRPr="00AA07DB">
        <w:rPr>
          <w:rStyle w:val="token"/>
          <w:rFonts w:ascii="Times New Roman" w:hAnsi="Times New Roman" w:cs="Times New Roman"/>
          <w:color w:val="F8F8F2"/>
          <w:sz w:val="32"/>
          <w:szCs w:val="32"/>
        </w:rPr>
        <w:t>;</w:t>
      </w:r>
    </w:p>
    <w:p w14:paraId="455E6289" w14:textId="77777777" w:rsidR="00AF7B99" w:rsidRPr="00AA07DB" w:rsidRDefault="00AF7B99" w:rsidP="00AF7B99">
      <w:pPr>
        <w:pStyle w:val="NormalWeb"/>
        <w:spacing w:before="0" w:beforeAutospacing="0" w:after="167" w:afterAutospacing="0"/>
        <w:rPr>
          <w:color w:val="333333"/>
          <w:sz w:val="32"/>
          <w:szCs w:val="32"/>
        </w:rPr>
      </w:pPr>
      <w:r w:rsidRPr="00AA07DB">
        <w:rPr>
          <w:color w:val="333333"/>
          <w:sz w:val="32"/>
          <w:szCs w:val="32"/>
        </w:rPr>
        <w:t>The above query will return all records where </w:t>
      </w:r>
      <w:r w:rsidRPr="00AA07DB">
        <w:rPr>
          <w:b/>
          <w:bCs/>
          <w:color w:val="333333"/>
          <w:sz w:val="32"/>
          <w:szCs w:val="32"/>
        </w:rPr>
        <w:t>s_name</w:t>
      </w:r>
      <w:r w:rsidRPr="00AA07DB">
        <w:rPr>
          <w:color w:val="333333"/>
          <w:sz w:val="32"/>
          <w:szCs w:val="32"/>
        </w:rPr>
        <w:t> starts with character 'A'.</w:t>
      </w:r>
    </w:p>
    <w:tbl>
      <w:tblPr>
        <w:tblW w:w="1053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974"/>
        <w:gridCol w:w="4907"/>
        <w:gridCol w:w="2651"/>
      </w:tblGrid>
      <w:tr w:rsidR="00AF7B99" w:rsidRPr="00AA07DB" w14:paraId="5CD601A5"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50F70BDE" w14:textId="77777777" w:rsidR="00AF7B99" w:rsidRPr="00AA07DB" w:rsidRDefault="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lastRenderedPageBreak/>
              <w:t>s_id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308F2548" w14:textId="77777777" w:rsidR="00AF7B99" w:rsidRPr="00AA07DB" w:rsidRDefault="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s_Name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7E9608A1" w14:textId="77777777" w:rsidR="00AF7B99" w:rsidRPr="00AA07DB" w:rsidRDefault="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age</w:t>
            </w:r>
          </w:p>
        </w:tc>
      </w:tr>
      <w:tr w:rsidR="00AF7B99" w:rsidRPr="00AA07DB" w14:paraId="236DD9B9"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190A0C35"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101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31830AFF"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Adam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0B49A5E4"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15</w:t>
            </w:r>
          </w:p>
        </w:tc>
      </w:tr>
      <w:tr w:rsidR="00AF7B99" w:rsidRPr="00AA07DB" w14:paraId="3577DFAB"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48464308"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102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4A8665EB"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Alex</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2100C44F"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18</w:t>
            </w:r>
          </w:p>
        </w:tc>
      </w:tr>
      <w:tr w:rsidR="00AF7B99" w:rsidRPr="00AA07DB" w14:paraId="1B92BA61"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52CC7C36"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103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09C5FC56"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Abhi</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0B6E251F"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17</w:t>
            </w:r>
          </w:p>
        </w:tc>
      </w:tr>
    </w:tbl>
    <w:p w14:paraId="6704E3D7" w14:textId="77777777" w:rsidR="00AF7B99" w:rsidRPr="00AA07DB" w:rsidRDefault="00000000" w:rsidP="00AF7B99">
      <w:pPr>
        <w:spacing w:before="335" w:after="335"/>
        <w:rPr>
          <w:ins w:id="267" w:author="Unknown"/>
          <w:rFonts w:ascii="Times New Roman" w:hAnsi="Times New Roman" w:cs="Times New Roman"/>
          <w:sz w:val="32"/>
          <w:szCs w:val="32"/>
        </w:rPr>
      </w:pPr>
      <w:ins w:id="268" w:author="Unknown">
        <w:r>
          <w:rPr>
            <w:rFonts w:ascii="Times New Roman" w:hAnsi="Times New Roman" w:cs="Times New Roman"/>
            <w:sz w:val="32"/>
            <w:szCs w:val="32"/>
          </w:rPr>
          <w:pict w14:anchorId="22D6B281">
            <v:rect id="_x0000_i1088" style="width:0;height:0" o:hralign="center" o:hrstd="t" o:hrnoshade="t" o:hr="t" fillcolor="#333" stroked="f"/>
          </w:pict>
        </w:r>
      </w:ins>
    </w:p>
    <w:p w14:paraId="41A5AFAF" w14:textId="77777777" w:rsidR="00AF7B99" w:rsidRPr="00AA07DB" w:rsidRDefault="00AF7B99" w:rsidP="00AF7B99">
      <w:pPr>
        <w:pStyle w:val="Heading3"/>
        <w:spacing w:before="335" w:after="167"/>
        <w:rPr>
          <w:ins w:id="269" w:author="Unknown"/>
          <w:rFonts w:ascii="Times New Roman" w:hAnsi="Times New Roman" w:cs="Times New Roman"/>
          <w:b w:val="0"/>
          <w:bCs w:val="0"/>
          <w:color w:val="333333"/>
          <w:sz w:val="32"/>
          <w:szCs w:val="32"/>
        </w:rPr>
      </w:pPr>
      <w:ins w:id="270" w:author="Unknown">
        <w:r w:rsidRPr="00AA07DB">
          <w:rPr>
            <w:rFonts w:ascii="Times New Roman" w:hAnsi="Times New Roman" w:cs="Times New Roman"/>
            <w:b w:val="0"/>
            <w:bCs w:val="0"/>
            <w:color w:val="333333"/>
            <w:sz w:val="32"/>
            <w:szCs w:val="32"/>
          </w:rPr>
          <w:t>Using </w:t>
        </w:r>
        <w:r w:rsidRPr="00AA07DB">
          <w:rPr>
            <w:rStyle w:val="HTMLCode"/>
            <w:rFonts w:ascii="Times New Roman" w:eastAsiaTheme="majorEastAsia" w:hAnsi="Times New Roman" w:cs="Times New Roman"/>
            <w:b w:val="0"/>
            <w:bCs w:val="0"/>
            <w:color w:val="C7254E"/>
            <w:sz w:val="32"/>
            <w:szCs w:val="32"/>
            <w:shd w:val="clear" w:color="auto" w:fill="F9F2F4"/>
          </w:rPr>
          <w:t>_</w:t>
        </w:r>
        <w:r w:rsidRPr="00AA07DB">
          <w:rPr>
            <w:rFonts w:ascii="Times New Roman" w:hAnsi="Times New Roman" w:cs="Times New Roman"/>
            <w:b w:val="0"/>
            <w:bCs w:val="0"/>
            <w:color w:val="333333"/>
            <w:sz w:val="32"/>
            <w:szCs w:val="32"/>
          </w:rPr>
          <w:t> and </w:t>
        </w:r>
        <w:r w:rsidRPr="00AA07DB">
          <w:rPr>
            <w:rStyle w:val="HTMLCode"/>
            <w:rFonts w:ascii="Times New Roman" w:eastAsiaTheme="majorEastAsia" w:hAnsi="Times New Roman" w:cs="Times New Roman"/>
            <w:b w:val="0"/>
            <w:bCs w:val="0"/>
            <w:color w:val="C7254E"/>
            <w:sz w:val="32"/>
            <w:szCs w:val="32"/>
            <w:shd w:val="clear" w:color="auto" w:fill="F9F2F4"/>
          </w:rPr>
          <w:t>%</w:t>
        </w:r>
      </w:ins>
    </w:p>
    <w:p w14:paraId="0C519ABA" w14:textId="77777777" w:rsidR="00AF7B99" w:rsidRPr="00AA07DB" w:rsidRDefault="00AF7B99" w:rsidP="00AF7B99">
      <w:pPr>
        <w:pStyle w:val="HTMLPreformatted"/>
        <w:shd w:val="clear" w:color="auto" w:fill="1E2A37"/>
        <w:spacing w:before="120" w:after="120"/>
        <w:rPr>
          <w:ins w:id="271" w:author="Unknown"/>
          <w:rFonts w:ascii="Times New Roman" w:hAnsi="Times New Roman" w:cs="Times New Roman"/>
          <w:color w:val="F8F8F2"/>
          <w:sz w:val="32"/>
          <w:szCs w:val="32"/>
        </w:rPr>
      </w:pPr>
      <w:ins w:id="272" w:author="Unknown">
        <w:r w:rsidRPr="00AA07DB">
          <w:rPr>
            <w:rStyle w:val="token"/>
            <w:rFonts w:ascii="Times New Roman" w:hAnsi="Times New Roman" w:cs="Times New Roman"/>
            <w:color w:val="66D9EF"/>
            <w:sz w:val="32"/>
            <w:szCs w:val="32"/>
          </w:rPr>
          <w:t>SELECT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FROM</w:t>
        </w:r>
        <w:r w:rsidRPr="00AA07DB">
          <w:rPr>
            <w:rStyle w:val="HTMLCode"/>
            <w:rFonts w:ascii="Times New Roman" w:hAnsi="Times New Roman" w:cs="Times New Roman"/>
            <w:color w:val="F8F8F2"/>
            <w:sz w:val="32"/>
            <w:szCs w:val="32"/>
          </w:rPr>
          <w:t xml:space="preserve"> Student </w:t>
        </w:r>
        <w:r w:rsidRPr="00AA07DB">
          <w:rPr>
            <w:rStyle w:val="token"/>
            <w:rFonts w:ascii="Times New Roman" w:hAnsi="Times New Roman" w:cs="Times New Roman"/>
            <w:color w:val="66D9EF"/>
            <w:sz w:val="32"/>
            <w:szCs w:val="32"/>
          </w:rPr>
          <w:t>WHERE</w:t>
        </w:r>
        <w:r w:rsidRPr="00AA07DB">
          <w:rPr>
            <w:rStyle w:val="HTMLCode"/>
            <w:rFonts w:ascii="Times New Roman" w:hAnsi="Times New Roman" w:cs="Times New Roman"/>
            <w:color w:val="F8F8F2"/>
            <w:sz w:val="32"/>
            <w:szCs w:val="32"/>
          </w:rPr>
          <w:t xml:space="preserve"> s_name </w:t>
        </w:r>
        <w:r w:rsidRPr="00AA07DB">
          <w:rPr>
            <w:rStyle w:val="token"/>
            <w:rFonts w:ascii="Times New Roman" w:hAnsi="Times New Roman" w:cs="Times New Roman"/>
            <w:color w:val="F8F8F2"/>
            <w:sz w:val="32"/>
            <w:szCs w:val="32"/>
          </w:rPr>
          <w:t>LIKE</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A6E22E"/>
            <w:sz w:val="32"/>
            <w:szCs w:val="32"/>
          </w:rPr>
          <w:t>'_d%'</w:t>
        </w:r>
        <w:r w:rsidRPr="00AA07DB">
          <w:rPr>
            <w:rStyle w:val="token"/>
            <w:rFonts w:ascii="Times New Roman" w:hAnsi="Times New Roman" w:cs="Times New Roman"/>
            <w:color w:val="F8F8F2"/>
            <w:sz w:val="32"/>
            <w:szCs w:val="32"/>
          </w:rPr>
          <w:t>;</w:t>
        </w:r>
      </w:ins>
    </w:p>
    <w:p w14:paraId="31A9965B" w14:textId="77777777" w:rsidR="00AF7B99" w:rsidRPr="00AA07DB" w:rsidRDefault="00AF7B99" w:rsidP="00AF7B99">
      <w:pPr>
        <w:pStyle w:val="NormalWeb"/>
        <w:spacing w:before="0" w:beforeAutospacing="0" w:after="167" w:afterAutospacing="0"/>
        <w:rPr>
          <w:ins w:id="273" w:author="Unknown"/>
          <w:color w:val="333333"/>
          <w:sz w:val="32"/>
          <w:szCs w:val="32"/>
        </w:rPr>
      </w:pPr>
      <w:ins w:id="274" w:author="Unknown">
        <w:r w:rsidRPr="00AA07DB">
          <w:rPr>
            <w:color w:val="333333"/>
            <w:sz w:val="32"/>
            <w:szCs w:val="32"/>
          </w:rPr>
          <w:t>The above query will return all records from </w:t>
        </w:r>
        <w:r w:rsidRPr="00AA07DB">
          <w:rPr>
            <w:b/>
            <w:bCs/>
            <w:color w:val="333333"/>
            <w:sz w:val="32"/>
            <w:szCs w:val="32"/>
          </w:rPr>
          <w:t>Student</w:t>
        </w:r>
        <w:r w:rsidRPr="00AA07DB">
          <w:rPr>
            <w:color w:val="333333"/>
            <w:sz w:val="32"/>
            <w:szCs w:val="32"/>
          </w:rPr>
          <w:t> table where </w:t>
        </w:r>
        <w:r w:rsidRPr="00AA07DB">
          <w:rPr>
            <w:b/>
            <w:bCs/>
            <w:color w:val="333333"/>
            <w:sz w:val="32"/>
            <w:szCs w:val="32"/>
          </w:rPr>
          <w:t>s_name</w:t>
        </w:r>
        <w:r w:rsidRPr="00AA07DB">
          <w:rPr>
            <w:color w:val="333333"/>
            <w:sz w:val="32"/>
            <w:szCs w:val="32"/>
          </w:rPr>
          <w:t> contain 'd' as second character.</w:t>
        </w:r>
      </w:ins>
    </w:p>
    <w:tbl>
      <w:tblPr>
        <w:tblW w:w="1053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974"/>
        <w:gridCol w:w="4907"/>
        <w:gridCol w:w="2651"/>
      </w:tblGrid>
      <w:tr w:rsidR="00AF7B99" w:rsidRPr="00AA07DB" w14:paraId="22E417CF"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51F9F128" w14:textId="77777777" w:rsidR="00AF7B99" w:rsidRPr="00AA07DB" w:rsidRDefault="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s_id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7CA56C09" w14:textId="77777777" w:rsidR="00AF7B99" w:rsidRPr="00AA07DB" w:rsidRDefault="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s_Name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712E93AC" w14:textId="77777777" w:rsidR="00AF7B99" w:rsidRPr="00AA07DB" w:rsidRDefault="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age</w:t>
            </w:r>
          </w:p>
        </w:tc>
      </w:tr>
      <w:tr w:rsidR="00AF7B99" w:rsidRPr="00AA07DB" w14:paraId="6CD613EA"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23723073"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101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6EB973DB"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Adam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5B9E8EB8"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15</w:t>
            </w:r>
          </w:p>
        </w:tc>
      </w:tr>
    </w:tbl>
    <w:p w14:paraId="6BC6E780" w14:textId="77777777" w:rsidR="00AF7B99" w:rsidRPr="00AA07DB" w:rsidRDefault="00000000" w:rsidP="00AF7B99">
      <w:pPr>
        <w:spacing w:before="335" w:after="335"/>
        <w:rPr>
          <w:ins w:id="275" w:author="Unknown"/>
          <w:rFonts w:ascii="Times New Roman" w:hAnsi="Times New Roman" w:cs="Times New Roman"/>
          <w:sz w:val="32"/>
          <w:szCs w:val="32"/>
        </w:rPr>
      </w:pPr>
      <w:ins w:id="276" w:author="Unknown">
        <w:r>
          <w:rPr>
            <w:rFonts w:ascii="Times New Roman" w:hAnsi="Times New Roman" w:cs="Times New Roman"/>
            <w:sz w:val="32"/>
            <w:szCs w:val="32"/>
          </w:rPr>
          <w:pict w14:anchorId="218AC1A0">
            <v:rect id="_x0000_i1089" style="width:0;height:0" o:hralign="center" o:hrstd="t" o:hrnoshade="t" o:hr="t" fillcolor="#333" stroked="f"/>
          </w:pict>
        </w:r>
      </w:ins>
    </w:p>
    <w:p w14:paraId="48ABFE21" w14:textId="77777777" w:rsidR="00AF7B99" w:rsidRPr="00AA07DB" w:rsidRDefault="00AF7B99" w:rsidP="00AF7B99">
      <w:pPr>
        <w:pStyle w:val="Heading3"/>
        <w:spacing w:before="335" w:after="167"/>
        <w:rPr>
          <w:ins w:id="277" w:author="Unknown"/>
          <w:rFonts w:ascii="Times New Roman" w:hAnsi="Times New Roman" w:cs="Times New Roman"/>
          <w:b w:val="0"/>
          <w:bCs w:val="0"/>
          <w:color w:val="333333"/>
          <w:sz w:val="32"/>
          <w:szCs w:val="32"/>
        </w:rPr>
      </w:pPr>
      <w:ins w:id="278" w:author="Unknown">
        <w:r w:rsidRPr="00AA07DB">
          <w:rPr>
            <w:rFonts w:ascii="Times New Roman" w:hAnsi="Times New Roman" w:cs="Times New Roman"/>
            <w:b w:val="0"/>
            <w:bCs w:val="0"/>
            <w:color w:val="333333"/>
            <w:sz w:val="32"/>
            <w:szCs w:val="32"/>
          </w:rPr>
          <w:t>Using </w:t>
        </w:r>
        <w:r w:rsidRPr="00AA07DB">
          <w:rPr>
            <w:rStyle w:val="HTMLCode"/>
            <w:rFonts w:ascii="Times New Roman" w:eastAsiaTheme="majorEastAsia" w:hAnsi="Times New Roman" w:cs="Times New Roman"/>
            <w:b w:val="0"/>
            <w:bCs w:val="0"/>
            <w:color w:val="C7254E"/>
            <w:sz w:val="32"/>
            <w:szCs w:val="32"/>
            <w:shd w:val="clear" w:color="auto" w:fill="F9F2F4"/>
          </w:rPr>
          <w:t>%</w:t>
        </w:r>
        <w:r w:rsidRPr="00AA07DB">
          <w:rPr>
            <w:rFonts w:ascii="Times New Roman" w:hAnsi="Times New Roman" w:cs="Times New Roman"/>
            <w:b w:val="0"/>
            <w:bCs w:val="0"/>
            <w:color w:val="333333"/>
            <w:sz w:val="32"/>
            <w:szCs w:val="32"/>
          </w:rPr>
          <w:t> only</w:t>
        </w:r>
      </w:ins>
    </w:p>
    <w:p w14:paraId="09410FBC" w14:textId="77777777" w:rsidR="00AF7B99" w:rsidRPr="00AA07DB" w:rsidRDefault="00AF7B99" w:rsidP="00AF7B99">
      <w:pPr>
        <w:pStyle w:val="HTMLPreformatted"/>
        <w:shd w:val="clear" w:color="auto" w:fill="1E2A37"/>
        <w:spacing w:before="120" w:after="120"/>
        <w:rPr>
          <w:ins w:id="279" w:author="Unknown"/>
          <w:rFonts w:ascii="Times New Roman" w:hAnsi="Times New Roman" w:cs="Times New Roman"/>
          <w:color w:val="F8F8F2"/>
          <w:sz w:val="32"/>
          <w:szCs w:val="32"/>
        </w:rPr>
      </w:pPr>
      <w:ins w:id="280" w:author="Unknown">
        <w:r w:rsidRPr="00AA07DB">
          <w:rPr>
            <w:rStyle w:val="token"/>
            <w:rFonts w:ascii="Times New Roman" w:hAnsi="Times New Roman" w:cs="Times New Roman"/>
            <w:color w:val="66D9EF"/>
            <w:sz w:val="32"/>
            <w:szCs w:val="32"/>
          </w:rPr>
          <w:t>SELECT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FROM</w:t>
        </w:r>
        <w:r w:rsidRPr="00AA07DB">
          <w:rPr>
            <w:rStyle w:val="HTMLCode"/>
            <w:rFonts w:ascii="Times New Roman" w:hAnsi="Times New Roman" w:cs="Times New Roman"/>
            <w:color w:val="F8F8F2"/>
            <w:sz w:val="32"/>
            <w:szCs w:val="32"/>
          </w:rPr>
          <w:t xml:space="preserve"> Student </w:t>
        </w:r>
        <w:r w:rsidRPr="00AA07DB">
          <w:rPr>
            <w:rStyle w:val="token"/>
            <w:rFonts w:ascii="Times New Roman" w:hAnsi="Times New Roman" w:cs="Times New Roman"/>
            <w:color w:val="66D9EF"/>
            <w:sz w:val="32"/>
            <w:szCs w:val="32"/>
          </w:rPr>
          <w:t>WHERE</w:t>
        </w:r>
        <w:r w:rsidRPr="00AA07DB">
          <w:rPr>
            <w:rStyle w:val="HTMLCode"/>
            <w:rFonts w:ascii="Times New Roman" w:hAnsi="Times New Roman" w:cs="Times New Roman"/>
            <w:color w:val="F8F8F2"/>
            <w:sz w:val="32"/>
            <w:szCs w:val="32"/>
          </w:rPr>
          <w:t xml:space="preserve"> s_name </w:t>
        </w:r>
        <w:r w:rsidRPr="00AA07DB">
          <w:rPr>
            <w:rStyle w:val="token"/>
            <w:rFonts w:ascii="Times New Roman" w:hAnsi="Times New Roman" w:cs="Times New Roman"/>
            <w:color w:val="F8F8F2"/>
            <w:sz w:val="32"/>
            <w:szCs w:val="32"/>
          </w:rPr>
          <w:t>LIKE</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A6E22E"/>
            <w:sz w:val="32"/>
            <w:szCs w:val="32"/>
          </w:rPr>
          <w:t>'%x'</w:t>
        </w:r>
        <w:r w:rsidRPr="00AA07DB">
          <w:rPr>
            <w:rStyle w:val="token"/>
            <w:rFonts w:ascii="Times New Roman" w:hAnsi="Times New Roman" w:cs="Times New Roman"/>
            <w:color w:val="F8F8F2"/>
            <w:sz w:val="32"/>
            <w:szCs w:val="32"/>
          </w:rPr>
          <w:t>;</w:t>
        </w:r>
      </w:ins>
    </w:p>
    <w:p w14:paraId="20054750" w14:textId="77777777" w:rsidR="00AF7B99" w:rsidRPr="00AA07DB" w:rsidRDefault="00AF7B99" w:rsidP="00AF7B99">
      <w:pPr>
        <w:pStyle w:val="NormalWeb"/>
        <w:spacing w:before="0" w:beforeAutospacing="0" w:after="167" w:afterAutospacing="0"/>
        <w:rPr>
          <w:ins w:id="281" w:author="Unknown"/>
          <w:color w:val="333333"/>
          <w:sz w:val="32"/>
          <w:szCs w:val="32"/>
        </w:rPr>
      </w:pPr>
      <w:ins w:id="282" w:author="Unknown">
        <w:r w:rsidRPr="00AA07DB">
          <w:rPr>
            <w:color w:val="333333"/>
            <w:sz w:val="32"/>
            <w:szCs w:val="32"/>
          </w:rPr>
          <w:t>The above query will return all records from </w:t>
        </w:r>
        <w:r w:rsidRPr="00AA07DB">
          <w:rPr>
            <w:b/>
            <w:bCs/>
            <w:color w:val="333333"/>
            <w:sz w:val="32"/>
            <w:szCs w:val="32"/>
          </w:rPr>
          <w:t>Student</w:t>
        </w:r>
        <w:r w:rsidRPr="00AA07DB">
          <w:rPr>
            <w:color w:val="333333"/>
            <w:sz w:val="32"/>
            <w:szCs w:val="32"/>
          </w:rPr>
          <w:t> table where </w:t>
        </w:r>
        <w:r w:rsidRPr="00AA07DB">
          <w:rPr>
            <w:b/>
            <w:bCs/>
            <w:color w:val="333333"/>
            <w:sz w:val="32"/>
            <w:szCs w:val="32"/>
          </w:rPr>
          <w:t>s_name</w:t>
        </w:r>
        <w:r w:rsidRPr="00AA07DB">
          <w:rPr>
            <w:color w:val="333333"/>
            <w:sz w:val="32"/>
            <w:szCs w:val="32"/>
          </w:rPr>
          <w:t> contain 'x' as last character.</w:t>
        </w:r>
      </w:ins>
    </w:p>
    <w:tbl>
      <w:tblPr>
        <w:tblW w:w="1053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974"/>
        <w:gridCol w:w="4907"/>
        <w:gridCol w:w="2651"/>
      </w:tblGrid>
      <w:tr w:rsidR="00AF7B99" w:rsidRPr="00AA07DB" w14:paraId="3E99D4E4"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058D7B64" w14:textId="77777777" w:rsidR="00AF7B99" w:rsidRPr="00AA07DB" w:rsidRDefault="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lastRenderedPageBreak/>
              <w:t>s_id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1FC36F11" w14:textId="77777777" w:rsidR="00AF7B99" w:rsidRPr="00AA07DB" w:rsidRDefault="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s_Name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27889A72" w14:textId="77777777" w:rsidR="00AF7B99" w:rsidRPr="00AA07DB" w:rsidRDefault="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age</w:t>
            </w:r>
          </w:p>
        </w:tc>
      </w:tr>
      <w:tr w:rsidR="00AF7B99" w:rsidRPr="00AA07DB" w14:paraId="408B8BE1"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2E8901A0"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102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591025F3"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Alex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5B8CB869"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18</w:t>
            </w:r>
          </w:p>
        </w:tc>
      </w:tr>
    </w:tbl>
    <w:p w14:paraId="44821A9E" w14:textId="77777777" w:rsidR="00AF7B99" w:rsidRDefault="00AF7B99">
      <w:pPr>
        <w:rPr>
          <w:rFonts w:ascii="Times New Roman" w:hAnsi="Times New Roman" w:cs="Times New Roman"/>
          <w:sz w:val="32"/>
          <w:szCs w:val="32"/>
        </w:rPr>
      </w:pPr>
    </w:p>
    <w:p w14:paraId="4E43FE1B" w14:textId="77777777" w:rsidR="008B1AEE" w:rsidRDefault="008B1AEE">
      <w:pPr>
        <w:rPr>
          <w:rFonts w:ascii="Times New Roman" w:hAnsi="Times New Roman" w:cs="Times New Roman"/>
          <w:sz w:val="32"/>
          <w:szCs w:val="32"/>
        </w:rPr>
      </w:pPr>
    </w:p>
    <w:p w14:paraId="2178426E" w14:textId="77777777" w:rsidR="008B1AEE" w:rsidRPr="008B1AEE" w:rsidRDefault="008B1AEE" w:rsidP="008B1AEE">
      <w:pPr>
        <w:pStyle w:val="Heading1"/>
        <w:shd w:val="clear" w:color="auto" w:fill="FFFFFF"/>
        <w:spacing w:before="150" w:after="150"/>
        <w:rPr>
          <w:rFonts w:ascii="Segoe UI" w:hAnsi="Segoe UI" w:cs="Segoe UI"/>
          <w:b w:val="0"/>
          <w:bCs w:val="0"/>
          <w:color w:val="000000"/>
          <w:sz w:val="63"/>
          <w:szCs w:val="63"/>
        </w:rPr>
      </w:pPr>
      <w:r>
        <w:rPr>
          <w:rFonts w:ascii="Segoe UI" w:hAnsi="Segoe UI" w:cs="Segoe UI"/>
          <w:b w:val="0"/>
          <w:bCs w:val="0"/>
          <w:color w:val="000000"/>
          <w:sz w:val="63"/>
          <w:szCs w:val="63"/>
        </w:rPr>
        <w:t>SQL </w:t>
      </w:r>
      <w:r>
        <w:rPr>
          <w:rStyle w:val="colorh1"/>
          <w:rFonts w:ascii="Segoe UI" w:hAnsi="Segoe UI" w:cs="Segoe UI"/>
          <w:b w:val="0"/>
          <w:bCs w:val="0"/>
          <w:color w:val="000000"/>
          <w:sz w:val="63"/>
          <w:szCs w:val="63"/>
        </w:rPr>
        <w:t>Views</w:t>
      </w:r>
    </w:p>
    <w:p w14:paraId="1D9929AA" w14:textId="77777777" w:rsidR="008B1AEE" w:rsidRDefault="008B1AEE" w:rsidP="008B1AE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CREATE VIEW Statement</w:t>
      </w:r>
    </w:p>
    <w:p w14:paraId="17E01EF9" w14:textId="77777777" w:rsidR="008B1AEE" w:rsidRDefault="008B1AEE" w:rsidP="008B1AE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SQL, a view is a virtual table based on the result-set of an SQL statement.</w:t>
      </w:r>
    </w:p>
    <w:p w14:paraId="0C11037D" w14:textId="77777777" w:rsidR="008B1AEE" w:rsidRDefault="008B1AEE" w:rsidP="008B1AE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view contains rows and columns, just like a real table. The fields in a view are fields from one or more real tables in the database.</w:t>
      </w:r>
    </w:p>
    <w:p w14:paraId="03BF7B66" w14:textId="77777777" w:rsidR="008B1AEE" w:rsidRDefault="008B1AEE" w:rsidP="008B1AE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add SQL functions, WHERE, and JOIN statements to a view and present the data as if the data were coming from one single table.</w:t>
      </w:r>
    </w:p>
    <w:p w14:paraId="63EDB93E" w14:textId="77777777" w:rsidR="008B1AEE" w:rsidRDefault="008B1AEE" w:rsidP="008B1AEE">
      <w:pPr>
        <w:pStyle w:val="Heading3"/>
        <w:shd w:val="clear" w:color="auto" w:fill="FFFFFF"/>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CREATE VIEW Syntax</w:t>
      </w:r>
    </w:p>
    <w:p w14:paraId="31E85A6A" w14:textId="77777777" w:rsidR="008B1AEE" w:rsidRPr="00873812" w:rsidRDefault="008B1AEE" w:rsidP="008B1AEE">
      <w:pPr>
        <w:shd w:val="clear" w:color="auto" w:fill="FFFFFF"/>
        <w:rPr>
          <w:rFonts w:ascii="Consolas" w:hAnsi="Consolas" w:cs="Times New Roman"/>
          <w:color w:val="000000"/>
          <w:sz w:val="28"/>
          <w:szCs w:val="23"/>
        </w:rPr>
      </w:pPr>
      <w:r w:rsidRPr="00873812">
        <w:rPr>
          <w:rStyle w:val="sqlkeywordcolor"/>
          <w:rFonts w:ascii="Consolas" w:hAnsi="Consolas"/>
          <w:color w:val="0000CD"/>
          <w:sz w:val="28"/>
          <w:szCs w:val="23"/>
        </w:rPr>
        <w:t>CREATE</w:t>
      </w:r>
      <w:r w:rsidRPr="00873812">
        <w:rPr>
          <w:rStyle w:val="sqlcolor"/>
          <w:rFonts w:ascii="Consolas" w:hAnsi="Consolas"/>
          <w:color w:val="000000"/>
          <w:sz w:val="28"/>
          <w:szCs w:val="23"/>
        </w:rPr>
        <w:t> </w:t>
      </w:r>
      <w:r w:rsidRPr="00873812">
        <w:rPr>
          <w:rStyle w:val="sqlkeywordcolor"/>
          <w:rFonts w:ascii="Consolas" w:hAnsi="Consolas"/>
          <w:color w:val="0000CD"/>
          <w:sz w:val="28"/>
          <w:szCs w:val="23"/>
        </w:rPr>
        <w:t>VIEW</w:t>
      </w:r>
      <w:r w:rsidRPr="00873812">
        <w:rPr>
          <w:rStyle w:val="sqlcolor"/>
          <w:rFonts w:ascii="Consolas" w:hAnsi="Consolas"/>
          <w:color w:val="000000"/>
          <w:sz w:val="28"/>
          <w:szCs w:val="23"/>
        </w:rPr>
        <w:t> </w:t>
      </w:r>
      <w:r w:rsidRPr="00873812">
        <w:rPr>
          <w:rStyle w:val="Emphasis"/>
          <w:rFonts w:ascii="Consolas" w:hAnsi="Consolas"/>
          <w:color w:val="000000"/>
          <w:sz w:val="28"/>
          <w:szCs w:val="23"/>
        </w:rPr>
        <w:t>view_name</w:t>
      </w:r>
      <w:r w:rsidRPr="00873812">
        <w:rPr>
          <w:rStyle w:val="sqlcolor"/>
          <w:rFonts w:ascii="Consolas" w:hAnsi="Consolas"/>
          <w:color w:val="000000"/>
          <w:sz w:val="28"/>
          <w:szCs w:val="23"/>
        </w:rPr>
        <w:t> </w:t>
      </w:r>
      <w:r w:rsidRPr="00873812">
        <w:rPr>
          <w:rStyle w:val="sqlkeywordcolor"/>
          <w:rFonts w:ascii="Consolas" w:hAnsi="Consolas"/>
          <w:color w:val="0000CD"/>
          <w:sz w:val="28"/>
          <w:szCs w:val="23"/>
        </w:rPr>
        <w:t>AS</w:t>
      </w:r>
      <w:r w:rsidRPr="00873812">
        <w:rPr>
          <w:rFonts w:ascii="Consolas" w:hAnsi="Consolas"/>
          <w:color w:val="000000"/>
          <w:sz w:val="28"/>
          <w:szCs w:val="23"/>
        </w:rPr>
        <w:br/>
      </w:r>
      <w:r w:rsidRPr="00873812">
        <w:rPr>
          <w:rStyle w:val="sqlkeywordcolor"/>
          <w:rFonts w:ascii="Consolas" w:hAnsi="Consolas"/>
          <w:color w:val="0000CD"/>
          <w:sz w:val="28"/>
          <w:szCs w:val="23"/>
        </w:rPr>
        <w:t>SELECT</w:t>
      </w:r>
      <w:r w:rsidRPr="00873812">
        <w:rPr>
          <w:rStyle w:val="sqlcolor"/>
          <w:rFonts w:ascii="Consolas" w:hAnsi="Consolas"/>
          <w:color w:val="000000"/>
          <w:sz w:val="28"/>
          <w:szCs w:val="23"/>
        </w:rPr>
        <w:t> </w:t>
      </w:r>
      <w:r w:rsidRPr="00873812">
        <w:rPr>
          <w:rStyle w:val="Emphasis"/>
          <w:rFonts w:ascii="Consolas" w:hAnsi="Consolas"/>
          <w:color w:val="000000"/>
          <w:sz w:val="28"/>
          <w:szCs w:val="23"/>
        </w:rPr>
        <w:t>column1</w:t>
      </w:r>
      <w:r w:rsidRPr="00873812">
        <w:rPr>
          <w:rStyle w:val="sqlcolor"/>
          <w:rFonts w:ascii="Consolas" w:hAnsi="Consolas"/>
          <w:color w:val="000000"/>
          <w:sz w:val="28"/>
          <w:szCs w:val="23"/>
        </w:rPr>
        <w:t>, </w:t>
      </w:r>
      <w:r w:rsidRPr="00873812">
        <w:rPr>
          <w:rStyle w:val="Emphasis"/>
          <w:rFonts w:ascii="Consolas" w:hAnsi="Consolas"/>
          <w:color w:val="000000"/>
          <w:sz w:val="28"/>
          <w:szCs w:val="23"/>
        </w:rPr>
        <w:t>column2</w:t>
      </w:r>
      <w:r w:rsidRPr="00873812">
        <w:rPr>
          <w:rStyle w:val="sqlcolor"/>
          <w:rFonts w:ascii="Consolas" w:hAnsi="Consolas"/>
          <w:color w:val="000000"/>
          <w:sz w:val="28"/>
          <w:szCs w:val="23"/>
        </w:rPr>
        <w:t>, ...</w:t>
      </w:r>
      <w:r w:rsidRPr="00873812">
        <w:rPr>
          <w:rFonts w:ascii="Consolas" w:hAnsi="Consolas"/>
          <w:color w:val="000000"/>
          <w:sz w:val="28"/>
          <w:szCs w:val="23"/>
        </w:rPr>
        <w:br/>
      </w:r>
      <w:r w:rsidRPr="00873812">
        <w:rPr>
          <w:rStyle w:val="sqlkeywordcolor"/>
          <w:rFonts w:ascii="Consolas" w:hAnsi="Consolas"/>
          <w:color w:val="0000CD"/>
          <w:sz w:val="28"/>
          <w:szCs w:val="23"/>
        </w:rPr>
        <w:t>FROM</w:t>
      </w:r>
      <w:r w:rsidRPr="00873812">
        <w:rPr>
          <w:rStyle w:val="sqlcolor"/>
          <w:rFonts w:ascii="Consolas" w:hAnsi="Consolas"/>
          <w:color w:val="000000"/>
          <w:sz w:val="28"/>
          <w:szCs w:val="23"/>
        </w:rPr>
        <w:t> </w:t>
      </w:r>
      <w:r w:rsidRPr="00873812">
        <w:rPr>
          <w:rStyle w:val="Emphasis"/>
          <w:rFonts w:ascii="Consolas" w:hAnsi="Consolas"/>
          <w:color w:val="000000"/>
          <w:sz w:val="28"/>
          <w:szCs w:val="23"/>
        </w:rPr>
        <w:t>table_name</w:t>
      </w:r>
      <w:r w:rsidRPr="00873812">
        <w:rPr>
          <w:rFonts w:ascii="Consolas" w:hAnsi="Consolas"/>
          <w:color w:val="000000"/>
          <w:sz w:val="28"/>
          <w:szCs w:val="23"/>
        </w:rPr>
        <w:br/>
      </w:r>
      <w:r w:rsidRPr="00873812">
        <w:rPr>
          <w:rStyle w:val="sqlkeywordcolor"/>
          <w:rFonts w:ascii="Consolas" w:hAnsi="Consolas"/>
          <w:color w:val="0000CD"/>
          <w:sz w:val="28"/>
          <w:szCs w:val="23"/>
        </w:rPr>
        <w:t>WHERE</w:t>
      </w:r>
      <w:r w:rsidRPr="00873812">
        <w:rPr>
          <w:rStyle w:val="sqlcolor"/>
          <w:rFonts w:ascii="Consolas" w:hAnsi="Consolas"/>
          <w:color w:val="000000"/>
          <w:sz w:val="28"/>
          <w:szCs w:val="23"/>
        </w:rPr>
        <w:t> </w:t>
      </w:r>
      <w:r w:rsidRPr="00873812">
        <w:rPr>
          <w:rStyle w:val="Emphasis"/>
          <w:rFonts w:ascii="Consolas" w:hAnsi="Consolas"/>
          <w:color w:val="000000"/>
          <w:sz w:val="28"/>
          <w:szCs w:val="23"/>
        </w:rPr>
        <w:t>condition</w:t>
      </w:r>
      <w:r w:rsidRPr="00873812">
        <w:rPr>
          <w:rStyle w:val="sqlcolor"/>
          <w:rFonts w:ascii="Consolas" w:hAnsi="Consolas"/>
          <w:color w:val="000000"/>
          <w:sz w:val="28"/>
          <w:szCs w:val="23"/>
        </w:rPr>
        <w:t>;</w:t>
      </w:r>
    </w:p>
    <w:p w14:paraId="39E154A6" w14:textId="77777777" w:rsidR="008B1AEE" w:rsidRDefault="008B1AEE" w:rsidP="008B1AEE">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Note:</w:t>
      </w:r>
      <w:r>
        <w:rPr>
          <w:rFonts w:ascii="Verdana" w:hAnsi="Verdana"/>
          <w:color w:val="000000"/>
          <w:sz w:val="23"/>
          <w:szCs w:val="23"/>
        </w:rPr>
        <w:t> A view always shows up-to-date data! The database engine recreates the data, using the view's SQL statement, every time a user queries a view.</w:t>
      </w:r>
    </w:p>
    <w:p w14:paraId="14792A5E" w14:textId="77777777" w:rsidR="008B1AEE" w:rsidRDefault="00000000" w:rsidP="008B1AEE">
      <w:pPr>
        <w:spacing w:before="300" w:after="300"/>
        <w:rPr>
          <w:rFonts w:ascii="Times New Roman" w:hAnsi="Times New Roman"/>
          <w:sz w:val="24"/>
          <w:szCs w:val="24"/>
        </w:rPr>
      </w:pPr>
      <w:r>
        <w:pict w14:anchorId="6332EAE5">
          <v:rect id="_x0000_i1090" style="width:0;height:0" o:hralign="center" o:hrstd="t" o:hrnoshade="t" o:hr="t" fillcolor="black" stroked="f"/>
        </w:pict>
      </w:r>
    </w:p>
    <w:p w14:paraId="075B0542" w14:textId="77777777" w:rsidR="008B1AEE" w:rsidRDefault="008B1AEE" w:rsidP="008B1AE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CREATE VIEW Examples</w:t>
      </w:r>
    </w:p>
    <w:p w14:paraId="49E575CA" w14:textId="77777777" w:rsidR="008B1AEE" w:rsidRDefault="008B1AEE" w:rsidP="008B1AE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creates a view that shows all customers from Brazil:</w:t>
      </w:r>
    </w:p>
    <w:p w14:paraId="02E4A4CC" w14:textId="77777777" w:rsidR="008B1AEE" w:rsidRDefault="008B1AEE" w:rsidP="008B1AEE">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lastRenderedPageBreak/>
        <w:t>Example</w:t>
      </w:r>
    </w:p>
    <w:p w14:paraId="1892D47E" w14:textId="77777777" w:rsidR="008B1AEE" w:rsidRDefault="008B1AEE" w:rsidP="008B1AEE">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CREATE</w:t>
      </w:r>
      <w:r>
        <w:rPr>
          <w:rStyle w:val="sqlcolor"/>
          <w:rFonts w:ascii="Consolas" w:hAnsi="Consolas"/>
          <w:color w:val="000000"/>
          <w:sz w:val="23"/>
          <w:szCs w:val="23"/>
        </w:rPr>
        <w:t> </w:t>
      </w:r>
      <w:r>
        <w:rPr>
          <w:rStyle w:val="sqlkeywordcolor"/>
          <w:rFonts w:ascii="Consolas" w:hAnsi="Consolas"/>
          <w:color w:val="0000CD"/>
          <w:sz w:val="23"/>
          <w:szCs w:val="23"/>
        </w:rPr>
        <w:t>VIEW</w:t>
      </w:r>
      <w:r>
        <w:rPr>
          <w:rStyle w:val="sqlcolor"/>
          <w:rFonts w:ascii="Consolas" w:hAnsi="Consolas"/>
          <w:color w:val="000000"/>
          <w:sz w:val="23"/>
          <w:szCs w:val="23"/>
        </w:rPr>
        <w:t> [Brazil Customers] </w:t>
      </w:r>
      <w:r>
        <w:rPr>
          <w:rStyle w:val="sqlkeywordcolor"/>
          <w:rFonts w:ascii="Consolas" w:hAnsi="Consolas"/>
          <w:color w:val="0000CD"/>
          <w:sz w:val="23"/>
          <w:szCs w:val="23"/>
        </w:rPr>
        <w:t>AS</w:t>
      </w:r>
      <w:r>
        <w:rPr>
          <w:rFonts w:ascii="Consolas" w:hAnsi="Consolas"/>
          <w:color w:val="000000"/>
          <w:sz w:val="23"/>
          <w:szCs w:val="23"/>
        </w:rPr>
        <w:br/>
      </w:r>
      <w:r>
        <w:rPr>
          <w:rStyle w:val="sqlkeywordcolor"/>
          <w:rFonts w:ascii="Consolas" w:hAnsi="Consolas"/>
          <w:color w:val="0000CD"/>
          <w:sz w:val="23"/>
          <w:szCs w:val="23"/>
        </w:rPr>
        <w:t>SELECT</w:t>
      </w:r>
      <w:r>
        <w:rPr>
          <w:rStyle w:val="sqlcolor"/>
          <w:rFonts w:ascii="Consolas" w:hAnsi="Consolas"/>
          <w:color w:val="000000"/>
          <w:sz w:val="23"/>
          <w:szCs w:val="23"/>
        </w:rPr>
        <w:t> CustomerName, ContactName</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Customers</w:t>
      </w:r>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Country = </w:t>
      </w:r>
      <w:r>
        <w:rPr>
          <w:rStyle w:val="sqlstringcolor"/>
          <w:rFonts w:ascii="Consolas" w:hAnsi="Consolas"/>
          <w:color w:val="A52A2A"/>
          <w:sz w:val="23"/>
          <w:szCs w:val="23"/>
        </w:rPr>
        <w:t>'Brazil'</w:t>
      </w:r>
      <w:r>
        <w:rPr>
          <w:rStyle w:val="sqlcolor"/>
          <w:rFonts w:ascii="Consolas" w:hAnsi="Consolas"/>
          <w:color w:val="000000"/>
          <w:sz w:val="23"/>
          <w:szCs w:val="23"/>
        </w:rPr>
        <w:t>;</w:t>
      </w:r>
    </w:p>
    <w:p w14:paraId="53EEA9F6" w14:textId="77777777" w:rsidR="008B1AEE" w:rsidRDefault="008B1AEE" w:rsidP="008B1AE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We can query the view above as follows:</w:t>
      </w:r>
    </w:p>
    <w:p w14:paraId="05FB1817" w14:textId="77777777" w:rsidR="008B1AEE" w:rsidRDefault="008B1AEE" w:rsidP="008B1AEE">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0CD7D60B" w14:textId="77777777" w:rsidR="008B1AEE" w:rsidRDefault="008B1AEE" w:rsidP="008B1AEE">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 </w:t>
      </w:r>
      <w:r>
        <w:rPr>
          <w:rStyle w:val="sqlkeywordcolor"/>
          <w:rFonts w:ascii="Consolas" w:hAnsi="Consolas"/>
          <w:color w:val="0000CD"/>
          <w:sz w:val="23"/>
          <w:szCs w:val="23"/>
        </w:rPr>
        <w:t>FROM</w:t>
      </w:r>
      <w:r>
        <w:rPr>
          <w:rStyle w:val="sqlcolor"/>
          <w:rFonts w:ascii="Consolas" w:hAnsi="Consolas"/>
          <w:color w:val="000000"/>
          <w:sz w:val="23"/>
          <w:szCs w:val="23"/>
        </w:rPr>
        <w:t> [Brazil Customers];</w:t>
      </w:r>
    </w:p>
    <w:p w14:paraId="4F3B1380" w14:textId="77777777" w:rsidR="008B1AEE" w:rsidRDefault="008B1AEE" w:rsidP="008B1AE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creates a view that selects every product in the "Products" table with a price higher than the average price:</w:t>
      </w:r>
    </w:p>
    <w:p w14:paraId="2867F57C" w14:textId="77777777" w:rsidR="008B1AEE" w:rsidRDefault="008B1AEE" w:rsidP="008B1AEE">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374163AC" w14:textId="77777777" w:rsidR="008B1AEE" w:rsidRDefault="008B1AEE" w:rsidP="008B1AEE">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CREATE</w:t>
      </w:r>
      <w:r>
        <w:rPr>
          <w:rStyle w:val="sqlcolor"/>
          <w:rFonts w:ascii="Consolas" w:hAnsi="Consolas"/>
          <w:color w:val="000000"/>
          <w:sz w:val="23"/>
          <w:szCs w:val="23"/>
        </w:rPr>
        <w:t> </w:t>
      </w:r>
      <w:r>
        <w:rPr>
          <w:rStyle w:val="sqlkeywordcolor"/>
          <w:rFonts w:ascii="Consolas" w:hAnsi="Consolas"/>
          <w:color w:val="0000CD"/>
          <w:sz w:val="23"/>
          <w:szCs w:val="23"/>
        </w:rPr>
        <w:t>VIEW</w:t>
      </w:r>
      <w:r>
        <w:rPr>
          <w:rStyle w:val="sqlcolor"/>
          <w:rFonts w:ascii="Consolas" w:hAnsi="Consolas"/>
          <w:color w:val="000000"/>
          <w:sz w:val="23"/>
          <w:szCs w:val="23"/>
        </w:rPr>
        <w:t> [Products Above Average Price] </w:t>
      </w:r>
      <w:r>
        <w:rPr>
          <w:rStyle w:val="sqlkeywordcolor"/>
          <w:rFonts w:ascii="Consolas" w:hAnsi="Consolas"/>
          <w:color w:val="0000CD"/>
          <w:sz w:val="23"/>
          <w:szCs w:val="23"/>
        </w:rPr>
        <w:t>AS</w:t>
      </w:r>
      <w:r>
        <w:rPr>
          <w:rFonts w:ascii="Consolas" w:hAnsi="Consolas"/>
          <w:color w:val="000000"/>
          <w:sz w:val="23"/>
          <w:szCs w:val="23"/>
        </w:rPr>
        <w:br/>
      </w:r>
      <w:r>
        <w:rPr>
          <w:rStyle w:val="sqlkeywordcolor"/>
          <w:rFonts w:ascii="Consolas" w:hAnsi="Consolas"/>
          <w:color w:val="0000CD"/>
          <w:sz w:val="23"/>
          <w:szCs w:val="23"/>
        </w:rPr>
        <w:t>SELECT</w:t>
      </w:r>
      <w:r>
        <w:rPr>
          <w:rStyle w:val="sqlcolor"/>
          <w:rFonts w:ascii="Consolas" w:hAnsi="Consolas"/>
          <w:color w:val="000000"/>
          <w:sz w:val="23"/>
          <w:szCs w:val="23"/>
        </w:rPr>
        <w:t> ProductName, Price</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Products</w:t>
      </w:r>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Price &gt; (</w:t>
      </w:r>
      <w:r>
        <w:rPr>
          <w:rStyle w:val="sqlkeywordcolor"/>
          <w:rFonts w:ascii="Consolas" w:hAnsi="Consolas"/>
          <w:color w:val="0000CD"/>
          <w:sz w:val="23"/>
          <w:szCs w:val="23"/>
        </w:rPr>
        <w:t>SELECT</w:t>
      </w:r>
      <w:r>
        <w:rPr>
          <w:rStyle w:val="sqlcolor"/>
          <w:rFonts w:ascii="Consolas" w:hAnsi="Consolas"/>
          <w:color w:val="000000"/>
          <w:sz w:val="23"/>
          <w:szCs w:val="23"/>
        </w:rPr>
        <w:t> AVG(Price) </w:t>
      </w:r>
      <w:r>
        <w:rPr>
          <w:rStyle w:val="sqlkeywordcolor"/>
          <w:rFonts w:ascii="Consolas" w:hAnsi="Consolas"/>
          <w:color w:val="0000CD"/>
          <w:sz w:val="23"/>
          <w:szCs w:val="23"/>
        </w:rPr>
        <w:t>FROM</w:t>
      </w:r>
      <w:r>
        <w:rPr>
          <w:rStyle w:val="sqlcolor"/>
          <w:rFonts w:ascii="Consolas" w:hAnsi="Consolas"/>
          <w:color w:val="000000"/>
          <w:sz w:val="23"/>
          <w:szCs w:val="23"/>
        </w:rPr>
        <w:t> Products);</w:t>
      </w:r>
    </w:p>
    <w:p w14:paraId="62999E37" w14:textId="77777777" w:rsidR="008B1AEE" w:rsidRDefault="008B1AEE" w:rsidP="008B1AE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We can query the view above as follows:</w:t>
      </w:r>
    </w:p>
    <w:p w14:paraId="3A5790ED" w14:textId="77777777" w:rsidR="008B1AEE" w:rsidRDefault="008B1AEE" w:rsidP="008B1AEE">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4C5FB1FB" w14:textId="77777777" w:rsidR="008B1AEE" w:rsidRDefault="008B1AEE" w:rsidP="008B1AEE">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 </w:t>
      </w:r>
      <w:r>
        <w:rPr>
          <w:rStyle w:val="sqlkeywordcolor"/>
          <w:rFonts w:ascii="Consolas" w:hAnsi="Consolas"/>
          <w:color w:val="0000CD"/>
          <w:sz w:val="23"/>
          <w:szCs w:val="23"/>
        </w:rPr>
        <w:t>FROM</w:t>
      </w:r>
      <w:r>
        <w:rPr>
          <w:rStyle w:val="sqlcolor"/>
          <w:rFonts w:ascii="Consolas" w:hAnsi="Consolas"/>
          <w:color w:val="000000"/>
          <w:sz w:val="23"/>
          <w:szCs w:val="23"/>
        </w:rPr>
        <w:t> [Products Above Average Price];</w:t>
      </w:r>
    </w:p>
    <w:p w14:paraId="0E3BDAE1" w14:textId="77777777" w:rsidR="008B1AEE" w:rsidRDefault="00000000" w:rsidP="008B1AEE">
      <w:pPr>
        <w:spacing w:before="300" w:after="300"/>
        <w:rPr>
          <w:rFonts w:ascii="Times New Roman" w:hAnsi="Times New Roman"/>
          <w:sz w:val="24"/>
          <w:szCs w:val="24"/>
        </w:rPr>
      </w:pPr>
      <w:r>
        <w:pict w14:anchorId="336A2FE1">
          <v:rect id="_x0000_i1091" style="width:0;height:0" o:hralign="center" o:hrstd="t" o:hrnoshade="t" o:hr="t" fillcolor="black" stroked="f"/>
        </w:pict>
      </w:r>
    </w:p>
    <w:p w14:paraId="2948A469" w14:textId="77777777" w:rsidR="008B1AEE" w:rsidRDefault="00000000" w:rsidP="008B1AEE">
      <w:pPr>
        <w:spacing w:before="300" w:after="300"/>
      </w:pPr>
      <w:r>
        <w:pict w14:anchorId="0BBB98AB">
          <v:rect id="_x0000_i1092" style="width:0;height:0" o:hralign="center" o:hrstd="t" o:hrnoshade="t" o:hr="t" fillcolor="black" stroked="f"/>
        </w:pict>
      </w:r>
    </w:p>
    <w:p w14:paraId="62D80C3C" w14:textId="77777777" w:rsidR="008B1AEE" w:rsidRDefault="008B1AEE" w:rsidP="008B1AE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Updating a View</w:t>
      </w:r>
    </w:p>
    <w:p w14:paraId="155A4D90" w14:textId="77777777" w:rsidR="008B1AEE" w:rsidRDefault="008B1AEE" w:rsidP="008B1AE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view can be updated with the CREATE OR REPLACE VIEW command.</w:t>
      </w:r>
    </w:p>
    <w:p w14:paraId="445E5924" w14:textId="77777777" w:rsidR="008B1AEE" w:rsidRDefault="008B1AEE" w:rsidP="008B1AEE">
      <w:pPr>
        <w:pStyle w:val="Heading3"/>
        <w:shd w:val="clear" w:color="auto" w:fill="FFFFFF"/>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lastRenderedPageBreak/>
        <w:t>SQL CREATE OR REPLACE VIEW Syntax</w:t>
      </w:r>
    </w:p>
    <w:p w14:paraId="728E8D05" w14:textId="77777777" w:rsidR="008B1AEE" w:rsidRDefault="008B1AEE" w:rsidP="008B1AEE">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CREATE</w:t>
      </w:r>
      <w:r>
        <w:rPr>
          <w:rStyle w:val="sqlcolor"/>
          <w:rFonts w:ascii="Consolas" w:hAnsi="Consolas"/>
          <w:color w:val="000000"/>
          <w:sz w:val="23"/>
          <w:szCs w:val="23"/>
        </w:rPr>
        <w:t> </w:t>
      </w:r>
      <w:r>
        <w:rPr>
          <w:rStyle w:val="sqlkeywordcolor"/>
          <w:rFonts w:ascii="Consolas" w:hAnsi="Consolas"/>
          <w:color w:val="0000CD"/>
          <w:sz w:val="23"/>
          <w:szCs w:val="23"/>
        </w:rPr>
        <w:t>OR</w:t>
      </w:r>
      <w:r>
        <w:rPr>
          <w:rStyle w:val="sqlcolor"/>
          <w:rFonts w:ascii="Consolas" w:hAnsi="Consolas"/>
          <w:color w:val="000000"/>
          <w:sz w:val="23"/>
          <w:szCs w:val="23"/>
        </w:rPr>
        <w:t> </w:t>
      </w:r>
      <w:r>
        <w:rPr>
          <w:rStyle w:val="sqlkeywordcolor"/>
          <w:rFonts w:ascii="Consolas" w:hAnsi="Consolas"/>
          <w:color w:val="0000CD"/>
          <w:sz w:val="23"/>
          <w:szCs w:val="23"/>
        </w:rPr>
        <w:t>REPLACE</w:t>
      </w:r>
      <w:r>
        <w:rPr>
          <w:rStyle w:val="sqlcolor"/>
          <w:rFonts w:ascii="Consolas" w:hAnsi="Consolas"/>
          <w:color w:val="000000"/>
          <w:sz w:val="23"/>
          <w:szCs w:val="23"/>
        </w:rPr>
        <w:t> </w:t>
      </w:r>
      <w:r>
        <w:rPr>
          <w:rStyle w:val="sqlkeywordcolor"/>
          <w:rFonts w:ascii="Consolas" w:hAnsi="Consolas"/>
          <w:color w:val="0000CD"/>
          <w:sz w:val="23"/>
          <w:szCs w:val="23"/>
        </w:rPr>
        <w:t>VIEW</w:t>
      </w:r>
      <w:r>
        <w:rPr>
          <w:rStyle w:val="sqlcolor"/>
          <w:rFonts w:ascii="Consolas" w:hAnsi="Consolas"/>
          <w:color w:val="000000"/>
          <w:sz w:val="23"/>
          <w:szCs w:val="23"/>
        </w:rPr>
        <w:t> </w:t>
      </w:r>
      <w:r>
        <w:rPr>
          <w:rStyle w:val="Emphasis"/>
          <w:rFonts w:ascii="Consolas" w:hAnsi="Consolas"/>
          <w:color w:val="000000"/>
          <w:sz w:val="23"/>
          <w:szCs w:val="23"/>
        </w:rPr>
        <w:t>view_name</w:t>
      </w:r>
      <w:r>
        <w:rPr>
          <w:rStyle w:val="sqlcolor"/>
          <w:rFonts w:ascii="Consolas" w:hAnsi="Consolas"/>
          <w:color w:val="000000"/>
          <w:sz w:val="23"/>
          <w:szCs w:val="23"/>
        </w:rPr>
        <w:t> </w:t>
      </w:r>
      <w:r>
        <w:rPr>
          <w:rStyle w:val="sqlkeywordcolor"/>
          <w:rFonts w:ascii="Consolas" w:hAnsi="Consolas"/>
          <w:color w:val="0000CD"/>
          <w:sz w:val="23"/>
          <w:szCs w:val="23"/>
        </w:rPr>
        <w:t>AS</w:t>
      </w:r>
      <w:r>
        <w:rPr>
          <w:rFonts w:ascii="Consolas" w:hAnsi="Consolas"/>
          <w:color w:val="000000"/>
          <w:sz w:val="23"/>
          <w:szCs w:val="23"/>
        </w:rPr>
        <w:br/>
      </w:r>
      <w:r>
        <w:rPr>
          <w:rStyle w:val="sqlkeywordcolor"/>
          <w:rFonts w:ascii="Consolas" w:hAnsi="Consolas"/>
          <w:color w:val="0000CD"/>
          <w:sz w:val="23"/>
          <w:szCs w:val="23"/>
        </w:rPr>
        <w:t>SELECT</w:t>
      </w:r>
      <w:r>
        <w:rPr>
          <w:rStyle w:val="sqlcolor"/>
          <w:rFonts w:ascii="Consolas" w:hAnsi="Consolas"/>
          <w:color w:val="000000"/>
          <w:sz w:val="23"/>
          <w:szCs w:val="23"/>
        </w:rPr>
        <w:t> </w:t>
      </w:r>
      <w:r>
        <w:rPr>
          <w:rStyle w:val="Emphasis"/>
          <w:rFonts w:ascii="Consolas" w:hAnsi="Consolas"/>
          <w:color w:val="000000"/>
          <w:sz w:val="23"/>
          <w:szCs w:val="23"/>
        </w:rPr>
        <w:t>column1</w:t>
      </w:r>
      <w:r>
        <w:rPr>
          <w:rStyle w:val="sqlcolor"/>
          <w:rFonts w:ascii="Consolas" w:hAnsi="Consolas"/>
          <w:color w:val="000000"/>
          <w:sz w:val="23"/>
          <w:szCs w:val="23"/>
        </w:rPr>
        <w:t>, </w:t>
      </w:r>
      <w:r>
        <w:rPr>
          <w:rStyle w:val="Emphasis"/>
          <w:rFonts w:ascii="Consolas" w:hAnsi="Consolas"/>
          <w:color w:val="000000"/>
          <w:sz w:val="23"/>
          <w:szCs w:val="23"/>
        </w:rPr>
        <w:t>column2</w:t>
      </w:r>
      <w:r>
        <w:rPr>
          <w:rStyle w:val="sqlcolor"/>
          <w:rFonts w:ascii="Consolas" w:hAnsi="Consolas"/>
          <w:color w:val="000000"/>
          <w:sz w:val="23"/>
          <w:szCs w:val="23"/>
        </w:rPr>
        <w:t>, ...</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w:t>
      </w:r>
      <w:r>
        <w:rPr>
          <w:rStyle w:val="Emphasis"/>
          <w:rFonts w:ascii="Consolas" w:hAnsi="Consolas"/>
          <w:color w:val="000000"/>
          <w:sz w:val="23"/>
          <w:szCs w:val="23"/>
        </w:rPr>
        <w:t>table_name</w:t>
      </w:r>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w:t>
      </w:r>
      <w:r>
        <w:rPr>
          <w:rStyle w:val="Emphasis"/>
          <w:rFonts w:ascii="Consolas" w:hAnsi="Consolas"/>
          <w:color w:val="000000"/>
          <w:sz w:val="23"/>
          <w:szCs w:val="23"/>
        </w:rPr>
        <w:t>condition</w:t>
      </w:r>
      <w:r>
        <w:rPr>
          <w:rStyle w:val="sqlcolor"/>
          <w:rFonts w:ascii="Consolas" w:hAnsi="Consolas"/>
          <w:color w:val="000000"/>
          <w:sz w:val="23"/>
          <w:szCs w:val="23"/>
        </w:rPr>
        <w:t>;</w:t>
      </w:r>
    </w:p>
    <w:p w14:paraId="61C4FBF0" w14:textId="77777777" w:rsidR="008B1AEE" w:rsidRDefault="008B1AEE" w:rsidP="008B1AE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adds the "City" column to the "Brazil Customers" view:</w:t>
      </w:r>
    </w:p>
    <w:p w14:paraId="5D022198" w14:textId="77777777" w:rsidR="008B1AEE" w:rsidRDefault="008B1AEE" w:rsidP="008B1AEE">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35CFA447" w14:textId="77777777" w:rsidR="008B1AEE" w:rsidRPr="001018FD" w:rsidRDefault="008B1AEE" w:rsidP="001018FD">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CREATE</w:t>
      </w:r>
      <w:r>
        <w:rPr>
          <w:rStyle w:val="sqlcolor"/>
          <w:rFonts w:ascii="Consolas" w:hAnsi="Consolas"/>
          <w:color w:val="000000"/>
          <w:sz w:val="23"/>
          <w:szCs w:val="23"/>
        </w:rPr>
        <w:t> </w:t>
      </w:r>
      <w:r>
        <w:rPr>
          <w:rStyle w:val="sqlkeywordcolor"/>
          <w:rFonts w:ascii="Consolas" w:hAnsi="Consolas"/>
          <w:color w:val="0000CD"/>
          <w:sz w:val="23"/>
          <w:szCs w:val="23"/>
        </w:rPr>
        <w:t>OR</w:t>
      </w:r>
      <w:r>
        <w:rPr>
          <w:rStyle w:val="sqlcolor"/>
          <w:rFonts w:ascii="Consolas" w:hAnsi="Consolas"/>
          <w:color w:val="000000"/>
          <w:sz w:val="23"/>
          <w:szCs w:val="23"/>
        </w:rPr>
        <w:t> </w:t>
      </w:r>
      <w:r>
        <w:rPr>
          <w:rStyle w:val="sqlkeywordcolor"/>
          <w:rFonts w:ascii="Consolas" w:hAnsi="Consolas"/>
          <w:color w:val="0000CD"/>
          <w:sz w:val="23"/>
          <w:szCs w:val="23"/>
        </w:rPr>
        <w:t>REPLACE</w:t>
      </w:r>
      <w:r>
        <w:rPr>
          <w:rStyle w:val="sqlcolor"/>
          <w:rFonts w:ascii="Consolas" w:hAnsi="Consolas"/>
          <w:color w:val="000000"/>
          <w:sz w:val="23"/>
          <w:szCs w:val="23"/>
        </w:rPr>
        <w:t> </w:t>
      </w:r>
      <w:r>
        <w:rPr>
          <w:rStyle w:val="sqlkeywordcolor"/>
          <w:rFonts w:ascii="Consolas" w:hAnsi="Consolas"/>
          <w:color w:val="0000CD"/>
          <w:sz w:val="23"/>
          <w:szCs w:val="23"/>
        </w:rPr>
        <w:t>VIEW</w:t>
      </w:r>
      <w:r>
        <w:rPr>
          <w:rStyle w:val="sqlcolor"/>
          <w:rFonts w:ascii="Consolas" w:hAnsi="Consolas"/>
          <w:color w:val="000000"/>
          <w:sz w:val="23"/>
          <w:szCs w:val="23"/>
        </w:rPr>
        <w:t> [Brazil Customers] </w:t>
      </w:r>
      <w:r>
        <w:rPr>
          <w:rStyle w:val="sqlkeywordcolor"/>
          <w:rFonts w:ascii="Consolas" w:hAnsi="Consolas"/>
          <w:color w:val="0000CD"/>
          <w:sz w:val="23"/>
          <w:szCs w:val="23"/>
        </w:rPr>
        <w:t>AS</w:t>
      </w:r>
      <w:r>
        <w:rPr>
          <w:rFonts w:ascii="Consolas" w:hAnsi="Consolas"/>
          <w:color w:val="000000"/>
          <w:sz w:val="23"/>
          <w:szCs w:val="23"/>
        </w:rPr>
        <w:br/>
      </w:r>
      <w:r>
        <w:rPr>
          <w:rStyle w:val="sqlkeywordcolor"/>
          <w:rFonts w:ascii="Consolas" w:hAnsi="Consolas"/>
          <w:color w:val="0000CD"/>
          <w:sz w:val="23"/>
          <w:szCs w:val="23"/>
        </w:rPr>
        <w:t>SELECT</w:t>
      </w:r>
      <w:r>
        <w:rPr>
          <w:rStyle w:val="sqlcolor"/>
          <w:rFonts w:ascii="Consolas" w:hAnsi="Consolas"/>
          <w:color w:val="000000"/>
          <w:sz w:val="23"/>
          <w:szCs w:val="23"/>
        </w:rPr>
        <w:t> CustomerName, ContactName, City</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Customers</w:t>
      </w:r>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Country = </w:t>
      </w:r>
      <w:r>
        <w:rPr>
          <w:rStyle w:val="sqlstringcolor"/>
          <w:rFonts w:ascii="Consolas" w:hAnsi="Consolas"/>
          <w:color w:val="A52A2A"/>
          <w:sz w:val="23"/>
          <w:szCs w:val="23"/>
        </w:rPr>
        <w:t>'Brazil'</w:t>
      </w:r>
      <w:r>
        <w:rPr>
          <w:rStyle w:val="sqlcolor"/>
          <w:rFonts w:ascii="Consolas" w:hAnsi="Consolas"/>
          <w:color w:val="000000"/>
          <w:sz w:val="23"/>
          <w:szCs w:val="23"/>
        </w:rPr>
        <w:t>;</w:t>
      </w:r>
    </w:p>
    <w:p w14:paraId="79DE0C62" w14:textId="77777777" w:rsidR="008B1AEE" w:rsidRDefault="008B1AEE" w:rsidP="008B1AE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Dropping a View</w:t>
      </w:r>
    </w:p>
    <w:p w14:paraId="568E0E93" w14:textId="77777777" w:rsidR="008B1AEE" w:rsidRDefault="008B1AEE" w:rsidP="008B1AE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view is deleted with the DROP VIEW command.</w:t>
      </w:r>
    </w:p>
    <w:p w14:paraId="22D20ABA" w14:textId="77777777" w:rsidR="008B1AEE" w:rsidRDefault="008B1AEE" w:rsidP="008B1AEE">
      <w:pPr>
        <w:pStyle w:val="Heading3"/>
        <w:shd w:val="clear" w:color="auto" w:fill="FFFFFF"/>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SQL DROP VIEW Syntax</w:t>
      </w:r>
    </w:p>
    <w:p w14:paraId="6EF23591" w14:textId="77777777" w:rsidR="008B1AEE" w:rsidRDefault="008B1AEE" w:rsidP="008B1AEE">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DROP</w:t>
      </w:r>
      <w:r>
        <w:rPr>
          <w:rStyle w:val="sqlcolor"/>
          <w:rFonts w:ascii="Consolas" w:hAnsi="Consolas"/>
          <w:color w:val="000000"/>
          <w:sz w:val="23"/>
          <w:szCs w:val="23"/>
        </w:rPr>
        <w:t> </w:t>
      </w:r>
      <w:r>
        <w:rPr>
          <w:rStyle w:val="sqlkeywordcolor"/>
          <w:rFonts w:ascii="Consolas" w:hAnsi="Consolas"/>
          <w:color w:val="0000CD"/>
          <w:sz w:val="23"/>
          <w:szCs w:val="23"/>
        </w:rPr>
        <w:t>VIEW</w:t>
      </w:r>
      <w:r>
        <w:rPr>
          <w:rStyle w:val="sqlcolor"/>
          <w:rFonts w:ascii="Consolas" w:hAnsi="Consolas"/>
          <w:color w:val="000000"/>
          <w:sz w:val="23"/>
          <w:szCs w:val="23"/>
        </w:rPr>
        <w:t> </w:t>
      </w:r>
      <w:r>
        <w:rPr>
          <w:rStyle w:val="Emphasis"/>
          <w:rFonts w:ascii="Consolas" w:hAnsi="Consolas"/>
          <w:color w:val="000000"/>
          <w:sz w:val="23"/>
          <w:szCs w:val="23"/>
        </w:rPr>
        <w:t>view_name</w:t>
      </w:r>
      <w:r>
        <w:rPr>
          <w:rStyle w:val="sqlcolor"/>
          <w:rFonts w:ascii="Consolas" w:hAnsi="Consolas"/>
          <w:color w:val="000000"/>
          <w:sz w:val="23"/>
          <w:szCs w:val="23"/>
        </w:rPr>
        <w:t>;</w:t>
      </w:r>
    </w:p>
    <w:p w14:paraId="5CFDFE20" w14:textId="77777777" w:rsidR="008B1AEE" w:rsidRDefault="008B1AEE" w:rsidP="008B1AE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drops the "Brazil Customers" view:</w:t>
      </w:r>
    </w:p>
    <w:p w14:paraId="170AF49C" w14:textId="77777777" w:rsidR="008B1AEE" w:rsidRDefault="008B1AEE" w:rsidP="008B1AEE">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1A56B621" w14:textId="77777777" w:rsidR="008B1AEE" w:rsidRDefault="008B1AEE" w:rsidP="008B1AEE">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DROP</w:t>
      </w:r>
      <w:r>
        <w:rPr>
          <w:rStyle w:val="sqlcolor"/>
          <w:rFonts w:ascii="Consolas" w:hAnsi="Consolas"/>
          <w:color w:val="000000"/>
          <w:sz w:val="23"/>
          <w:szCs w:val="23"/>
        </w:rPr>
        <w:t> </w:t>
      </w:r>
      <w:r>
        <w:rPr>
          <w:rStyle w:val="sqlkeywordcolor"/>
          <w:rFonts w:ascii="Consolas" w:hAnsi="Consolas"/>
          <w:color w:val="0000CD"/>
          <w:sz w:val="23"/>
          <w:szCs w:val="23"/>
        </w:rPr>
        <w:t>VIEW</w:t>
      </w:r>
      <w:r>
        <w:rPr>
          <w:rStyle w:val="sqlcolor"/>
          <w:rFonts w:ascii="Consolas" w:hAnsi="Consolas"/>
          <w:color w:val="000000"/>
          <w:sz w:val="23"/>
          <w:szCs w:val="23"/>
        </w:rPr>
        <w:t> [Brazil Customers];</w:t>
      </w:r>
    </w:p>
    <w:p w14:paraId="0B95BEF9" w14:textId="77777777" w:rsidR="008B1AEE" w:rsidRPr="00AA07DB" w:rsidRDefault="008B1AEE">
      <w:pPr>
        <w:rPr>
          <w:rFonts w:ascii="Times New Roman" w:hAnsi="Times New Roman" w:cs="Times New Roman"/>
          <w:sz w:val="32"/>
          <w:szCs w:val="32"/>
        </w:rPr>
      </w:pPr>
    </w:p>
    <w:p w14:paraId="0ACC05AA" w14:textId="77777777" w:rsidR="00AF7B99" w:rsidRPr="0054512B" w:rsidRDefault="00AF7B99" w:rsidP="00AF7B99">
      <w:pPr>
        <w:pStyle w:val="Heading1"/>
        <w:spacing w:before="335" w:after="167"/>
        <w:rPr>
          <w:rFonts w:ascii="Times New Roman" w:hAnsi="Times New Roman" w:cs="Times New Roman"/>
          <w:bCs w:val="0"/>
          <w:color w:val="333333"/>
          <w:sz w:val="40"/>
          <w:szCs w:val="40"/>
          <w:u w:val="single"/>
        </w:rPr>
      </w:pPr>
      <w:r w:rsidRPr="0054512B">
        <w:rPr>
          <w:rStyle w:val="HTMLCode"/>
          <w:rFonts w:ascii="Times New Roman" w:eastAsiaTheme="majorEastAsia" w:hAnsi="Times New Roman" w:cs="Times New Roman"/>
          <w:bCs w:val="0"/>
          <w:color w:val="C7254E"/>
          <w:sz w:val="40"/>
          <w:szCs w:val="40"/>
          <w:u w:val="single"/>
          <w:shd w:val="clear" w:color="auto" w:fill="F9F2F4"/>
        </w:rPr>
        <w:t>ORDER BY</w:t>
      </w:r>
      <w:r w:rsidRPr="0054512B">
        <w:rPr>
          <w:rFonts w:ascii="Times New Roman" w:hAnsi="Times New Roman" w:cs="Times New Roman"/>
          <w:bCs w:val="0"/>
          <w:color w:val="333333"/>
          <w:sz w:val="40"/>
          <w:szCs w:val="40"/>
          <w:u w:val="single"/>
        </w:rPr>
        <w:t> Clause</w:t>
      </w:r>
    </w:p>
    <w:p w14:paraId="50020EDE" w14:textId="77777777" w:rsidR="00AF7B99" w:rsidRPr="00AA07DB" w:rsidRDefault="00AF7B99" w:rsidP="00AF7B99">
      <w:pPr>
        <w:pStyle w:val="Heading2"/>
        <w:spacing w:before="335" w:beforeAutospacing="0" w:after="167" w:afterAutospacing="0"/>
        <w:rPr>
          <w:b w:val="0"/>
          <w:bCs w:val="0"/>
          <w:color w:val="333333"/>
          <w:sz w:val="32"/>
          <w:szCs w:val="32"/>
        </w:rPr>
      </w:pPr>
      <w:r w:rsidRPr="00AA07DB">
        <w:rPr>
          <w:b w:val="0"/>
          <w:bCs w:val="0"/>
          <w:color w:val="333333"/>
          <w:sz w:val="32"/>
          <w:szCs w:val="32"/>
        </w:rPr>
        <w:t>Syntax of </w:t>
      </w:r>
      <w:r w:rsidRPr="00AA07DB">
        <w:rPr>
          <w:rStyle w:val="HTMLCode"/>
          <w:rFonts w:ascii="Times New Roman" w:hAnsi="Times New Roman" w:cs="Times New Roman"/>
          <w:b w:val="0"/>
          <w:bCs w:val="0"/>
          <w:color w:val="C7254E"/>
          <w:sz w:val="32"/>
          <w:szCs w:val="32"/>
          <w:shd w:val="clear" w:color="auto" w:fill="F9F2F4"/>
        </w:rPr>
        <w:t>Order By</w:t>
      </w:r>
    </w:p>
    <w:p w14:paraId="7A0138C1" w14:textId="77777777" w:rsidR="00AF7B99" w:rsidRPr="0054512B" w:rsidRDefault="00AF7B99" w:rsidP="0054512B">
      <w:pPr>
        <w:pStyle w:val="HTMLPreformatted"/>
        <w:shd w:val="clear" w:color="auto" w:fill="1E2A37"/>
        <w:spacing w:before="120" w:after="120"/>
        <w:rPr>
          <w:rFonts w:ascii="Times New Roman" w:hAnsi="Times New Roman" w:cs="Times New Roman"/>
          <w:color w:val="F8F8F2"/>
          <w:sz w:val="32"/>
          <w:szCs w:val="32"/>
        </w:rPr>
      </w:pPr>
      <w:r w:rsidRPr="00AA07DB">
        <w:rPr>
          <w:rStyle w:val="token"/>
          <w:rFonts w:ascii="Times New Roman" w:hAnsi="Times New Roman" w:cs="Times New Roman"/>
          <w:color w:val="66D9EF"/>
          <w:sz w:val="32"/>
          <w:szCs w:val="32"/>
        </w:rPr>
        <w:t>SELECT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column</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list</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FROM</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table</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name </w:t>
      </w:r>
      <w:r w:rsidRPr="00AA07DB">
        <w:rPr>
          <w:rStyle w:val="token"/>
          <w:rFonts w:ascii="Times New Roman" w:hAnsi="Times New Roman" w:cs="Times New Roman"/>
          <w:color w:val="66D9EF"/>
          <w:sz w:val="32"/>
          <w:szCs w:val="32"/>
        </w:rPr>
        <w:t>ORDER</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BY</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ASC</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DESC</w:t>
      </w:r>
      <w:r w:rsidRPr="00AA07DB">
        <w:rPr>
          <w:rStyle w:val="token"/>
          <w:rFonts w:ascii="Times New Roman" w:hAnsi="Times New Roman" w:cs="Times New Roman"/>
          <w:color w:val="F8F8F2"/>
          <w:sz w:val="32"/>
          <w:szCs w:val="32"/>
        </w:rPr>
        <w:t>;</w:t>
      </w:r>
    </w:p>
    <w:p w14:paraId="1BEB49B7" w14:textId="77777777" w:rsidR="00AF7B99" w:rsidRPr="00AA07DB" w:rsidRDefault="00AF7B99" w:rsidP="00AF7B99">
      <w:pPr>
        <w:pStyle w:val="Heading3"/>
        <w:spacing w:before="335" w:after="167"/>
        <w:rPr>
          <w:rFonts w:ascii="Times New Roman" w:hAnsi="Times New Roman" w:cs="Times New Roman"/>
          <w:b w:val="0"/>
          <w:bCs w:val="0"/>
          <w:color w:val="333333"/>
          <w:sz w:val="32"/>
          <w:szCs w:val="32"/>
        </w:rPr>
      </w:pPr>
      <w:r w:rsidRPr="00AA07DB">
        <w:rPr>
          <w:rFonts w:ascii="Times New Roman" w:hAnsi="Times New Roman" w:cs="Times New Roman"/>
          <w:b w:val="0"/>
          <w:bCs w:val="0"/>
          <w:color w:val="333333"/>
          <w:sz w:val="32"/>
          <w:szCs w:val="32"/>
        </w:rPr>
        <w:lastRenderedPageBreak/>
        <w:t>Using default </w:t>
      </w:r>
      <w:r w:rsidRPr="00AA07DB">
        <w:rPr>
          <w:rStyle w:val="HTMLCode"/>
          <w:rFonts w:ascii="Times New Roman" w:eastAsiaTheme="majorEastAsia" w:hAnsi="Times New Roman" w:cs="Times New Roman"/>
          <w:b w:val="0"/>
          <w:bCs w:val="0"/>
          <w:color w:val="C7254E"/>
          <w:sz w:val="32"/>
          <w:szCs w:val="32"/>
          <w:shd w:val="clear" w:color="auto" w:fill="F9F2F4"/>
        </w:rPr>
        <w:t>Order by</w:t>
      </w:r>
    </w:p>
    <w:p w14:paraId="2C779FDD" w14:textId="77777777" w:rsidR="00AF7B99" w:rsidRPr="00AA07DB" w:rsidRDefault="00AF7B99" w:rsidP="00AF7B99">
      <w:pPr>
        <w:pStyle w:val="NormalWeb"/>
        <w:spacing w:before="0" w:beforeAutospacing="0" w:after="167" w:afterAutospacing="0"/>
        <w:rPr>
          <w:color w:val="333333"/>
          <w:sz w:val="32"/>
          <w:szCs w:val="32"/>
        </w:rPr>
      </w:pPr>
      <w:r w:rsidRPr="00AA07DB">
        <w:rPr>
          <w:color w:val="333333"/>
          <w:sz w:val="32"/>
          <w:szCs w:val="32"/>
        </w:rPr>
        <w:t>Consider the following </w:t>
      </w:r>
      <w:r w:rsidRPr="00AA07DB">
        <w:rPr>
          <w:b/>
          <w:bCs/>
          <w:color w:val="333333"/>
          <w:sz w:val="32"/>
          <w:szCs w:val="32"/>
        </w:rPr>
        <w:t>Emp</w:t>
      </w:r>
      <w:r w:rsidRPr="00AA07DB">
        <w:rPr>
          <w:color w:val="333333"/>
          <w:sz w:val="32"/>
          <w:szCs w:val="32"/>
        </w:rPr>
        <w:t> table,</w:t>
      </w:r>
    </w:p>
    <w:tbl>
      <w:tblPr>
        <w:tblW w:w="1053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136"/>
        <w:gridCol w:w="3154"/>
        <w:gridCol w:w="2088"/>
        <w:gridCol w:w="3154"/>
      </w:tblGrid>
      <w:tr w:rsidR="00AF7B99" w:rsidRPr="00AA07DB" w14:paraId="7D9FD22E"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043CA579" w14:textId="77777777" w:rsidR="00AF7B99" w:rsidRPr="00AA07DB" w:rsidRDefault="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eid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25A4D1AD" w14:textId="77777777" w:rsidR="00AF7B99" w:rsidRPr="00AA07DB" w:rsidRDefault="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3F0C8E99" w14:textId="77777777" w:rsidR="00AF7B99" w:rsidRPr="00AA07DB" w:rsidRDefault="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age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5FC758A0" w14:textId="77777777" w:rsidR="00AF7B99" w:rsidRPr="00AA07DB" w:rsidRDefault="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salary</w:t>
            </w:r>
          </w:p>
        </w:tc>
      </w:tr>
      <w:tr w:rsidR="00AF7B99" w:rsidRPr="00AA07DB" w14:paraId="47B19800"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774F29AA"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401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32FE61CF"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Anu</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63FB1033"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22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31A951BD"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9000</w:t>
            </w:r>
          </w:p>
        </w:tc>
      </w:tr>
      <w:tr w:rsidR="00AF7B99" w:rsidRPr="00AA07DB" w14:paraId="59F64EAC"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032117C3"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402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27994C90"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Shane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3F1AF70C"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29</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088463D3"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8000</w:t>
            </w:r>
          </w:p>
        </w:tc>
      </w:tr>
      <w:tr w:rsidR="00AF7B99" w:rsidRPr="00AA07DB" w14:paraId="070F3BA3"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5934FF17"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403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612AF0B1"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Rohan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4760A040"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34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60F08AF1"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6000</w:t>
            </w:r>
          </w:p>
        </w:tc>
      </w:tr>
      <w:tr w:rsidR="00AF7B99" w:rsidRPr="00AA07DB" w14:paraId="3E0E2A9C"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6E6F87E5"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404</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47BD586C"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Scott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45F6075E"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44</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0A857CB7"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10000</w:t>
            </w:r>
          </w:p>
        </w:tc>
      </w:tr>
      <w:tr w:rsidR="00AF7B99" w:rsidRPr="00AA07DB" w14:paraId="3717DE82"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40856A01"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405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59407F34"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Tiger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1A5CDBBD"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35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7766A013"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8000</w:t>
            </w:r>
          </w:p>
        </w:tc>
      </w:tr>
    </w:tbl>
    <w:p w14:paraId="29BFE065" w14:textId="77777777" w:rsidR="00AF7B99" w:rsidRPr="00AA07DB" w:rsidRDefault="00AF7B99" w:rsidP="00AF7B99">
      <w:pPr>
        <w:pStyle w:val="HTMLPreformatted"/>
        <w:shd w:val="clear" w:color="auto" w:fill="1E2A37"/>
        <w:spacing w:before="120" w:after="120"/>
        <w:rPr>
          <w:rFonts w:ascii="Times New Roman" w:hAnsi="Times New Roman" w:cs="Times New Roman"/>
          <w:color w:val="F8F8F2"/>
          <w:sz w:val="32"/>
          <w:szCs w:val="32"/>
        </w:rPr>
      </w:pPr>
      <w:r w:rsidRPr="00AA07DB">
        <w:rPr>
          <w:rStyle w:val="token"/>
          <w:rFonts w:ascii="Times New Roman" w:hAnsi="Times New Roman" w:cs="Times New Roman"/>
          <w:color w:val="66D9EF"/>
          <w:sz w:val="32"/>
          <w:szCs w:val="32"/>
        </w:rPr>
        <w:t>SELECT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FROM</w:t>
      </w:r>
      <w:r w:rsidRPr="00AA07DB">
        <w:rPr>
          <w:rStyle w:val="HTMLCode"/>
          <w:rFonts w:ascii="Times New Roman" w:hAnsi="Times New Roman" w:cs="Times New Roman"/>
          <w:color w:val="F8F8F2"/>
          <w:sz w:val="32"/>
          <w:szCs w:val="32"/>
        </w:rPr>
        <w:t xml:space="preserve"> Emp </w:t>
      </w:r>
      <w:r w:rsidRPr="00AA07DB">
        <w:rPr>
          <w:rStyle w:val="token"/>
          <w:rFonts w:ascii="Times New Roman" w:hAnsi="Times New Roman" w:cs="Times New Roman"/>
          <w:color w:val="66D9EF"/>
          <w:sz w:val="32"/>
          <w:szCs w:val="32"/>
        </w:rPr>
        <w:t>ORDER</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BY</w:t>
      </w:r>
      <w:r w:rsidRPr="00AA07DB">
        <w:rPr>
          <w:rStyle w:val="HTMLCode"/>
          <w:rFonts w:ascii="Times New Roman" w:hAnsi="Times New Roman" w:cs="Times New Roman"/>
          <w:color w:val="F8F8F2"/>
          <w:sz w:val="32"/>
          <w:szCs w:val="32"/>
        </w:rPr>
        <w:t xml:space="preserve"> salary</w:t>
      </w:r>
      <w:r w:rsidRPr="00AA07DB">
        <w:rPr>
          <w:rStyle w:val="token"/>
          <w:rFonts w:ascii="Times New Roman" w:hAnsi="Times New Roman" w:cs="Times New Roman"/>
          <w:color w:val="F8F8F2"/>
          <w:sz w:val="32"/>
          <w:szCs w:val="32"/>
        </w:rPr>
        <w:t>;</w:t>
      </w:r>
    </w:p>
    <w:p w14:paraId="41103AE3" w14:textId="77777777" w:rsidR="00AF7B99" w:rsidRPr="00AA07DB" w:rsidRDefault="00AF7B99" w:rsidP="00AF7B99">
      <w:pPr>
        <w:pStyle w:val="NormalWeb"/>
        <w:spacing w:before="0" w:beforeAutospacing="0" w:after="167" w:afterAutospacing="0"/>
        <w:rPr>
          <w:color w:val="333333"/>
          <w:sz w:val="32"/>
          <w:szCs w:val="32"/>
        </w:rPr>
      </w:pPr>
      <w:r w:rsidRPr="00AA07DB">
        <w:rPr>
          <w:color w:val="333333"/>
          <w:sz w:val="32"/>
          <w:szCs w:val="32"/>
        </w:rPr>
        <w:t>The above query will return the resultant data in ascending order of the </w:t>
      </w:r>
      <w:r w:rsidRPr="00AA07DB">
        <w:rPr>
          <w:b/>
          <w:bCs/>
          <w:color w:val="333333"/>
          <w:sz w:val="32"/>
          <w:szCs w:val="32"/>
        </w:rPr>
        <w:t>salary</w:t>
      </w:r>
      <w:r w:rsidRPr="00AA07DB">
        <w:rPr>
          <w:color w:val="333333"/>
          <w:sz w:val="32"/>
          <w:szCs w:val="32"/>
        </w:rPr>
        <w:t>.</w:t>
      </w:r>
    </w:p>
    <w:tbl>
      <w:tblPr>
        <w:tblW w:w="1053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136"/>
        <w:gridCol w:w="3154"/>
        <w:gridCol w:w="2088"/>
        <w:gridCol w:w="3154"/>
      </w:tblGrid>
      <w:tr w:rsidR="00AF7B99" w:rsidRPr="00AA07DB" w14:paraId="0E8A25EC"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26AFF926" w14:textId="77777777" w:rsidR="00AF7B99" w:rsidRPr="00AA07DB" w:rsidRDefault="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eid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47F5E2BF" w14:textId="77777777" w:rsidR="00AF7B99" w:rsidRPr="00AA07DB" w:rsidRDefault="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3F089F37" w14:textId="77777777" w:rsidR="00AF7B99" w:rsidRPr="00AA07DB" w:rsidRDefault="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age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48D0D50D" w14:textId="77777777" w:rsidR="00AF7B99" w:rsidRPr="00AA07DB" w:rsidRDefault="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salary</w:t>
            </w:r>
          </w:p>
        </w:tc>
      </w:tr>
      <w:tr w:rsidR="00AF7B99" w:rsidRPr="00AA07DB" w14:paraId="7BDF3ADB"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64DD8C2C"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403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22577217"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Rohan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0FC0AABC"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34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6D62A19F"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6000</w:t>
            </w:r>
          </w:p>
        </w:tc>
      </w:tr>
      <w:tr w:rsidR="00AF7B99" w:rsidRPr="00AA07DB" w14:paraId="5EE68479"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3DE1EB8E"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402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1F167424"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Shane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3B723C7B"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29</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28870564"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8000</w:t>
            </w:r>
          </w:p>
        </w:tc>
      </w:tr>
      <w:tr w:rsidR="00AF7B99" w:rsidRPr="00AA07DB" w14:paraId="34EF4A22"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4C750A2C"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lastRenderedPageBreak/>
              <w:t>405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41140942"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Tiger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38B4098F"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35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6DDF91F5"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8000</w:t>
            </w:r>
          </w:p>
        </w:tc>
      </w:tr>
      <w:tr w:rsidR="00AF7B99" w:rsidRPr="00AA07DB" w14:paraId="593689FF"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5AFBC401"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401</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079B4969"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Anu</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6B5BFBF6"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22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42DDFCC3"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9000</w:t>
            </w:r>
          </w:p>
        </w:tc>
      </w:tr>
      <w:tr w:rsidR="00AF7B99" w:rsidRPr="00AA07DB" w14:paraId="0B7881EB"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1C58EE94"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404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1AC56FAC"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Scott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2359CD0A"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44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471BAAE9"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10000</w:t>
            </w:r>
          </w:p>
        </w:tc>
      </w:tr>
    </w:tbl>
    <w:p w14:paraId="291CBC9C" w14:textId="77777777" w:rsidR="00AF7B99" w:rsidRPr="00AA07DB" w:rsidRDefault="00000000" w:rsidP="00AF7B99">
      <w:pPr>
        <w:spacing w:before="335" w:after="335"/>
        <w:rPr>
          <w:ins w:id="283" w:author="Unknown"/>
          <w:rFonts w:ascii="Times New Roman" w:hAnsi="Times New Roman" w:cs="Times New Roman"/>
          <w:sz w:val="32"/>
          <w:szCs w:val="32"/>
        </w:rPr>
      </w:pPr>
      <w:ins w:id="284" w:author="Unknown">
        <w:r>
          <w:rPr>
            <w:rFonts w:ascii="Times New Roman" w:hAnsi="Times New Roman" w:cs="Times New Roman"/>
            <w:sz w:val="32"/>
            <w:szCs w:val="32"/>
          </w:rPr>
          <w:pict w14:anchorId="36DC8800">
            <v:rect id="_x0000_i1093" style="width:0;height:0" o:hralign="center" o:hrstd="t" o:hrnoshade="t" o:hr="t" fillcolor="#333" stroked="f"/>
          </w:pict>
        </w:r>
      </w:ins>
    </w:p>
    <w:p w14:paraId="4E7C74E7" w14:textId="77777777" w:rsidR="00AF7B99" w:rsidRPr="00AA07DB" w:rsidRDefault="00AF7B99" w:rsidP="00AF7B99">
      <w:pPr>
        <w:pStyle w:val="Heading3"/>
        <w:spacing w:before="335" w:after="167"/>
        <w:rPr>
          <w:ins w:id="285" w:author="Unknown"/>
          <w:rFonts w:ascii="Times New Roman" w:hAnsi="Times New Roman" w:cs="Times New Roman"/>
          <w:b w:val="0"/>
          <w:bCs w:val="0"/>
          <w:color w:val="333333"/>
          <w:sz w:val="32"/>
          <w:szCs w:val="32"/>
        </w:rPr>
      </w:pPr>
      <w:ins w:id="286" w:author="Unknown">
        <w:r w:rsidRPr="00AA07DB">
          <w:rPr>
            <w:rFonts w:ascii="Times New Roman" w:hAnsi="Times New Roman" w:cs="Times New Roman"/>
            <w:b w:val="0"/>
            <w:bCs w:val="0"/>
            <w:color w:val="333333"/>
            <w:sz w:val="32"/>
            <w:szCs w:val="32"/>
          </w:rPr>
          <w:t>Using Order by </w:t>
        </w:r>
        <w:r w:rsidRPr="00AA07DB">
          <w:rPr>
            <w:rStyle w:val="HTMLCode"/>
            <w:rFonts w:ascii="Times New Roman" w:eastAsiaTheme="majorEastAsia" w:hAnsi="Times New Roman" w:cs="Times New Roman"/>
            <w:b w:val="0"/>
            <w:bCs w:val="0"/>
            <w:color w:val="C7254E"/>
            <w:sz w:val="32"/>
            <w:szCs w:val="32"/>
            <w:shd w:val="clear" w:color="auto" w:fill="F9F2F4"/>
          </w:rPr>
          <w:t>DESC</w:t>
        </w:r>
      </w:ins>
    </w:p>
    <w:p w14:paraId="179D9FA8" w14:textId="77777777" w:rsidR="00AF7B99" w:rsidRPr="00AA07DB" w:rsidRDefault="00AF7B99" w:rsidP="00AF7B99">
      <w:pPr>
        <w:pStyle w:val="NormalWeb"/>
        <w:spacing w:before="0" w:beforeAutospacing="0" w:after="167" w:afterAutospacing="0"/>
        <w:rPr>
          <w:ins w:id="287" w:author="Unknown"/>
          <w:color w:val="333333"/>
          <w:sz w:val="32"/>
          <w:szCs w:val="32"/>
        </w:rPr>
      </w:pPr>
      <w:ins w:id="288" w:author="Unknown">
        <w:r w:rsidRPr="00AA07DB">
          <w:rPr>
            <w:color w:val="333333"/>
            <w:sz w:val="32"/>
            <w:szCs w:val="32"/>
          </w:rPr>
          <w:t>Consider the </w:t>
        </w:r>
        <w:r w:rsidRPr="00AA07DB">
          <w:rPr>
            <w:b/>
            <w:bCs/>
            <w:color w:val="333333"/>
            <w:sz w:val="32"/>
            <w:szCs w:val="32"/>
          </w:rPr>
          <w:t>Emp</w:t>
        </w:r>
        <w:r w:rsidRPr="00AA07DB">
          <w:rPr>
            <w:color w:val="333333"/>
            <w:sz w:val="32"/>
            <w:szCs w:val="32"/>
          </w:rPr>
          <w:t> table described above,</w:t>
        </w:r>
      </w:ins>
    </w:p>
    <w:p w14:paraId="1502AC6D" w14:textId="77777777" w:rsidR="00AF7B99" w:rsidRPr="00AA07DB" w:rsidRDefault="00AF7B99" w:rsidP="00AF7B99">
      <w:pPr>
        <w:pStyle w:val="HTMLPreformatted"/>
        <w:shd w:val="clear" w:color="auto" w:fill="1E2A37"/>
        <w:spacing w:before="120" w:after="120"/>
        <w:rPr>
          <w:ins w:id="289" w:author="Unknown"/>
          <w:rFonts w:ascii="Times New Roman" w:hAnsi="Times New Roman" w:cs="Times New Roman"/>
          <w:color w:val="F8F8F2"/>
          <w:sz w:val="32"/>
          <w:szCs w:val="32"/>
        </w:rPr>
      </w:pPr>
      <w:ins w:id="290" w:author="Unknown">
        <w:r w:rsidRPr="00AA07DB">
          <w:rPr>
            <w:rStyle w:val="token"/>
            <w:rFonts w:ascii="Times New Roman" w:hAnsi="Times New Roman" w:cs="Times New Roman"/>
            <w:color w:val="66D9EF"/>
            <w:sz w:val="32"/>
            <w:szCs w:val="32"/>
          </w:rPr>
          <w:t>SELECT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FROM</w:t>
        </w:r>
        <w:r w:rsidRPr="00AA07DB">
          <w:rPr>
            <w:rStyle w:val="HTMLCode"/>
            <w:rFonts w:ascii="Times New Roman" w:hAnsi="Times New Roman" w:cs="Times New Roman"/>
            <w:color w:val="F8F8F2"/>
            <w:sz w:val="32"/>
            <w:szCs w:val="32"/>
          </w:rPr>
          <w:t xml:space="preserve"> Emp </w:t>
        </w:r>
        <w:r w:rsidRPr="00AA07DB">
          <w:rPr>
            <w:rStyle w:val="token"/>
            <w:rFonts w:ascii="Times New Roman" w:hAnsi="Times New Roman" w:cs="Times New Roman"/>
            <w:color w:val="66D9EF"/>
            <w:sz w:val="32"/>
            <w:szCs w:val="32"/>
          </w:rPr>
          <w:t>ORDER</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BY</w:t>
        </w:r>
        <w:r w:rsidRPr="00AA07DB">
          <w:rPr>
            <w:rStyle w:val="HTMLCode"/>
            <w:rFonts w:ascii="Times New Roman" w:hAnsi="Times New Roman" w:cs="Times New Roman"/>
            <w:color w:val="F8F8F2"/>
            <w:sz w:val="32"/>
            <w:szCs w:val="32"/>
          </w:rPr>
          <w:t xml:space="preserve"> salary </w:t>
        </w:r>
        <w:r w:rsidRPr="00AA07DB">
          <w:rPr>
            <w:rStyle w:val="token"/>
            <w:rFonts w:ascii="Times New Roman" w:hAnsi="Times New Roman" w:cs="Times New Roman"/>
            <w:color w:val="66D9EF"/>
            <w:sz w:val="32"/>
            <w:szCs w:val="32"/>
          </w:rPr>
          <w:t>DESC</w:t>
        </w:r>
        <w:r w:rsidRPr="00AA07DB">
          <w:rPr>
            <w:rStyle w:val="token"/>
            <w:rFonts w:ascii="Times New Roman" w:hAnsi="Times New Roman" w:cs="Times New Roman"/>
            <w:color w:val="F8F8F2"/>
            <w:sz w:val="32"/>
            <w:szCs w:val="32"/>
          </w:rPr>
          <w:t>;</w:t>
        </w:r>
      </w:ins>
    </w:p>
    <w:p w14:paraId="229D9483" w14:textId="77777777" w:rsidR="00AF7B99" w:rsidRPr="00AA07DB" w:rsidRDefault="00AF7B99" w:rsidP="00AF7B99">
      <w:pPr>
        <w:pStyle w:val="NormalWeb"/>
        <w:spacing w:before="0" w:beforeAutospacing="0" w:after="167" w:afterAutospacing="0"/>
        <w:rPr>
          <w:ins w:id="291" w:author="Unknown"/>
          <w:color w:val="333333"/>
          <w:sz w:val="32"/>
          <w:szCs w:val="32"/>
        </w:rPr>
      </w:pPr>
      <w:ins w:id="292" w:author="Unknown">
        <w:r w:rsidRPr="00AA07DB">
          <w:rPr>
            <w:color w:val="333333"/>
            <w:sz w:val="32"/>
            <w:szCs w:val="32"/>
          </w:rPr>
          <w:t>The above query will return the resultant data in descending order of the </w:t>
        </w:r>
        <w:r w:rsidRPr="00AA07DB">
          <w:rPr>
            <w:b/>
            <w:bCs/>
            <w:color w:val="333333"/>
            <w:sz w:val="32"/>
            <w:szCs w:val="32"/>
          </w:rPr>
          <w:t>salary</w:t>
        </w:r>
        <w:r w:rsidRPr="00AA07DB">
          <w:rPr>
            <w:color w:val="333333"/>
            <w:sz w:val="32"/>
            <w:szCs w:val="32"/>
          </w:rPr>
          <w:t>.</w:t>
        </w:r>
      </w:ins>
    </w:p>
    <w:tbl>
      <w:tblPr>
        <w:tblW w:w="1053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136"/>
        <w:gridCol w:w="3154"/>
        <w:gridCol w:w="2088"/>
        <w:gridCol w:w="3154"/>
      </w:tblGrid>
      <w:tr w:rsidR="00AF7B99" w:rsidRPr="00AA07DB" w14:paraId="1F1DF253"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125720F0" w14:textId="77777777" w:rsidR="00AF7B99" w:rsidRPr="00AA07DB" w:rsidRDefault="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eid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33974545" w14:textId="77777777" w:rsidR="00AF7B99" w:rsidRPr="00AA07DB" w:rsidRDefault="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4D4936BE" w14:textId="77777777" w:rsidR="00AF7B99" w:rsidRPr="00AA07DB" w:rsidRDefault="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age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0CC5E63A" w14:textId="77777777" w:rsidR="00AF7B99" w:rsidRPr="00AA07DB" w:rsidRDefault="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salary</w:t>
            </w:r>
          </w:p>
        </w:tc>
      </w:tr>
      <w:tr w:rsidR="00AF7B99" w:rsidRPr="00AA07DB" w14:paraId="382987E5"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5AE616EB"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404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480A1B20"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Scott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46BF67BA"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44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37FB20E3"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10000</w:t>
            </w:r>
          </w:p>
        </w:tc>
      </w:tr>
      <w:tr w:rsidR="00AF7B99" w:rsidRPr="00AA07DB" w14:paraId="2EAC9F3E"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2C4F3775"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401</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760F401E"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Anu</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421BBD14"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22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3D317D9C"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9000</w:t>
            </w:r>
          </w:p>
        </w:tc>
      </w:tr>
      <w:tr w:rsidR="00AF7B99" w:rsidRPr="00AA07DB" w14:paraId="228B837D"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2F65D1A2"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405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702811F5"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Tiger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4C45E99A"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35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311F8DB1"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8000</w:t>
            </w:r>
          </w:p>
        </w:tc>
      </w:tr>
      <w:tr w:rsidR="00AF7B99" w:rsidRPr="00AA07DB" w14:paraId="5C18833E"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5D401120"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402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7DDDD3BC"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Shane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4210CEB4"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29</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19D6AF87"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8000</w:t>
            </w:r>
          </w:p>
        </w:tc>
      </w:tr>
      <w:tr w:rsidR="00AF7B99" w:rsidRPr="00AA07DB" w14:paraId="6DBF8BFB"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336FBA04"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lastRenderedPageBreak/>
              <w:t>403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603FF2C9"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Rohan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1051DFDD"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34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3005E8C5"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6000</w:t>
            </w:r>
          </w:p>
        </w:tc>
      </w:tr>
    </w:tbl>
    <w:p w14:paraId="686A01C9" w14:textId="77777777" w:rsidR="00AF7B99" w:rsidRPr="00AA07DB" w:rsidRDefault="00AF7B99">
      <w:pPr>
        <w:rPr>
          <w:rFonts w:ascii="Times New Roman" w:hAnsi="Times New Roman" w:cs="Times New Roman"/>
          <w:sz w:val="32"/>
          <w:szCs w:val="32"/>
        </w:rPr>
      </w:pPr>
    </w:p>
    <w:p w14:paraId="45D3618C" w14:textId="77777777" w:rsidR="0061274D" w:rsidRPr="00AA07DB" w:rsidRDefault="0061274D">
      <w:pPr>
        <w:rPr>
          <w:rFonts w:ascii="Times New Roman" w:hAnsi="Times New Roman" w:cs="Times New Roman"/>
          <w:sz w:val="32"/>
          <w:szCs w:val="32"/>
        </w:rPr>
      </w:pPr>
    </w:p>
    <w:p w14:paraId="5952166B" w14:textId="77777777" w:rsidR="0061274D" w:rsidRPr="0054512B" w:rsidRDefault="0061274D" w:rsidP="0061274D">
      <w:pPr>
        <w:pStyle w:val="Heading1"/>
        <w:spacing w:before="335" w:after="167"/>
        <w:rPr>
          <w:rFonts w:ascii="Times New Roman" w:hAnsi="Times New Roman" w:cs="Times New Roman"/>
          <w:bCs w:val="0"/>
          <w:color w:val="333333"/>
          <w:sz w:val="40"/>
          <w:szCs w:val="40"/>
          <w:u w:val="single"/>
        </w:rPr>
      </w:pPr>
      <w:r w:rsidRPr="0054512B">
        <w:rPr>
          <w:rStyle w:val="HTMLCode"/>
          <w:rFonts w:ascii="Times New Roman" w:eastAsiaTheme="majorEastAsia" w:hAnsi="Times New Roman" w:cs="Times New Roman"/>
          <w:bCs w:val="0"/>
          <w:color w:val="C7254E"/>
          <w:sz w:val="40"/>
          <w:szCs w:val="40"/>
          <w:u w:val="single"/>
          <w:shd w:val="clear" w:color="auto" w:fill="F9F2F4"/>
        </w:rPr>
        <w:t>DISTINCT</w:t>
      </w:r>
      <w:r w:rsidRPr="0054512B">
        <w:rPr>
          <w:rFonts w:ascii="Times New Roman" w:hAnsi="Times New Roman" w:cs="Times New Roman"/>
          <w:bCs w:val="0"/>
          <w:color w:val="333333"/>
          <w:sz w:val="40"/>
          <w:szCs w:val="40"/>
          <w:u w:val="single"/>
        </w:rPr>
        <w:t> keyword</w:t>
      </w:r>
    </w:p>
    <w:p w14:paraId="3D32E98D" w14:textId="77777777" w:rsidR="0061274D" w:rsidRPr="0054512B" w:rsidRDefault="0061274D" w:rsidP="0054512B">
      <w:pPr>
        <w:pStyle w:val="NormalWeb"/>
        <w:spacing w:before="0" w:beforeAutospacing="0" w:after="167" w:afterAutospacing="0"/>
        <w:rPr>
          <w:color w:val="333333"/>
          <w:sz w:val="32"/>
          <w:szCs w:val="32"/>
        </w:rPr>
      </w:pPr>
      <w:r w:rsidRPr="00AA07DB">
        <w:rPr>
          <w:color w:val="333333"/>
          <w:sz w:val="32"/>
          <w:szCs w:val="32"/>
        </w:rPr>
        <w:t>The </w:t>
      </w:r>
      <w:r w:rsidRPr="00AA07DB">
        <w:rPr>
          <w:rStyle w:val="HTMLCode"/>
          <w:rFonts w:ascii="Times New Roman" w:hAnsi="Times New Roman" w:cs="Times New Roman"/>
          <w:color w:val="C7254E"/>
          <w:sz w:val="32"/>
          <w:szCs w:val="32"/>
          <w:shd w:val="clear" w:color="auto" w:fill="F9F2F4"/>
        </w:rPr>
        <w:t>distinct</w:t>
      </w:r>
      <w:r w:rsidRPr="00AA07DB">
        <w:rPr>
          <w:color w:val="333333"/>
          <w:sz w:val="32"/>
          <w:szCs w:val="32"/>
        </w:rPr>
        <w:t> keyword is used with </w:t>
      </w:r>
      <w:r w:rsidRPr="00AA07DB">
        <w:rPr>
          <w:rStyle w:val="HTMLCode"/>
          <w:rFonts w:ascii="Times New Roman" w:hAnsi="Times New Roman" w:cs="Times New Roman"/>
          <w:color w:val="C7254E"/>
          <w:sz w:val="32"/>
          <w:szCs w:val="32"/>
          <w:shd w:val="clear" w:color="auto" w:fill="F9F2F4"/>
        </w:rPr>
        <w:t>SELECT</w:t>
      </w:r>
      <w:r w:rsidRPr="00AA07DB">
        <w:rPr>
          <w:color w:val="333333"/>
          <w:sz w:val="32"/>
          <w:szCs w:val="32"/>
        </w:rPr>
        <w:t xml:space="preserve"> statement </w:t>
      </w:r>
      <w:r w:rsidRPr="0054512B">
        <w:rPr>
          <w:color w:val="FF0000"/>
          <w:sz w:val="40"/>
          <w:szCs w:val="40"/>
        </w:rPr>
        <w:t>to retrieve unique</w:t>
      </w:r>
      <w:r w:rsidRPr="00AA07DB">
        <w:rPr>
          <w:color w:val="333333"/>
          <w:sz w:val="32"/>
          <w:szCs w:val="32"/>
        </w:rPr>
        <w:t xml:space="preserve"> values from the table. </w:t>
      </w:r>
      <w:r w:rsidRPr="00AA07DB">
        <w:rPr>
          <w:rStyle w:val="HTMLCode"/>
          <w:rFonts w:ascii="Times New Roman" w:hAnsi="Times New Roman" w:cs="Times New Roman"/>
          <w:color w:val="C7254E"/>
          <w:sz w:val="32"/>
          <w:szCs w:val="32"/>
          <w:shd w:val="clear" w:color="auto" w:fill="F9F2F4"/>
        </w:rPr>
        <w:t>Distinct</w:t>
      </w:r>
      <w:r w:rsidRPr="00AA07DB">
        <w:rPr>
          <w:color w:val="333333"/>
          <w:sz w:val="32"/>
          <w:szCs w:val="32"/>
        </w:rPr>
        <w:t> removes all the duplicate records while retrieving records from any table in the database.</w:t>
      </w:r>
    </w:p>
    <w:p w14:paraId="6536A887" w14:textId="77777777" w:rsidR="0061274D" w:rsidRPr="00AA07DB" w:rsidRDefault="0061274D" w:rsidP="0061274D">
      <w:pPr>
        <w:pStyle w:val="Heading3"/>
        <w:spacing w:before="335" w:after="167"/>
        <w:rPr>
          <w:rFonts w:ascii="Times New Roman" w:hAnsi="Times New Roman" w:cs="Times New Roman"/>
          <w:b w:val="0"/>
          <w:bCs w:val="0"/>
          <w:color w:val="333333"/>
          <w:sz w:val="32"/>
          <w:szCs w:val="32"/>
        </w:rPr>
      </w:pPr>
      <w:r w:rsidRPr="00AA07DB">
        <w:rPr>
          <w:rFonts w:ascii="Times New Roman" w:hAnsi="Times New Roman" w:cs="Times New Roman"/>
          <w:b w:val="0"/>
          <w:bCs w:val="0"/>
          <w:color w:val="333333"/>
          <w:sz w:val="32"/>
          <w:szCs w:val="32"/>
        </w:rPr>
        <w:t>Syntax for </w:t>
      </w:r>
      <w:r w:rsidRPr="00AA07DB">
        <w:rPr>
          <w:rStyle w:val="HTMLCode"/>
          <w:rFonts w:ascii="Times New Roman" w:eastAsiaTheme="majorEastAsia" w:hAnsi="Times New Roman" w:cs="Times New Roman"/>
          <w:b w:val="0"/>
          <w:bCs w:val="0"/>
          <w:color w:val="C7254E"/>
          <w:sz w:val="32"/>
          <w:szCs w:val="32"/>
          <w:shd w:val="clear" w:color="auto" w:fill="F9F2F4"/>
        </w:rPr>
        <w:t>DISTINCT</w:t>
      </w:r>
      <w:r w:rsidRPr="00AA07DB">
        <w:rPr>
          <w:rFonts w:ascii="Times New Roman" w:hAnsi="Times New Roman" w:cs="Times New Roman"/>
          <w:b w:val="0"/>
          <w:bCs w:val="0"/>
          <w:color w:val="333333"/>
          <w:sz w:val="32"/>
          <w:szCs w:val="32"/>
        </w:rPr>
        <w:t> Keyword</w:t>
      </w:r>
    </w:p>
    <w:p w14:paraId="7CEC28DE" w14:textId="77777777" w:rsidR="0061274D" w:rsidRPr="001018FD" w:rsidRDefault="0061274D" w:rsidP="001018FD">
      <w:pPr>
        <w:pStyle w:val="HTMLPreformatted"/>
        <w:shd w:val="clear" w:color="auto" w:fill="1E2A37"/>
        <w:spacing w:before="120" w:after="120"/>
        <w:rPr>
          <w:rFonts w:ascii="Times New Roman" w:hAnsi="Times New Roman" w:cs="Times New Roman"/>
          <w:color w:val="F8F8F2"/>
          <w:sz w:val="32"/>
          <w:szCs w:val="32"/>
        </w:rPr>
      </w:pPr>
      <w:r w:rsidRPr="00AA07DB">
        <w:rPr>
          <w:rStyle w:val="token"/>
          <w:rFonts w:ascii="Times New Roman" w:hAnsi="Times New Roman" w:cs="Times New Roman"/>
          <w:color w:val="66D9EF"/>
          <w:sz w:val="32"/>
          <w:szCs w:val="32"/>
        </w:rPr>
        <w:t>SELECT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DISTINCT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column</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name </w:t>
      </w:r>
      <w:r w:rsidRPr="00AA07DB">
        <w:rPr>
          <w:rStyle w:val="token"/>
          <w:rFonts w:ascii="Times New Roman" w:hAnsi="Times New Roman" w:cs="Times New Roman"/>
          <w:color w:val="66D9EF"/>
          <w:sz w:val="32"/>
          <w:szCs w:val="32"/>
        </w:rPr>
        <w:t>FROM</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table</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name</w:t>
      </w:r>
      <w:r w:rsidRPr="00AA07DB">
        <w:rPr>
          <w:rStyle w:val="token"/>
          <w:rFonts w:ascii="Times New Roman" w:hAnsi="Times New Roman" w:cs="Times New Roman"/>
          <w:color w:val="F8F8F2"/>
          <w:sz w:val="32"/>
          <w:szCs w:val="32"/>
        </w:rPr>
        <w:t>;</w:t>
      </w:r>
    </w:p>
    <w:p w14:paraId="0AE8C716" w14:textId="77777777" w:rsidR="0061274D" w:rsidRPr="00AA07DB" w:rsidRDefault="0061274D" w:rsidP="0061274D">
      <w:pPr>
        <w:pStyle w:val="Heading3"/>
        <w:spacing w:before="335" w:after="167"/>
        <w:rPr>
          <w:rFonts w:ascii="Times New Roman" w:hAnsi="Times New Roman" w:cs="Times New Roman"/>
          <w:b w:val="0"/>
          <w:bCs w:val="0"/>
          <w:color w:val="333333"/>
          <w:sz w:val="32"/>
          <w:szCs w:val="32"/>
        </w:rPr>
      </w:pPr>
      <w:r w:rsidRPr="00AA07DB">
        <w:rPr>
          <w:rFonts w:ascii="Times New Roman" w:hAnsi="Times New Roman" w:cs="Times New Roman"/>
          <w:b w:val="0"/>
          <w:bCs w:val="0"/>
          <w:color w:val="333333"/>
          <w:sz w:val="32"/>
          <w:szCs w:val="32"/>
        </w:rPr>
        <w:t>Example using </w:t>
      </w:r>
      <w:r w:rsidRPr="00AA07DB">
        <w:rPr>
          <w:rStyle w:val="HTMLCode"/>
          <w:rFonts w:ascii="Times New Roman" w:eastAsiaTheme="majorEastAsia" w:hAnsi="Times New Roman" w:cs="Times New Roman"/>
          <w:b w:val="0"/>
          <w:bCs w:val="0"/>
          <w:color w:val="C7254E"/>
          <w:sz w:val="32"/>
          <w:szCs w:val="32"/>
          <w:shd w:val="clear" w:color="auto" w:fill="F9F2F4"/>
        </w:rPr>
        <w:t>DISTINCT</w:t>
      </w:r>
      <w:r w:rsidRPr="00AA07DB">
        <w:rPr>
          <w:rFonts w:ascii="Times New Roman" w:hAnsi="Times New Roman" w:cs="Times New Roman"/>
          <w:b w:val="0"/>
          <w:bCs w:val="0"/>
          <w:color w:val="333333"/>
          <w:sz w:val="32"/>
          <w:szCs w:val="32"/>
        </w:rPr>
        <w:t> Keyword</w:t>
      </w:r>
    </w:p>
    <w:p w14:paraId="1F2A42FA" w14:textId="77777777" w:rsidR="0061274D" w:rsidRPr="00AA07DB" w:rsidRDefault="0061274D" w:rsidP="0061274D">
      <w:pPr>
        <w:pStyle w:val="NormalWeb"/>
        <w:spacing w:before="0" w:beforeAutospacing="0" w:after="167" w:afterAutospacing="0"/>
        <w:rPr>
          <w:color w:val="333333"/>
          <w:sz w:val="32"/>
          <w:szCs w:val="32"/>
        </w:rPr>
      </w:pPr>
      <w:r w:rsidRPr="00AA07DB">
        <w:rPr>
          <w:color w:val="333333"/>
          <w:sz w:val="32"/>
          <w:szCs w:val="32"/>
        </w:rPr>
        <w:t>Consider the following </w:t>
      </w:r>
      <w:r w:rsidRPr="00AA07DB">
        <w:rPr>
          <w:b/>
          <w:bCs/>
          <w:color w:val="333333"/>
          <w:sz w:val="32"/>
          <w:szCs w:val="32"/>
        </w:rPr>
        <w:t>Emp</w:t>
      </w:r>
      <w:r w:rsidRPr="00AA07DB">
        <w:rPr>
          <w:color w:val="333333"/>
          <w:sz w:val="32"/>
          <w:szCs w:val="32"/>
        </w:rPr>
        <w:t> table. As you can see in the table below, there is employee </w:t>
      </w:r>
      <w:r w:rsidRPr="00AA07DB">
        <w:rPr>
          <w:b/>
          <w:bCs/>
          <w:color w:val="333333"/>
          <w:sz w:val="32"/>
          <w:szCs w:val="32"/>
        </w:rPr>
        <w:t>name</w:t>
      </w:r>
      <w:r w:rsidRPr="00AA07DB">
        <w:rPr>
          <w:color w:val="333333"/>
          <w:sz w:val="32"/>
          <w:szCs w:val="32"/>
        </w:rPr>
        <w:t>, along with employee </w:t>
      </w:r>
      <w:r w:rsidRPr="00AA07DB">
        <w:rPr>
          <w:b/>
          <w:bCs/>
          <w:color w:val="333333"/>
          <w:sz w:val="32"/>
          <w:szCs w:val="32"/>
        </w:rPr>
        <w:t>salary</w:t>
      </w:r>
      <w:r w:rsidRPr="00AA07DB">
        <w:rPr>
          <w:color w:val="333333"/>
          <w:sz w:val="32"/>
          <w:szCs w:val="32"/>
        </w:rPr>
        <w:t> and </w:t>
      </w:r>
      <w:r w:rsidRPr="00AA07DB">
        <w:rPr>
          <w:b/>
          <w:bCs/>
          <w:color w:val="333333"/>
          <w:sz w:val="32"/>
          <w:szCs w:val="32"/>
        </w:rPr>
        <w:t>age</w:t>
      </w:r>
      <w:r w:rsidRPr="00AA07DB">
        <w:rPr>
          <w:color w:val="333333"/>
          <w:sz w:val="32"/>
          <w:szCs w:val="32"/>
        </w:rPr>
        <w:t>.</w:t>
      </w:r>
    </w:p>
    <w:p w14:paraId="33583C33" w14:textId="77777777" w:rsidR="0061274D" w:rsidRPr="00AA07DB" w:rsidRDefault="0061274D" w:rsidP="0061274D">
      <w:pPr>
        <w:pStyle w:val="NormalWeb"/>
        <w:spacing w:before="0" w:beforeAutospacing="0" w:after="167" w:afterAutospacing="0"/>
        <w:rPr>
          <w:color w:val="333333"/>
          <w:sz w:val="32"/>
          <w:szCs w:val="32"/>
        </w:rPr>
      </w:pPr>
      <w:r w:rsidRPr="00AA07DB">
        <w:rPr>
          <w:color w:val="333333"/>
          <w:sz w:val="32"/>
          <w:szCs w:val="32"/>
        </w:rPr>
        <w:t>In the table below, multiple employees have the same salary, so we will be using </w:t>
      </w:r>
      <w:r w:rsidRPr="00AA07DB">
        <w:rPr>
          <w:rStyle w:val="HTMLCode"/>
          <w:rFonts w:ascii="Times New Roman" w:hAnsi="Times New Roman" w:cs="Times New Roman"/>
          <w:color w:val="C7254E"/>
          <w:sz w:val="32"/>
          <w:szCs w:val="32"/>
          <w:shd w:val="clear" w:color="auto" w:fill="F9F2F4"/>
        </w:rPr>
        <w:t>DISTINCT</w:t>
      </w:r>
      <w:r w:rsidRPr="00AA07DB">
        <w:rPr>
          <w:color w:val="333333"/>
          <w:sz w:val="32"/>
          <w:szCs w:val="32"/>
        </w:rPr>
        <w:t> keyword to list down distinct salary amount, that is currently being paid to the employees.</w:t>
      </w:r>
    </w:p>
    <w:tbl>
      <w:tblPr>
        <w:tblW w:w="1053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136"/>
        <w:gridCol w:w="3154"/>
        <w:gridCol w:w="2088"/>
        <w:gridCol w:w="3154"/>
      </w:tblGrid>
      <w:tr w:rsidR="0061274D" w:rsidRPr="00AA07DB" w14:paraId="4FB2BE85"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5B0A4006" w14:textId="77777777" w:rsidR="0061274D" w:rsidRPr="00AA07DB" w:rsidRDefault="0061274D">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eid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33471BAB" w14:textId="77777777" w:rsidR="0061274D" w:rsidRPr="00AA07DB" w:rsidRDefault="0061274D">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49FD41C4" w14:textId="77777777" w:rsidR="0061274D" w:rsidRPr="00AA07DB" w:rsidRDefault="0061274D">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age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13D0E375" w14:textId="77777777" w:rsidR="0061274D" w:rsidRPr="00AA07DB" w:rsidRDefault="0061274D">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salary</w:t>
            </w:r>
          </w:p>
        </w:tc>
      </w:tr>
      <w:tr w:rsidR="0061274D" w:rsidRPr="00AA07DB" w14:paraId="505A3AF8"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1743C4F1"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401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1DE7161D"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Anu</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454811BA"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22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78DCF970"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5000</w:t>
            </w:r>
          </w:p>
        </w:tc>
      </w:tr>
      <w:tr w:rsidR="0061274D" w:rsidRPr="00AA07DB" w14:paraId="73BE7FBB"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30950A8C"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402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60C25727"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Shane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1A965926"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29</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14E6C273"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8000</w:t>
            </w:r>
          </w:p>
        </w:tc>
      </w:tr>
      <w:tr w:rsidR="0061274D" w:rsidRPr="00AA07DB" w14:paraId="31D29469"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6E370D7C"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lastRenderedPageBreak/>
              <w:t>403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510D4542"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Rohan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0526CE85"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34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3CCD7A1E"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10000</w:t>
            </w:r>
          </w:p>
        </w:tc>
      </w:tr>
      <w:tr w:rsidR="0061274D" w:rsidRPr="00AA07DB" w14:paraId="637959BF"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76944CDE"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404</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3255E0DA"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Scott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239FDCF2"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44</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46EBE9E9"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10000</w:t>
            </w:r>
          </w:p>
        </w:tc>
      </w:tr>
      <w:tr w:rsidR="0061274D" w:rsidRPr="00AA07DB" w14:paraId="689ECA72"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4174E6E1"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405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3CCA0E32"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Tiger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2E8F6071"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35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4D73A571"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8000</w:t>
            </w:r>
          </w:p>
        </w:tc>
      </w:tr>
    </w:tbl>
    <w:p w14:paraId="2EC974EC" w14:textId="77777777" w:rsidR="0061274D" w:rsidRPr="00AA07DB" w:rsidRDefault="0061274D" w:rsidP="0061274D">
      <w:pPr>
        <w:pStyle w:val="HTMLPreformatted"/>
        <w:shd w:val="clear" w:color="auto" w:fill="1E2A37"/>
        <w:spacing w:before="120" w:after="120"/>
        <w:rPr>
          <w:rFonts w:ascii="Times New Roman" w:hAnsi="Times New Roman" w:cs="Times New Roman"/>
          <w:color w:val="F8F8F2"/>
          <w:sz w:val="32"/>
          <w:szCs w:val="32"/>
        </w:rPr>
      </w:pPr>
      <w:r w:rsidRPr="00AA07DB">
        <w:rPr>
          <w:rStyle w:val="token"/>
          <w:rFonts w:ascii="Times New Roman" w:hAnsi="Times New Roman" w:cs="Times New Roman"/>
          <w:color w:val="66D9EF"/>
          <w:sz w:val="32"/>
          <w:szCs w:val="32"/>
        </w:rPr>
        <w:t>SELECT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DISTINCT</w:t>
      </w:r>
      <w:r w:rsidRPr="00AA07DB">
        <w:rPr>
          <w:rStyle w:val="HTMLCode"/>
          <w:rFonts w:ascii="Times New Roman" w:hAnsi="Times New Roman" w:cs="Times New Roman"/>
          <w:color w:val="F8F8F2"/>
          <w:sz w:val="32"/>
          <w:szCs w:val="32"/>
        </w:rPr>
        <w:t xml:space="preserve"> salary </w:t>
      </w:r>
      <w:r w:rsidRPr="00AA07DB">
        <w:rPr>
          <w:rStyle w:val="token"/>
          <w:rFonts w:ascii="Times New Roman" w:hAnsi="Times New Roman" w:cs="Times New Roman"/>
          <w:color w:val="66D9EF"/>
          <w:sz w:val="32"/>
          <w:szCs w:val="32"/>
        </w:rPr>
        <w:t>FROM</w:t>
      </w:r>
      <w:r w:rsidRPr="00AA07DB">
        <w:rPr>
          <w:rStyle w:val="HTMLCode"/>
          <w:rFonts w:ascii="Times New Roman" w:hAnsi="Times New Roman" w:cs="Times New Roman"/>
          <w:color w:val="F8F8F2"/>
          <w:sz w:val="32"/>
          <w:szCs w:val="32"/>
        </w:rPr>
        <w:t xml:space="preserve"> Emp</w:t>
      </w:r>
      <w:r w:rsidRPr="00AA07DB">
        <w:rPr>
          <w:rStyle w:val="token"/>
          <w:rFonts w:ascii="Times New Roman" w:hAnsi="Times New Roman" w:cs="Times New Roman"/>
          <w:color w:val="F8F8F2"/>
          <w:sz w:val="32"/>
          <w:szCs w:val="32"/>
        </w:rPr>
        <w:t>;</w:t>
      </w:r>
    </w:p>
    <w:p w14:paraId="01973EBB" w14:textId="77777777" w:rsidR="0061274D" w:rsidRPr="00AA07DB" w:rsidRDefault="0061274D" w:rsidP="0061274D">
      <w:pPr>
        <w:pStyle w:val="NormalWeb"/>
        <w:spacing w:before="0" w:beforeAutospacing="0" w:after="167" w:afterAutospacing="0"/>
        <w:rPr>
          <w:color w:val="333333"/>
          <w:sz w:val="32"/>
          <w:szCs w:val="32"/>
        </w:rPr>
      </w:pPr>
      <w:r w:rsidRPr="00AA07DB">
        <w:rPr>
          <w:color w:val="333333"/>
          <w:sz w:val="32"/>
          <w:szCs w:val="32"/>
        </w:rPr>
        <w:t>The above query will return only the unique salary from </w:t>
      </w:r>
      <w:r w:rsidRPr="00AA07DB">
        <w:rPr>
          <w:b/>
          <w:bCs/>
          <w:color w:val="333333"/>
          <w:sz w:val="32"/>
          <w:szCs w:val="32"/>
        </w:rPr>
        <w:t>Emp</w:t>
      </w:r>
      <w:r w:rsidRPr="00AA07DB">
        <w:rPr>
          <w:color w:val="333333"/>
          <w:sz w:val="32"/>
          <w:szCs w:val="32"/>
        </w:rPr>
        <w:t> table.</w:t>
      </w:r>
    </w:p>
    <w:tbl>
      <w:tblPr>
        <w:tblW w:w="0" w:type="auto"/>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104"/>
      </w:tblGrid>
      <w:tr w:rsidR="0061274D" w:rsidRPr="00AA07DB" w14:paraId="2E0EBA64"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224E39DE" w14:textId="77777777" w:rsidR="0061274D" w:rsidRPr="00AA07DB" w:rsidRDefault="0061274D">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salary</w:t>
            </w:r>
          </w:p>
        </w:tc>
      </w:tr>
      <w:tr w:rsidR="0061274D" w:rsidRPr="00AA07DB" w14:paraId="60738DCB"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06114AE9"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5000</w:t>
            </w:r>
          </w:p>
        </w:tc>
      </w:tr>
      <w:tr w:rsidR="0061274D" w:rsidRPr="00AA07DB" w14:paraId="256E854D"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4C138F55"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8000</w:t>
            </w:r>
          </w:p>
        </w:tc>
      </w:tr>
      <w:tr w:rsidR="0061274D" w:rsidRPr="00AA07DB" w14:paraId="43591ECB"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1BFC9126"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10000</w:t>
            </w:r>
          </w:p>
        </w:tc>
      </w:tr>
    </w:tbl>
    <w:p w14:paraId="4CFF303B" w14:textId="77777777" w:rsidR="0061274D" w:rsidRPr="00AA07DB" w:rsidRDefault="0061274D">
      <w:pPr>
        <w:rPr>
          <w:rFonts w:ascii="Times New Roman" w:hAnsi="Times New Roman" w:cs="Times New Roman"/>
          <w:sz w:val="32"/>
          <w:szCs w:val="32"/>
        </w:rPr>
      </w:pPr>
    </w:p>
    <w:p w14:paraId="74EA2325" w14:textId="77777777" w:rsidR="0061274D" w:rsidRPr="0054512B" w:rsidRDefault="0061274D" w:rsidP="0061274D">
      <w:pPr>
        <w:pStyle w:val="Heading1"/>
        <w:spacing w:before="335" w:after="167"/>
        <w:rPr>
          <w:rFonts w:ascii="Times New Roman" w:hAnsi="Times New Roman" w:cs="Times New Roman"/>
          <w:bCs w:val="0"/>
          <w:color w:val="333333"/>
          <w:sz w:val="40"/>
          <w:szCs w:val="40"/>
          <w:u w:val="single"/>
        </w:rPr>
      </w:pPr>
      <w:r w:rsidRPr="0054512B">
        <w:rPr>
          <w:rStyle w:val="HTMLCode"/>
          <w:rFonts w:ascii="Times New Roman" w:eastAsiaTheme="majorEastAsia" w:hAnsi="Times New Roman" w:cs="Times New Roman"/>
          <w:bCs w:val="0"/>
          <w:color w:val="C7254E"/>
          <w:sz w:val="40"/>
          <w:szCs w:val="40"/>
          <w:u w:val="single"/>
          <w:shd w:val="clear" w:color="auto" w:fill="F9F2F4"/>
        </w:rPr>
        <w:t>AND</w:t>
      </w:r>
      <w:r w:rsidRPr="0054512B">
        <w:rPr>
          <w:rFonts w:ascii="Times New Roman" w:hAnsi="Times New Roman" w:cs="Times New Roman"/>
          <w:bCs w:val="0"/>
          <w:color w:val="333333"/>
          <w:sz w:val="40"/>
          <w:szCs w:val="40"/>
          <w:u w:val="single"/>
        </w:rPr>
        <w:t> &amp; </w:t>
      </w:r>
      <w:r w:rsidRPr="0054512B">
        <w:rPr>
          <w:rStyle w:val="HTMLCode"/>
          <w:rFonts w:ascii="Times New Roman" w:eastAsiaTheme="majorEastAsia" w:hAnsi="Times New Roman" w:cs="Times New Roman"/>
          <w:bCs w:val="0"/>
          <w:color w:val="C7254E"/>
          <w:sz w:val="40"/>
          <w:szCs w:val="40"/>
          <w:u w:val="single"/>
          <w:shd w:val="clear" w:color="auto" w:fill="F9F2F4"/>
        </w:rPr>
        <w:t>OR</w:t>
      </w:r>
      <w:r w:rsidRPr="0054512B">
        <w:rPr>
          <w:rFonts w:ascii="Times New Roman" w:hAnsi="Times New Roman" w:cs="Times New Roman"/>
          <w:bCs w:val="0"/>
          <w:color w:val="333333"/>
          <w:sz w:val="40"/>
          <w:szCs w:val="40"/>
          <w:u w:val="single"/>
        </w:rPr>
        <w:t> operator</w:t>
      </w:r>
    </w:p>
    <w:p w14:paraId="555328DE" w14:textId="77777777" w:rsidR="0061274D" w:rsidRPr="00AA07DB" w:rsidRDefault="0061274D" w:rsidP="0061274D">
      <w:pPr>
        <w:pStyle w:val="NormalWeb"/>
        <w:spacing w:before="0" w:beforeAutospacing="0" w:after="167" w:afterAutospacing="0"/>
        <w:rPr>
          <w:color w:val="333333"/>
          <w:sz w:val="32"/>
          <w:szCs w:val="32"/>
        </w:rPr>
      </w:pPr>
      <w:r w:rsidRPr="00AA07DB">
        <w:rPr>
          <w:color w:val="333333"/>
          <w:sz w:val="32"/>
          <w:szCs w:val="32"/>
        </w:rPr>
        <w:t>Consider the following </w:t>
      </w:r>
      <w:r w:rsidRPr="00AA07DB">
        <w:rPr>
          <w:b/>
          <w:bCs/>
          <w:color w:val="333333"/>
          <w:sz w:val="32"/>
          <w:szCs w:val="32"/>
        </w:rPr>
        <w:t>Emp</w:t>
      </w:r>
      <w:r w:rsidRPr="00AA07DB">
        <w:rPr>
          <w:color w:val="333333"/>
          <w:sz w:val="32"/>
          <w:szCs w:val="32"/>
        </w:rPr>
        <w:t> table</w:t>
      </w:r>
    </w:p>
    <w:tbl>
      <w:tblPr>
        <w:tblW w:w="1053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136"/>
        <w:gridCol w:w="3154"/>
        <w:gridCol w:w="2088"/>
        <w:gridCol w:w="3154"/>
      </w:tblGrid>
      <w:tr w:rsidR="0061274D" w:rsidRPr="00AA07DB" w14:paraId="4B4B9718"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7253B22C" w14:textId="77777777" w:rsidR="0061274D" w:rsidRPr="00AA07DB" w:rsidRDefault="0061274D">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eid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0FE746E9" w14:textId="77777777" w:rsidR="0061274D" w:rsidRPr="00AA07DB" w:rsidRDefault="0061274D">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3698151D" w14:textId="77777777" w:rsidR="0061274D" w:rsidRPr="00AA07DB" w:rsidRDefault="0061274D">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age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036EC36B" w14:textId="77777777" w:rsidR="0061274D" w:rsidRPr="00AA07DB" w:rsidRDefault="0061274D">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salary</w:t>
            </w:r>
          </w:p>
        </w:tc>
      </w:tr>
      <w:tr w:rsidR="0061274D" w:rsidRPr="00AA07DB" w14:paraId="76058B76"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2DF0488A"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401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761BA148"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Anu</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1D074E7B"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22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3C5A79F5"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5000</w:t>
            </w:r>
          </w:p>
        </w:tc>
      </w:tr>
      <w:tr w:rsidR="0061274D" w:rsidRPr="00AA07DB" w14:paraId="38D56829"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4DC41771"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lastRenderedPageBreak/>
              <w:t>402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76C42157"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Shane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5D3FF7E5"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29</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7A15FE9B"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8000</w:t>
            </w:r>
          </w:p>
        </w:tc>
      </w:tr>
      <w:tr w:rsidR="0061274D" w:rsidRPr="00AA07DB" w14:paraId="6169B45B"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6E09BD71"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403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06B57C02"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Rohan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7B631830"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34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23A3E3DF"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12000</w:t>
            </w:r>
          </w:p>
        </w:tc>
      </w:tr>
      <w:tr w:rsidR="0061274D" w:rsidRPr="00AA07DB" w14:paraId="726CD32E"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2F38F8CD"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404</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37AD9FF9"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Scott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1ADEE295"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44</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73A740C6"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10000</w:t>
            </w:r>
          </w:p>
        </w:tc>
      </w:tr>
      <w:tr w:rsidR="0061274D" w:rsidRPr="00AA07DB" w14:paraId="4E463F65"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53EE713D"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405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7D7B0FCB"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Tiger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7519C864"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35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7929A906"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9000</w:t>
            </w:r>
          </w:p>
        </w:tc>
      </w:tr>
    </w:tbl>
    <w:p w14:paraId="77FAD50A" w14:textId="77777777" w:rsidR="0061274D" w:rsidRPr="00AA07DB" w:rsidRDefault="0061274D" w:rsidP="0061274D">
      <w:pPr>
        <w:pStyle w:val="HTMLPreformatted"/>
        <w:shd w:val="clear" w:color="auto" w:fill="1E2A37"/>
        <w:wordWrap w:val="0"/>
        <w:spacing w:after="167"/>
        <w:rPr>
          <w:rFonts w:ascii="Times New Roman" w:hAnsi="Times New Roman" w:cs="Times New Roman"/>
          <w:color w:val="CCCCCC"/>
          <w:sz w:val="32"/>
          <w:szCs w:val="32"/>
        </w:rPr>
      </w:pPr>
      <w:r w:rsidRPr="00AA07DB">
        <w:rPr>
          <w:rStyle w:val="HTMLCode"/>
          <w:rFonts w:ascii="Times New Roman" w:hAnsi="Times New Roman" w:cs="Times New Roman"/>
          <w:color w:val="CCCCCC"/>
          <w:sz w:val="32"/>
          <w:szCs w:val="32"/>
        </w:rPr>
        <w:t xml:space="preserve">SELECT * FROM Emp WHERE salary &lt; 10000 </w:t>
      </w:r>
      <w:r w:rsidRPr="00AA07DB">
        <w:rPr>
          <w:rStyle w:val="HTMLCode"/>
          <w:rFonts w:ascii="Times New Roman" w:hAnsi="Times New Roman" w:cs="Times New Roman"/>
          <w:b/>
          <w:bCs/>
          <w:color w:val="CCCCCC"/>
          <w:sz w:val="32"/>
          <w:szCs w:val="32"/>
        </w:rPr>
        <w:t>AND</w:t>
      </w:r>
      <w:r w:rsidRPr="00AA07DB">
        <w:rPr>
          <w:rStyle w:val="HTMLCode"/>
          <w:rFonts w:ascii="Times New Roman" w:hAnsi="Times New Roman" w:cs="Times New Roman"/>
          <w:color w:val="CCCCCC"/>
          <w:sz w:val="32"/>
          <w:szCs w:val="32"/>
        </w:rPr>
        <w:t xml:space="preserve"> age &gt; 25</w:t>
      </w:r>
    </w:p>
    <w:p w14:paraId="6CCBC82E" w14:textId="77777777" w:rsidR="0061274D" w:rsidRPr="00AA07DB" w:rsidRDefault="0061274D" w:rsidP="0061274D">
      <w:pPr>
        <w:pStyle w:val="NormalWeb"/>
        <w:spacing w:before="0" w:beforeAutospacing="0" w:after="167" w:afterAutospacing="0"/>
        <w:rPr>
          <w:color w:val="333333"/>
          <w:sz w:val="32"/>
          <w:szCs w:val="32"/>
        </w:rPr>
      </w:pPr>
      <w:r w:rsidRPr="00AA07DB">
        <w:rPr>
          <w:color w:val="333333"/>
          <w:sz w:val="32"/>
          <w:szCs w:val="32"/>
        </w:rPr>
        <w:t>The above query will return records where </w:t>
      </w:r>
      <w:r w:rsidRPr="00AA07DB">
        <w:rPr>
          <w:b/>
          <w:bCs/>
          <w:color w:val="333333"/>
          <w:sz w:val="32"/>
          <w:szCs w:val="32"/>
        </w:rPr>
        <w:t>salary</w:t>
      </w:r>
      <w:r w:rsidRPr="00AA07DB">
        <w:rPr>
          <w:color w:val="333333"/>
          <w:sz w:val="32"/>
          <w:szCs w:val="32"/>
        </w:rPr>
        <w:t> is less than </w:t>
      </w:r>
      <w:r w:rsidRPr="00AA07DB">
        <w:rPr>
          <w:b/>
          <w:bCs/>
          <w:color w:val="333333"/>
          <w:sz w:val="32"/>
          <w:szCs w:val="32"/>
        </w:rPr>
        <w:t>10000</w:t>
      </w:r>
      <w:r w:rsidRPr="00AA07DB">
        <w:rPr>
          <w:color w:val="333333"/>
          <w:sz w:val="32"/>
          <w:szCs w:val="32"/>
        </w:rPr>
        <w:t> and </w:t>
      </w:r>
      <w:r w:rsidRPr="00AA07DB">
        <w:rPr>
          <w:b/>
          <w:bCs/>
          <w:color w:val="333333"/>
          <w:sz w:val="32"/>
          <w:szCs w:val="32"/>
        </w:rPr>
        <w:t>age</w:t>
      </w:r>
      <w:r w:rsidRPr="00AA07DB">
        <w:rPr>
          <w:color w:val="333333"/>
          <w:sz w:val="32"/>
          <w:szCs w:val="32"/>
        </w:rPr>
        <w:t> greater than </w:t>
      </w:r>
      <w:r w:rsidRPr="00AA07DB">
        <w:rPr>
          <w:b/>
          <w:bCs/>
          <w:color w:val="333333"/>
          <w:sz w:val="32"/>
          <w:szCs w:val="32"/>
        </w:rPr>
        <w:t>25</w:t>
      </w:r>
      <w:r w:rsidRPr="00AA07DB">
        <w:rPr>
          <w:color w:val="333333"/>
          <w:sz w:val="32"/>
          <w:szCs w:val="32"/>
        </w:rPr>
        <w:t>. Hope you get the concept here. We have used the </w:t>
      </w:r>
      <w:r w:rsidRPr="00AA07DB">
        <w:rPr>
          <w:rStyle w:val="HTMLCode"/>
          <w:rFonts w:ascii="Times New Roman" w:hAnsi="Times New Roman" w:cs="Times New Roman"/>
          <w:color w:val="C7254E"/>
          <w:sz w:val="32"/>
          <w:szCs w:val="32"/>
          <w:shd w:val="clear" w:color="auto" w:fill="F9F2F4"/>
        </w:rPr>
        <w:t>AND</w:t>
      </w:r>
      <w:r w:rsidRPr="00AA07DB">
        <w:rPr>
          <w:color w:val="333333"/>
          <w:sz w:val="32"/>
          <w:szCs w:val="32"/>
        </w:rPr>
        <w:t> operator to specify two conditions with </w:t>
      </w:r>
      <w:r w:rsidRPr="00AA07DB">
        <w:rPr>
          <w:rStyle w:val="HTMLCode"/>
          <w:rFonts w:ascii="Times New Roman" w:hAnsi="Times New Roman" w:cs="Times New Roman"/>
          <w:color w:val="C7254E"/>
          <w:sz w:val="32"/>
          <w:szCs w:val="32"/>
          <w:shd w:val="clear" w:color="auto" w:fill="F9F2F4"/>
        </w:rPr>
        <w:t>WHERE</w:t>
      </w:r>
      <w:r w:rsidRPr="00AA07DB">
        <w:rPr>
          <w:color w:val="333333"/>
          <w:sz w:val="32"/>
          <w:szCs w:val="32"/>
        </w:rPr>
        <w:t> clause.</w:t>
      </w:r>
    </w:p>
    <w:tbl>
      <w:tblPr>
        <w:tblW w:w="1053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167"/>
        <w:gridCol w:w="3046"/>
        <w:gridCol w:w="2119"/>
        <w:gridCol w:w="3200"/>
      </w:tblGrid>
      <w:tr w:rsidR="0061274D" w:rsidRPr="00AA07DB" w14:paraId="7BD40595"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60CB8E1C" w14:textId="77777777" w:rsidR="0061274D" w:rsidRPr="00AA07DB" w:rsidRDefault="0061274D">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eid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7C17BCAF" w14:textId="77777777" w:rsidR="0061274D" w:rsidRPr="00AA07DB" w:rsidRDefault="0061274D">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35AE70B9" w14:textId="77777777" w:rsidR="0061274D" w:rsidRPr="00AA07DB" w:rsidRDefault="0061274D">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age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00273976" w14:textId="77777777" w:rsidR="0061274D" w:rsidRPr="00AA07DB" w:rsidRDefault="0061274D">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salary</w:t>
            </w:r>
          </w:p>
        </w:tc>
      </w:tr>
      <w:tr w:rsidR="0061274D" w:rsidRPr="00AA07DB" w14:paraId="6D86B7C7"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0FE71B4C"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402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300EDF58"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Shane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459AF74E"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29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650E37FC"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8000</w:t>
            </w:r>
          </w:p>
        </w:tc>
      </w:tr>
      <w:tr w:rsidR="0061274D" w:rsidRPr="00AA07DB" w14:paraId="53D58EA8"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64454972"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405</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511F99DE"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Tiger</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445EB25D"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35</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7FED7605"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9000</w:t>
            </w:r>
          </w:p>
        </w:tc>
      </w:tr>
    </w:tbl>
    <w:p w14:paraId="42CEB226" w14:textId="77777777" w:rsidR="0061274D" w:rsidRPr="00AA07DB" w:rsidRDefault="00000000" w:rsidP="0061274D">
      <w:pPr>
        <w:spacing w:before="335" w:after="335"/>
        <w:rPr>
          <w:ins w:id="293" w:author="Unknown"/>
          <w:rFonts w:ascii="Times New Roman" w:hAnsi="Times New Roman" w:cs="Times New Roman"/>
          <w:sz w:val="32"/>
          <w:szCs w:val="32"/>
        </w:rPr>
      </w:pPr>
      <w:ins w:id="294" w:author="Unknown">
        <w:r>
          <w:rPr>
            <w:rFonts w:ascii="Times New Roman" w:hAnsi="Times New Roman" w:cs="Times New Roman"/>
            <w:sz w:val="32"/>
            <w:szCs w:val="32"/>
          </w:rPr>
          <w:pict w14:anchorId="455A4476">
            <v:rect id="_x0000_i1094" style="width:0;height:0" o:hralign="center" o:hrstd="t" o:hrnoshade="t" o:hr="t" fillcolor="#333" stroked="f"/>
          </w:pict>
        </w:r>
      </w:ins>
    </w:p>
    <w:p w14:paraId="0E9543F5" w14:textId="77777777" w:rsidR="0061274D" w:rsidRPr="00AA07DB" w:rsidRDefault="0061274D" w:rsidP="0061274D">
      <w:pPr>
        <w:pStyle w:val="Heading2"/>
        <w:spacing w:before="335" w:beforeAutospacing="0" w:after="167" w:afterAutospacing="0"/>
        <w:rPr>
          <w:ins w:id="295" w:author="Unknown"/>
          <w:b w:val="0"/>
          <w:bCs w:val="0"/>
          <w:color w:val="333333"/>
          <w:sz w:val="32"/>
          <w:szCs w:val="32"/>
        </w:rPr>
      </w:pPr>
      <w:ins w:id="296" w:author="Unknown">
        <w:r w:rsidRPr="00AA07DB">
          <w:rPr>
            <w:rStyle w:val="HTMLCode"/>
            <w:rFonts w:ascii="Times New Roman" w:hAnsi="Times New Roman" w:cs="Times New Roman"/>
            <w:b w:val="0"/>
            <w:bCs w:val="0"/>
            <w:color w:val="C7254E"/>
            <w:sz w:val="32"/>
            <w:szCs w:val="32"/>
            <w:shd w:val="clear" w:color="auto" w:fill="F9F2F4"/>
          </w:rPr>
          <w:t>OR</w:t>
        </w:r>
        <w:r w:rsidRPr="00AA07DB">
          <w:rPr>
            <w:b w:val="0"/>
            <w:bCs w:val="0"/>
            <w:color w:val="333333"/>
            <w:sz w:val="32"/>
            <w:szCs w:val="32"/>
          </w:rPr>
          <w:t> operator</w:t>
        </w:r>
      </w:ins>
    </w:p>
    <w:p w14:paraId="0F5CD3EA" w14:textId="77777777" w:rsidR="0061274D" w:rsidRPr="00AA07DB" w:rsidRDefault="0061274D" w:rsidP="0061274D">
      <w:pPr>
        <w:pStyle w:val="NormalWeb"/>
        <w:spacing w:before="0" w:beforeAutospacing="0" w:after="167" w:afterAutospacing="0"/>
        <w:rPr>
          <w:ins w:id="297" w:author="Unknown"/>
          <w:color w:val="333333"/>
          <w:sz w:val="32"/>
          <w:szCs w:val="32"/>
        </w:rPr>
      </w:pPr>
      <w:ins w:id="298" w:author="Unknown">
        <w:r w:rsidRPr="00AA07DB">
          <w:rPr>
            <w:rStyle w:val="HTMLCode"/>
            <w:rFonts w:ascii="Times New Roman" w:hAnsi="Times New Roman" w:cs="Times New Roman"/>
            <w:color w:val="C7254E"/>
            <w:sz w:val="32"/>
            <w:szCs w:val="32"/>
            <w:shd w:val="clear" w:color="auto" w:fill="F9F2F4"/>
          </w:rPr>
          <w:t>OR</w:t>
        </w:r>
        <w:r w:rsidRPr="00AA07DB">
          <w:rPr>
            <w:color w:val="333333"/>
            <w:sz w:val="32"/>
            <w:szCs w:val="32"/>
          </w:rPr>
          <w:t> operator is also used to combine multiple conditions with </w:t>
        </w:r>
        <w:r w:rsidRPr="00AA07DB">
          <w:rPr>
            <w:rStyle w:val="HTMLCode"/>
            <w:rFonts w:ascii="Times New Roman" w:hAnsi="Times New Roman" w:cs="Times New Roman"/>
            <w:color w:val="C7254E"/>
            <w:sz w:val="32"/>
            <w:szCs w:val="32"/>
            <w:shd w:val="clear" w:color="auto" w:fill="F9F2F4"/>
          </w:rPr>
          <w:t>WHERE</w:t>
        </w:r>
        <w:r w:rsidRPr="00AA07DB">
          <w:rPr>
            <w:color w:val="333333"/>
            <w:sz w:val="32"/>
            <w:szCs w:val="32"/>
          </w:rPr>
          <w:t> clause. The only difference between </w:t>
        </w:r>
        <w:r w:rsidRPr="00AA07DB">
          <w:rPr>
            <w:rStyle w:val="HTMLCode"/>
            <w:rFonts w:ascii="Times New Roman" w:hAnsi="Times New Roman" w:cs="Times New Roman"/>
            <w:color w:val="C7254E"/>
            <w:sz w:val="32"/>
            <w:szCs w:val="32"/>
            <w:shd w:val="clear" w:color="auto" w:fill="F9F2F4"/>
          </w:rPr>
          <w:t>AND</w:t>
        </w:r>
        <w:r w:rsidRPr="00AA07DB">
          <w:rPr>
            <w:color w:val="333333"/>
            <w:sz w:val="32"/>
            <w:szCs w:val="32"/>
          </w:rPr>
          <w:t> and </w:t>
        </w:r>
        <w:r w:rsidRPr="00AA07DB">
          <w:rPr>
            <w:rStyle w:val="HTMLCode"/>
            <w:rFonts w:ascii="Times New Roman" w:hAnsi="Times New Roman" w:cs="Times New Roman"/>
            <w:color w:val="C7254E"/>
            <w:sz w:val="32"/>
            <w:szCs w:val="32"/>
            <w:shd w:val="clear" w:color="auto" w:fill="F9F2F4"/>
          </w:rPr>
          <w:t>OR</w:t>
        </w:r>
        <w:r w:rsidRPr="00AA07DB">
          <w:rPr>
            <w:color w:val="333333"/>
            <w:sz w:val="32"/>
            <w:szCs w:val="32"/>
          </w:rPr>
          <w:t> is their behaviour.</w:t>
        </w:r>
      </w:ins>
    </w:p>
    <w:p w14:paraId="773A7D8A" w14:textId="77777777" w:rsidR="0061274D" w:rsidRPr="00AA07DB" w:rsidRDefault="0061274D" w:rsidP="0061274D">
      <w:pPr>
        <w:pStyle w:val="NormalWeb"/>
        <w:spacing w:before="0" w:beforeAutospacing="0" w:after="167" w:afterAutospacing="0"/>
        <w:rPr>
          <w:ins w:id="299" w:author="Unknown"/>
          <w:color w:val="333333"/>
          <w:sz w:val="32"/>
          <w:szCs w:val="32"/>
        </w:rPr>
      </w:pPr>
      <w:ins w:id="300" w:author="Unknown">
        <w:r w:rsidRPr="00AA07DB">
          <w:rPr>
            <w:color w:val="333333"/>
            <w:sz w:val="32"/>
            <w:szCs w:val="32"/>
          </w:rPr>
          <w:lastRenderedPageBreak/>
          <w:t>When we use </w:t>
        </w:r>
        <w:r w:rsidRPr="00AA07DB">
          <w:rPr>
            <w:rStyle w:val="HTMLCode"/>
            <w:rFonts w:ascii="Times New Roman" w:hAnsi="Times New Roman" w:cs="Times New Roman"/>
            <w:color w:val="C7254E"/>
            <w:sz w:val="32"/>
            <w:szCs w:val="32"/>
            <w:shd w:val="clear" w:color="auto" w:fill="F9F2F4"/>
          </w:rPr>
          <w:t>AND</w:t>
        </w:r>
        <w:r w:rsidRPr="00AA07DB">
          <w:rPr>
            <w:color w:val="333333"/>
            <w:sz w:val="32"/>
            <w:szCs w:val="32"/>
          </w:rPr>
          <w:t> to combine two or more than two conditions, records satisfying all the specified conditions will be there in the result.</w:t>
        </w:r>
      </w:ins>
    </w:p>
    <w:p w14:paraId="19EF068E" w14:textId="77777777" w:rsidR="0061274D" w:rsidRPr="00AA07DB" w:rsidRDefault="0061274D" w:rsidP="0061274D">
      <w:pPr>
        <w:pStyle w:val="NormalWeb"/>
        <w:spacing w:before="0" w:beforeAutospacing="0" w:after="167" w:afterAutospacing="0"/>
        <w:rPr>
          <w:ins w:id="301" w:author="Unknown"/>
          <w:color w:val="333333"/>
          <w:sz w:val="32"/>
          <w:szCs w:val="32"/>
        </w:rPr>
      </w:pPr>
      <w:ins w:id="302" w:author="Unknown">
        <w:r w:rsidRPr="00AA07DB">
          <w:rPr>
            <w:color w:val="333333"/>
            <w:sz w:val="32"/>
            <w:szCs w:val="32"/>
          </w:rPr>
          <w:t>But in case of </w:t>
        </w:r>
        <w:r w:rsidRPr="00AA07DB">
          <w:rPr>
            <w:rStyle w:val="HTMLCode"/>
            <w:rFonts w:ascii="Times New Roman" w:hAnsi="Times New Roman" w:cs="Times New Roman"/>
            <w:color w:val="C7254E"/>
            <w:sz w:val="32"/>
            <w:szCs w:val="32"/>
            <w:shd w:val="clear" w:color="auto" w:fill="F9F2F4"/>
          </w:rPr>
          <w:t>OR</w:t>
        </w:r>
        <w:r w:rsidRPr="00AA07DB">
          <w:rPr>
            <w:color w:val="333333"/>
            <w:sz w:val="32"/>
            <w:szCs w:val="32"/>
          </w:rPr>
          <w:t> operator, atleast one condition from the conditions specified must be satisfied by any record to be in the resultset.</w:t>
        </w:r>
      </w:ins>
    </w:p>
    <w:p w14:paraId="01DB2CF6" w14:textId="77777777" w:rsidR="0061274D" w:rsidRPr="00AA07DB" w:rsidRDefault="00000000" w:rsidP="0061274D">
      <w:pPr>
        <w:spacing w:before="335" w:after="335"/>
        <w:rPr>
          <w:ins w:id="303" w:author="Unknown"/>
          <w:rFonts w:ascii="Times New Roman" w:hAnsi="Times New Roman" w:cs="Times New Roman"/>
          <w:sz w:val="32"/>
          <w:szCs w:val="32"/>
        </w:rPr>
      </w:pPr>
      <w:ins w:id="304" w:author="Unknown">
        <w:r>
          <w:rPr>
            <w:rFonts w:ascii="Times New Roman" w:hAnsi="Times New Roman" w:cs="Times New Roman"/>
            <w:sz w:val="32"/>
            <w:szCs w:val="32"/>
          </w:rPr>
          <w:pict w14:anchorId="33014241">
            <v:rect id="_x0000_i1095" style="width:0;height:0" o:hralign="center" o:hrstd="t" o:hrnoshade="t" o:hr="t" fillcolor="#333" stroked="f"/>
          </w:pict>
        </w:r>
      </w:ins>
    </w:p>
    <w:p w14:paraId="505895C2" w14:textId="77777777" w:rsidR="0061274D" w:rsidRPr="00AA07DB" w:rsidRDefault="0061274D" w:rsidP="0061274D">
      <w:pPr>
        <w:pStyle w:val="Heading3"/>
        <w:spacing w:before="335" w:after="167"/>
        <w:rPr>
          <w:ins w:id="305" w:author="Unknown"/>
          <w:rFonts w:ascii="Times New Roman" w:hAnsi="Times New Roman" w:cs="Times New Roman"/>
          <w:b w:val="0"/>
          <w:bCs w:val="0"/>
          <w:color w:val="333333"/>
          <w:sz w:val="32"/>
          <w:szCs w:val="32"/>
        </w:rPr>
      </w:pPr>
      <w:ins w:id="306" w:author="Unknown">
        <w:r w:rsidRPr="00AA07DB">
          <w:rPr>
            <w:rFonts w:ascii="Times New Roman" w:hAnsi="Times New Roman" w:cs="Times New Roman"/>
            <w:b w:val="0"/>
            <w:bCs w:val="0"/>
            <w:color w:val="333333"/>
            <w:sz w:val="32"/>
            <w:szCs w:val="32"/>
          </w:rPr>
          <w:t>Example of </w:t>
        </w:r>
        <w:r w:rsidRPr="00AA07DB">
          <w:rPr>
            <w:rStyle w:val="HTMLCode"/>
            <w:rFonts w:ascii="Times New Roman" w:eastAsiaTheme="majorEastAsia" w:hAnsi="Times New Roman" w:cs="Times New Roman"/>
            <w:b w:val="0"/>
            <w:bCs w:val="0"/>
            <w:color w:val="C7254E"/>
            <w:sz w:val="32"/>
            <w:szCs w:val="32"/>
            <w:shd w:val="clear" w:color="auto" w:fill="F9F2F4"/>
          </w:rPr>
          <w:t>OR</w:t>
        </w:r>
        <w:r w:rsidRPr="00AA07DB">
          <w:rPr>
            <w:rFonts w:ascii="Times New Roman" w:hAnsi="Times New Roman" w:cs="Times New Roman"/>
            <w:b w:val="0"/>
            <w:bCs w:val="0"/>
            <w:color w:val="333333"/>
            <w:sz w:val="32"/>
            <w:szCs w:val="32"/>
          </w:rPr>
          <w:t> operator</w:t>
        </w:r>
      </w:ins>
    </w:p>
    <w:p w14:paraId="71761CC0" w14:textId="77777777" w:rsidR="0061274D" w:rsidRPr="00AA07DB" w:rsidRDefault="0061274D" w:rsidP="0061274D">
      <w:pPr>
        <w:pStyle w:val="NormalWeb"/>
        <w:spacing w:before="0" w:beforeAutospacing="0" w:after="167" w:afterAutospacing="0"/>
        <w:rPr>
          <w:ins w:id="307" w:author="Unknown"/>
          <w:color w:val="333333"/>
          <w:sz w:val="32"/>
          <w:szCs w:val="32"/>
        </w:rPr>
      </w:pPr>
      <w:ins w:id="308" w:author="Unknown">
        <w:r w:rsidRPr="00AA07DB">
          <w:rPr>
            <w:color w:val="333333"/>
            <w:sz w:val="32"/>
            <w:szCs w:val="32"/>
          </w:rPr>
          <w:t>Consider the following </w:t>
        </w:r>
        <w:r w:rsidRPr="00AA07DB">
          <w:rPr>
            <w:b/>
            <w:bCs/>
            <w:color w:val="333333"/>
            <w:sz w:val="32"/>
            <w:szCs w:val="32"/>
          </w:rPr>
          <w:t>Emp</w:t>
        </w:r>
        <w:r w:rsidRPr="00AA07DB">
          <w:rPr>
            <w:color w:val="333333"/>
            <w:sz w:val="32"/>
            <w:szCs w:val="32"/>
          </w:rPr>
          <w:t> table</w:t>
        </w:r>
      </w:ins>
    </w:p>
    <w:tbl>
      <w:tblPr>
        <w:tblW w:w="1053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136"/>
        <w:gridCol w:w="3154"/>
        <w:gridCol w:w="2088"/>
        <w:gridCol w:w="3154"/>
      </w:tblGrid>
      <w:tr w:rsidR="0061274D" w:rsidRPr="00AA07DB" w14:paraId="6FF43247"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5B39EA75" w14:textId="77777777" w:rsidR="0061274D" w:rsidRPr="00AA07DB" w:rsidRDefault="0061274D">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eid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57E47C52" w14:textId="77777777" w:rsidR="0061274D" w:rsidRPr="00AA07DB" w:rsidRDefault="0061274D">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73822C41" w14:textId="77777777" w:rsidR="0061274D" w:rsidRPr="00AA07DB" w:rsidRDefault="0061274D">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age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63E8AAFA" w14:textId="77777777" w:rsidR="0061274D" w:rsidRPr="00AA07DB" w:rsidRDefault="0061274D">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salary</w:t>
            </w:r>
          </w:p>
        </w:tc>
      </w:tr>
      <w:tr w:rsidR="0061274D" w:rsidRPr="00AA07DB" w14:paraId="307B61CC"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0639B87F"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401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6F67866C"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Anu</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719CD677"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22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28DC8F8A"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5000</w:t>
            </w:r>
          </w:p>
        </w:tc>
      </w:tr>
      <w:tr w:rsidR="0061274D" w:rsidRPr="00AA07DB" w14:paraId="3601D909"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08639F96"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402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70EDF41D"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Shane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73BAE655"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29</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64233700"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8000</w:t>
            </w:r>
          </w:p>
        </w:tc>
      </w:tr>
      <w:tr w:rsidR="0061274D" w:rsidRPr="00AA07DB" w14:paraId="3B22F0B3"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7FF00688"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403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36378E8F"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Rohan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0C64E73C"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34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16078FC3"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12000</w:t>
            </w:r>
          </w:p>
        </w:tc>
      </w:tr>
      <w:tr w:rsidR="0061274D" w:rsidRPr="00AA07DB" w14:paraId="2F5ED14A"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4678DA18"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404</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2553A71B"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Scott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153E8F3A"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44</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1C096470"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10000</w:t>
            </w:r>
          </w:p>
        </w:tc>
      </w:tr>
      <w:tr w:rsidR="0061274D" w:rsidRPr="00AA07DB" w14:paraId="3D8B6F7C"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638FCAFD"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405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1E6B3436"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Tiger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11BECF77"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35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6029C585"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9000</w:t>
            </w:r>
          </w:p>
        </w:tc>
      </w:tr>
    </w:tbl>
    <w:p w14:paraId="2940BEAA" w14:textId="77777777" w:rsidR="0061274D" w:rsidRPr="00AA07DB" w:rsidRDefault="0061274D" w:rsidP="0061274D">
      <w:pPr>
        <w:pStyle w:val="HTMLPreformatted"/>
        <w:shd w:val="clear" w:color="auto" w:fill="1E2A37"/>
        <w:wordWrap w:val="0"/>
        <w:spacing w:after="167"/>
        <w:rPr>
          <w:ins w:id="309" w:author="Unknown"/>
          <w:rFonts w:ascii="Times New Roman" w:hAnsi="Times New Roman" w:cs="Times New Roman"/>
          <w:color w:val="CCCCCC"/>
          <w:sz w:val="32"/>
          <w:szCs w:val="32"/>
        </w:rPr>
      </w:pPr>
      <w:ins w:id="310" w:author="Unknown">
        <w:r w:rsidRPr="00AA07DB">
          <w:rPr>
            <w:rStyle w:val="HTMLCode"/>
            <w:rFonts w:ascii="Times New Roman" w:hAnsi="Times New Roman" w:cs="Times New Roman"/>
            <w:color w:val="CCCCCC"/>
            <w:sz w:val="32"/>
            <w:szCs w:val="32"/>
          </w:rPr>
          <w:t xml:space="preserve">SELECT * FROM Emp WHERE salary &gt; 10000 OR age &gt; 25 </w:t>
        </w:r>
      </w:ins>
    </w:p>
    <w:p w14:paraId="33DF58B3" w14:textId="77777777" w:rsidR="0061274D" w:rsidRPr="00AA07DB" w:rsidRDefault="0061274D" w:rsidP="0061274D">
      <w:pPr>
        <w:pStyle w:val="NormalWeb"/>
        <w:spacing w:before="0" w:beforeAutospacing="0" w:after="167" w:afterAutospacing="0"/>
        <w:rPr>
          <w:ins w:id="311" w:author="Unknown"/>
          <w:color w:val="333333"/>
          <w:sz w:val="32"/>
          <w:szCs w:val="32"/>
        </w:rPr>
      </w:pPr>
      <w:ins w:id="312" w:author="Unknown">
        <w:r w:rsidRPr="00AA07DB">
          <w:rPr>
            <w:color w:val="333333"/>
            <w:sz w:val="32"/>
            <w:szCs w:val="32"/>
          </w:rPr>
          <w:t>The above query will return records where </w:t>
        </w:r>
        <w:r w:rsidRPr="00AA07DB">
          <w:rPr>
            <w:b/>
            <w:bCs/>
            <w:color w:val="333333"/>
            <w:sz w:val="32"/>
            <w:szCs w:val="32"/>
          </w:rPr>
          <w:t>either</w:t>
        </w:r>
        <w:r w:rsidRPr="00AA07DB">
          <w:rPr>
            <w:color w:val="333333"/>
            <w:sz w:val="32"/>
            <w:szCs w:val="32"/>
          </w:rPr>
          <w:t> salary is greater than 10000 </w:t>
        </w:r>
        <w:r w:rsidRPr="00AA07DB">
          <w:rPr>
            <w:b/>
            <w:bCs/>
            <w:color w:val="333333"/>
            <w:sz w:val="32"/>
            <w:szCs w:val="32"/>
          </w:rPr>
          <w:t>or</w:t>
        </w:r>
        <w:r w:rsidRPr="00AA07DB">
          <w:rPr>
            <w:color w:val="333333"/>
            <w:sz w:val="32"/>
            <w:szCs w:val="32"/>
          </w:rPr>
          <w:t> age is greater than 25.</w:t>
        </w:r>
      </w:ins>
    </w:p>
    <w:tbl>
      <w:tblPr>
        <w:tblW w:w="1053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246"/>
        <w:gridCol w:w="3315"/>
        <w:gridCol w:w="1765"/>
        <w:gridCol w:w="3206"/>
      </w:tblGrid>
      <w:tr w:rsidR="0061274D" w:rsidRPr="00AA07DB" w14:paraId="432120C6"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1A5A95CF"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402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2031E451"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Shane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3510C128"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29</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5ECEEB2E"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8000</w:t>
            </w:r>
          </w:p>
        </w:tc>
      </w:tr>
      <w:tr w:rsidR="0061274D" w:rsidRPr="00AA07DB" w14:paraId="60BB1984"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68F31655"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lastRenderedPageBreak/>
              <w:t>403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50ACA2E1"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Rohan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09F17014"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34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0E6556AE"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12000</w:t>
            </w:r>
          </w:p>
        </w:tc>
      </w:tr>
      <w:tr w:rsidR="0061274D" w:rsidRPr="00AA07DB" w14:paraId="409D33EF"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04CEC1A9"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404</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0AE828AB"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Scott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076CEB69"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44</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788FD2F7"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10000</w:t>
            </w:r>
          </w:p>
        </w:tc>
      </w:tr>
      <w:tr w:rsidR="0061274D" w:rsidRPr="00AA07DB" w14:paraId="390DEEBB"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69DE285F"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405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0ABFA878"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Tiger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75AEC2E8"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35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4C782AC7"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9000</w:t>
            </w:r>
          </w:p>
        </w:tc>
      </w:tr>
    </w:tbl>
    <w:p w14:paraId="668C5EFD" w14:textId="77777777" w:rsidR="0061274D" w:rsidRPr="00AA07DB" w:rsidRDefault="00000000" w:rsidP="0061274D">
      <w:pPr>
        <w:spacing w:before="335" w:after="335"/>
        <w:rPr>
          <w:ins w:id="313" w:author="Unknown"/>
          <w:rFonts w:ascii="Times New Roman" w:hAnsi="Times New Roman" w:cs="Times New Roman"/>
          <w:sz w:val="32"/>
          <w:szCs w:val="32"/>
        </w:rPr>
      </w:pPr>
      <w:ins w:id="314" w:author="Unknown">
        <w:r>
          <w:rPr>
            <w:rFonts w:ascii="Times New Roman" w:hAnsi="Times New Roman" w:cs="Times New Roman"/>
            <w:sz w:val="32"/>
            <w:szCs w:val="32"/>
          </w:rPr>
          <w:pict w14:anchorId="525773DB">
            <v:rect id="_x0000_i1096" style="width:0;height:0" o:hralign="center" o:hrstd="t" o:hrnoshade="t" o:hr="t" fillcolor="#333" stroked="f"/>
          </w:pict>
        </w:r>
      </w:ins>
    </w:p>
    <w:p w14:paraId="036A4796" w14:textId="3B5DA897" w:rsidR="0072604F" w:rsidRPr="0072604F" w:rsidRDefault="0072604F" w:rsidP="0072604F">
      <w:pPr>
        <w:pStyle w:val="Heading1"/>
        <w:shd w:val="clear" w:color="auto" w:fill="FFFFFF"/>
        <w:spacing w:before="150" w:after="150"/>
        <w:rPr>
          <w:rFonts w:ascii="Segoe UI" w:hAnsi="Segoe UI" w:cs="Segoe UI"/>
          <w:b w:val="0"/>
          <w:bCs w:val="0"/>
          <w:color w:val="000000"/>
          <w:sz w:val="63"/>
          <w:szCs w:val="63"/>
        </w:rPr>
      </w:pPr>
      <w:r>
        <w:rPr>
          <w:rFonts w:ascii="Segoe UI" w:hAnsi="Segoe UI" w:cs="Segoe UI"/>
          <w:b w:val="0"/>
          <w:bCs w:val="0"/>
          <w:color w:val="000000"/>
          <w:sz w:val="63"/>
          <w:szCs w:val="63"/>
        </w:rPr>
        <w:t>SQL </w:t>
      </w:r>
      <w:r>
        <w:rPr>
          <w:rStyle w:val="colorh1"/>
          <w:rFonts w:ascii="Segoe UI" w:hAnsi="Segoe UI" w:cs="Segoe UI"/>
          <w:b w:val="0"/>
          <w:bCs w:val="0"/>
          <w:color w:val="000000"/>
          <w:sz w:val="63"/>
          <w:szCs w:val="63"/>
        </w:rPr>
        <w:t>GROUP BY</w:t>
      </w:r>
      <w:r>
        <w:rPr>
          <w:rFonts w:ascii="Segoe UI" w:hAnsi="Segoe UI" w:cs="Segoe UI"/>
          <w:b w:val="0"/>
          <w:bCs w:val="0"/>
          <w:color w:val="000000"/>
          <w:sz w:val="63"/>
          <w:szCs w:val="63"/>
        </w:rPr>
        <w:t> Statement</w:t>
      </w:r>
      <w:r w:rsidR="00000000">
        <w:pict w14:anchorId="44DB999F">
          <v:rect id="_x0000_i1097" style="width:0;height:0" o:hralign="center" o:hrstd="t" o:hrnoshade="t" o:hr="t" fillcolor="black" stroked="f"/>
        </w:pict>
      </w:r>
    </w:p>
    <w:p w14:paraId="1F4906C2" w14:textId="77777777" w:rsidR="0072604F" w:rsidRDefault="0072604F" w:rsidP="0072604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SQL GROUP BY Statement</w:t>
      </w:r>
    </w:p>
    <w:p w14:paraId="4F94FBF8" w14:textId="77777777" w:rsidR="0072604F" w:rsidRDefault="0072604F" w:rsidP="0072604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olor w:val="DC143C"/>
        </w:rPr>
        <w:t>GROUP BY</w:t>
      </w:r>
      <w:r>
        <w:rPr>
          <w:rFonts w:ascii="Verdana" w:hAnsi="Verdana"/>
          <w:color w:val="000000"/>
          <w:sz w:val="23"/>
          <w:szCs w:val="23"/>
        </w:rPr>
        <w:t> statement groups rows that have the same values into summary rows, like "find the number of customers in each country".</w:t>
      </w:r>
    </w:p>
    <w:p w14:paraId="21933B7A" w14:textId="77777777" w:rsidR="0072604F" w:rsidRDefault="0072604F" w:rsidP="0072604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olor w:val="DC143C"/>
        </w:rPr>
        <w:t>GROUP BY</w:t>
      </w:r>
      <w:r>
        <w:rPr>
          <w:rFonts w:ascii="Verdana" w:hAnsi="Verdana"/>
          <w:color w:val="000000"/>
          <w:sz w:val="23"/>
          <w:szCs w:val="23"/>
        </w:rPr>
        <w:t> statement is often used with aggregate functions (</w:t>
      </w:r>
      <w:r>
        <w:rPr>
          <w:rStyle w:val="HTMLCode"/>
          <w:rFonts w:ascii="Consolas" w:eastAsiaTheme="majorEastAsia" w:hAnsi="Consolas"/>
          <w:color w:val="DC143C"/>
        </w:rPr>
        <w:t>COUNT()</w:t>
      </w:r>
      <w:r>
        <w:rPr>
          <w:rFonts w:ascii="Verdana" w:hAnsi="Verdana"/>
          <w:color w:val="000000"/>
          <w:sz w:val="23"/>
          <w:szCs w:val="23"/>
        </w:rPr>
        <w:t>, </w:t>
      </w:r>
      <w:r>
        <w:rPr>
          <w:rStyle w:val="HTMLCode"/>
          <w:rFonts w:ascii="Consolas" w:eastAsiaTheme="majorEastAsia" w:hAnsi="Consolas"/>
          <w:color w:val="DC143C"/>
        </w:rPr>
        <w:t>MAX()</w:t>
      </w:r>
      <w:r>
        <w:rPr>
          <w:rFonts w:ascii="Verdana" w:hAnsi="Verdana"/>
          <w:color w:val="000000"/>
          <w:sz w:val="23"/>
          <w:szCs w:val="23"/>
        </w:rPr>
        <w:t>, </w:t>
      </w:r>
      <w:r>
        <w:rPr>
          <w:rStyle w:val="HTMLCode"/>
          <w:rFonts w:ascii="Consolas" w:eastAsiaTheme="majorEastAsia" w:hAnsi="Consolas"/>
          <w:color w:val="DC143C"/>
        </w:rPr>
        <w:t>MIN()</w:t>
      </w:r>
      <w:r>
        <w:rPr>
          <w:rFonts w:ascii="Verdana" w:hAnsi="Verdana"/>
          <w:color w:val="000000"/>
          <w:sz w:val="23"/>
          <w:szCs w:val="23"/>
        </w:rPr>
        <w:t>, </w:t>
      </w:r>
      <w:r>
        <w:rPr>
          <w:rStyle w:val="HTMLCode"/>
          <w:rFonts w:ascii="Consolas" w:eastAsiaTheme="majorEastAsia" w:hAnsi="Consolas"/>
          <w:color w:val="DC143C"/>
        </w:rPr>
        <w:t>SUM()</w:t>
      </w:r>
      <w:r>
        <w:rPr>
          <w:rFonts w:ascii="Verdana" w:hAnsi="Verdana"/>
          <w:color w:val="000000"/>
          <w:sz w:val="23"/>
          <w:szCs w:val="23"/>
        </w:rPr>
        <w:t>, </w:t>
      </w:r>
      <w:r>
        <w:rPr>
          <w:rStyle w:val="HTMLCode"/>
          <w:rFonts w:ascii="Consolas" w:eastAsiaTheme="majorEastAsia" w:hAnsi="Consolas"/>
          <w:color w:val="DC143C"/>
        </w:rPr>
        <w:t>AVG()</w:t>
      </w:r>
      <w:r>
        <w:rPr>
          <w:rFonts w:ascii="Verdana" w:hAnsi="Verdana"/>
          <w:color w:val="000000"/>
          <w:sz w:val="23"/>
          <w:szCs w:val="23"/>
        </w:rPr>
        <w:t>) to group the result-set by one or more columns.</w:t>
      </w:r>
    </w:p>
    <w:p w14:paraId="285D7DC1" w14:textId="77777777" w:rsidR="0072604F" w:rsidRDefault="0072604F" w:rsidP="0072604F">
      <w:pPr>
        <w:pStyle w:val="Heading3"/>
        <w:shd w:val="clear" w:color="auto" w:fill="FFFFFF"/>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GROUP BY Syntax</w:t>
      </w:r>
    </w:p>
    <w:p w14:paraId="25AE2510" w14:textId="77777777" w:rsidR="0072604F" w:rsidRDefault="0072604F" w:rsidP="0072604F">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r>
        <w:rPr>
          <w:rStyle w:val="Emphasis"/>
          <w:rFonts w:ascii="Consolas" w:hAnsi="Consolas"/>
          <w:color w:val="000000"/>
          <w:sz w:val="23"/>
          <w:szCs w:val="23"/>
        </w:rPr>
        <w:t>column_name(s)</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w:t>
      </w:r>
      <w:r>
        <w:rPr>
          <w:rStyle w:val="Emphasis"/>
          <w:rFonts w:ascii="Consolas" w:hAnsi="Consolas"/>
          <w:color w:val="000000"/>
          <w:sz w:val="23"/>
          <w:szCs w:val="23"/>
        </w:rPr>
        <w:t>table_name</w:t>
      </w:r>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w:t>
      </w:r>
      <w:r>
        <w:rPr>
          <w:rStyle w:val="Emphasis"/>
          <w:rFonts w:ascii="Consolas" w:hAnsi="Consolas"/>
          <w:color w:val="000000"/>
          <w:sz w:val="23"/>
          <w:szCs w:val="23"/>
        </w:rPr>
        <w:t>condition</w:t>
      </w:r>
      <w:r>
        <w:rPr>
          <w:rFonts w:ascii="Consolas" w:hAnsi="Consolas"/>
          <w:color w:val="000000"/>
          <w:sz w:val="23"/>
          <w:szCs w:val="23"/>
        </w:rPr>
        <w:br/>
      </w:r>
      <w:r>
        <w:rPr>
          <w:rStyle w:val="sqlkeywordcolor"/>
          <w:rFonts w:ascii="Consolas" w:hAnsi="Consolas"/>
          <w:color w:val="0000CD"/>
          <w:sz w:val="23"/>
          <w:szCs w:val="23"/>
        </w:rPr>
        <w:t>GROUP</w:t>
      </w:r>
      <w:r>
        <w:rPr>
          <w:rStyle w:val="sqlcolor"/>
          <w:rFonts w:ascii="Consolas" w:hAnsi="Consolas"/>
          <w:color w:val="000000"/>
          <w:sz w:val="23"/>
          <w:szCs w:val="23"/>
        </w:rPr>
        <w:t> </w:t>
      </w:r>
      <w:r>
        <w:rPr>
          <w:rStyle w:val="sqlkeywordcolor"/>
          <w:rFonts w:ascii="Consolas" w:hAnsi="Consolas"/>
          <w:color w:val="0000CD"/>
          <w:sz w:val="23"/>
          <w:szCs w:val="23"/>
        </w:rPr>
        <w:t>BY</w:t>
      </w:r>
      <w:r>
        <w:rPr>
          <w:rStyle w:val="sqlcolor"/>
          <w:rFonts w:ascii="Consolas" w:hAnsi="Consolas"/>
          <w:color w:val="000000"/>
          <w:sz w:val="23"/>
          <w:szCs w:val="23"/>
        </w:rPr>
        <w:t> </w:t>
      </w:r>
      <w:r>
        <w:rPr>
          <w:rStyle w:val="Emphasis"/>
          <w:rFonts w:ascii="Consolas" w:hAnsi="Consolas"/>
          <w:color w:val="000000"/>
          <w:sz w:val="23"/>
          <w:szCs w:val="23"/>
        </w:rPr>
        <w:t>column_name(s)</w:t>
      </w:r>
      <w:r>
        <w:rPr>
          <w:rFonts w:ascii="Consolas" w:hAnsi="Consolas"/>
          <w:i/>
          <w:iCs/>
          <w:color w:val="000000"/>
          <w:sz w:val="23"/>
          <w:szCs w:val="23"/>
        </w:rPr>
        <w:br/>
      </w:r>
      <w:r>
        <w:rPr>
          <w:rStyle w:val="sqlkeywordcolor"/>
          <w:rFonts w:ascii="Consolas" w:hAnsi="Consolas"/>
          <w:color w:val="0000CD"/>
          <w:sz w:val="23"/>
          <w:szCs w:val="23"/>
        </w:rPr>
        <w:t>ORDER</w:t>
      </w:r>
      <w:r>
        <w:rPr>
          <w:rStyle w:val="sqlcolor"/>
          <w:rFonts w:ascii="Consolas" w:hAnsi="Consolas"/>
          <w:color w:val="000000"/>
          <w:sz w:val="23"/>
          <w:szCs w:val="23"/>
        </w:rPr>
        <w:t> </w:t>
      </w:r>
      <w:r>
        <w:rPr>
          <w:rStyle w:val="sqlkeywordcolor"/>
          <w:rFonts w:ascii="Consolas" w:hAnsi="Consolas"/>
          <w:color w:val="0000CD"/>
          <w:sz w:val="23"/>
          <w:szCs w:val="23"/>
        </w:rPr>
        <w:t>BY</w:t>
      </w:r>
      <w:r>
        <w:rPr>
          <w:rStyle w:val="sqlcolor"/>
          <w:rFonts w:ascii="Consolas" w:hAnsi="Consolas"/>
          <w:color w:val="000000"/>
          <w:sz w:val="23"/>
          <w:szCs w:val="23"/>
        </w:rPr>
        <w:t> </w:t>
      </w:r>
      <w:r>
        <w:rPr>
          <w:rStyle w:val="Emphasis"/>
          <w:rFonts w:ascii="Consolas" w:hAnsi="Consolas"/>
          <w:color w:val="000000"/>
          <w:sz w:val="23"/>
          <w:szCs w:val="23"/>
        </w:rPr>
        <w:t>column_name(s);</w:t>
      </w:r>
    </w:p>
    <w:p w14:paraId="24D0A963" w14:textId="77777777" w:rsidR="0072604F" w:rsidRDefault="00000000" w:rsidP="0072604F">
      <w:pPr>
        <w:spacing w:before="300" w:after="300"/>
        <w:rPr>
          <w:rFonts w:ascii="Times New Roman" w:hAnsi="Times New Roman"/>
          <w:sz w:val="24"/>
          <w:szCs w:val="24"/>
        </w:rPr>
      </w:pPr>
      <w:r>
        <w:pict w14:anchorId="37A15496">
          <v:rect id="_x0000_i1098" style="width:0;height:0" o:hralign="center" o:hrstd="t" o:hrnoshade="t" o:hr="t" fillcolor="black" stroked="f"/>
        </w:pict>
      </w:r>
    </w:p>
    <w:p w14:paraId="73FEF4E2" w14:textId="77777777" w:rsidR="0072604F" w:rsidRDefault="0072604F" w:rsidP="0072604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Demo Database</w:t>
      </w:r>
    </w:p>
    <w:p w14:paraId="17056B9A" w14:textId="77777777" w:rsidR="0072604F" w:rsidRDefault="0072604F" w:rsidP="0072604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Below is a selection from the "Customers" table in the Northwind sample database:</w:t>
      </w:r>
    </w:p>
    <w:tbl>
      <w:tblPr>
        <w:tblW w:w="13137"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443"/>
        <w:gridCol w:w="3372"/>
        <w:gridCol w:w="1874"/>
        <w:gridCol w:w="2843"/>
        <w:gridCol w:w="1277"/>
        <w:gridCol w:w="1266"/>
        <w:gridCol w:w="1062"/>
      </w:tblGrid>
      <w:tr w:rsidR="0072604F" w14:paraId="779D8ABC" w14:textId="77777777" w:rsidTr="0072604F">
        <w:tc>
          <w:tcPr>
            <w:tcW w:w="0" w:type="auto"/>
            <w:shd w:val="clear" w:color="auto" w:fill="FFFFFF"/>
            <w:tcMar>
              <w:top w:w="120" w:type="dxa"/>
              <w:left w:w="240" w:type="dxa"/>
              <w:bottom w:w="120" w:type="dxa"/>
              <w:right w:w="120" w:type="dxa"/>
            </w:tcMar>
            <w:hideMark/>
          </w:tcPr>
          <w:p w14:paraId="45FDC332" w14:textId="77777777" w:rsidR="0072604F" w:rsidRDefault="0072604F">
            <w:pPr>
              <w:spacing w:before="300" w:after="300"/>
              <w:rPr>
                <w:rFonts w:ascii="Times New Roman" w:hAnsi="Times New Roman"/>
                <w:b/>
                <w:bCs/>
                <w:sz w:val="24"/>
                <w:szCs w:val="24"/>
              </w:rPr>
            </w:pPr>
            <w:r>
              <w:rPr>
                <w:b/>
                <w:bCs/>
              </w:rPr>
              <w:t>CustomerID</w:t>
            </w:r>
          </w:p>
        </w:tc>
        <w:tc>
          <w:tcPr>
            <w:tcW w:w="0" w:type="auto"/>
            <w:shd w:val="clear" w:color="auto" w:fill="FFFFFF"/>
            <w:tcMar>
              <w:top w:w="120" w:type="dxa"/>
              <w:left w:w="120" w:type="dxa"/>
              <w:bottom w:w="120" w:type="dxa"/>
              <w:right w:w="120" w:type="dxa"/>
            </w:tcMar>
            <w:hideMark/>
          </w:tcPr>
          <w:p w14:paraId="33361D3F" w14:textId="77777777" w:rsidR="0072604F" w:rsidRDefault="0072604F">
            <w:pPr>
              <w:spacing w:before="300" w:after="300"/>
              <w:rPr>
                <w:b/>
                <w:bCs/>
              </w:rPr>
            </w:pPr>
            <w:r>
              <w:rPr>
                <w:b/>
                <w:bCs/>
              </w:rPr>
              <w:t>CustomerName</w:t>
            </w:r>
          </w:p>
        </w:tc>
        <w:tc>
          <w:tcPr>
            <w:tcW w:w="0" w:type="auto"/>
            <w:shd w:val="clear" w:color="auto" w:fill="FFFFFF"/>
            <w:tcMar>
              <w:top w:w="120" w:type="dxa"/>
              <w:left w:w="120" w:type="dxa"/>
              <w:bottom w:w="120" w:type="dxa"/>
              <w:right w:w="120" w:type="dxa"/>
            </w:tcMar>
            <w:hideMark/>
          </w:tcPr>
          <w:p w14:paraId="3E0CC9B0" w14:textId="77777777" w:rsidR="0072604F" w:rsidRDefault="0072604F">
            <w:pPr>
              <w:spacing w:before="300" w:after="300"/>
              <w:rPr>
                <w:b/>
                <w:bCs/>
              </w:rPr>
            </w:pPr>
            <w:r>
              <w:rPr>
                <w:b/>
                <w:bCs/>
              </w:rPr>
              <w:t>ContactName</w:t>
            </w:r>
          </w:p>
        </w:tc>
        <w:tc>
          <w:tcPr>
            <w:tcW w:w="0" w:type="auto"/>
            <w:shd w:val="clear" w:color="auto" w:fill="FFFFFF"/>
            <w:tcMar>
              <w:top w:w="120" w:type="dxa"/>
              <w:left w:w="120" w:type="dxa"/>
              <w:bottom w:w="120" w:type="dxa"/>
              <w:right w:w="120" w:type="dxa"/>
            </w:tcMar>
            <w:hideMark/>
          </w:tcPr>
          <w:p w14:paraId="0BA22993" w14:textId="77777777" w:rsidR="0072604F" w:rsidRDefault="0072604F">
            <w:pPr>
              <w:spacing w:before="300" w:after="300"/>
              <w:rPr>
                <w:b/>
                <w:bCs/>
              </w:rPr>
            </w:pPr>
            <w:r>
              <w:rPr>
                <w:b/>
                <w:bCs/>
              </w:rPr>
              <w:t>Address</w:t>
            </w:r>
          </w:p>
        </w:tc>
        <w:tc>
          <w:tcPr>
            <w:tcW w:w="0" w:type="auto"/>
            <w:shd w:val="clear" w:color="auto" w:fill="FFFFFF"/>
            <w:tcMar>
              <w:top w:w="120" w:type="dxa"/>
              <w:left w:w="120" w:type="dxa"/>
              <w:bottom w:w="120" w:type="dxa"/>
              <w:right w:w="120" w:type="dxa"/>
            </w:tcMar>
            <w:hideMark/>
          </w:tcPr>
          <w:p w14:paraId="6721AE90" w14:textId="77777777" w:rsidR="0072604F" w:rsidRDefault="0072604F">
            <w:pPr>
              <w:spacing w:before="300" w:after="300"/>
              <w:rPr>
                <w:b/>
                <w:bCs/>
              </w:rPr>
            </w:pPr>
            <w:r>
              <w:rPr>
                <w:b/>
                <w:bCs/>
              </w:rPr>
              <w:t>City</w:t>
            </w:r>
          </w:p>
        </w:tc>
        <w:tc>
          <w:tcPr>
            <w:tcW w:w="0" w:type="auto"/>
            <w:shd w:val="clear" w:color="auto" w:fill="FFFFFF"/>
            <w:tcMar>
              <w:top w:w="120" w:type="dxa"/>
              <w:left w:w="120" w:type="dxa"/>
              <w:bottom w:w="120" w:type="dxa"/>
              <w:right w:w="120" w:type="dxa"/>
            </w:tcMar>
            <w:hideMark/>
          </w:tcPr>
          <w:p w14:paraId="1232B311" w14:textId="77777777" w:rsidR="0072604F" w:rsidRDefault="0072604F">
            <w:pPr>
              <w:spacing w:before="300" w:after="300"/>
              <w:rPr>
                <w:b/>
                <w:bCs/>
              </w:rPr>
            </w:pPr>
            <w:r>
              <w:rPr>
                <w:b/>
                <w:bCs/>
              </w:rPr>
              <w:t>PostalCode</w:t>
            </w:r>
          </w:p>
        </w:tc>
        <w:tc>
          <w:tcPr>
            <w:tcW w:w="0" w:type="auto"/>
            <w:shd w:val="clear" w:color="auto" w:fill="FFFFFF"/>
            <w:tcMar>
              <w:top w:w="120" w:type="dxa"/>
              <w:left w:w="120" w:type="dxa"/>
              <w:bottom w:w="120" w:type="dxa"/>
              <w:right w:w="120" w:type="dxa"/>
            </w:tcMar>
            <w:hideMark/>
          </w:tcPr>
          <w:p w14:paraId="3E0C441B" w14:textId="77777777" w:rsidR="0072604F" w:rsidRDefault="0072604F">
            <w:pPr>
              <w:spacing w:before="300" w:after="300"/>
              <w:rPr>
                <w:b/>
                <w:bCs/>
              </w:rPr>
            </w:pPr>
            <w:r>
              <w:rPr>
                <w:b/>
                <w:bCs/>
              </w:rPr>
              <w:t>Country</w:t>
            </w:r>
          </w:p>
        </w:tc>
      </w:tr>
      <w:tr w:rsidR="0072604F" w14:paraId="79C6D71D" w14:textId="77777777" w:rsidTr="0072604F">
        <w:tc>
          <w:tcPr>
            <w:tcW w:w="0" w:type="auto"/>
            <w:shd w:val="clear" w:color="auto" w:fill="E7E9EB"/>
            <w:tcMar>
              <w:top w:w="120" w:type="dxa"/>
              <w:left w:w="240" w:type="dxa"/>
              <w:bottom w:w="120" w:type="dxa"/>
              <w:right w:w="120" w:type="dxa"/>
            </w:tcMar>
            <w:hideMark/>
          </w:tcPr>
          <w:p w14:paraId="71E040B6" w14:textId="77777777" w:rsidR="0072604F" w:rsidRDefault="0072604F">
            <w:pPr>
              <w:spacing w:before="300" w:after="300"/>
            </w:pPr>
            <w:r>
              <w:t>1</w:t>
            </w:r>
            <w:r>
              <w:br/>
            </w:r>
          </w:p>
        </w:tc>
        <w:tc>
          <w:tcPr>
            <w:tcW w:w="0" w:type="auto"/>
            <w:shd w:val="clear" w:color="auto" w:fill="E7E9EB"/>
            <w:tcMar>
              <w:top w:w="120" w:type="dxa"/>
              <w:left w:w="120" w:type="dxa"/>
              <w:bottom w:w="120" w:type="dxa"/>
              <w:right w:w="120" w:type="dxa"/>
            </w:tcMar>
            <w:hideMark/>
          </w:tcPr>
          <w:p w14:paraId="431F6E0B" w14:textId="77777777" w:rsidR="0072604F" w:rsidRDefault="0072604F">
            <w:pPr>
              <w:spacing w:before="300" w:after="300"/>
            </w:pPr>
            <w:r>
              <w:t>Alfreds Futterkiste</w:t>
            </w:r>
          </w:p>
        </w:tc>
        <w:tc>
          <w:tcPr>
            <w:tcW w:w="0" w:type="auto"/>
            <w:shd w:val="clear" w:color="auto" w:fill="E7E9EB"/>
            <w:tcMar>
              <w:top w:w="120" w:type="dxa"/>
              <w:left w:w="120" w:type="dxa"/>
              <w:bottom w:w="120" w:type="dxa"/>
              <w:right w:w="120" w:type="dxa"/>
            </w:tcMar>
            <w:hideMark/>
          </w:tcPr>
          <w:p w14:paraId="27CD7370" w14:textId="77777777" w:rsidR="0072604F" w:rsidRDefault="0072604F">
            <w:pPr>
              <w:spacing w:before="300" w:after="300"/>
            </w:pPr>
            <w:r>
              <w:t>Maria Anders</w:t>
            </w:r>
          </w:p>
        </w:tc>
        <w:tc>
          <w:tcPr>
            <w:tcW w:w="0" w:type="auto"/>
            <w:shd w:val="clear" w:color="auto" w:fill="E7E9EB"/>
            <w:tcMar>
              <w:top w:w="120" w:type="dxa"/>
              <w:left w:w="120" w:type="dxa"/>
              <w:bottom w:w="120" w:type="dxa"/>
              <w:right w:w="120" w:type="dxa"/>
            </w:tcMar>
            <w:hideMark/>
          </w:tcPr>
          <w:p w14:paraId="0FD2688E" w14:textId="77777777" w:rsidR="0072604F" w:rsidRDefault="0072604F">
            <w:pPr>
              <w:spacing w:before="300" w:after="300"/>
            </w:pPr>
            <w:r>
              <w:t>Obere Str. 57</w:t>
            </w:r>
          </w:p>
        </w:tc>
        <w:tc>
          <w:tcPr>
            <w:tcW w:w="0" w:type="auto"/>
            <w:shd w:val="clear" w:color="auto" w:fill="E7E9EB"/>
            <w:tcMar>
              <w:top w:w="120" w:type="dxa"/>
              <w:left w:w="120" w:type="dxa"/>
              <w:bottom w:w="120" w:type="dxa"/>
              <w:right w:w="120" w:type="dxa"/>
            </w:tcMar>
            <w:hideMark/>
          </w:tcPr>
          <w:p w14:paraId="1601D366" w14:textId="77777777" w:rsidR="0072604F" w:rsidRDefault="0072604F">
            <w:pPr>
              <w:spacing w:before="300" w:after="300"/>
            </w:pPr>
            <w:r>
              <w:t>Berlin</w:t>
            </w:r>
          </w:p>
        </w:tc>
        <w:tc>
          <w:tcPr>
            <w:tcW w:w="0" w:type="auto"/>
            <w:shd w:val="clear" w:color="auto" w:fill="E7E9EB"/>
            <w:tcMar>
              <w:top w:w="120" w:type="dxa"/>
              <w:left w:w="120" w:type="dxa"/>
              <w:bottom w:w="120" w:type="dxa"/>
              <w:right w:w="120" w:type="dxa"/>
            </w:tcMar>
            <w:hideMark/>
          </w:tcPr>
          <w:p w14:paraId="5F17B24A" w14:textId="77777777" w:rsidR="0072604F" w:rsidRDefault="0072604F">
            <w:pPr>
              <w:spacing w:before="300" w:after="300"/>
            </w:pPr>
            <w:r>
              <w:t>12209</w:t>
            </w:r>
          </w:p>
        </w:tc>
        <w:tc>
          <w:tcPr>
            <w:tcW w:w="0" w:type="auto"/>
            <w:shd w:val="clear" w:color="auto" w:fill="E7E9EB"/>
            <w:tcMar>
              <w:top w:w="120" w:type="dxa"/>
              <w:left w:w="120" w:type="dxa"/>
              <w:bottom w:w="120" w:type="dxa"/>
              <w:right w:w="120" w:type="dxa"/>
            </w:tcMar>
            <w:hideMark/>
          </w:tcPr>
          <w:p w14:paraId="2B1FB09A" w14:textId="77777777" w:rsidR="0072604F" w:rsidRDefault="0072604F">
            <w:pPr>
              <w:spacing w:before="300" w:after="300"/>
            </w:pPr>
            <w:r>
              <w:t>Germany</w:t>
            </w:r>
          </w:p>
        </w:tc>
      </w:tr>
      <w:tr w:rsidR="0072604F" w14:paraId="43E7B3FB" w14:textId="77777777" w:rsidTr="0072604F">
        <w:tc>
          <w:tcPr>
            <w:tcW w:w="0" w:type="auto"/>
            <w:shd w:val="clear" w:color="auto" w:fill="FFFFFF"/>
            <w:tcMar>
              <w:top w:w="120" w:type="dxa"/>
              <w:left w:w="240" w:type="dxa"/>
              <w:bottom w:w="120" w:type="dxa"/>
              <w:right w:w="120" w:type="dxa"/>
            </w:tcMar>
            <w:hideMark/>
          </w:tcPr>
          <w:p w14:paraId="5C376533" w14:textId="77777777" w:rsidR="0072604F" w:rsidRDefault="0072604F">
            <w:pPr>
              <w:spacing w:before="300" w:after="300"/>
            </w:pPr>
            <w:r>
              <w:t>2</w:t>
            </w:r>
          </w:p>
        </w:tc>
        <w:tc>
          <w:tcPr>
            <w:tcW w:w="0" w:type="auto"/>
            <w:shd w:val="clear" w:color="auto" w:fill="FFFFFF"/>
            <w:tcMar>
              <w:top w:w="120" w:type="dxa"/>
              <w:left w:w="120" w:type="dxa"/>
              <w:bottom w:w="120" w:type="dxa"/>
              <w:right w:w="120" w:type="dxa"/>
            </w:tcMar>
            <w:hideMark/>
          </w:tcPr>
          <w:p w14:paraId="5432447F" w14:textId="77777777" w:rsidR="0072604F" w:rsidRDefault="0072604F">
            <w:pPr>
              <w:spacing w:before="300" w:after="300"/>
            </w:pPr>
            <w:r>
              <w:t>Ana Trujillo Emparedados y helados</w:t>
            </w:r>
          </w:p>
        </w:tc>
        <w:tc>
          <w:tcPr>
            <w:tcW w:w="0" w:type="auto"/>
            <w:shd w:val="clear" w:color="auto" w:fill="FFFFFF"/>
            <w:tcMar>
              <w:top w:w="120" w:type="dxa"/>
              <w:left w:w="120" w:type="dxa"/>
              <w:bottom w:w="120" w:type="dxa"/>
              <w:right w:w="120" w:type="dxa"/>
            </w:tcMar>
            <w:hideMark/>
          </w:tcPr>
          <w:p w14:paraId="277A965A" w14:textId="77777777" w:rsidR="0072604F" w:rsidRDefault="0072604F">
            <w:pPr>
              <w:spacing w:before="300" w:after="300"/>
            </w:pPr>
            <w:r>
              <w:t>Ana Trujillo</w:t>
            </w:r>
          </w:p>
        </w:tc>
        <w:tc>
          <w:tcPr>
            <w:tcW w:w="0" w:type="auto"/>
            <w:shd w:val="clear" w:color="auto" w:fill="FFFFFF"/>
            <w:tcMar>
              <w:top w:w="120" w:type="dxa"/>
              <w:left w:w="120" w:type="dxa"/>
              <w:bottom w:w="120" w:type="dxa"/>
              <w:right w:w="120" w:type="dxa"/>
            </w:tcMar>
            <w:hideMark/>
          </w:tcPr>
          <w:p w14:paraId="24E6C8D9" w14:textId="77777777" w:rsidR="0072604F" w:rsidRDefault="0072604F">
            <w:pPr>
              <w:spacing w:before="300" w:after="300"/>
            </w:pPr>
            <w:r>
              <w:t>Avda. de la Constitución 2222</w:t>
            </w:r>
          </w:p>
        </w:tc>
        <w:tc>
          <w:tcPr>
            <w:tcW w:w="0" w:type="auto"/>
            <w:shd w:val="clear" w:color="auto" w:fill="FFFFFF"/>
            <w:tcMar>
              <w:top w:w="120" w:type="dxa"/>
              <w:left w:w="120" w:type="dxa"/>
              <w:bottom w:w="120" w:type="dxa"/>
              <w:right w:w="120" w:type="dxa"/>
            </w:tcMar>
            <w:hideMark/>
          </w:tcPr>
          <w:p w14:paraId="44B3F19E" w14:textId="77777777" w:rsidR="0072604F" w:rsidRDefault="0072604F">
            <w:pPr>
              <w:spacing w:before="300" w:after="300"/>
            </w:pPr>
            <w:r>
              <w:t>México D.F.</w:t>
            </w:r>
          </w:p>
        </w:tc>
        <w:tc>
          <w:tcPr>
            <w:tcW w:w="0" w:type="auto"/>
            <w:shd w:val="clear" w:color="auto" w:fill="FFFFFF"/>
            <w:tcMar>
              <w:top w:w="120" w:type="dxa"/>
              <w:left w:w="120" w:type="dxa"/>
              <w:bottom w:w="120" w:type="dxa"/>
              <w:right w:w="120" w:type="dxa"/>
            </w:tcMar>
            <w:hideMark/>
          </w:tcPr>
          <w:p w14:paraId="46490A7F" w14:textId="77777777" w:rsidR="0072604F" w:rsidRDefault="0072604F">
            <w:pPr>
              <w:spacing w:before="300" w:after="300"/>
            </w:pPr>
            <w:r>
              <w:t>05021</w:t>
            </w:r>
          </w:p>
        </w:tc>
        <w:tc>
          <w:tcPr>
            <w:tcW w:w="0" w:type="auto"/>
            <w:shd w:val="clear" w:color="auto" w:fill="FFFFFF"/>
            <w:tcMar>
              <w:top w:w="120" w:type="dxa"/>
              <w:left w:w="120" w:type="dxa"/>
              <w:bottom w:w="120" w:type="dxa"/>
              <w:right w:w="120" w:type="dxa"/>
            </w:tcMar>
            <w:hideMark/>
          </w:tcPr>
          <w:p w14:paraId="7B248AA4" w14:textId="77777777" w:rsidR="0072604F" w:rsidRDefault="0072604F">
            <w:pPr>
              <w:spacing w:before="300" w:after="300"/>
            </w:pPr>
            <w:r>
              <w:t>Mexico</w:t>
            </w:r>
          </w:p>
        </w:tc>
      </w:tr>
      <w:tr w:rsidR="0072604F" w14:paraId="41B0F419" w14:textId="77777777" w:rsidTr="0072604F">
        <w:tc>
          <w:tcPr>
            <w:tcW w:w="0" w:type="auto"/>
            <w:shd w:val="clear" w:color="auto" w:fill="E7E9EB"/>
            <w:tcMar>
              <w:top w:w="120" w:type="dxa"/>
              <w:left w:w="240" w:type="dxa"/>
              <w:bottom w:w="120" w:type="dxa"/>
              <w:right w:w="120" w:type="dxa"/>
            </w:tcMar>
            <w:hideMark/>
          </w:tcPr>
          <w:p w14:paraId="2AF08E82" w14:textId="77777777" w:rsidR="0072604F" w:rsidRDefault="0072604F">
            <w:pPr>
              <w:spacing w:before="300" w:after="300"/>
            </w:pPr>
            <w:r>
              <w:t>3</w:t>
            </w:r>
          </w:p>
        </w:tc>
        <w:tc>
          <w:tcPr>
            <w:tcW w:w="0" w:type="auto"/>
            <w:shd w:val="clear" w:color="auto" w:fill="E7E9EB"/>
            <w:tcMar>
              <w:top w:w="120" w:type="dxa"/>
              <w:left w:w="120" w:type="dxa"/>
              <w:bottom w:w="120" w:type="dxa"/>
              <w:right w:w="120" w:type="dxa"/>
            </w:tcMar>
            <w:hideMark/>
          </w:tcPr>
          <w:p w14:paraId="6997E166" w14:textId="77777777" w:rsidR="0072604F" w:rsidRDefault="0072604F">
            <w:pPr>
              <w:spacing w:before="300" w:after="300"/>
            </w:pPr>
            <w:r>
              <w:t>Antonio Moreno Taquería</w:t>
            </w:r>
          </w:p>
        </w:tc>
        <w:tc>
          <w:tcPr>
            <w:tcW w:w="0" w:type="auto"/>
            <w:shd w:val="clear" w:color="auto" w:fill="E7E9EB"/>
            <w:tcMar>
              <w:top w:w="120" w:type="dxa"/>
              <w:left w:w="120" w:type="dxa"/>
              <w:bottom w:w="120" w:type="dxa"/>
              <w:right w:w="120" w:type="dxa"/>
            </w:tcMar>
            <w:hideMark/>
          </w:tcPr>
          <w:p w14:paraId="02AEED89" w14:textId="77777777" w:rsidR="0072604F" w:rsidRDefault="0072604F">
            <w:pPr>
              <w:spacing w:before="300" w:after="300"/>
            </w:pPr>
            <w:r>
              <w:t>Antonio Moreno</w:t>
            </w:r>
          </w:p>
        </w:tc>
        <w:tc>
          <w:tcPr>
            <w:tcW w:w="0" w:type="auto"/>
            <w:shd w:val="clear" w:color="auto" w:fill="E7E9EB"/>
            <w:tcMar>
              <w:top w:w="120" w:type="dxa"/>
              <w:left w:w="120" w:type="dxa"/>
              <w:bottom w:w="120" w:type="dxa"/>
              <w:right w:w="120" w:type="dxa"/>
            </w:tcMar>
            <w:hideMark/>
          </w:tcPr>
          <w:p w14:paraId="0BDB4E54" w14:textId="77777777" w:rsidR="0072604F" w:rsidRDefault="0072604F">
            <w:pPr>
              <w:spacing w:before="300" w:after="300"/>
            </w:pPr>
            <w:r>
              <w:t>Mataderos 2312</w:t>
            </w:r>
          </w:p>
        </w:tc>
        <w:tc>
          <w:tcPr>
            <w:tcW w:w="0" w:type="auto"/>
            <w:shd w:val="clear" w:color="auto" w:fill="E7E9EB"/>
            <w:tcMar>
              <w:top w:w="120" w:type="dxa"/>
              <w:left w:w="120" w:type="dxa"/>
              <w:bottom w:w="120" w:type="dxa"/>
              <w:right w:w="120" w:type="dxa"/>
            </w:tcMar>
            <w:hideMark/>
          </w:tcPr>
          <w:p w14:paraId="7758B0C6" w14:textId="77777777" w:rsidR="0072604F" w:rsidRDefault="0072604F">
            <w:pPr>
              <w:spacing w:before="300" w:after="300"/>
            </w:pPr>
            <w:r>
              <w:t>México D.F.</w:t>
            </w:r>
          </w:p>
        </w:tc>
        <w:tc>
          <w:tcPr>
            <w:tcW w:w="0" w:type="auto"/>
            <w:shd w:val="clear" w:color="auto" w:fill="E7E9EB"/>
            <w:tcMar>
              <w:top w:w="120" w:type="dxa"/>
              <w:left w:w="120" w:type="dxa"/>
              <w:bottom w:w="120" w:type="dxa"/>
              <w:right w:w="120" w:type="dxa"/>
            </w:tcMar>
            <w:hideMark/>
          </w:tcPr>
          <w:p w14:paraId="20829EF9" w14:textId="77777777" w:rsidR="0072604F" w:rsidRDefault="0072604F">
            <w:pPr>
              <w:spacing w:before="300" w:after="300"/>
            </w:pPr>
            <w:r>
              <w:t>05023</w:t>
            </w:r>
          </w:p>
        </w:tc>
        <w:tc>
          <w:tcPr>
            <w:tcW w:w="0" w:type="auto"/>
            <w:shd w:val="clear" w:color="auto" w:fill="E7E9EB"/>
            <w:tcMar>
              <w:top w:w="120" w:type="dxa"/>
              <w:left w:w="120" w:type="dxa"/>
              <w:bottom w:w="120" w:type="dxa"/>
              <w:right w:w="120" w:type="dxa"/>
            </w:tcMar>
            <w:hideMark/>
          </w:tcPr>
          <w:p w14:paraId="4E19752C" w14:textId="77777777" w:rsidR="0072604F" w:rsidRDefault="0072604F">
            <w:pPr>
              <w:spacing w:before="300" w:after="300"/>
            </w:pPr>
            <w:r>
              <w:t>Mexico</w:t>
            </w:r>
          </w:p>
        </w:tc>
      </w:tr>
      <w:tr w:rsidR="0072604F" w14:paraId="10022F95" w14:textId="77777777" w:rsidTr="0072604F">
        <w:tc>
          <w:tcPr>
            <w:tcW w:w="0" w:type="auto"/>
            <w:shd w:val="clear" w:color="auto" w:fill="FFFFFF"/>
            <w:tcMar>
              <w:top w:w="120" w:type="dxa"/>
              <w:left w:w="240" w:type="dxa"/>
              <w:bottom w:w="120" w:type="dxa"/>
              <w:right w:w="120" w:type="dxa"/>
            </w:tcMar>
            <w:hideMark/>
          </w:tcPr>
          <w:p w14:paraId="3C913820" w14:textId="77777777" w:rsidR="0072604F" w:rsidRDefault="0072604F">
            <w:pPr>
              <w:spacing w:before="300" w:after="300"/>
            </w:pPr>
            <w:r>
              <w:t>4</w:t>
            </w:r>
            <w:r>
              <w:br/>
            </w:r>
          </w:p>
        </w:tc>
        <w:tc>
          <w:tcPr>
            <w:tcW w:w="0" w:type="auto"/>
            <w:shd w:val="clear" w:color="auto" w:fill="FFFFFF"/>
            <w:tcMar>
              <w:top w:w="120" w:type="dxa"/>
              <w:left w:w="120" w:type="dxa"/>
              <w:bottom w:w="120" w:type="dxa"/>
              <w:right w:w="120" w:type="dxa"/>
            </w:tcMar>
            <w:hideMark/>
          </w:tcPr>
          <w:p w14:paraId="2A2303AF" w14:textId="77777777" w:rsidR="0072604F" w:rsidRDefault="0072604F">
            <w:pPr>
              <w:spacing w:before="300" w:after="300"/>
            </w:pPr>
            <w:r>
              <w:t>Around the Horn</w:t>
            </w:r>
          </w:p>
        </w:tc>
        <w:tc>
          <w:tcPr>
            <w:tcW w:w="0" w:type="auto"/>
            <w:shd w:val="clear" w:color="auto" w:fill="FFFFFF"/>
            <w:tcMar>
              <w:top w:w="120" w:type="dxa"/>
              <w:left w:w="120" w:type="dxa"/>
              <w:bottom w:w="120" w:type="dxa"/>
              <w:right w:w="120" w:type="dxa"/>
            </w:tcMar>
            <w:hideMark/>
          </w:tcPr>
          <w:p w14:paraId="1C51252C" w14:textId="77777777" w:rsidR="0072604F" w:rsidRDefault="0072604F">
            <w:pPr>
              <w:spacing w:before="300" w:after="300"/>
            </w:pPr>
            <w:r>
              <w:t>Thomas Hardy</w:t>
            </w:r>
          </w:p>
        </w:tc>
        <w:tc>
          <w:tcPr>
            <w:tcW w:w="0" w:type="auto"/>
            <w:shd w:val="clear" w:color="auto" w:fill="FFFFFF"/>
            <w:tcMar>
              <w:top w:w="120" w:type="dxa"/>
              <w:left w:w="120" w:type="dxa"/>
              <w:bottom w:w="120" w:type="dxa"/>
              <w:right w:w="120" w:type="dxa"/>
            </w:tcMar>
            <w:hideMark/>
          </w:tcPr>
          <w:p w14:paraId="700BBF3B" w14:textId="77777777" w:rsidR="0072604F" w:rsidRDefault="0072604F">
            <w:pPr>
              <w:spacing w:before="300" w:after="300"/>
            </w:pPr>
            <w:r>
              <w:t>120 Hanover Sq.</w:t>
            </w:r>
          </w:p>
        </w:tc>
        <w:tc>
          <w:tcPr>
            <w:tcW w:w="0" w:type="auto"/>
            <w:shd w:val="clear" w:color="auto" w:fill="FFFFFF"/>
            <w:tcMar>
              <w:top w:w="120" w:type="dxa"/>
              <w:left w:w="120" w:type="dxa"/>
              <w:bottom w:w="120" w:type="dxa"/>
              <w:right w:w="120" w:type="dxa"/>
            </w:tcMar>
            <w:hideMark/>
          </w:tcPr>
          <w:p w14:paraId="0DB427C2" w14:textId="77777777" w:rsidR="0072604F" w:rsidRDefault="0072604F">
            <w:pPr>
              <w:spacing w:before="300" w:after="300"/>
            </w:pPr>
            <w:r>
              <w:t>London</w:t>
            </w:r>
          </w:p>
        </w:tc>
        <w:tc>
          <w:tcPr>
            <w:tcW w:w="0" w:type="auto"/>
            <w:shd w:val="clear" w:color="auto" w:fill="FFFFFF"/>
            <w:tcMar>
              <w:top w:w="120" w:type="dxa"/>
              <w:left w:w="120" w:type="dxa"/>
              <w:bottom w:w="120" w:type="dxa"/>
              <w:right w:w="120" w:type="dxa"/>
            </w:tcMar>
            <w:hideMark/>
          </w:tcPr>
          <w:p w14:paraId="5365F18D" w14:textId="77777777" w:rsidR="0072604F" w:rsidRDefault="0072604F">
            <w:pPr>
              <w:spacing w:before="300" w:after="300"/>
            </w:pPr>
            <w:r>
              <w:t>WA1 1DP</w:t>
            </w:r>
          </w:p>
        </w:tc>
        <w:tc>
          <w:tcPr>
            <w:tcW w:w="0" w:type="auto"/>
            <w:shd w:val="clear" w:color="auto" w:fill="FFFFFF"/>
            <w:tcMar>
              <w:top w:w="120" w:type="dxa"/>
              <w:left w:w="120" w:type="dxa"/>
              <w:bottom w:w="120" w:type="dxa"/>
              <w:right w:w="120" w:type="dxa"/>
            </w:tcMar>
            <w:hideMark/>
          </w:tcPr>
          <w:p w14:paraId="08F09148" w14:textId="77777777" w:rsidR="0072604F" w:rsidRDefault="0072604F">
            <w:pPr>
              <w:spacing w:before="300" w:after="300"/>
            </w:pPr>
            <w:r>
              <w:t>UK</w:t>
            </w:r>
          </w:p>
        </w:tc>
      </w:tr>
      <w:tr w:rsidR="0072604F" w14:paraId="0EF1D33F" w14:textId="77777777" w:rsidTr="0072604F">
        <w:tc>
          <w:tcPr>
            <w:tcW w:w="0" w:type="auto"/>
            <w:shd w:val="clear" w:color="auto" w:fill="E7E9EB"/>
            <w:tcMar>
              <w:top w:w="120" w:type="dxa"/>
              <w:left w:w="240" w:type="dxa"/>
              <w:bottom w:w="120" w:type="dxa"/>
              <w:right w:w="120" w:type="dxa"/>
            </w:tcMar>
            <w:hideMark/>
          </w:tcPr>
          <w:p w14:paraId="3EE811FD" w14:textId="77777777" w:rsidR="0072604F" w:rsidRDefault="0072604F">
            <w:pPr>
              <w:spacing w:before="300" w:after="300"/>
            </w:pPr>
            <w:r>
              <w:t>5</w:t>
            </w:r>
          </w:p>
        </w:tc>
        <w:tc>
          <w:tcPr>
            <w:tcW w:w="0" w:type="auto"/>
            <w:shd w:val="clear" w:color="auto" w:fill="E7E9EB"/>
            <w:tcMar>
              <w:top w:w="120" w:type="dxa"/>
              <w:left w:w="120" w:type="dxa"/>
              <w:bottom w:w="120" w:type="dxa"/>
              <w:right w:w="120" w:type="dxa"/>
            </w:tcMar>
            <w:hideMark/>
          </w:tcPr>
          <w:p w14:paraId="6806ECDA" w14:textId="77777777" w:rsidR="0072604F" w:rsidRDefault="0072604F">
            <w:pPr>
              <w:spacing w:before="300" w:after="300"/>
            </w:pPr>
            <w:r>
              <w:t>Berglunds snabbköp</w:t>
            </w:r>
          </w:p>
        </w:tc>
        <w:tc>
          <w:tcPr>
            <w:tcW w:w="0" w:type="auto"/>
            <w:shd w:val="clear" w:color="auto" w:fill="E7E9EB"/>
            <w:tcMar>
              <w:top w:w="120" w:type="dxa"/>
              <w:left w:w="120" w:type="dxa"/>
              <w:bottom w:w="120" w:type="dxa"/>
              <w:right w:w="120" w:type="dxa"/>
            </w:tcMar>
            <w:hideMark/>
          </w:tcPr>
          <w:p w14:paraId="6CB94E25" w14:textId="77777777" w:rsidR="0072604F" w:rsidRDefault="0072604F">
            <w:pPr>
              <w:spacing w:before="300" w:after="300"/>
            </w:pPr>
            <w:r>
              <w:t>Christina Berglund</w:t>
            </w:r>
          </w:p>
        </w:tc>
        <w:tc>
          <w:tcPr>
            <w:tcW w:w="0" w:type="auto"/>
            <w:shd w:val="clear" w:color="auto" w:fill="E7E9EB"/>
            <w:tcMar>
              <w:top w:w="120" w:type="dxa"/>
              <w:left w:w="120" w:type="dxa"/>
              <w:bottom w:w="120" w:type="dxa"/>
              <w:right w:w="120" w:type="dxa"/>
            </w:tcMar>
            <w:hideMark/>
          </w:tcPr>
          <w:p w14:paraId="1BF7D150" w14:textId="77777777" w:rsidR="0072604F" w:rsidRDefault="0072604F">
            <w:pPr>
              <w:spacing w:before="300" w:after="300"/>
            </w:pPr>
            <w:r>
              <w:t>Berguvsvägen 8</w:t>
            </w:r>
          </w:p>
        </w:tc>
        <w:tc>
          <w:tcPr>
            <w:tcW w:w="0" w:type="auto"/>
            <w:shd w:val="clear" w:color="auto" w:fill="E7E9EB"/>
            <w:tcMar>
              <w:top w:w="120" w:type="dxa"/>
              <w:left w:w="120" w:type="dxa"/>
              <w:bottom w:w="120" w:type="dxa"/>
              <w:right w:w="120" w:type="dxa"/>
            </w:tcMar>
            <w:hideMark/>
          </w:tcPr>
          <w:p w14:paraId="0D25A4E2" w14:textId="77777777" w:rsidR="0072604F" w:rsidRDefault="0072604F">
            <w:pPr>
              <w:spacing w:before="300" w:after="300"/>
            </w:pPr>
            <w:r>
              <w:t>Luleå</w:t>
            </w:r>
          </w:p>
        </w:tc>
        <w:tc>
          <w:tcPr>
            <w:tcW w:w="0" w:type="auto"/>
            <w:shd w:val="clear" w:color="auto" w:fill="E7E9EB"/>
            <w:tcMar>
              <w:top w:w="120" w:type="dxa"/>
              <w:left w:w="120" w:type="dxa"/>
              <w:bottom w:w="120" w:type="dxa"/>
              <w:right w:w="120" w:type="dxa"/>
            </w:tcMar>
            <w:hideMark/>
          </w:tcPr>
          <w:p w14:paraId="78333C21" w14:textId="77777777" w:rsidR="0072604F" w:rsidRDefault="0072604F">
            <w:pPr>
              <w:spacing w:before="300" w:after="300"/>
            </w:pPr>
            <w:r>
              <w:t>S-958 22</w:t>
            </w:r>
          </w:p>
        </w:tc>
        <w:tc>
          <w:tcPr>
            <w:tcW w:w="0" w:type="auto"/>
            <w:shd w:val="clear" w:color="auto" w:fill="E7E9EB"/>
            <w:tcMar>
              <w:top w:w="120" w:type="dxa"/>
              <w:left w:w="120" w:type="dxa"/>
              <w:bottom w:w="120" w:type="dxa"/>
              <w:right w:w="120" w:type="dxa"/>
            </w:tcMar>
            <w:hideMark/>
          </w:tcPr>
          <w:p w14:paraId="6096A982" w14:textId="77777777" w:rsidR="0072604F" w:rsidRDefault="0072604F">
            <w:pPr>
              <w:spacing w:before="300" w:after="300"/>
            </w:pPr>
            <w:r>
              <w:t>Sweden</w:t>
            </w:r>
          </w:p>
        </w:tc>
      </w:tr>
    </w:tbl>
    <w:p w14:paraId="6E41C464" w14:textId="77777777" w:rsidR="0072604F" w:rsidRDefault="00000000" w:rsidP="0072604F">
      <w:pPr>
        <w:spacing w:before="300" w:after="300"/>
        <w:rPr>
          <w:rFonts w:ascii="Times New Roman" w:hAnsi="Times New Roman"/>
          <w:sz w:val="24"/>
          <w:szCs w:val="24"/>
        </w:rPr>
      </w:pPr>
      <w:r>
        <w:pict w14:anchorId="4336C094">
          <v:rect id="_x0000_i1099" style="width:0;height:0" o:hralign="center" o:hrstd="t" o:hrnoshade="t" o:hr="t" fillcolor="black" stroked="f"/>
        </w:pict>
      </w:r>
    </w:p>
    <w:p w14:paraId="6C182C7B" w14:textId="77777777" w:rsidR="0072604F" w:rsidRDefault="00000000" w:rsidP="0072604F">
      <w:pPr>
        <w:spacing w:before="300" w:after="300"/>
      </w:pPr>
      <w:r>
        <w:pict w14:anchorId="2686CF8D">
          <v:rect id="_x0000_i1100" style="width:0;height:0" o:hralign="center" o:hrstd="t" o:hrnoshade="t" o:hr="t" fillcolor="black" stroked="f"/>
        </w:pict>
      </w:r>
    </w:p>
    <w:p w14:paraId="766F6A22" w14:textId="77777777" w:rsidR="0072604F" w:rsidRDefault="0072604F" w:rsidP="0072604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GROUP BY Examples</w:t>
      </w:r>
    </w:p>
    <w:p w14:paraId="2B479982" w14:textId="77777777" w:rsidR="0072604F" w:rsidRDefault="0072604F" w:rsidP="0072604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lists the number of customers in each country:</w:t>
      </w:r>
    </w:p>
    <w:p w14:paraId="74D8CD24" w14:textId="77777777" w:rsidR="0072604F" w:rsidRDefault="0072604F" w:rsidP="0072604F">
      <w:pPr>
        <w:pStyle w:val="Heading3"/>
        <w:shd w:val="clear" w:color="auto" w:fill="E7E9EB"/>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lastRenderedPageBreak/>
        <w:t>Example</w:t>
      </w:r>
    </w:p>
    <w:p w14:paraId="3C42D1C5" w14:textId="77777777" w:rsidR="0072604F" w:rsidRDefault="0072604F" w:rsidP="0072604F">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r>
        <w:rPr>
          <w:rStyle w:val="sqlkeywordcolor"/>
          <w:rFonts w:ascii="Consolas" w:hAnsi="Consolas"/>
          <w:color w:val="0000CD"/>
          <w:sz w:val="23"/>
          <w:szCs w:val="23"/>
        </w:rPr>
        <w:t>COUNT</w:t>
      </w:r>
      <w:r>
        <w:rPr>
          <w:rStyle w:val="sqlcolor"/>
          <w:rFonts w:ascii="Consolas" w:hAnsi="Consolas"/>
          <w:color w:val="000000"/>
          <w:sz w:val="23"/>
          <w:szCs w:val="23"/>
        </w:rPr>
        <w:t>(CustomerID), Country</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Customers</w:t>
      </w:r>
      <w:r>
        <w:rPr>
          <w:rFonts w:ascii="Consolas" w:hAnsi="Consolas"/>
          <w:color w:val="000000"/>
          <w:sz w:val="23"/>
          <w:szCs w:val="23"/>
        </w:rPr>
        <w:br/>
      </w:r>
      <w:r>
        <w:rPr>
          <w:rStyle w:val="sqlkeywordcolor"/>
          <w:rFonts w:ascii="Consolas" w:hAnsi="Consolas"/>
          <w:color w:val="0000CD"/>
          <w:sz w:val="23"/>
          <w:szCs w:val="23"/>
        </w:rPr>
        <w:t>GROUP</w:t>
      </w:r>
      <w:r>
        <w:rPr>
          <w:rStyle w:val="sqlcolor"/>
          <w:rFonts w:ascii="Consolas" w:hAnsi="Consolas"/>
          <w:color w:val="000000"/>
          <w:sz w:val="23"/>
          <w:szCs w:val="23"/>
        </w:rPr>
        <w:t> </w:t>
      </w:r>
      <w:r>
        <w:rPr>
          <w:rStyle w:val="sqlkeywordcolor"/>
          <w:rFonts w:ascii="Consolas" w:hAnsi="Consolas"/>
          <w:color w:val="0000CD"/>
          <w:sz w:val="23"/>
          <w:szCs w:val="23"/>
        </w:rPr>
        <w:t>BY</w:t>
      </w:r>
      <w:r>
        <w:rPr>
          <w:rStyle w:val="sqlcolor"/>
          <w:rFonts w:ascii="Consolas" w:hAnsi="Consolas"/>
          <w:color w:val="000000"/>
          <w:sz w:val="23"/>
          <w:szCs w:val="23"/>
        </w:rPr>
        <w:t> Country;</w:t>
      </w:r>
    </w:p>
    <w:p w14:paraId="543927AA" w14:textId="77777777" w:rsidR="0072604F" w:rsidRDefault="0072604F" w:rsidP="0072604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lists the number of customers in each country, sorted high to low:</w:t>
      </w:r>
    </w:p>
    <w:p w14:paraId="2FB38125" w14:textId="77777777" w:rsidR="0072604F" w:rsidRDefault="0072604F" w:rsidP="0072604F">
      <w:pPr>
        <w:pStyle w:val="Heading3"/>
        <w:shd w:val="clear" w:color="auto" w:fill="E7E9EB"/>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73D3E37B" w14:textId="5E374B06" w:rsidR="0072604F" w:rsidRPr="0072604F" w:rsidRDefault="0072604F" w:rsidP="0072604F">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r>
        <w:rPr>
          <w:rStyle w:val="sqlkeywordcolor"/>
          <w:rFonts w:ascii="Consolas" w:hAnsi="Consolas"/>
          <w:color w:val="0000CD"/>
          <w:sz w:val="23"/>
          <w:szCs w:val="23"/>
        </w:rPr>
        <w:t>COUNT</w:t>
      </w:r>
      <w:r>
        <w:rPr>
          <w:rStyle w:val="sqlcolor"/>
          <w:rFonts w:ascii="Consolas" w:hAnsi="Consolas"/>
          <w:color w:val="000000"/>
          <w:sz w:val="23"/>
          <w:szCs w:val="23"/>
        </w:rPr>
        <w:t>(CustomerID), Country</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Customers</w:t>
      </w:r>
      <w:r>
        <w:rPr>
          <w:rFonts w:ascii="Consolas" w:hAnsi="Consolas"/>
          <w:color w:val="000000"/>
          <w:sz w:val="23"/>
          <w:szCs w:val="23"/>
        </w:rPr>
        <w:br/>
      </w:r>
      <w:r>
        <w:rPr>
          <w:rStyle w:val="sqlkeywordcolor"/>
          <w:rFonts w:ascii="Consolas" w:hAnsi="Consolas"/>
          <w:color w:val="0000CD"/>
          <w:sz w:val="23"/>
          <w:szCs w:val="23"/>
        </w:rPr>
        <w:t>GROUP</w:t>
      </w:r>
      <w:r>
        <w:rPr>
          <w:rStyle w:val="sqlcolor"/>
          <w:rFonts w:ascii="Consolas" w:hAnsi="Consolas"/>
          <w:color w:val="000000"/>
          <w:sz w:val="23"/>
          <w:szCs w:val="23"/>
        </w:rPr>
        <w:t> </w:t>
      </w:r>
      <w:r>
        <w:rPr>
          <w:rStyle w:val="sqlkeywordcolor"/>
          <w:rFonts w:ascii="Consolas" w:hAnsi="Consolas"/>
          <w:color w:val="0000CD"/>
          <w:sz w:val="23"/>
          <w:szCs w:val="23"/>
        </w:rPr>
        <w:t>BY</w:t>
      </w:r>
      <w:r>
        <w:rPr>
          <w:rStyle w:val="sqlcolor"/>
          <w:rFonts w:ascii="Consolas" w:hAnsi="Consolas"/>
          <w:color w:val="000000"/>
          <w:sz w:val="23"/>
          <w:szCs w:val="23"/>
        </w:rPr>
        <w:t> Country</w:t>
      </w:r>
      <w:r>
        <w:rPr>
          <w:rFonts w:ascii="Consolas" w:hAnsi="Consolas"/>
          <w:color w:val="000000"/>
          <w:sz w:val="23"/>
          <w:szCs w:val="23"/>
        </w:rPr>
        <w:br/>
      </w:r>
      <w:r>
        <w:rPr>
          <w:rStyle w:val="sqlkeywordcolor"/>
          <w:rFonts w:ascii="Consolas" w:hAnsi="Consolas"/>
          <w:color w:val="0000CD"/>
          <w:sz w:val="23"/>
          <w:szCs w:val="23"/>
        </w:rPr>
        <w:t>ORDER</w:t>
      </w:r>
      <w:r>
        <w:rPr>
          <w:rStyle w:val="sqlcolor"/>
          <w:rFonts w:ascii="Consolas" w:hAnsi="Consolas"/>
          <w:color w:val="000000"/>
          <w:sz w:val="23"/>
          <w:szCs w:val="23"/>
        </w:rPr>
        <w:t> </w:t>
      </w:r>
      <w:r>
        <w:rPr>
          <w:rStyle w:val="sqlkeywordcolor"/>
          <w:rFonts w:ascii="Consolas" w:hAnsi="Consolas"/>
          <w:color w:val="0000CD"/>
          <w:sz w:val="23"/>
          <w:szCs w:val="23"/>
        </w:rPr>
        <w:t>BY</w:t>
      </w:r>
      <w:r>
        <w:rPr>
          <w:rStyle w:val="sqlcolor"/>
          <w:rFonts w:ascii="Consolas" w:hAnsi="Consolas"/>
          <w:color w:val="000000"/>
          <w:sz w:val="23"/>
          <w:szCs w:val="23"/>
        </w:rPr>
        <w:t> </w:t>
      </w:r>
      <w:r>
        <w:rPr>
          <w:rStyle w:val="sqlkeywordcolor"/>
          <w:rFonts w:ascii="Consolas" w:hAnsi="Consolas"/>
          <w:color w:val="0000CD"/>
          <w:sz w:val="23"/>
          <w:szCs w:val="23"/>
        </w:rPr>
        <w:t>COUNT</w:t>
      </w:r>
      <w:r>
        <w:rPr>
          <w:rStyle w:val="sqlcolor"/>
          <w:rFonts w:ascii="Consolas" w:hAnsi="Consolas"/>
          <w:color w:val="000000"/>
          <w:sz w:val="23"/>
          <w:szCs w:val="23"/>
        </w:rPr>
        <w:t>(CustomerID) </w:t>
      </w:r>
      <w:r>
        <w:rPr>
          <w:rStyle w:val="sqlkeywordcolor"/>
          <w:rFonts w:ascii="Consolas" w:hAnsi="Consolas"/>
          <w:color w:val="0000CD"/>
          <w:sz w:val="23"/>
          <w:szCs w:val="23"/>
        </w:rPr>
        <w:t>DESC</w:t>
      </w:r>
      <w:r>
        <w:rPr>
          <w:rStyle w:val="sqlcolor"/>
          <w:rFonts w:ascii="Consolas" w:hAnsi="Consolas"/>
          <w:color w:val="000000"/>
          <w:sz w:val="23"/>
          <w:szCs w:val="23"/>
        </w:rPr>
        <w:t>;</w:t>
      </w:r>
      <w:r w:rsidR="00000000">
        <w:pict w14:anchorId="1CD50946">
          <v:rect id="_x0000_i1101" style="width:0;height:0" o:hralign="center" o:hrstd="t" o:hrnoshade="t" o:hr="t" fillcolor="black" stroked="f"/>
        </w:pict>
      </w:r>
    </w:p>
    <w:p w14:paraId="22CAD328" w14:textId="77777777" w:rsidR="0072604F" w:rsidRDefault="0072604F" w:rsidP="0072604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Demo Database</w:t>
      </w:r>
    </w:p>
    <w:p w14:paraId="5A13678B" w14:textId="77777777" w:rsidR="0072604F" w:rsidRDefault="0072604F" w:rsidP="0072604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Below is a selection from the "Orders" table in the Northwind sample database:</w:t>
      </w:r>
    </w:p>
    <w:tbl>
      <w:tblPr>
        <w:tblW w:w="13137"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328"/>
        <w:gridCol w:w="2821"/>
        <w:gridCol w:w="2857"/>
        <w:gridCol w:w="2702"/>
        <w:gridCol w:w="2429"/>
      </w:tblGrid>
      <w:tr w:rsidR="0072604F" w14:paraId="4BCBF768" w14:textId="77777777" w:rsidTr="0072604F">
        <w:tc>
          <w:tcPr>
            <w:tcW w:w="0" w:type="auto"/>
            <w:shd w:val="clear" w:color="auto" w:fill="FFFFFF"/>
            <w:tcMar>
              <w:top w:w="120" w:type="dxa"/>
              <w:left w:w="240" w:type="dxa"/>
              <w:bottom w:w="120" w:type="dxa"/>
              <w:right w:w="120" w:type="dxa"/>
            </w:tcMar>
            <w:hideMark/>
          </w:tcPr>
          <w:p w14:paraId="35781A4F" w14:textId="77777777" w:rsidR="0072604F" w:rsidRDefault="0072604F">
            <w:pPr>
              <w:spacing w:before="300" w:after="300"/>
              <w:rPr>
                <w:rFonts w:ascii="Times New Roman" w:hAnsi="Times New Roman"/>
                <w:b/>
                <w:bCs/>
                <w:sz w:val="24"/>
                <w:szCs w:val="24"/>
              </w:rPr>
            </w:pPr>
            <w:r>
              <w:rPr>
                <w:b/>
                <w:bCs/>
              </w:rPr>
              <w:t>OrderID</w:t>
            </w:r>
          </w:p>
        </w:tc>
        <w:tc>
          <w:tcPr>
            <w:tcW w:w="0" w:type="auto"/>
            <w:shd w:val="clear" w:color="auto" w:fill="FFFFFF"/>
            <w:tcMar>
              <w:top w:w="120" w:type="dxa"/>
              <w:left w:w="120" w:type="dxa"/>
              <w:bottom w:w="120" w:type="dxa"/>
              <w:right w:w="120" w:type="dxa"/>
            </w:tcMar>
            <w:hideMark/>
          </w:tcPr>
          <w:p w14:paraId="5B96283B" w14:textId="77777777" w:rsidR="0072604F" w:rsidRDefault="0072604F">
            <w:pPr>
              <w:spacing w:before="300" w:after="300"/>
              <w:rPr>
                <w:b/>
                <w:bCs/>
              </w:rPr>
            </w:pPr>
            <w:r>
              <w:rPr>
                <w:b/>
                <w:bCs/>
              </w:rPr>
              <w:t>CustomerID</w:t>
            </w:r>
          </w:p>
        </w:tc>
        <w:tc>
          <w:tcPr>
            <w:tcW w:w="0" w:type="auto"/>
            <w:shd w:val="clear" w:color="auto" w:fill="FFFFFF"/>
            <w:tcMar>
              <w:top w:w="120" w:type="dxa"/>
              <w:left w:w="120" w:type="dxa"/>
              <w:bottom w:w="120" w:type="dxa"/>
              <w:right w:w="120" w:type="dxa"/>
            </w:tcMar>
            <w:hideMark/>
          </w:tcPr>
          <w:p w14:paraId="2A924FFA" w14:textId="77777777" w:rsidR="0072604F" w:rsidRDefault="0072604F">
            <w:pPr>
              <w:spacing w:before="300" w:after="300"/>
              <w:rPr>
                <w:b/>
                <w:bCs/>
              </w:rPr>
            </w:pPr>
            <w:r>
              <w:rPr>
                <w:b/>
                <w:bCs/>
              </w:rPr>
              <w:t>EmployeeID</w:t>
            </w:r>
          </w:p>
        </w:tc>
        <w:tc>
          <w:tcPr>
            <w:tcW w:w="0" w:type="auto"/>
            <w:shd w:val="clear" w:color="auto" w:fill="FFFFFF"/>
            <w:tcMar>
              <w:top w:w="120" w:type="dxa"/>
              <w:left w:w="120" w:type="dxa"/>
              <w:bottom w:w="120" w:type="dxa"/>
              <w:right w:w="120" w:type="dxa"/>
            </w:tcMar>
            <w:hideMark/>
          </w:tcPr>
          <w:p w14:paraId="4A12FCEA" w14:textId="77777777" w:rsidR="0072604F" w:rsidRDefault="0072604F">
            <w:pPr>
              <w:spacing w:before="300" w:after="300"/>
              <w:rPr>
                <w:b/>
                <w:bCs/>
              </w:rPr>
            </w:pPr>
            <w:r>
              <w:rPr>
                <w:b/>
                <w:bCs/>
              </w:rPr>
              <w:t>OrderDate</w:t>
            </w:r>
          </w:p>
        </w:tc>
        <w:tc>
          <w:tcPr>
            <w:tcW w:w="0" w:type="auto"/>
            <w:shd w:val="clear" w:color="auto" w:fill="FFFFFF"/>
            <w:tcMar>
              <w:top w:w="120" w:type="dxa"/>
              <w:left w:w="120" w:type="dxa"/>
              <w:bottom w:w="120" w:type="dxa"/>
              <w:right w:w="120" w:type="dxa"/>
            </w:tcMar>
            <w:hideMark/>
          </w:tcPr>
          <w:p w14:paraId="557D87B4" w14:textId="77777777" w:rsidR="0072604F" w:rsidRDefault="0072604F">
            <w:pPr>
              <w:spacing w:before="300" w:after="300"/>
              <w:rPr>
                <w:b/>
                <w:bCs/>
              </w:rPr>
            </w:pPr>
            <w:r>
              <w:rPr>
                <w:b/>
                <w:bCs/>
              </w:rPr>
              <w:t>ShipperID</w:t>
            </w:r>
          </w:p>
        </w:tc>
      </w:tr>
      <w:tr w:rsidR="0072604F" w14:paraId="3E7B301C" w14:textId="77777777" w:rsidTr="0072604F">
        <w:tc>
          <w:tcPr>
            <w:tcW w:w="0" w:type="auto"/>
            <w:shd w:val="clear" w:color="auto" w:fill="E7E9EB"/>
            <w:tcMar>
              <w:top w:w="120" w:type="dxa"/>
              <w:left w:w="240" w:type="dxa"/>
              <w:bottom w:w="120" w:type="dxa"/>
              <w:right w:w="120" w:type="dxa"/>
            </w:tcMar>
            <w:hideMark/>
          </w:tcPr>
          <w:p w14:paraId="6ADF23A6" w14:textId="77777777" w:rsidR="0072604F" w:rsidRDefault="0072604F">
            <w:pPr>
              <w:spacing w:before="300" w:after="300"/>
            </w:pPr>
            <w:r>
              <w:t>10248</w:t>
            </w:r>
          </w:p>
        </w:tc>
        <w:tc>
          <w:tcPr>
            <w:tcW w:w="0" w:type="auto"/>
            <w:shd w:val="clear" w:color="auto" w:fill="E7E9EB"/>
            <w:tcMar>
              <w:top w:w="120" w:type="dxa"/>
              <w:left w:w="120" w:type="dxa"/>
              <w:bottom w:w="120" w:type="dxa"/>
              <w:right w:w="120" w:type="dxa"/>
            </w:tcMar>
            <w:hideMark/>
          </w:tcPr>
          <w:p w14:paraId="0D679377" w14:textId="77777777" w:rsidR="0072604F" w:rsidRDefault="0072604F">
            <w:pPr>
              <w:spacing w:before="300" w:after="300"/>
            </w:pPr>
            <w:r>
              <w:t>90</w:t>
            </w:r>
          </w:p>
        </w:tc>
        <w:tc>
          <w:tcPr>
            <w:tcW w:w="0" w:type="auto"/>
            <w:shd w:val="clear" w:color="auto" w:fill="E7E9EB"/>
            <w:tcMar>
              <w:top w:w="120" w:type="dxa"/>
              <w:left w:w="120" w:type="dxa"/>
              <w:bottom w:w="120" w:type="dxa"/>
              <w:right w:w="120" w:type="dxa"/>
            </w:tcMar>
            <w:hideMark/>
          </w:tcPr>
          <w:p w14:paraId="5990EEF5" w14:textId="77777777" w:rsidR="0072604F" w:rsidRDefault="0072604F">
            <w:pPr>
              <w:spacing w:before="300" w:after="300"/>
            </w:pPr>
            <w:r>
              <w:t>5</w:t>
            </w:r>
          </w:p>
        </w:tc>
        <w:tc>
          <w:tcPr>
            <w:tcW w:w="0" w:type="auto"/>
            <w:shd w:val="clear" w:color="auto" w:fill="E7E9EB"/>
            <w:tcMar>
              <w:top w:w="120" w:type="dxa"/>
              <w:left w:w="120" w:type="dxa"/>
              <w:bottom w:w="120" w:type="dxa"/>
              <w:right w:w="120" w:type="dxa"/>
            </w:tcMar>
            <w:hideMark/>
          </w:tcPr>
          <w:p w14:paraId="282C05B9" w14:textId="77777777" w:rsidR="0072604F" w:rsidRDefault="0072604F">
            <w:pPr>
              <w:spacing w:before="300" w:after="300"/>
            </w:pPr>
            <w:r>
              <w:t>1996-07-04</w:t>
            </w:r>
          </w:p>
        </w:tc>
        <w:tc>
          <w:tcPr>
            <w:tcW w:w="0" w:type="auto"/>
            <w:shd w:val="clear" w:color="auto" w:fill="E7E9EB"/>
            <w:tcMar>
              <w:top w:w="120" w:type="dxa"/>
              <w:left w:w="120" w:type="dxa"/>
              <w:bottom w:w="120" w:type="dxa"/>
              <w:right w:w="120" w:type="dxa"/>
            </w:tcMar>
            <w:hideMark/>
          </w:tcPr>
          <w:p w14:paraId="3BE44015" w14:textId="77777777" w:rsidR="0072604F" w:rsidRDefault="0072604F">
            <w:pPr>
              <w:spacing w:before="300" w:after="300"/>
            </w:pPr>
            <w:r>
              <w:t>3</w:t>
            </w:r>
          </w:p>
        </w:tc>
      </w:tr>
      <w:tr w:rsidR="0072604F" w14:paraId="7327DB4C" w14:textId="77777777" w:rsidTr="0072604F">
        <w:tc>
          <w:tcPr>
            <w:tcW w:w="0" w:type="auto"/>
            <w:shd w:val="clear" w:color="auto" w:fill="FFFFFF"/>
            <w:tcMar>
              <w:top w:w="120" w:type="dxa"/>
              <w:left w:w="240" w:type="dxa"/>
              <w:bottom w:w="120" w:type="dxa"/>
              <w:right w:w="120" w:type="dxa"/>
            </w:tcMar>
            <w:hideMark/>
          </w:tcPr>
          <w:p w14:paraId="16F16AC8" w14:textId="77777777" w:rsidR="0072604F" w:rsidRDefault="0072604F">
            <w:pPr>
              <w:spacing w:before="300" w:after="300"/>
            </w:pPr>
            <w:r>
              <w:t>10249</w:t>
            </w:r>
          </w:p>
        </w:tc>
        <w:tc>
          <w:tcPr>
            <w:tcW w:w="0" w:type="auto"/>
            <w:shd w:val="clear" w:color="auto" w:fill="FFFFFF"/>
            <w:tcMar>
              <w:top w:w="120" w:type="dxa"/>
              <w:left w:w="120" w:type="dxa"/>
              <w:bottom w:w="120" w:type="dxa"/>
              <w:right w:w="120" w:type="dxa"/>
            </w:tcMar>
            <w:hideMark/>
          </w:tcPr>
          <w:p w14:paraId="469A2E82" w14:textId="77777777" w:rsidR="0072604F" w:rsidRDefault="0072604F">
            <w:pPr>
              <w:spacing w:before="300" w:after="300"/>
            </w:pPr>
            <w:r>
              <w:t>81</w:t>
            </w:r>
          </w:p>
        </w:tc>
        <w:tc>
          <w:tcPr>
            <w:tcW w:w="0" w:type="auto"/>
            <w:shd w:val="clear" w:color="auto" w:fill="FFFFFF"/>
            <w:tcMar>
              <w:top w:w="120" w:type="dxa"/>
              <w:left w:w="120" w:type="dxa"/>
              <w:bottom w:w="120" w:type="dxa"/>
              <w:right w:w="120" w:type="dxa"/>
            </w:tcMar>
            <w:hideMark/>
          </w:tcPr>
          <w:p w14:paraId="23F6FF61" w14:textId="77777777" w:rsidR="0072604F" w:rsidRDefault="0072604F">
            <w:pPr>
              <w:spacing w:before="300" w:after="300"/>
            </w:pPr>
            <w:r>
              <w:t>6</w:t>
            </w:r>
          </w:p>
        </w:tc>
        <w:tc>
          <w:tcPr>
            <w:tcW w:w="0" w:type="auto"/>
            <w:shd w:val="clear" w:color="auto" w:fill="FFFFFF"/>
            <w:tcMar>
              <w:top w:w="120" w:type="dxa"/>
              <w:left w:w="120" w:type="dxa"/>
              <w:bottom w:w="120" w:type="dxa"/>
              <w:right w:w="120" w:type="dxa"/>
            </w:tcMar>
            <w:hideMark/>
          </w:tcPr>
          <w:p w14:paraId="55AFF105" w14:textId="77777777" w:rsidR="0072604F" w:rsidRDefault="0072604F">
            <w:pPr>
              <w:spacing w:before="300" w:after="300"/>
            </w:pPr>
            <w:r>
              <w:t>1996-07-05</w:t>
            </w:r>
          </w:p>
        </w:tc>
        <w:tc>
          <w:tcPr>
            <w:tcW w:w="0" w:type="auto"/>
            <w:shd w:val="clear" w:color="auto" w:fill="FFFFFF"/>
            <w:tcMar>
              <w:top w:w="120" w:type="dxa"/>
              <w:left w:w="120" w:type="dxa"/>
              <w:bottom w:w="120" w:type="dxa"/>
              <w:right w:w="120" w:type="dxa"/>
            </w:tcMar>
            <w:hideMark/>
          </w:tcPr>
          <w:p w14:paraId="59BE4347" w14:textId="77777777" w:rsidR="0072604F" w:rsidRDefault="0072604F">
            <w:pPr>
              <w:spacing w:before="300" w:after="300"/>
            </w:pPr>
            <w:r>
              <w:t>1</w:t>
            </w:r>
          </w:p>
        </w:tc>
      </w:tr>
      <w:tr w:rsidR="0072604F" w14:paraId="287C112F" w14:textId="77777777" w:rsidTr="0072604F">
        <w:tc>
          <w:tcPr>
            <w:tcW w:w="0" w:type="auto"/>
            <w:shd w:val="clear" w:color="auto" w:fill="E7E9EB"/>
            <w:tcMar>
              <w:top w:w="120" w:type="dxa"/>
              <w:left w:w="240" w:type="dxa"/>
              <w:bottom w:w="120" w:type="dxa"/>
              <w:right w:w="120" w:type="dxa"/>
            </w:tcMar>
            <w:hideMark/>
          </w:tcPr>
          <w:p w14:paraId="5B14F103" w14:textId="77777777" w:rsidR="0072604F" w:rsidRDefault="0072604F">
            <w:pPr>
              <w:spacing w:before="300" w:after="300"/>
            </w:pPr>
            <w:r>
              <w:t>10250</w:t>
            </w:r>
          </w:p>
        </w:tc>
        <w:tc>
          <w:tcPr>
            <w:tcW w:w="0" w:type="auto"/>
            <w:shd w:val="clear" w:color="auto" w:fill="E7E9EB"/>
            <w:tcMar>
              <w:top w:w="120" w:type="dxa"/>
              <w:left w:w="120" w:type="dxa"/>
              <w:bottom w:w="120" w:type="dxa"/>
              <w:right w:w="120" w:type="dxa"/>
            </w:tcMar>
            <w:hideMark/>
          </w:tcPr>
          <w:p w14:paraId="4D6EEA6A" w14:textId="77777777" w:rsidR="0072604F" w:rsidRDefault="0072604F">
            <w:pPr>
              <w:spacing w:before="300" w:after="300"/>
            </w:pPr>
            <w:r>
              <w:t>34</w:t>
            </w:r>
          </w:p>
        </w:tc>
        <w:tc>
          <w:tcPr>
            <w:tcW w:w="0" w:type="auto"/>
            <w:shd w:val="clear" w:color="auto" w:fill="E7E9EB"/>
            <w:tcMar>
              <w:top w:w="120" w:type="dxa"/>
              <w:left w:w="120" w:type="dxa"/>
              <w:bottom w:w="120" w:type="dxa"/>
              <w:right w:w="120" w:type="dxa"/>
            </w:tcMar>
            <w:hideMark/>
          </w:tcPr>
          <w:p w14:paraId="3323B4AF" w14:textId="77777777" w:rsidR="0072604F" w:rsidRDefault="0072604F">
            <w:pPr>
              <w:spacing w:before="300" w:after="300"/>
            </w:pPr>
            <w:r>
              <w:t>4</w:t>
            </w:r>
          </w:p>
        </w:tc>
        <w:tc>
          <w:tcPr>
            <w:tcW w:w="0" w:type="auto"/>
            <w:shd w:val="clear" w:color="auto" w:fill="E7E9EB"/>
            <w:tcMar>
              <w:top w:w="120" w:type="dxa"/>
              <w:left w:w="120" w:type="dxa"/>
              <w:bottom w:w="120" w:type="dxa"/>
              <w:right w:w="120" w:type="dxa"/>
            </w:tcMar>
            <w:hideMark/>
          </w:tcPr>
          <w:p w14:paraId="7BD75EAF" w14:textId="77777777" w:rsidR="0072604F" w:rsidRDefault="0072604F">
            <w:pPr>
              <w:spacing w:before="300" w:after="300"/>
            </w:pPr>
            <w:r>
              <w:t>1996-07-08</w:t>
            </w:r>
          </w:p>
        </w:tc>
        <w:tc>
          <w:tcPr>
            <w:tcW w:w="0" w:type="auto"/>
            <w:shd w:val="clear" w:color="auto" w:fill="E7E9EB"/>
            <w:tcMar>
              <w:top w:w="120" w:type="dxa"/>
              <w:left w:w="120" w:type="dxa"/>
              <w:bottom w:w="120" w:type="dxa"/>
              <w:right w:w="120" w:type="dxa"/>
            </w:tcMar>
            <w:hideMark/>
          </w:tcPr>
          <w:p w14:paraId="105859DC" w14:textId="77777777" w:rsidR="0072604F" w:rsidRDefault="0072604F">
            <w:pPr>
              <w:spacing w:before="300" w:after="300"/>
            </w:pPr>
            <w:r>
              <w:t>2</w:t>
            </w:r>
          </w:p>
        </w:tc>
      </w:tr>
    </w:tbl>
    <w:p w14:paraId="3AABFDC2" w14:textId="77777777" w:rsidR="0072604F" w:rsidRDefault="0072604F" w:rsidP="0072604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And a selection from the "Shippers" table:</w:t>
      </w:r>
    </w:p>
    <w:tbl>
      <w:tblPr>
        <w:tblW w:w="13137"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5541"/>
        <w:gridCol w:w="7596"/>
      </w:tblGrid>
      <w:tr w:rsidR="0072604F" w14:paraId="2E361EA1" w14:textId="77777777" w:rsidTr="0072604F">
        <w:tc>
          <w:tcPr>
            <w:tcW w:w="0" w:type="auto"/>
            <w:shd w:val="clear" w:color="auto" w:fill="FFFFFF"/>
            <w:tcMar>
              <w:top w:w="120" w:type="dxa"/>
              <w:left w:w="240" w:type="dxa"/>
              <w:bottom w:w="120" w:type="dxa"/>
              <w:right w:w="120" w:type="dxa"/>
            </w:tcMar>
            <w:hideMark/>
          </w:tcPr>
          <w:p w14:paraId="7332D277" w14:textId="77777777" w:rsidR="0072604F" w:rsidRDefault="0072604F">
            <w:pPr>
              <w:spacing w:before="300" w:after="300"/>
              <w:rPr>
                <w:rFonts w:ascii="Times New Roman" w:hAnsi="Times New Roman"/>
                <w:b/>
                <w:bCs/>
                <w:sz w:val="24"/>
                <w:szCs w:val="24"/>
              </w:rPr>
            </w:pPr>
            <w:r>
              <w:rPr>
                <w:b/>
                <w:bCs/>
              </w:rPr>
              <w:lastRenderedPageBreak/>
              <w:t>ShipperID</w:t>
            </w:r>
          </w:p>
        </w:tc>
        <w:tc>
          <w:tcPr>
            <w:tcW w:w="0" w:type="auto"/>
            <w:shd w:val="clear" w:color="auto" w:fill="FFFFFF"/>
            <w:tcMar>
              <w:top w:w="120" w:type="dxa"/>
              <w:left w:w="120" w:type="dxa"/>
              <w:bottom w:w="120" w:type="dxa"/>
              <w:right w:w="120" w:type="dxa"/>
            </w:tcMar>
            <w:hideMark/>
          </w:tcPr>
          <w:p w14:paraId="7FC11B02" w14:textId="77777777" w:rsidR="0072604F" w:rsidRDefault="0072604F">
            <w:pPr>
              <w:spacing w:before="300" w:after="300"/>
              <w:rPr>
                <w:b/>
                <w:bCs/>
              </w:rPr>
            </w:pPr>
            <w:r>
              <w:rPr>
                <w:b/>
                <w:bCs/>
              </w:rPr>
              <w:t>ShipperName</w:t>
            </w:r>
          </w:p>
        </w:tc>
      </w:tr>
      <w:tr w:rsidR="0072604F" w14:paraId="15396897" w14:textId="77777777" w:rsidTr="0072604F">
        <w:tc>
          <w:tcPr>
            <w:tcW w:w="0" w:type="auto"/>
            <w:shd w:val="clear" w:color="auto" w:fill="E7E9EB"/>
            <w:tcMar>
              <w:top w:w="120" w:type="dxa"/>
              <w:left w:w="240" w:type="dxa"/>
              <w:bottom w:w="120" w:type="dxa"/>
              <w:right w:w="120" w:type="dxa"/>
            </w:tcMar>
            <w:hideMark/>
          </w:tcPr>
          <w:p w14:paraId="6D41C68D" w14:textId="77777777" w:rsidR="0072604F" w:rsidRDefault="0072604F">
            <w:pPr>
              <w:spacing w:before="300" w:after="300"/>
            </w:pPr>
            <w:r>
              <w:t>1</w:t>
            </w:r>
          </w:p>
        </w:tc>
        <w:tc>
          <w:tcPr>
            <w:tcW w:w="0" w:type="auto"/>
            <w:shd w:val="clear" w:color="auto" w:fill="E7E9EB"/>
            <w:tcMar>
              <w:top w:w="120" w:type="dxa"/>
              <w:left w:w="120" w:type="dxa"/>
              <w:bottom w:w="120" w:type="dxa"/>
              <w:right w:w="120" w:type="dxa"/>
            </w:tcMar>
            <w:hideMark/>
          </w:tcPr>
          <w:p w14:paraId="0F6AF4AE" w14:textId="77777777" w:rsidR="0072604F" w:rsidRDefault="0072604F">
            <w:pPr>
              <w:spacing w:before="300" w:after="300"/>
            </w:pPr>
            <w:r>
              <w:t>Speedy Express</w:t>
            </w:r>
          </w:p>
        </w:tc>
      </w:tr>
      <w:tr w:rsidR="0072604F" w14:paraId="6E5D0B5C" w14:textId="77777777" w:rsidTr="0072604F">
        <w:tc>
          <w:tcPr>
            <w:tcW w:w="0" w:type="auto"/>
            <w:shd w:val="clear" w:color="auto" w:fill="FFFFFF"/>
            <w:tcMar>
              <w:top w:w="120" w:type="dxa"/>
              <w:left w:w="240" w:type="dxa"/>
              <w:bottom w:w="120" w:type="dxa"/>
              <w:right w:w="120" w:type="dxa"/>
            </w:tcMar>
            <w:hideMark/>
          </w:tcPr>
          <w:p w14:paraId="566E373B" w14:textId="77777777" w:rsidR="0072604F" w:rsidRDefault="0072604F">
            <w:pPr>
              <w:spacing w:before="300" w:after="300"/>
            </w:pPr>
            <w:r>
              <w:t>2</w:t>
            </w:r>
          </w:p>
        </w:tc>
        <w:tc>
          <w:tcPr>
            <w:tcW w:w="0" w:type="auto"/>
            <w:shd w:val="clear" w:color="auto" w:fill="FFFFFF"/>
            <w:tcMar>
              <w:top w:w="120" w:type="dxa"/>
              <w:left w:w="120" w:type="dxa"/>
              <w:bottom w:w="120" w:type="dxa"/>
              <w:right w:w="120" w:type="dxa"/>
            </w:tcMar>
            <w:hideMark/>
          </w:tcPr>
          <w:p w14:paraId="5D49AC1F" w14:textId="77777777" w:rsidR="0072604F" w:rsidRDefault="0072604F">
            <w:pPr>
              <w:spacing w:before="300" w:after="300"/>
            </w:pPr>
            <w:r>
              <w:t>United Package</w:t>
            </w:r>
          </w:p>
        </w:tc>
      </w:tr>
      <w:tr w:rsidR="0072604F" w14:paraId="1C4B4EFC" w14:textId="77777777" w:rsidTr="0072604F">
        <w:tc>
          <w:tcPr>
            <w:tcW w:w="0" w:type="auto"/>
            <w:shd w:val="clear" w:color="auto" w:fill="E7E9EB"/>
            <w:tcMar>
              <w:top w:w="120" w:type="dxa"/>
              <w:left w:w="240" w:type="dxa"/>
              <w:bottom w:w="120" w:type="dxa"/>
              <w:right w:w="120" w:type="dxa"/>
            </w:tcMar>
            <w:hideMark/>
          </w:tcPr>
          <w:p w14:paraId="0289AA0F" w14:textId="77777777" w:rsidR="0072604F" w:rsidRDefault="0072604F">
            <w:pPr>
              <w:spacing w:before="300" w:after="300"/>
            </w:pPr>
            <w:r>
              <w:t>3</w:t>
            </w:r>
          </w:p>
        </w:tc>
        <w:tc>
          <w:tcPr>
            <w:tcW w:w="0" w:type="auto"/>
            <w:shd w:val="clear" w:color="auto" w:fill="E7E9EB"/>
            <w:tcMar>
              <w:top w:w="120" w:type="dxa"/>
              <w:left w:w="120" w:type="dxa"/>
              <w:bottom w:w="120" w:type="dxa"/>
              <w:right w:w="120" w:type="dxa"/>
            </w:tcMar>
            <w:hideMark/>
          </w:tcPr>
          <w:p w14:paraId="764DA8A2" w14:textId="77777777" w:rsidR="0072604F" w:rsidRDefault="0072604F">
            <w:pPr>
              <w:spacing w:before="300" w:after="300"/>
            </w:pPr>
            <w:r>
              <w:t>Federal Shipping</w:t>
            </w:r>
          </w:p>
        </w:tc>
      </w:tr>
    </w:tbl>
    <w:p w14:paraId="1021D4F8" w14:textId="77777777" w:rsidR="0072604F" w:rsidRDefault="00000000" w:rsidP="0072604F">
      <w:pPr>
        <w:spacing w:before="300" w:after="300"/>
        <w:rPr>
          <w:rFonts w:ascii="Times New Roman" w:hAnsi="Times New Roman"/>
          <w:sz w:val="24"/>
          <w:szCs w:val="24"/>
        </w:rPr>
      </w:pPr>
      <w:r>
        <w:pict w14:anchorId="33D18CFC">
          <v:rect id="_x0000_i1102" style="width:0;height:0" o:hralign="center" o:hrstd="t" o:hrnoshade="t" o:hr="t" fillcolor="black" stroked="f"/>
        </w:pict>
      </w:r>
    </w:p>
    <w:p w14:paraId="7CF3E324" w14:textId="77777777" w:rsidR="0072604F" w:rsidRDefault="0072604F" w:rsidP="0072604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GROUP BY With JOIN Example</w:t>
      </w:r>
    </w:p>
    <w:p w14:paraId="335DCCFF" w14:textId="77777777" w:rsidR="0072604F" w:rsidRDefault="0072604F" w:rsidP="0072604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lists the number of orders sent by each shipper:</w:t>
      </w:r>
    </w:p>
    <w:p w14:paraId="308E2249" w14:textId="77777777" w:rsidR="0072604F" w:rsidRDefault="0072604F" w:rsidP="0072604F">
      <w:pPr>
        <w:pStyle w:val="Heading3"/>
        <w:shd w:val="clear" w:color="auto" w:fill="E7E9EB"/>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54F836CA" w14:textId="383A0C7E" w:rsidR="0072604F" w:rsidRDefault="0072604F" w:rsidP="0072604F">
      <w:pPr>
        <w:shd w:val="clear" w:color="auto" w:fill="FFFFFF"/>
        <w:rPr>
          <w:rStyle w:val="sqlcolor"/>
          <w:rFonts w:ascii="Consolas" w:hAnsi="Consolas"/>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Shippers.ShipperName, </w:t>
      </w:r>
      <w:r>
        <w:rPr>
          <w:rStyle w:val="sqlkeywordcolor"/>
          <w:rFonts w:ascii="Consolas" w:hAnsi="Consolas"/>
          <w:color w:val="0000CD"/>
          <w:sz w:val="23"/>
          <w:szCs w:val="23"/>
        </w:rPr>
        <w:t>COUNT</w:t>
      </w:r>
      <w:r>
        <w:rPr>
          <w:rStyle w:val="sqlcolor"/>
          <w:rFonts w:ascii="Consolas" w:hAnsi="Consolas"/>
          <w:color w:val="000000"/>
          <w:sz w:val="23"/>
          <w:szCs w:val="23"/>
        </w:rPr>
        <w:t>(Orders.OrderID) </w:t>
      </w:r>
      <w:r>
        <w:rPr>
          <w:rStyle w:val="sqlkeywordcolor"/>
          <w:rFonts w:ascii="Consolas" w:hAnsi="Consolas"/>
          <w:color w:val="0000CD"/>
          <w:sz w:val="23"/>
          <w:szCs w:val="23"/>
        </w:rPr>
        <w:t>AS</w:t>
      </w:r>
      <w:r>
        <w:rPr>
          <w:rStyle w:val="sqlcolor"/>
          <w:rFonts w:ascii="Consolas" w:hAnsi="Consolas"/>
          <w:color w:val="000000"/>
          <w:sz w:val="23"/>
          <w:szCs w:val="23"/>
        </w:rPr>
        <w:t> NumberOfOrders </w:t>
      </w:r>
      <w:r>
        <w:rPr>
          <w:rStyle w:val="sqlkeywordcolor"/>
          <w:rFonts w:ascii="Consolas" w:hAnsi="Consolas"/>
          <w:color w:val="0000CD"/>
          <w:sz w:val="23"/>
          <w:szCs w:val="23"/>
        </w:rPr>
        <w:t>FROM</w:t>
      </w:r>
      <w:r>
        <w:rPr>
          <w:rStyle w:val="sqlcolor"/>
          <w:rFonts w:ascii="Consolas" w:hAnsi="Consolas"/>
          <w:color w:val="000000"/>
          <w:sz w:val="23"/>
          <w:szCs w:val="23"/>
        </w:rPr>
        <w:t> Orders</w:t>
      </w:r>
      <w:r>
        <w:rPr>
          <w:rFonts w:ascii="Consolas" w:hAnsi="Consolas"/>
          <w:color w:val="000000"/>
          <w:sz w:val="23"/>
          <w:szCs w:val="23"/>
        </w:rPr>
        <w:br/>
      </w:r>
      <w:r>
        <w:rPr>
          <w:rStyle w:val="sqlkeywordcolor"/>
          <w:rFonts w:ascii="Consolas" w:hAnsi="Consolas"/>
          <w:color w:val="0000CD"/>
          <w:sz w:val="23"/>
          <w:szCs w:val="23"/>
        </w:rPr>
        <w:t>LEFT</w:t>
      </w:r>
      <w:r>
        <w:rPr>
          <w:rStyle w:val="sqlcolor"/>
          <w:rFonts w:ascii="Consolas" w:hAnsi="Consolas"/>
          <w:color w:val="000000"/>
          <w:sz w:val="23"/>
          <w:szCs w:val="23"/>
        </w:rPr>
        <w:t> </w:t>
      </w:r>
      <w:r>
        <w:rPr>
          <w:rStyle w:val="sqlkeywordcolor"/>
          <w:rFonts w:ascii="Consolas" w:hAnsi="Consolas"/>
          <w:color w:val="0000CD"/>
          <w:sz w:val="23"/>
          <w:szCs w:val="23"/>
        </w:rPr>
        <w:t>JOIN</w:t>
      </w:r>
      <w:r>
        <w:rPr>
          <w:rStyle w:val="sqlcolor"/>
          <w:rFonts w:ascii="Consolas" w:hAnsi="Consolas"/>
          <w:color w:val="000000"/>
          <w:sz w:val="23"/>
          <w:szCs w:val="23"/>
        </w:rPr>
        <w:t> Shippers </w:t>
      </w:r>
      <w:r>
        <w:rPr>
          <w:rStyle w:val="sqlkeywordcolor"/>
          <w:rFonts w:ascii="Consolas" w:hAnsi="Consolas"/>
          <w:color w:val="0000CD"/>
          <w:sz w:val="23"/>
          <w:szCs w:val="23"/>
        </w:rPr>
        <w:t>ON</w:t>
      </w:r>
      <w:r>
        <w:rPr>
          <w:rStyle w:val="sqlcolor"/>
          <w:rFonts w:ascii="Consolas" w:hAnsi="Consolas"/>
          <w:color w:val="000000"/>
          <w:sz w:val="23"/>
          <w:szCs w:val="23"/>
        </w:rPr>
        <w:t> Orders.ShipperID = Shippers.ShipperID</w:t>
      </w:r>
      <w:r>
        <w:rPr>
          <w:rFonts w:ascii="Consolas" w:hAnsi="Consolas"/>
          <w:color w:val="000000"/>
          <w:sz w:val="23"/>
          <w:szCs w:val="23"/>
        </w:rPr>
        <w:br/>
      </w:r>
      <w:r>
        <w:rPr>
          <w:rStyle w:val="sqlkeywordcolor"/>
          <w:rFonts w:ascii="Consolas" w:hAnsi="Consolas"/>
          <w:color w:val="0000CD"/>
          <w:sz w:val="23"/>
          <w:szCs w:val="23"/>
        </w:rPr>
        <w:t>GROUP</w:t>
      </w:r>
      <w:r>
        <w:rPr>
          <w:rStyle w:val="sqlcolor"/>
          <w:rFonts w:ascii="Consolas" w:hAnsi="Consolas"/>
          <w:color w:val="000000"/>
          <w:sz w:val="23"/>
          <w:szCs w:val="23"/>
        </w:rPr>
        <w:t> </w:t>
      </w:r>
      <w:r>
        <w:rPr>
          <w:rStyle w:val="sqlkeywordcolor"/>
          <w:rFonts w:ascii="Consolas" w:hAnsi="Consolas"/>
          <w:color w:val="0000CD"/>
          <w:sz w:val="23"/>
          <w:szCs w:val="23"/>
        </w:rPr>
        <w:t>BY</w:t>
      </w:r>
      <w:r>
        <w:rPr>
          <w:rStyle w:val="sqlcolor"/>
          <w:rFonts w:ascii="Consolas" w:hAnsi="Consolas"/>
          <w:color w:val="000000"/>
          <w:sz w:val="23"/>
          <w:szCs w:val="23"/>
        </w:rPr>
        <w:t> ShipperName;</w:t>
      </w:r>
    </w:p>
    <w:p w14:paraId="25FDFDFD" w14:textId="1C059FF0" w:rsidR="00970CD5" w:rsidRDefault="00970CD5" w:rsidP="0072604F">
      <w:pPr>
        <w:shd w:val="clear" w:color="auto" w:fill="FFFFFF"/>
        <w:rPr>
          <w:rStyle w:val="sqlcolor"/>
          <w:rFonts w:ascii="Consolas" w:hAnsi="Consolas"/>
          <w:color w:val="000000"/>
          <w:sz w:val="23"/>
          <w:szCs w:val="23"/>
        </w:rPr>
      </w:pPr>
    </w:p>
    <w:p w14:paraId="0BF64CB0" w14:textId="77777777" w:rsidR="00970CD5" w:rsidRPr="00970CD5" w:rsidRDefault="00970CD5" w:rsidP="00970CD5">
      <w:pPr>
        <w:pStyle w:val="Heading1"/>
        <w:shd w:val="clear" w:color="auto" w:fill="FFFFFF"/>
        <w:spacing w:before="150" w:after="150"/>
        <w:rPr>
          <w:rFonts w:ascii="Segoe UI" w:hAnsi="Segoe UI" w:cs="Segoe UI"/>
          <w:b w:val="0"/>
          <w:bCs w:val="0"/>
          <w:color w:val="000000"/>
          <w:sz w:val="63"/>
          <w:szCs w:val="63"/>
          <w:u w:val="single"/>
        </w:rPr>
      </w:pPr>
      <w:r w:rsidRPr="00970CD5">
        <w:rPr>
          <w:rFonts w:ascii="Segoe UI" w:hAnsi="Segoe UI" w:cs="Segoe UI"/>
          <w:b w:val="0"/>
          <w:bCs w:val="0"/>
          <w:color w:val="000000"/>
          <w:sz w:val="63"/>
          <w:szCs w:val="63"/>
          <w:u w:val="single"/>
        </w:rPr>
        <w:t>SQL </w:t>
      </w:r>
      <w:r w:rsidRPr="00970CD5">
        <w:rPr>
          <w:rStyle w:val="colorh1"/>
          <w:rFonts w:ascii="Segoe UI" w:hAnsi="Segoe UI" w:cs="Segoe UI"/>
          <w:b w:val="0"/>
          <w:bCs w:val="0"/>
          <w:color w:val="000000"/>
          <w:sz w:val="63"/>
          <w:szCs w:val="63"/>
          <w:u w:val="single"/>
        </w:rPr>
        <w:t>HAVING</w:t>
      </w:r>
      <w:r w:rsidRPr="00970CD5">
        <w:rPr>
          <w:rFonts w:ascii="Segoe UI" w:hAnsi="Segoe UI" w:cs="Segoe UI"/>
          <w:b w:val="0"/>
          <w:bCs w:val="0"/>
          <w:color w:val="000000"/>
          <w:sz w:val="63"/>
          <w:szCs w:val="63"/>
          <w:u w:val="single"/>
        </w:rPr>
        <w:t> Clause</w:t>
      </w:r>
    </w:p>
    <w:p w14:paraId="6254AAE4" w14:textId="77777777" w:rsidR="00970CD5" w:rsidRDefault="00970CD5" w:rsidP="00970CD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SQL HAVING Clause</w:t>
      </w:r>
    </w:p>
    <w:p w14:paraId="652CDAF9" w14:textId="77777777" w:rsidR="00970CD5" w:rsidRDefault="00970CD5" w:rsidP="00970CD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olor w:val="DC143C"/>
        </w:rPr>
        <w:t>HAVING</w:t>
      </w:r>
      <w:r>
        <w:rPr>
          <w:rFonts w:ascii="Verdana" w:hAnsi="Verdana"/>
          <w:color w:val="000000"/>
          <w:sz w:val="23"/>
          <w:szCs w:val="23"/>
        </w:rPr>
        <w:t> clause was added to SQL because the </w:t>
      </w:r>
      <w:r>
        <w:rPr>
          <w:rStyle w:val="HTMLCode"/>
          <w:rFonts w:ascii="Consolas" w:eastAsiaTheme="majorEastAsia" w:hAnsi="Consolas"/>
          <w:color w:val="DC143C"/>
        </w:rPr>
        <w:t>WHERE</w:t>
      </w:r>
      <w:r>
        <w:rPr>
          <w:rFonts w:ascii="Verdana" w:hAnsi="Verdana"/>
          <w:color w:val="000000"/>
          <w:sz w:val="23"/>
          <w:szCs w:val="23"/>
        </w:rPr>
        <w:t> keyword cannot be used with aggregate functions.</w:t>
      </w:r>
    </w:p>
    <w:p w14:paraId="04D95CC0" w14:textId="77777777" w:rsidR="00970CD5" w:rsidRDefault="00970CD5" w:rsidP="00970CD5">
      <w:pPr>
        <w:pStyle w:val="Heading3"/>
        <w:shd w:val="clear" w:color="auto" w:fill="FFFFFF"/>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lastRenderedPageBreak/>
        <w:t>HAVING Syntax</w:t>
      </w:r>
    </w:p>
    <w:p w14:paraId="21C7E082" w14:textId="77777777" w:rsidR="00970CD5" w:rsidRDefault="00970CD5" w:rsidP="00970CD5">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r>
        <w:rPr>
          <w:rStyle w:val="Emphasis"/>
          <w:rFonts w:ascii="Consolas" w:hAnsi="Consolas"/>
          <w:color w:val="000000"/>
          <w:sz w:val="23"/>
          <w:szCs w:val="23"/>
        </w:rPr>
        <w:t>column_name(s)</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w:t>
      </w:r>
      <w:r>
        <w:rPr>
          <w:rStyle w:val="Emphasis"/>
          <w:rFonts w:ascii="Consolas" w:hAnsi="Consolas"/>
          <w:color w:val="000000"/>
          <w:sz w:val="23"/>
          <w:szCs w:val="23"/>
        </w:rPr>
        <w:t>table_name</w:t>
      </w:r>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w:t>
      </w:r>
      <w:r>
        <w:rPr>
          <w:rStyle w:val="Emphasis"/>
          <w:rFonts w:ascii="Consolas" w:hAnsi="Consolas"/>
          <w:color w:val="000000"/>
          <w:sz w:val="23"/>
          <w:szCs w:val="23"/>
        </w:rPr>
        <w:t>condition</w:t>
      </w:r>
      <w:r>
        <w:rPr>
          <w:rFonts w:ascii="Consolas" w:hAnsi="Consolas"/>
          <w:color w:val="000000"/>
          <w:sz w:val="23"/>
          <w:szCs w:val="23"/>
        </w:rPr>
        <w:br/>
      </w:r>
      <w:r>
        <w:rPr>
          <w:rStyle w:val="sqlkeywordcolor"/>
          <w:rFonts w:ascii="Consolas" w:hAnsi="Consolas"/>
          <w:color w:val="0000CD"/>
          <w:sz w:val="23"/>
          <w:szCs w:val="23"/>
        </w:rPr>
        <w:t>GROUP</w:t>
      </w:r>
      <w:r>
        <w:rPr>
          <w:rStyle w:val="sqlcolor"/>
          <w:rFonts w:ascii="Consolas" w:hAnsi="Consolas"/>
          <w:color w:val="000000"/>
          <w:sz w:val="23"/>
          <w:szCs w:val="23"/>
        </w:rPr>
        <w:t> </w:t>
      </w:r>
      <w:r>
        <w:rPr>
          <w:rStyle w:val="sqlkeywordcolor"/>
          <w:rFonts w:ascii="Consolas" w:hAnsi="Consolas"/>
          <w:color w:val="0000CD"/>
          <w:sz w:val="23"/>
          <w:szCs w:val="23"/>
        </w:rPr>
        <w:t>BY</w:t>
      </w:r>
      <w:r>
        <w:rPr>
          <w:rStyle w:val="sqlcolor"/>
          <w:rFonts w:ascii="Consolas" w:hAnsi="Consolas"/>
          <w:color w:val="000000"/>
          <w:sz w:val="23"/>
          <w:szCs w:val="23"/>
        </w:rPr>
        <w:t> </w:t>
      </w:r>
      <w:r>
        <w:rPr>
          <w:rStyle w:val="Emphasis"/>
          <w:rFonts w:ascii="Consolas" w:hAnsi="Consolas"/>
          <w:color w:val="000000"/>
          <w:sz w:val="23"/>
          <w:szCs w:val="23"/>
        </w:rPr>
        <w:t>column_name(s)</w:t>
      </w:r>
      <w:r>
        <w:rPr>
          <w:rFonts w:ascii="Consolas" w:hAnsi="Consolas"/>
          <w:i/>
          <w:iCs/>
          <w:color w:val="000000"/>
          <w:sz w:val="23"/>
          <w:szCs w:val="23"/>
        </w:rPr>
        <w:br/>
      </w:r>
      <w:r>
        <w:rPr>
          <w:rStyle w:val="sqlkeywordcolor"/>
          <w:rFonts w:ascii="Consolas" w:hAnsi="Consolas"/>
          <w:color w:val="0000CD"/>
          <w:sz w:val="23"/>
          <w:szCs w:val="23"/>
        </w:rPr>
        <w:t>HAVING</w:t>
      </w:r>
      <w:r>
        <w:rPr>
          <w:rStyle w:val="sqlcolor"/>
          <w:rFonts w:ascii="Consolas" w:hAnsi="Consolas"/>
          <w:color w:val="000000"/>
          <w:sz w:val="23"/>
          <w:szCs w:val="23"/>
        </w:rPr>
        <w:t> </w:t>
      </w:r>
      <w:r>
        <w:rPr>
          <w:rStyle w:val="Emphasis"/>
          <w:rFonts w:ascii="Consolas" w:hAnsi="Consolas"/>
          <w:color w:val="000000"/>
          <w:sz w:val="23"/>
          <w:szCs w:val="23"/>
        </w:rPr>
        <w:t>condition</w:t>
      </w:r>
      <w:r>
        <w:rPr>
          <w:rFonts w:ascii="Consolas" w:hAnsi="Consolas"/>
          <w:i/>
          <w:iCs/>
          <w:color w:val="000000"/>
          <w:sz w:val="23"/>
          <w:szCs w:val="23"/>
        </w:rPr>
        <w:br/>
      </w:r>
      <w:r>
        <w:rPr>
          <w:rStyle w:val="sqlkeywordcolor"/>
          <w:rFonts w:ascii="Consolas" w:hAnsi="Consolas"/>
          <w:color w:val="0000CD"/>
          <w:sz w:val="23"/>
          <w:szCs w:val="23"/>
        </w:rPr>
        <w:t>ORDER</w:t>
      </w:r>
      <w:r>
        <w:rPr>
          <w:rStyle w:val="sqlcolor"/>
          <w:rFonts w:ascii="Consolas" w:hAnsi="Consolas"/>
          <w:color w:val="000000"/>
          <w:sz w:val="23"/>
          <w:szCs w:val="23"/>
        </w:rPr>
        <w:t> </w:t>
      </w:r>
      <w:r>
        <w:rPr>
          <w:rStyle w:val="sqlkeywordcolor"/>
          <w:rFonts w:ascii="Consolas" w:hAnsi="Consolas"/>
          <w:color w:val="0000CD"/>
          <w:sz w:val="23"/>
          <w:szCs w:val="23"/>
        </w:rPr>
        <w:t>BY</w:t>
      </w:r>
      <w:r>
        <w:rPr>
          <w:rStyle w:val="sqlcolor"/>
          <w:rFonts w:ascii="Consolas" w:hAnsi="Consolas"/>
          <w:color w:val="000000"/>
          <w:sz w:val="23"/>
          <w:szCs w:val="23"/>
        </w:rPr>
        <w:t> </w:t>
      </w:r>
      <w:r>
        <w:rPr>
          <w:rStyle w:val="Emphasis"/>
          <w:rFonts w:ascii="Consolas" w:hAnsi="Consolas"/>
          <w:color w:val="000000"/>
          <w:sz w:val="23"/>
          <w:szCs w:val="23"/>
        </w:rPr>
        <w:t>column_name(s);</w:t>
      </w:r>
    </w:p>
    <w:p w14:paraId="0BFC9BE5" w14:textId="77777777" w:rsidR="00970CD5" w:rsidRDefault="00000000" w:rsidP="00970CD5">
      <w:pPr>
        <w:spacing w:before="300" w:after="300"/>
        <w:rPr>
          <w:rFonts w:ascii="Times New Roman" w:hAnsi="Times New Roman"/>
          <w:sz w:val="24"/>
          <w:szCs w:val="24"/>
        </w:rPr>
      </w:pPr>
      <w:r>
        <w:pict w14:anchorId="1BEA4503">
          <v:rect id="_x0000_i1103" style="width:0;height:0" o:hralign="center" o:hrstd="t" o:hrnoshade="t" o:hr="t" fillcolor="black" stroked="f"/>
        </w:pict>
      </w:r>
    </w:p>
    <w:p w14:paraId="74F54A4C" w14:textId="77777777" w:rsidR="00970CD5" w:rsidRDefault="00970CD5" w:rsidP="00970CD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Demo Database</w:t>
      </w:r>
    </w:p>
    <w:p w14:paraId="013048F6" w14:textId="77777777" w:rsidR="00970CD5" w:rsidRDefault="00970CD5" w:rsidP="00970CD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Below is a selection from the "Customers" table in the Northwind sample database:</w:t>
      </w:r>
    </w:p>
    <w:tbl>
      <w:tblPr>
        <w:tblW w:w="13137" w:type="dxa"/>
        <w:tblInd w:w="-1440"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444"/>
        <w:gridCol w:w="3049"/>
        <w:gridCol w:w="1801"/>
        <w:gridCol w:w="2586"/>
        <w:gridCol w:w="912"/>
        <w:gridCol w:w="1269"/>
        <w:gridCol w:w="2076"/>
      </w:tblGrid>
      <w:tr w:rsidR="00970CD5" w14:paraId="4F9682B5" w14:textId="77777777" w:rsidTr="00970CD5">
        <w:trPr>
          <w:trHeight w:val="858"/>
        </w:trPr>
        <w:tc>
          <w:tcPr>
            <w:tcW w:w="0" w:type="auto"/>
            <w:shd w:val="clear" w:color="auto" w:fill="FFFFFF"/>
            <w:tcMar>
              <w:top w:w="120" w:type="dxa"/>
              <w:left w:w="240" w:type="dxa"/>
              <w:bottom w:w="120" w:type="dxa"/>
              <w:right w:w="120" w:type="dxa"/>
            </w:tcMar>
            <w:hideMark/>
          </w:tcPr>
          <w:p w14:paraId="346BC8E1" w14:textId="77777777" w:rsidR="00970CD5" w:rsidRDefault="00970CD5">
            <w:pPr>
              <w:spacing w:before="300" w:after="300"/>
              <w:rPr>
                <w:rFonts w:ascii="Times New Roman" w:hAnsi="Times New Roman"/>
                <w:b/>
                <w:bCs/>
                <w:sz w:val="24"/>
                <w:szCs w:val="24"/>
              </w:rPr>
            </w:pPr>
            <w:r>
              <w:rPr>
                <w:b/>
                <w:bCs/>
              </w:rPr>
              <w:t>CustomerID</w:t>
            </w:r>
          </w:p>
        </w:tc>
        <w:tc>
          <w:tcPr>
            <w:tcW w:w="0" w:type="auto"/>
            <w:shd w:val="clear" w:color="auto" w:fill="FFFFFF"/>
            <w:tcMar>
              <w:top w:w="120" w:type="dxa"/>
              <w:left w:w="120" w:type="dxa"/>
              <w:bottom w:w="120" w:type="dxa"/>
              <w:right w:w="120" w:type="dxa"/>
            </w:tcMar>
            <w:hideMark/>
          </w:tcPr>
          <w:p w14:paraId="26062C78" w14:textId="77777777" w:rsidR="00970CD5" w:rsidRDefault="00970CD5">
            <w:pPr>
              <w:spacing w:before="300" w:after="300"/>
              <w:rPr>
                <w:b/>
                <w:bCs/>
              </w:rPr>
            </w:pPr>
            <w:r>
              <w:rPr>
                <w:b/>
                <w:bCs/>
              </w:rPr>
              <w:t>CustomerName</w:t>
            </w:r>
          </w:p>
        </w:tc>
        <w:tc>
          <w:tcPr>
            <w:tcW w:w="0" w:type="auto"/>
            <w:shd w:val="clear" w:color="auto" w:fill="FFFFFF"/>
            <w:tcMar>
              <w:top w:w="120" w:type="dxa"/>
              <w:left w:w="120" w:type="dxa"/>
              <w:bottom w:w="120" w:type="dxa"/>
              <w:right w:w="120" w:type="dxa"/>
            </w:tcMar>
            <w:hideMark/>
          </w:tcPr>
          <w:p w14:paraId="55E4B692" w14:textId="77777777" w:rsidR="00970CD5" w:rsidRDefault="00970CD5">
            <w:pPr>
              <w:spacing w:before="300" w:after="300"/>
              <w:rPr>
                <w:b/>
                <w:bCs/>
              </w:rPr>
            </w:pPr>
            <w:r>
              <w:rPr>
                <w:b/>
                <w:bCs/>
              </w:rPr>
              <w:t>ContactName</w:t>
            </w:r>
          </w:p>
        </w:tc>
        <w:tc>
          <w:tcPr>
            <w:tcW w:w="0" w:type="auto"/>
            <w:shd w:val="clear" w:color="auto" w:fill="FFFFFF"/>
            <w:tcMar>
              <w:top w:w="120" w:type="dxa"/>
              <w:left w:w="120" w:type="dxa"/>
              <w:bottom w:w="120" w:type="dxa"/>
              <w:right w:w="120" w:type="dxa"/>
            </w:tcMar>
            <w:hideMark/>
          </w:tcPr>
          <w:p w14:paraId="423CDF5C" w14:textId="77777777" w:rsidR="00970CD5" w:rsidRDefault="00970CD5">
            <w:pPr>
              <w:spacing w:before="300" w:after="300"/>
              <w:rPr>
                <w:b/>
                <w:bCs/>
              </w:rPr>
            </w:pPr>
            <w:r>
              <w:rPr>
                <w:b/>
                <w:bCs/>
              </w:rPr>
              <w:t>Address</w:t>
            </w:r>
          </w:p>
        </w:tc>
        <w:tc>
          <w:tcPr>
            <w:tcW w:w="912" w:type="dxa"/>
            <w:shd w:val="clear" w:color="auto" w:fill="FFFFFF"/>
            <w:tcMar>
              <w:top w:w="120" w:type="dxa"/>
              <w:left w:w="120" w:type="dxa"/>
              <w:bottom w:w="120" w:type="dxa"/>
              <w:right w:w="120" w:type="dxa"/>
            </w:tcMar>
            <w:hideMark/>
          </w:tcPr>
          <w:p w14:paraId="3451A630" w14:textId="77777777" w:rsidR="00970CD5" w:rsidRDefault="00970CD5">
            <w:pPr>
              <w:spacing w:before="300" w:after="300"/>
              <w:rPr>
                <w:b/>
                <w:bCs/>
              </w:rPr>
            </w:pPr>
            <w:r>
              <w:rPr>
                <w:b/>
                <w:bCs/>
              </w:rPr>
              <w:t>City</w:t>
            </w:r>
          </w:p>
        </w:tc>
        <w:tc>
          <w:tcPr>
            <w:tcW w:w="1269" w:type="dxa"/>
            <w:shd w:val="clear" w:color="auto" w:fill="FFFFFF"/>
            <w:tcMar>
              <w:top w:w="120" w:type="dxa"/>
              <w:left w:w="120" w:type="dxa"/>
              <w:bottom w:w="120" w:type="dxa"/>
              <w:right w:w="120" w:type="dxa"/>
            </w:tcMar>
            <w:hideMark/>
          </w:tcPr>
          <w:p w14:paraId="3B614A24" w14:textId="77777777" w:rsidR="00970CD5" w:rsidRDefault="00970CD5">
            <w:pPr>
              <w:spacing w:before="300" w:after="300"/>
              <w:rPr>
                <w:b/>
                <w:bCs/>
              </w:rPr>
            </w:pPr>
            <w:r>
              <w:rPr>
                <w:b/>
                <w:bCs/>
              </w:rPr>
              <w:t>PostalCode</w:t>
            </w:r>
          </w:p>
        </w:tc>
        <w:tc>
          <w:tcPr>
            <w:tcW w:w="2076" w:type="dxa"/>
            <w:shd w:val="clear" w:color="auto" w:fill="FFFFFF"/>
            <w:tcMar>
              <w:top w:w="120" w:type="dxa"/>
              <w:left w:w="120" w:type="dxa"/>
              <w:bottom w:w="120" w:type="dxa"/>
              <w:right w:w="120" w:type="dxa"/>
            </w:tcMar>
            <w:hideMark/>
          </w:tcPr>
          <w:p w14:paraId="1E662497" w14:textId="77777777" w:rsidR="00970CD5" w:rsidRDefault="00970CD5">
            <w:pPr>
              <w:spacing w:before="300" w:after="300"/>
              <w:rPr>
                <w:b/>
                <w:bCs/>
              </w:rPr>
            </w:pPr>
            <w:r>
              <w:rPr>
                <w:b/>
                <w:bCs/>
              </w:rPr>
              <w:t>Country</w:t>
            </w:r>
          </w:p>
        </w:tc>
      </w:tr>
      <w:tr w:rsidR="00970CD5" w14:paraId="73F312B7" w14:textId="77777777" w:rsidTr="00970CD5">
        <w:tc>
          <w:tcPr>
            <w:tcW w:w="0" w:type="auto"/>
            <w:shd w:val="clear" w:color="auto" w:fill="E7E9EB"/>
            <w:tcMar>
              <w:top w:w="120" w:type="dxa"/>
              <w:left w:w="240" w:type="dxa"/>
              <w:bottom w:w="120" w:type="dxa"/>
              <w:right w:w="120" w:type="dxa"/>
            </w:tcMar>
            <w:hideMark/>
          </w:tcPr>
          <w:p w14:paraId="5C212907" w14:textId="77777777" w:rsidR="00970CD5" w:rsidRDefault="00970CD5">
            <w:pPr>
              <w:spacing w:before="300" w:after="300"/>
            </w:pPr>
            <w:r>
              <w:t>1</w:t>
            </w:r>
            <w:r>
              <w:br/>
            </w:r>
          </w:p>
        </w:tc>
        <w:tc>
          <w:tcPr>
            <w:tcW w:w="0" w:type="auto"/>
            <w:shd w:val="clear" w:color="auto" w:fill="E7E9EB"/>
            <w:tcMar>
              <w:top w:w="120" w:type="dxa"/>
              <w:left w:w="120" w:type="dxa"/>
              <w:bottom w:w="120" w:type="dxa"/>
              <w:right w:w="120" w:type="dxa"/>
            </w:tcMar>
            <w:hideMark/>
          </w:tcPr>
          <w:p w14:paraId="7F2FD21F" w14:textId="77777777" w:rsidR="00970CD5" w:rsidRDefault="00970CD5">
            <w:pPr>
              <w:spacing w:before="300" w:after="300"/>
            </w:pPr>
            <w:r>
              <w:t>Alfreds Futterkiste</w:t>
            </w:r>
          </w:p>
        </w:tc>
        <w:tc>
          <w:tcPr>
            <w:tcW w:w="0" w:type="auto"/>
            <w:shd w:val="clear" w:color="auto" w:fill="E7E9EB"/>
            <w:tcMar>
              <w:top w:w="120" w:type="dxa"/>
              <w:left w:w="120" w:type="dxa"/>
              <w:bottom w:w="120" w:type="dxa"/>
              <w:right w:w="120" w:type="dxa"/>
            </w:tcMar>
            <w:hideMark/>
          </w:tcPr>
          <w:p w14:paraId="689CF4A2" w14:textId="77777777" w:rsidR="00970CD5" w:rsidRDefault="00970CD5">
            <w:pPr>
              <w:spacing w:before="300" w:after="300"/>
            </w:pPr>
            <w:r>
              <w:t>Maria Anders</w:t>
            </w:r>
          </w:p>
        </w:tc>
        <w:tc>
          <w:tcPr>
            <w:tcW w:w="0" w:type="auto"/>
            <w:shd w:val="clear" w:color="auto" w:fill="E7E9EB"/>
            <w:tcMar>
              <w:top w:w="120" w:type="dxa"/>
              <w:left w:w="120" w:type="dxa"/>
              <w:bottom w:w="120" w:type="dxa"/>
              <w:right w:w="120" w:type="dxa"/>
            </w:tcMar>
            <w:hideMark/>
          </w:tcPr>
          <w:p w14:paraId="6861D0FA" w14:textId="77777777" w:rsidR="00970CD5" w:rsidRDefault="00970CD5">
            <w:pPr>
              <w:spacing w:before="300" w:after="300"/>
            </w:pPr>
            <w:r>
              <w:t>Obere Str. 57</w:t>
            </w:r>
          </w:p>
        </w:tc>
        <w:tc>
          <w:tcPr>
            <w:tcW w:w="912" w:type="dxa"/>
            <w:shd w:val="clear" w:color="auto" w:fill="E7E9EB"/>
            <w:tcMar>
              <w:top w:w="120" w:type="dxa"/>
              <w:left w:w="120" w:type="dxa"/>
              <w:bottom w:w="120" w:type="dxa"/>
              <w:right w:w="120" w:type="dxa"/>
            </w:tcMar>
            <w:hideMark/>
          </w:tcPr>
          <w:p w14:paraId="0B9AF6C4" w14:textId="77777777" w:rsidR="00970CD5" w:rsidRDefault="00970CD5">
            <w:pPr>
              <w:spacing w:before="300" w:after="300"/>
            </w:pPr>
            <w:r>
              <w:t>Berlin</w:t>
            </w:r>
          </w:p>
        </w:tc>
        <w:tc>
          <w:tcPr>
            <w:tcW w:w="1269" w:type="dxa"/>
            <w:shd w:val="clear" w:color="auto" w:fill="E7E9EB"/>
            <w:tcMar>
              <w:top w:w="120" w:type="dxa"/>
              <w:left w:w="120" w:type="dxa"/>
              <w:bottom w:w="120" w:type="dxa"/>
              <w:right w:w="120" w:type="dxa"/>
            </w:tcMar>
            <w:hideMark/>
          </w:tcPr>
          <w:p w14:paraId="52F97EEA" w14:textId="77777777" w:rsidR="00970CD5" w:rsidRDefault="00970CD5">
            <w:pPr>
              <w:spacing w:before="300" w:after="300"/>
            </w:pPr>
            <w:r>
              <w:t>12209</w:t>
            </w:r>
          </w:p>
        </w:tc>
        <w:tc>
          <w:tcPr>
            <w:tcW w:w="2076" w:type="dxa"/>
            <w:shd w:val="clear" w:color="auto" w:fill="E7E9EB"/>
            <w:tcMar>
              <w:top w:w="120" w:type="dxa"/>
              <w:left w:w="120" w:type="dxa"/>
              <w:bottom w:w="120" w:type="dxa"/>
              <w:right w:w="120" w:type="dxa"/>
            </w:tcMar>
            <w:hideMark/>
          </w:tcPr>
          <w:p w14:paraId="4886BC50" w14:textId="77777777" w:rsidR="00970CD5" w:rsidRDefault="00970CD5">
            <w:pPr>
              <w:spacing w:before="300" w:after="300"/>
            </w:pPr>
            <w:r>
              <w:t>Germany</w:t>
            </w:r>
          </w:p>
        </w:tc>
      </w:tr>
      <w:tr w:rsidR="00970CD5" w14:paraId="027D3BD5" w14:textId="77777777" w:rsidTr="00970CD5">
        <w:tc>
          <w:tcPr>
            <w:tcW w:w="0" w:type="auto"/>
            <w:shd w:val="clear" w:color="auto" w:fill="FFFFFF"/>
            <w:tcMar>
              <w:top w:w="120" w:type="dxa"/>
              <w:left w:w="240" w:type="dxa"/>
              <w:bottom w:w="120" w:type="dxa"/>
              <w:right w:w="120" w:type="dxa"/>
            </w:tcMar>
            <w:hideMark/>
          </w:tcPr>
          <w:p w14:paraId="4F21E586" w14:textId="77777777" w:rsidR="00970CD5" w:rsidRDefault="00970CD5">
            <w:pPr>
              <w:spacing w:before="300" w:after="300"/>
            </w:pPr>
            <w:r>
              <w:t>2</w:t>
            </w:r>
          </w:p>
        </w:tc>
        <w:tc>
          <w:tcPr>
            <w:tcW w:w="0" w:type="auto"/>
            <w:shd w:val="clear" w:color="auto" w:fill="FFFFFF"/>
            <w:tcMar>
              <w:top w:w="120" w:type="dxa"/>
              <w:left w:w="120" w:type="dxa"/>
              <w:bottom w:w="120" w:type="dxa"/>
              <w:right w:w="120" w:type="dxa"/>
            </w:tcMar>
            <w:hideMark/>
          </w:tcPr>
          <w:p w14:paraId="626F2702" w14:textId="77777777" w:rsidR="00970CD5" w:rsidRDefault="00970CD5">
            <w:pPr>
              <w:spacing w:before="300" w:after="300"/>
            </w:pPr>
            <w:r>
              <w:t>Ana Trujillo Emparedados y helados</w:t>
            </w:r>
          </w:p>
        </w:tc>
        <w:tc>
          <w:tcPr>
            <w:tcW w:w="0" w:type="auto"/>
            <w:shd w:val="clear" w:color="auto" w:fill="FFFFFF"/>
            <w:tcMar>
              <w:top w:w="120" w:type="dxa"/>
              <w:left w:w="120" w:type="dxa"/>
              <w:bottom w:w="120" w:type="dxa"/>
              <w:right w:w="120" w:type="dxa"/>
            </w:tcMar>
            <w:hideMark/>
          </w:tcPr>
          <w:p w14:paraId="5D38760E" w14:textId="77777777" w:rsidR="00970CD5" w:rsidRDefault="00970CD5">
            <w:pPr>
              <w:spacing w:before="300" w:after="300"/>
            </w:pPr>
            <w:r>
              <w:t>Ana Trujillo</w:t>
            </w:r>
          </w:p>
        </w:tc>
        <w:tc>
          <w:tcPr>
            <w:tcW w:w="0" w:type="auto"/>
            <w:shd w:val="clear" w:color="auto" w:fill="FFFFFF"/>
            <w:tcMar>
              <w:top w:w="120" w:type="dxa"/>
              <w:left w:w="120" w:type="dxa"/>
              <w:bottom w:w="120" w:type="dxa"/>
              <w:right w:w="120" w:type="dxa"/>
            </w:tcMar>
            <w:hideMark/>
          </w:tcPr>
          <w:p w14:paraId="5A15DA5D" w14:textId="77777777" w:rsidR="00970CD5" w:rsidRDefault="00970CD5">
            <w:pPr>
              <w:spacing w:before="300" w:after="300"/>
            </w:pPr>
            <w:r>
              <w:t>Avda. de la Constitución 2222</w:t>
            </w:r>
          </w:p>
        </w:tc>
        <w:tc>
          <w:tcPr>
            <w:tcW w:w="912" w:type="dxa"/>
            <w:shd w:val="clear" w:color="auto" w:fill="FFFFFF"/>
            <w:tcMar>
              <w:top w:w="120" w:type="dxa"/>
              <w:left w:w="120" w:type="dxa"/>
              <w:bottom w:w="120" w:type="dxa"/>
              <w:right w:w="120" w:type="dxa"/>
            </w:tcMar>
            <w:hideMark/>
          </w:tcPr>
          <w:p w14:paraId="1367157A" w14:textId="77777777" w:rsidR="00970CD5" w:rsidRDefault="00970CD5">
            <w:pPr>
              <w:spacing w:before="300" w:after="300"/>
            </w:pPr>
            <w:r>
              <w:t>México D.F.</w:t>
            </w:r>
          </w:p>
        </w:tc>
        <w:tc>
          <w:tcPr>
            <w:tcW w:w="1269" w:type="dxa"/>
            <w:shd w:val="clear" w:color="auto" w:fill="FFFFFF"/>
            <w:tcMar>
              <w:top w:w="120" w:type="dxa"/>
              <w:left w:w="120" w:type="dxa"/>
              <w:bottom w:w="120" w:type="dxa"/>
              <w:right w:w="120" w:type="dxa"/>
            </w:tcMar>
            <w:hideMark/>
          </w:tcPr>
          <w:p w14:paraId="74AFAE2D" w14:textId="77777777" w:rsidR="00970CD5" w:rsidRDefault="00970CD5">
            <w:pPr>
              <w:spacing w:before="300" w:after="300"/>
            </w:pPr>
            <w:r>
              <w:t>05021</w:t>
            </w:r>
          </w:p>
        </w:tc>
        <w:tc>
          <w:tcPr>
            <w:tcW w:w="2076" w:type="dxa"/>
            <w:shd w:val="clear" w:color="auto" w:fill="FFFFFF"/>
            <w:tcMar>
              <w:top w:w="120" w:type="dxa"/>
              <w:left w:w="120" w:type="dxa"/>
              <w:bottom w:w="120" w:type="dxa"/>
              <w:right w:w="120" w:type="dxa"/>
            </w:tcMar>
            <w:hideMark/>
          </w:tcPr>
          <w:p w14:paraId="12B9F1C8" w14:textId="77777777" w:rsidR="00970CD5" w:rsidRDefault="00970CD5">
            <w:pPr>
              <w:spacing w:before="300" w:after="300"/>
            </w:pPr>
            <w:r>
              <w:t>Mexico</w:t>
            </w:r>
          </w:p>
        </w:tc>
      </w:tr>
      <w:tr w:rsidR="00970CD5" w14:paraId="6184EFCE" w14:textId="77777777" w:rsidTr="00970CD5">
        <w:tc>
          <w:tcPr>
            <w:tcW w:w="0" w:type="auto"/>
            <w:shd w:val="clear" w:color="auto" w:fill="E7E9EB"/>
            <w:tcMar>
              <w:top w:w="120" w:type="dxa"/>
              <w:left w:w="240" w:type="dxa"/>
              <w:bottom w:w="120" w:type="dxa"/>
              <w:right w:w="120" w:type="dxa"/>
            </w:tcMar>
            <w:hideMark/>
          </w:tcPr>
          <w:p w14:paraId="196D1A5F" w14:textId="77777777" w:rsidR="00970CD5" w:rsidRDefault="00970CD5">
            <w:pPr>
              <w:spacing w:before="300" w:after="300"/>
            </w:pPr>
            <w:r>
              <w:t>3</w:t>
            </w:r>
          </w:p>
        </w:tc>
        <w:tc>
          <w:tcPr>
            <w:tcW w:w="0" w:type="auto"/>
            <w:shd w:val="clear" w:color="auto" w:fill="E7E9EB"/>
            <w:tcMar>
              <w:top w:w="120" w:type="dxa"/>
              <w:left w:w="120" w:type="dxa"/>
              <w:bottom w:w="120" w:type="dxa"/>
              <w:right w:w="120" w:type="dxa"/>
            </w:tcMar>
            <w:hideMark/>
          </w:tcPr>
          <w:p w14:paraId="099966A4" w14:textId="77777777" w:rsidR="00970CD5" w:rsidRDefault="00970CD5">
            <w:pPr>
              <w:spacing w:before="300" w:after="300"/>
            </w:pPr>
            <w:r>
              <w:t>Antonio Moreno Taquería</w:t>
            </w:r>
          </w:p>
        </w:tc>
        <w:tc>
          <w:tcPr>
            <w:tcW w:w="0" w:type="auto"/>
            <w:shd w:val="clear" w:color="auto" w:fill="E7E9EB"/>
            <w:tcMar>
              <w:top w:w="120" w:type="dxa"/>
              <w:left w:w="120" w:type="dxa"/>
              <w:bottom w:w="120" w:type="dxa"/>
              <w:right w:w="120" w:type="dxa"/>
            </w:tcMar>
            <w:hideMark/>
          </w:tcPr>
          <w:p w14:paraId="5D034791" w14:textId="77777777" w:rsidR="00970CD5" w:rsidRDefault="00970CD5">
            <w:pPr>
              <w:spacing w:before="300" w:after="300"/>
            </w:pPr>
            <w:r>
              <w:t>Antonio Moreno</w:t>
            </w:r>
          </w:p>
        </w:tc>
        <w:tc>
          <w:tcPr>
            <w:tcW w:w="0" w:type="auto"/>
            <w:shd w:val="clear" w:color="auto" w:fill="E7E9EB"/>
            <w:tcMar>
              <w:top w:w="120" w:type="dxa"/>
              <w:left w:w="120" w:type="dxa"/>
              <w:bottom w:w="120" w:type="dxa"/>
              <w:right w:w="120" w:type="dxa"/>
            </w:tcMar>
            <w:hideMark/>
          </w:tcPr>
          <w:p w14:paraId="61DD6309" w14:textId="77777777" w:rsidR="00970CD5" w:rsidRDefault="00970CD5">
            <w:pPr>
              <w:spacing w:before="300" w:after="300"/>
            </w:pPr>
            <w:r>
              <w:t>Mataderos 2312</w:t>
            </w:r>
          </w:p>
        </w:tc>
        <w:tc>
          <w:tcPr>
            <w:tcW w:w="912" w:type="dxa"/>
            <w:shd w:val="clear" w:color="auto" w:fill="E7E9EB"/>
            <w:tcMar>
              <w:top w:w="120" w:type="dxa"/>
              <w:left w:w="120" w:type="dxa"/>
              <w:bottom w:w="120" w:type="dxa"/>
              <w:right w:w="120" w:type="dxa"/>
            </w:tcMar>
            <w:hideMark/>
          </w:tcPr>
          <w:p w14:paraId="052D368D" w14:textId="77777777" w:rsidR="00970CD5" w:rsidRDefault="00970CD5">
            <w:pPr>
              <w:spacing w:before="300" w:after="300"/>
            </w:pPr>
            <w:r>
              <w:t>México D.F.</w:t>
            </w:r>
          </w:p>
        </w:tc>
        <w:tc>
          <w:tcPr>
            <w:tcW w:w="1269" w:type="dxa"/>
            <w:shd w:val="clear" w:color="auto" w:fill="E7E9EB"/>
            <w:tcMar>
              <w:top w:w="120" w:type="dxa"/>
              <w:left w:w="120" w:type="dxa"/>
              <w:bottom w:w="120" w:type="dxa"/>
              <w:right w:w="120" w:type="dxa"/>
            </w:tcMar>
            <w:hideMark/>
          </w:tcPr>
          <w:p w14:paraId="32927060" w14:textId="77777777" w:rsidR="00970CD5" w:rsidRDefault="00970CD5">
            <w:pPr>
              <w:spacing w:before="300" w:after="300"/>
            </w:pPr>
            <w:r>
              <w:t>05023</w:t>
            </w:r>
          </w:p>
        </w:tc>
        <w:tc>
          <w:tcPr>
            <w:tcW w:w="2076" w:type="dxa"/>
            <w:shd w:val="clear" w:color="auto" w:fill="E7E9EB"/>
            <w:tcMar>
              <w:top w:w="120" w:type="dxa"/>
              <w:left w:w="120" w:type="dxa"/>
              <w:bottom w:w="120" w:type="dxa"/>
              <w:right w:w="120" w:type="dxa"/>
            </w:tcMar>
            <w:hideMark/>
          </w:tcPr>
          <w:p w14:paraId="36EDF2B6" w14:textId="77777777" w:rsidR="00970CD5" w:rsidRDefault="00970CD5">
            <w:pPr>
              <w:spacing w:before="300" w:after="300"/>
            </w:pPr>
            <w:r>
              <w:t>Mexico</w:t>
            </w:r>
          </w:p>
        </w:tc>
      </w:tr>
      <w:tr w:rsidR="00970CD5" w14:paraId="42CD3ADE" w14:textId="77777777" w:rsidTr="00970CD5">
        <w:tc>
          <w:tcPr>
            <w:tcW w:w="0" w:type="auto"/>
            <w:shd w:val="clear" w:color="auto" w:fill="FFFFFF"/>
            <w:tcMar>
              <w:top w:w="120" w:type="dxa"/>
              <w:left w:w="240" w:type="dxa"/>
              <w:bottom w:w="120" w:type="dxa"/>
              <w:right w:w="120" w:type="dxa"/>
            </w:tcMar>
            <w:hideMark/>
          </w:tcPr>
          <w:p w14:paraId="43F09AD0" w14:textId="77777777" w:rsidR="00970CD5" w:rsidRDefault="00970CD5">
            <w:pPr>
              <w:spacing w:before="300" w:after="300"/>
            </w:pPr>
            <w:r>
              <w:t>4</w:t>
            </w:r>
            <w:r>
              <w:br/>
            </w:r>
          </w:p>
        </w:tc>
        <w:tc>
          <w:tcPr>
            <w:tcW w:w="0" w:type="auto"/>
            <w:shd w:val="clear" w:color="auto" w:fill="FFFFFF"/>
            <w:tcMar>
              <w:top w:w="120" w:type="dxa"/>
              <w:left w:w="120" w:type="dxa"/>
              <w:bottom w:w="120" w:type="dxa"/>
              <w:right w:w="120" w:type="dxa"/>
            </w:tcMar>
            <w:hideMark/>
          </w:tcPr>
          <w:p w14:paraId="006FE366" w14:textId="77777777" w:rsidR="00970CD5" w:rsidRDefault="00970CD5">
            <w:pPr>
              <w:spacing w:before="300" w:after="300"/>
            </w:pPr>
            <w:r>
              <w:t>Around the Horn</w:t>
            </w:r>
          </w:p>
        </w:tc>
        <w:tc>
          <w:tcPr>
            <w:tcW w:w="0" w:type="auto"/>
            <w:shd w:val="clear" w:color="auto" w:fill="FFFFFF"/>
            <w:tcMar>
              <w:top w:w="120" w:type="dxa"/>
              <w:left w:w="120" w:type="dxa"/>
              <w:bottom w:w="120" w:type="dxa"/>
              <w:right w:w="120" w:type="dxa"/>
            </w:tcMar>
            <w:hideMark/>
          </w:tcPr>
          <w:p w14:paraId="5F737E9E" w14:textId="77777777" w:rsidR="00970CD5" w:rsidRDefault="00970CD5">
            <w:pPr>
              <w:spacing w:before="300" w:after="300"/>
            </w:pPr>
            <w:r>
              <w:t>Thomas Hardy</w:t>
            </w:r>
          </w:p>
        </w:tc>
        <w:tc>
          <w:tcPr>
            <w:tcW w:w="0" w:type="auto"/>
            <w:shd w:val="clear" w:color="auto" w:fill="FFFFFF"/>
            <w:tcMar>
              <w:top w:w="120" w:type="dxa"/>
              <w:left w:w="120" w:type="dxa"/>
              <w:bottom w:w="120" w:type="dxa"/>
              <w:right w:w="120" w:type="dxa"/>
            </w:tcMar>
            <w:hideMark/>
          </w:tcPr>
          <w:p w14:paraId="6CCD66F0" w14:textId="77777777" w:rsidR="00970CD5" w:rsidRDefault="00970CD5">
            <w:pPr>
              <w:spacing w:before="300" w:after="300"/>
            </w:pPr>
            <w:r>
              <w:t>120 Hanover Sq.</w:t>
            </w:r>
          </w:p>
        </w:tc>
        <w:tc>
          <w:tcPr>
            <w:tcW w:w="912" w:type="dxa"/>
            <w:shd w:val="clear" w:color="auto" w:fill="FFFFFF"/>
            <w:tcMar>
              <w:top w:w="120" w:type="dxa"/>
              <w:left w:w="120" w:type="dxa"/>
              <w:bottom w:w="120" w:type="dxa"/>
              <w:right w:w="120" w:type="dxa"/>
            </w:tcMar>
            <w:hideMark/>
          </w:tcPr>
          <w:p w14:paraId="1EF2EDF1" w14:textId="77777777" w:rsidR="00970CD5" w:rsidRDefault="00970CD5">
            <w:pPr>
              <w:spacing w:before="300" w:after="300"/>
            </w:pPr>
            <w:r>
              <w:t>London</w:t>
            </w:r>
          </w:p>
        </w:tc>
        <w:tc>
          <w:tcPr>
            <w:tcW w:w="1269" w:type="dxa"/>
            <w:shd w:val="clear" w:color="auto" w:fill="FFFFFF"/>
            <w:tcMar>
              <w:top w:w="120" w:type="dxa"/>
              <w:left w:w="120" w:type="dxa"/>
              <w:bottom w:w="120" w:type="dxa"/>
              <w:right w:w="120" w:type="dxa"/>
            </w:tcMar>
            <w:hideMark/>
          </w:tcPr>
          <w:p w14:paraId="689EE7A0" w14:textId="77777777" w:rsidR="00970CD5" w:rsidRDefault="00970CD5">
            <w:pPr>
              <w:spacing w:before="300" w:after="300"/>
            </w:pPr>
            <w:r>
              <w:t>WA1 1DP</w:t>
            </w:r>
          </w:p>
        </w:tc>
        <w:tc>
          <w:tcPr>
            <w:tcW w:w="2076" w:type="dxa"/>
            <w:shd w:val="clear" w:color="auto" w:fill="FFFFFF"/>
            <w:tcMar>
              <w:top w:w="120" w:type="dxa"/>
              <w:left w:w="120" w:type="dxa"/>
              <w:bottom w:w="120" w:type="dxa"/>
              <w:right w:w="120" w:type="dxa"/>
            </w:tcMar>
            <w:hideMark/>
          </w:tcPr>
          <w:p w14:paraId="3328E45B" w14:textId="77777777" w:rsidR="00970CD5" w:rsidRDefault="00970CD5">
            <w:pPr>
              <w:spacing w:before="300" w:after="300"/>
            </w:pPr>
            <w:r>
              <w:t>UK</w:t>
            </w:r>
          </w:p>
        </w:tc>
      </w:tr>
      <w:tr w:rsidR="00970CD5" w14:paraId="2CB2CCAA" w14:textId="77777777" w:rsidTr="00970CD5">
        <w:trPr>
          <w:trHeight w:val="830"/>
        </w:trPr>
        <w:tc>
          <w:tcPr>
            <w:tcW w:w="0" w:type="auto"/>
            <w:shd w:val="clear" w:color="auto" w:fill="E7E9EB"/>
            <w:tcMar>
              <w:top w:w="120" w:type="dxa"/>
              <w:left w:w="240" w:type="dxa"/>
              <w:bottom w:w="120" w:type="dxa"/>
              <w:right w:w="120" w:type="dxa"/>
            </w:tcMar>
            <w:hideMark/>
          </w:tcPr>
          <w:p w14:paraId="56583F3F" w14:textId="77777777" w:rsidR="00970CD5" w:rsidRDefault="00970CD5">
            <w:pPr>
              <w:spacing w:before="300" w:after="300"/>
            </w:pPr>
            <w:r>
              <w:t>5</w:t>
            </w:r>
          </w:p>
        </w:tc>
        <w:tc>
          <w:tcPr>
            <w:tcW w:w="0" w:type="auto"/>
            <w:shd w:val="clear" w:color="auto" w:fill="E7E9EB"/>
            <w:tcMar>
              <w:top w:w="120" w:type="dxa"/>
              <w:left w:w="120" w:type="dxa"/>
              <w:bottom w:w="120" w:type="dxa"/>
              <w:right w:w="120" w:type="dxa"/>
            </w:tcMar>
            <w:hideMark/>
          </w:tcPr>
          <w:p w14:paraId="127F439C" w14:textId="77777777" w:rsidR="00970CD5" w:rsidRDefault="00970CD5">
            <w:pPr>
              <w:spacing w:before="300" w:after="300"/>
            </w:pPr>
            <w:r>
              <w:t>Berglunds snabbköp</w:t>
            </w:r>
          </w:p>
        </w:tc>
        <w:tc>
          <w:tcPr>
            <w:tcW w:w="0" w:type="auto"/>
            <w:shd w:val="clear" w:color="auto" w:fill="E7E9EB"/>
            <w:tcMar>
              <w:top w:w="120" w:type="dxa"/>
              <w:left w:w="120" w:type="dxa"/>
              <w:bottom w:w="120" w:type="dxa"/>
              <w:right w:w="120" w:type="dxa"/>
            </w:tcMar>
            <w:hideMark/>
          </w:tcPr>
          <w:p w14:paraId="3751647B" w14:textId="77777777" w:rsidR="00970CD5" w:rsidRDefault="00970CD5">
            <w:pPr>
              <w:spacing w:before="300" w:after="300"/>
            </w:pPr>
            <w:r>
              <w:t xml:space="preserve">Christina </w:t>
            </w:r>
            <w:r>
              <w:lastRenderedPageBreak/>
              <w:t>Berglund</w:t>
            </w:r>
          </w:p>
        </w:tc>
        <w:tc>
          <w:tcPr>
            <w:tcW w:w="0" w:type="auto"/>
            <w:shd w:val="clear" w:color="auto" w:fill="E7E9EB"/>
            <w:tcMar>
              <w:top w:w="120" w:type="dxa"/>
              <w:left w:w="120" w:type="dxa"/>
              <w:bottom w:w="120" w:type="dxa"/>
              <w:right w:w="120" w:type="dxa"/>
            </w:tcMar>
            <w:hideMark/>
          </w:tcPr>
          <w:p w14:paraId="48888DFD" w14:textId="77777777" w:rsidR="00970CD5" w:rsidRDefault="00970CD5">
            <w:pPr>
              <w:spacing w:before="300" w:after="300"/>
            </w:pPr>
            <w:r>
              <w:lastRenderedPageBreak/>
              <w:t>Berguvsvägen 8</w:t>
            </w:r>
          </w:p>
        </w:tc>
        <w:tc>
          <w:tcPr>
            <w:tcW w:w="912" w:type="dxa"/>
            <w:shd w:val="clear" w:color="auto" w:fill="E7E9EB"/>
            <w:tcMar>
              <w:top w:w="120" w:type="dxa"/>
              <w:left w:w="120" w:type="dxa"/>
              <w:bottom w:w="120" w:type="dxa"/>
              <w:right w:w="120" w:type="dxa"/>
            </w:tcMar>
            <w:hideMark/>
          </w:tcPr>
          <w:p w14:paraId="39BBEB71" w14:textId="77777777" w:rsidR="00970CD5" w:rsidRDefault="00970CD5">
            <w:pPr>
              <w:spacing w:before="300" w:after="300"/>
            </w:pPr>
            <w:r>
              <w:t>Luleå</w:t>
            </w:r>
          </w:p>
        </w:tc>
        <w:tc>
          <w:tcPr>
            <w:tcW w:w="1269" w:type="dxa"/>
            <w:shd w:val="clear" w:color="auto" w:fill="E7E9EB"/>
            <w:tcMar>
              <w:top w:w="120" w:type="dxa"/>
              <w:left w:w="120" w:type="dxa"/>
              <w:bottom w:w="120" w:type="dxa"/>
              <w:right w:w="120" w:type="dxa"/>
            </w:tcMar>
            <w:hideMark/>
          </w:tcPr>
          <w:p w14:paraId="7944214B" w14:textId="77777777" w:rsidR="00970CD5" w:rsidRDefault="00970CD5">
            <w:pPr>
              <w:spacing w:before="300" w:after="300"/>
            </w:pPr>
            <w:r>
              <w:t>S-958 22</w:t>
            </w:r>
          </w:p>
        </w:tc>
        <w:tc>
          <w:tcPr>
            <w:tcW w:w="2076" w:type="dxa"/>
            <w:shd w:val="clear" w:color="auto" w:fill="E7E9EB"/>
            <w:tcMar>
              <w:top w:w="120" w:type="dxa"/>
              <w:left w:w="120" w:type="dxa"/>
              <w:bottom w:w="120" w:type="dxa"/>
              <w:right w:w="120" w:type="dxa"/>
            </w:tcMar>
            <w:hideMark/>
          </w:tcPr>
          <w:p w14:paraId="45BE32E1" w14:textId="77777777" w:rsidR="00970CD5" w:rsidRDefault="00970CD5">
            <w:pPr>
              <w:spacing w:before="300" w:after="300"/>
            </w:pPr>
            <w:r>
              <w:t>Sweden</w:t>
            </w:r>
          </w:p>
        </w:tc>
      </w:tr>
    </w:tbl>
    <w:p w14:paraId="626250F3" w14:textId="77777777" w:rsidR="00970CD5" w:rsidRDefault="00000000" w:rsidP="00970CD5">
      <w:pPr>
        <w:spacing w:before="300" w:after="300"/>
        <w:rPr>
          <w:rFonts w:ascii="Times New Roman" w:hAnsi="Times New Roman"/>
          <w:sz w:val="24"/>
          <w:szCs w:val="24"/>
        </w:rPr>
      </w:pPr>
      <w:r>
        <w:pict w14:anchorId="05663EFD">
          <v:rect id="_x0000_i1104" style="width:0;height:0" o:hralign="center" o:hrstd="t" o:hrnoshade="t" o:hr="t" fillcolor="black" stroked="f"/>
        </w:pict>
      </w:r>
    </w:p>
    <w:p w14:paraId="70C86725" w14:textId="77777777" w:rsidR="00970CD5" w:rsidRDefault="00970CD5" w:rsidP="00970CD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HAVING Examples</w:t>
      </w:r>
    </w:p>
    <w:p w14:paraId="5329F3B8" w14:textId="77777777" w:rsidR="00970CD5" w:rsidRDefault="00970CD5" w:rsidP="00970CD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lists the number of customers in each country. Only include countries with more than 5 customers:</w:t>
      </w:r>
    </w:p>
    <w:p w14:paraId="0B77CEA9" w14:textId="4ECD3C15" w:rsidR="00970CD5" w:rsidRDefault="00970CD5" w:rsidP="00970CD5">
      <w:pPr>
        <w:pStyle w:val="Heading3"/>
        <w:shd w:val="clear" w:color="auto" w:fill="E7E9EB"/>
        <w:spacing w:before="150"/>
        <w:rPr>
          <w:rFonts w:ascii="Segoe UI" w:hAnsi="Segoe UI" w:cs="Segoe UI"/>
          <w:b w:val="0"/>
          <w:bCs w:val="0"/>
          <w:color w:val="000000"/>
          <w:sz w:val="36"/>
          <w:szCs w:val="36"/>
        </w:rPr>
      </w:pPr>
      <w:r>
        <w:rPr>
          <w:rFonts w:ascii="Segoe UI" w:hAnsi="Segoe UI" w:cs="Segoe UI"/>
          <w:b w:val="0"/>
          <w:bCs w:val="0"/>
          <w:color w:val="000000"/>
          <w:sz w:val="36"/>
          <w:szCs w:val="36"/>
        </w:rPr>
        <w:t xml:space="preserve">Example </w:t>
      </w:r>
    </w:p>
    <w:p w14:paraId="0E3FE3B1" w14:textId="77777777" w:rsidR="00970CD5" w:rsidRDefault="00970CD5" w:rsidP="00970CD5">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r>
        <w:rPr>
          <w:rStyle w:val="sqlkeywordcolor"/>
          <w:rFonts w:ascii="Consolas" w:hAnsi="Consolas"/>
          <w:color w:val="0000CD"/>
          <w:sz w:val="23"/>
          <w:szCs w:val="23"/>
        </w:rPr>
        <w:t>COUNT</w:t>
      </w:r>
      <w:r>
        <w:rPr>
          <w:rStyle w:val="sqlcolor"/>
          <w:rFonts w:ascii="Consolas" w:hAnsi="Consolas"/>
          <w:color w:val="000000"/>
          <w:sz w:val="23"/>
          <w:szCs w:val="23"/>
        </w:rPr>
        <w:t>(CustomerID), Country</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Customers</w:t>
      </w:r>
      <w:r>
        <w:rPr>
          <w:rFonts w:ascii="Consolas" w:hAnsi="Consolas"/>
          <w:color w:val="000000"/>
          <w:sz w:val="23"/>
          <w:szCs w:val="23"/>
        </w:rPr>
        <w:br/>
      </w:r>
      <w:r>
        <w:rPr>
          <w:rStyle w:val="sqlkeywordcolor"/>
          <w:rFonts w:ascii="Consolas" w:hAnsi="Consolas"/>
          <w:color w:val="0000CD"/>
          <w:sz w:val="23"/>
          <w:szCs w:val="23"/>
        </w:rPr>
        <w:t>GROUP</w:t>
      </w:r>
      <w:r>
        <w:rPr>
          <w:rStyle w:val="sqlcolor"/>
          <w:rFonts w:ascii="Consolas" w:hAnsi="Consolas"/>
          <w:color w:val="000000"/>
          <w:sz w:val="23"/>
          <w:szCs w:val="23"/>
        </w:rPr>
        <w:t> </w:t>
      </w:r>
      <w:r>
        <w:rPr>
          <w:rStyle w:val="sqlkeywordcolor"/>
          <w:rFonts w:ascii="Consolas" w:hAnsi="Consolas"/>
          <w:color w:val="0000CD"/>
          <w:sz w:val="23"/>
          <w:szCs w:val="23"/>
        </w:rPr>
        <w:t>BY</w:t>
      </w:r>
      <w:r>
        <w:rPr>
          <w:rStyle w:val="sqlcolor"/>
          <w:rFonts w:ascii="Consolas" w:hAnsi="Consolas"/>
          <w:color w:val="000000"/>
          <w:sz w:val="23"/>
          <w:szCs w:val="23"/>
        </w:rPr>
        <w:t> Country</w:t>
      </w:r>
      <w:r>
        <w:rPr>
          <w:rFonts w:ascii="Consolas" w:hAnsi="Consolas"/>
          <w:color w:val="000000"/>
          <w:sz w:val="23"/>
          <w:szCs w:val="23"/>
        </w:rPr>
        <w:br/>
      </w:r>
      <w:r>
        <w:rPr>
          <w:rStyle w:val="sqlkeywordcolor"/>
          <w:rFonts w:ascii="Consolas" w:hAnsi="Consolas"/>
          <w:color w:val="0000CD"/>
          <w:sz w:val="23"/>
          <w:szCs w:val="23"/>
        </w:rPr>
        <w:t>HAVING</w:t>
      </w:r>
      <w:r>
        <w:rPr>
          <w:rStyle w:val="sqlcolor"/>
          <w:rFonts w:ascii="Consolas" w:hAnsi="Consolas"/>
          <w:color w:val="000000"/>
          <w:sz w:val="23"/>
          <w:szCs w:val="23"/>
        </w:rPr>
        <w:t> </w:t>
      </w:r>
      <w:r>
        <w:rPr>
          <w:rStyle w:val="sqlkeywordcolor"/>
          <w:rFonts w:ascii="Consolas" w:hAnsi="Consolas"/>
          <w:color w:val="0000CD"/>
          <w:sz w:val="23"/>
          <w:szCs w:val="23"/>
        </w:rPr>
        <w:t>COUNT</w:t>
      </w:r>
      <w:r>
        <w:rPr>
          <w:rStyle w:val="sqlcolor"/>
          <w:rFonts w:ascii="Consolas" w:hAnsi="Consolas"/>
          <w:color w:val="000000"/>
          <w:sz w:val="23"/>
          <w:szCs w:val="23"/>
        </w:rPr>
        <w:t>(CustomerID) &gt; </w:t>
      </w:r>
      <w:r>
        <w:rPr>
          <w:rStyle w:val="sqlnumbercolor"/>
          <w:rFonts w:ascii="Consolas" w:hAnsi="Consolas"/>
          <w:color w:val="FF0000"/>
          <w:sz w:val="23"/>
          <w:szCs w:val="23"/>
        </w:rPr>
        <w:t>5</w:t>
      </w:r>
      <w:r>
        <w:rPr>
          <w:rStyle w:val="sqlcolor"/>
          <w:rFonts w:ascii="Consolas" w:hAnsi="Consolas"/>
          <w:color w:val="000000"/>
          <w:sz w:val="23"/>
          <w:szCs w:val="23"/>
        </w:rPr>
        <w:t>;</w:t>
      </w:r>
    </w:p>
    <w:p w14:paraId="04723F05" w14:textId="77777777" w:rsidR="00970CD5" w:rsidRDefault="00970CD5" w:rsidP="00970CD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lists the number of customers in each country, sorted high to low (Only include countries with more than 5 customers):</w:t>
      </w:r>
    </w:p>
    <w:p w14:paraId="2DE84669" w14:textId="0D831CF5" w:rsidR="00970CD5" w:rsidRDefault="00970CD5" w:rsidP="00970CD5">
      <w:pPr>
        <w:pStyle w:val="Heading3"/>
        <w:shd w:val="clear" w:color="auto" w:fill="E7E9EB"/>
        <w:spacing w:before="150"/>
        <w:rPr>
          <w:rFonts w:ascii="Segoe UI" w:hAnsi="Segoe UI" w:cs="Segoe UI"/>
          <w:b w:val="0"/>
          <w:bCs w:val="0"/>
          <w:color w:val="000000"/>
          <w:sz w:val="36"/>
          <w:szCs w:val="36"/>
        </w:rPr>
      </w:pPr>
      <w:r>
        <w:rPr>
          <w:rFonts w:ascii="Segoe UI" w:hAnsi="Segoe UI" w:cs="Segoe UI"/>
          <w:b w:val="0"/>
          <w:bCs w:val="0"/>
          <w:color w:val="000000"/>
          <w:sz w:val="36"/>
          <w:szCs w:val="36"/>
        </w:rPr>
        <w:t xml:space="preserve">Example </w:t>
      </w:r>
    </w:p>
    <w:p w14:paraId="42E1E856" w14:textId="77777777" w:rsidR="00970CD5" w:rsidRDefault="00970CD5" w:rsidP="00970CD5">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r>
        <w:rPr>
          <w:rStyle w:val="sqlkeywordcolor"/>
          <w:rFonts w:ascii="Consolas" w:hAnsi="Consolas"/>
          <w:color w:val="0000CD"/>
          <w:sz w:val="23"/>
          <w:szCs w:val="23"/>
        </w:rPr>
        <w:t>COUNT</w:t>
      </w:r>
      <w:r>
        <w:rPr>
          <w:rStyle w:val="sqlcolor"/>
          <w:rFonts w:ascii="Consolas" w:hAnsi="Consolas"/>
          <w:color w:val="000000"/>
          <w:sz w:val="23"/>
          <w:szCs w:val="23"/>
        </w:rPr>
        <w:t>(CustomerID), Country</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Customers</w:t>
      </w:r>
      <w:r>
        <w:rPr>
          <w:rFonts w:ascii="Consolas" w:hAnsi="Consolas"/>
          <w:color w:val="000000"/>
          <w:sz w:val="23"/>
          <w:szCs w:val="23"/>
        </w:rPr>
        <w:br/>
      </w:r>
      <w:r>
        <w:rPr>
          <w:rStyle w:val="sqlkeywordcolor"/>
          <w:rFonts w:ascii="Consolas" w:hAnsi="Consolas"/>
          <w:color w:val="0000CD"/>
          <w:sz w:val="23"/>
          <w:szCs w:val="23"/>
        </w:rPr>
        <w:t>GROUP</w:t>
      </w:r>
      <w:r>
        <w:rPr>
          <w:rStyle w:val="sqlcolor"/>
          <w:rFonts w:ascii="Consolas" w:hAnsi="Consolas"/>
          <w:color w:val="000000"/>
          <w:sz w:val="23"/>
          <w:szCs w:val="23"/>
        </w:rPr>
        <w:t> </w:t>
      </w:r>
      <w:r>
        <w:rPr>
          <w:rStyle w:val="sqlkeywordcolor"/>
          <w:rFonts w:ascii="Consolas" w:hAnsi="Consolas"/>
          <w:color w:val="0000CD"/>
          <w:sz w:val="23"/>
          <w:szCs w:val="23"/>
        </w:rPr>
        <w:t>BY</w:t>
      </w:r>
      <w:r>
        <w:rPr>
          <w:rStyle w:val="sqlcolor"/>
          <w:rFonts w:ascii="Consolas" w:hAnsi="Consolas"/>
          <w:color w:val="000000"/>
          <w:sz w:val="23"/>
          <w:szCs w:val="23"/>
        </w:rPr>
        <w:t> Country</w:t>
      </w:r>
      <w:r>
        <w:rPr>
          <w:rFonts w:ascii="Consolas" w:hAnsi="Consolas"/>
          <w:color w:val="000000"/>
          <w:sz w:val="23"/>
          <w:szCs w:val="23"/>
        </w:rPr>
        <w:br/>
      </w:r>
      <w:r>
        <w:rPr>
          <w:rStyle w:val="sqlkeywordcolor"/>
          <w:rFonts w:ascii="Consolas" w:hAnsi="Consolas"/>
          <w:color w:val="0000CD"/>
          <w:sz w:val="23"/>
          <w:szCs w:val="23"/>
        </w:rPr>
        <w:t>HAVING</w:t>
      </w:r>
      <w:r>
        <w:rPr>
          <w:rStyle w:val="sqlcolor"/>
          <w:rFonts w:ascii="Consolas" w:hAnsi="Consolas"/>
          <w:color w:val="000000"/>
          <w:sz w:val="23"/>
          <w:szCs w:val="23"/>
        </w:rPr>
        <w:t> </w:t>
      </w:r>
      <w:r>
        <w:rPr>
          <w:rStyle w:val="sqlkeywordcolor"/>
          <w:rFonts w:ascii="Consolas" w:hAnsi="Consolas"/>
          <w:color w:val="0000CD"/>
          <w:sz w:val="23"/>
          <w:szCs w:val="23"/>
        </w:rPr>
        <w:t>COUNT</w:t>
      </w:r>
      <w:r>
        <w:rPr>
          <w:rStyle w:val="sqlcolor"/>
          <w:rFonts w:ascii="Consolas" w:hAnsi="Consolas"/>
          <w:color w:val="000000"/>
          <w:sz w:val="23"/>
          <w:szCs w:val="23"/>
        </w:rPr>
        <w:t>(CustomerID) &gt; </w:t>
      </w:r>
      <w:r>
        <w:rPr>
          <w:rStyle w:val="sqlnumbercolor"/>
          <w:rFonts w:ascii="Consolas" w:hAnsi="Consolas"/>
          <w:color w:val="FF0000"/>
          <w:sz w:val="23"/>
          <w:szCs w:val="23"/>
        </w:rPr>
        <w:t>5</w:t>
      </w:r>
      <w:r>
        <w:rPr>
          <w:rFonts w:ascii="Consolas" w:hAnsi="Consolas"/>
          <w:color w:val="000000"/>
          <w:sz w:val="23"/>
          <w:szCs w:val="23"/>
        </w:rPr>
        <w:br/>
      </w:r>
      <w:r>
        <w:rPr>
          <w:rStyle w:val="sqlkeywordcolor"/>
          <w:rFonts w:ascii="Consolas" w:hAnsi="Consolas"/>
          <w:color w:val="0000CD"/>
          <w:sz w:val="23"/>
          <w:szCs w:val="23"/>
        </w:rPr>
        <w:t>ORDER</w:t>
      </w:r>
      <w:r>
        <w:rPr>
          <w:rStyle w:val="sqlcolor"/>
          <w:rFonts w:ascii="Consolas" w:hAnsi="Consolas"/>
          <w:color w:val="000000"/>
          <w:sz w:val="23"/>
          <w:szCs w:val="23"/>
        </w:rPr>
        <w:t> </w:t>
      </w:r>
      <w:r>
        <w:rPr>
          <w:rStyle w:val="sqlkeywordcolor"/>
          <w:rFonts w:ascii="Consolas" w:hAnsi="Consolas"/>
          <w:color w:val="0000CD"/>
          <w:sz w:val="23"/>
          <w:szCs w:val="23"/>
        </w:rPr>
        <w:t>BY</w:t>
      </w:r>
      <w:r>
        <w:rPr>
          <w:rStyle w:val="sqlcolor"/>
          <w:rFonts w:ascii="Consolas" w:hAnsi="Consolas"/>
          <w:color w:val="000000"/>
          <w:sz w:val="23"/>
          <w:szCs w:val="23"/>
        </w:rPr>
        <w:t> </w:t>
      </w:r>
      <w:r>
        <w:rPr>
          <w:rStyle w:val="sqlkeywordcolor"/>
          <w:rFonts w:ascii="Consolas" w:hAnsi="Consolas"/>
          <w:color w:val="0000CD"/>
          <w:sz w:val="23"/>
          <w:szCs w:val="23"/>
        </w:rPr>
        <w:t>COUNT</w:t>
      </w:r>
      <w:r>
        <w:rPr>
          <w:rStyle w:val="sqlcolor"/>
          <w:rFonts w:ascii="Consolas" w:hAnsi="Consolas"/>
          <w:color w:val="000000"/>
          <w:sz w:val="23"/>
          <w:szCs w:val="23"/>
        </w:rPr>
        <w:t>(CustomerID) </w:t>
      </w:r>
      <w:r>
        <w:rPr>
          <w:rStyle w:val="sqlkeywordcolor"/>
          <w:rFonts w:ascii="Consolas" w:hAnsi="Consolas"/>
          <w:color w:val="0000CD"/>
          <w:sz w:val="23"/>
          <w:szCs w:val="23"/>
        </w:rPr>
        <w:t>DESC</w:t>
      </w:r>
      <w:r>
        <w:rPr>
          <w:rStyle w:val="sqlcolor"/>
          <w:rFonts w:ascii="Consolas" w:hAnsi="Consolas"/>
          <w:color w:val="000000"/>
          <w:sz w:val="23"/>
          <w:szCs w:val="23"/>
        </w:rPr>
        <w:t>;</w:t>
      </w:r>
    </w:p>
    <w:p w14:paraId="27C01815" w14:textId="77777777" w:rsidR="00970CD5" w:rsidRDefault="00000000" w:rsidP="00970CD5">
      <w:pPr>
        <w:spacing w:before="300" w:after="300"/>
        <w:rPr>
          <w:rFonts w:ascii="Times New Roman" w:hAnsi="Times New Roman"/>
          <w:sz w:val="24"/>
          <w:szCs w:val="24"/>
        </w:rPr>
      </w:pPr>
      <w:r>
        <w:pict w14:anchorId="3E8B1A8B">
          <v:rect id="_x0000_i1105" style="width:0;height:0" o:hralign="center" o:hrstd="t" o:hrnoshade="t" o:hr="t" fillcolor="black" stroked="f"/>
        </w:pict>
      </w:r>
    </w:p>
    <w:p w14:paraId="0F6894B4" w14:textId="77777777" w:rsidR="00970CD5" w:rsidRDefault="00000000" w:rsidP="00970CD5">
      <w:pPr>
        <w:spacing w:before="300" w:after="300"/>
      </w:pPr>
      <w:r>
        <w:pict w14:anchorId="79862DE5">
          <v:rect id="_x0000_i1106" style="width:0;height:0" o:hralign="center" o:hrstd="t" o:hrnoshade="t" o:hr="t" fillcolor="black" stroked="f"/>
        </w:pict>
      </w:r>
    </w:p>
    <w:p w14:paraId="3A1D8446" w14:textId="77777777" w:rsidR="00970CD5" w:rsidRDefault="00970CD5" w:rsidP="00970CD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Demo Database</w:t>
      </w:r>
    </w:p>
    <w:p w14:paraId="196844D4" w14:textId="77777777" w:rsidR="00970CD5" w:rsidRDefault="00970CD5" w:rsidP="00970CD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Below is a selection from the "Orders" table in the Northwind sample database:</w:t>
      </w:r>
    </w:p>
    <w:tbl>
      <w:tblPr>
        <w:tblW w:w="13137"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328"/>
        <w:gridCol w:w="2821"/>
        <w:gridCol w:w="2857"/>
        <w:gridCol w:w="2702"/>
        <w:gridCol w:w="2429"/>
      </w:tblGrid>
      <w:tr w:rsidR="00970CD5" w14:paraId="220DC493" w14:textId="77777777" w:rsidTr="00970CD5">
        <w:tc>
          <w:tcPr>
            <w:tcW w:w="0" w:type="auto"/>
            <w:shd w:val="clear" w:color="auto" w:fill="FFFFFF"/>
            <w:tcMar>
              <w:top w:w="120" w:type="dxa"/>
              <w:left w:w="240" w:type="dxa"/>
              <w:bottom w:w="120" w:type="dxa"/>
              <w:right w:w="120" w:type="dxa"/>
            </w:tcMar>
            <w:hideMark/>
          </w:tcPr>
          <w:p w14:paraId="502532DC" w14:textId="77777777" w:rsidR="00970CD5" w:rsidRDefault="00970CD5">
            <w:pPr>
              <w:spacing w:before="300" w:after="300"/>
              <w:rPr>
                <w:rFonts w:ascii="Times New Roman" w:hAnsi="Times New Roman"/>
                <w:b/>
                <w:bCs/>
                <w:sz w:val="24"/>
                <w:szCs w:val="24"/>
              </w:rPr>
            </w:pPr>
            <w:r>
              <w:rPr>
                <w:b/>
                <w:bCs/>
              </w:rPr>
              <w:lastRenderedPageBreak/>
              <w:t>OrderID</w:t>
            </w:r>
          </w:p>
        </w:tc>
        <w:tc>
          <w:tcPr>
            <w:tcW w:w="0" w:type="auto"/>
            <w:shd w:val="clear" w:color="auto" w:fill="FFFFFF"/>
            <w:tcMar>
              <w:top w:w="120" w:type="dxa"/>
              <w:left w:w="120" w:type="dxa"/>
              <w:bottom w:w="120" w:type="dxa"/>
              <w:right w:w="120" w:type="dxa"/>
            </w:tcMar>
            <w:hideMark/>
          </w:tcPr>
          <w:p w14:paraId="3E1D0474" w14:textId="77777777" w:rsidR="00970CD5" w:rsidRDefault="00970CD5">
            <w:pPr>
              <w:spacing w:before="300" w:after="300"/>
              <w:rPr>
                <w:b/>
                <w:bCs/>
              </w:rPr>
            </w:pPr>
            <w:r>
              <w:rPr>
                <w:b/>
                <w:bCs/>
              </w:rPr>
              <w:t>CustomerID</w:t>
            </w:r>
          </w:p>
        </w:tc>
        <w:tc>
          <w:tcPr>
            <w:tcW w:w="0" w:type="auto"/>
            <w:shd w:val="clear" w:color="auto" w:fill="FFFFFF"/>
            <w:tcMar>
              <w:top w:w="120" w:type="dxa"/>
              <w:left w:w="120" w:type="dxa"/>
              <w:bottom w:w="120" w:type="dxa"/>
              <w:right w:w="120" w:type="dxa"/>
            </w:tcMar>
            <w:hideMark/>
          </w:tcPr>
          <w:p w14:paraId="7A40AA82" w14:textId="77777777" w:rsidR="00970CD5" w:rsidRDefault="00970CD5">
            <w:pPr>
              <w:spacing w:before="300" w:after="300"/>
              <w:rPr>
                <w:b/>
                <w:bCs/>
              </w:rPr>
            </w:pPr>
            <w:r>
              <w:rPr>
                <w:b/>
                <w:bCs/>
              </w:rPr>
              <w:t>EmployeeID</w:t>
            </w:r>
          </w:p>
        </w:tc>
        <w:tc>
          <w:tcPr>
            <w:tcW w:w="0" w:type="auto"/>
            <w:shd w:val="clear" w:color="auto" w:fill="FFFFFF"/>
            <w:tcMar>
              <w:top w:w="120" w:type="dxa"/>
              <w:left w:w="120" w:type="dxa"/>
              <w:bottom w:w="120" w:type="dxa"/>
              <w:right w:w="120" w:type="dxa"/>
            </w:tcMar>
            <w:hideMark/>
          </w:tcPr>
          <w:p w14:paraId="1DDA2B4C" w14:textId="77777777" w:rsidR="00970CD5" w:rsidRDefault="00970CD5">
            <w:pPr>
              <w:spacing w:before="300" w:after="300"/>
              <w:rPr>
                <w:b/>
                <w:bCs/>
              </w:rPr>
            </w:pPr>
            <w:r>
              <w:rPr>
                <w:b/>
                <w:bCs/>
              </w:rPr>
              <w:t>OrderDate</w:t>
            </w:r>
          </w:p>
        </w:tc>
        <w:tc>
          <w:tcPr>
            <w:tcW w:w="0" w:type="auto"/>
            <w:shd w:val="clear" w:color="auto" w:fill="FFFFFF"/>
            <w:tcMar>
              <w:top w:w="120" w:type="dxa"/>
              <w:left w:w="120" w:type="dxa"/>
              <w:bottom w:w="120" w:type="dxa"/>
              <w:right w:w="120" w:type="dxa"/>
            </w:tcMar>
            <w:hideMark/>
          </w:tcPr>
          <w:p w14:paraId="55BBD601" w14:textId="77777777" w:rsidR="00970CD5" w:rsidRDefault="00970CD5">
            <w:pPr>
              <w:spacing w:before="300" w:after="300"/>
              <w:rPr>
                <w:b/>
                <w:bCs/>
              </w:rPr>
            </w:pPr>
            <w:r>
              <w:rPr>
                <w:b/>
                <w:bCs/>
              </w:rPr>
              <w:t>ShipperID</w:t>
            </w:r>
          </w:p>
        </w:tc>
      </w:tr>
      <w:tr w:rsidR="00970CD5" w14:paraId="489CA874" w14:textId="77777777" w:rsidTr="00970CD5">
        <w:tc>
          <w:tcPr>
            <w:tcW w:w="0" w:type="auto"/>
            <w:shd w:val="clear" w:color="auto" w:fill="E7E9EB"/>
            <w:tcMar>
              <w:top w:w="120" w:type="dxa"/>
              <w:left w:w="240" w:type="dxa"/>
              <w:bottom w:w="120" w:type="dxa"/>
              <w:right w:w="120" w:type="dxa"/>
            </w:tcMar>
            <w:hideMark/>
          </w:tcPr>
          <w:p w14:paraId="053AF793" w14:textId="77777777" w:rsidR="00970CD5" w:rsidRDefault="00970CD5">
            <w:pPr>
              <w:spacing w:before="300" w:after="300"/>
            </w:pPr>
            <w:r>
              <w:t>10248</w:t>
            </w:r>
          </w:p>
        </w:tc>
        <w:tc>
          <w:tcPr>
            <w:tcW w:w="0" w:type="auto"/>
            <w:shd w:val="clear" w:color="auto" w:fill="E7E9EB"/>
            <w:tcMar>
              <w:top w:w="120" w:type="dxa"/>
              <w:left w:w="120" w:type="dxa"/>
              <w:bottom w:w="120" w:type="dxa"/>
              <w:right w:w="120" w:type="dxa"/>
            </w:tcMar>
            <w:hideMark/>
          </w:tcPr>
          <w:p w14:paraId="42387069" w14:textId="77777777" w:rsidR="00970CD5" w:rsidRDefault="00970CD5">
            <w:pPr>
              <w:spacing w:before="300" w:after="300"/>
            </w:pPr>
            <w:r>
              <w:t>90</w:t>
            </w:r>
          </w:p>
        </w:tc>
        <w:tc>
          <w:tcPr>
            <w:tcW w:w="0" w:type="auto"/>
            <w:shd w:val="clear" w:color="auto" w:fill="E7E9EB"/>
            <w:tcMar>
              <w:top w:w="120" w:type="dxa"/>
              <w:left w:w="120" w:type="dxa"/>
              <w:bottom w:w="120" w:type="dxa"/>
              <w:right w:w="120" w:type="dxa"/>
            </w:tcMar>
            <w:hideMark/>
          </w:tcPr>
          <w:p w14:paraId="0A3D33DB" w14:textId="77777777" w:rsidR="00970CD5" w:rsidRDefault="00970CD5">
            <w:pPr>
              <w:spacing w:before="300" w:after="300"/>
            </w:pPr>
            <w:r>
              <w:t>5</w:t>
            </w:r>
          </w:p>
        </w:tc>
        <w:tc>
          <w:tcPr>
            <w:tcW w:w="0" w:type="auto"/>
            <w:shd w:val="clear" w:color="auto" w:fill="E7E9EB"/>
            <w:tcMar>
              <w:top w:w="120" w:type="dxa"/>
              <w:left w:w="120" w:type="dxa"/>
              <w:bottom w:w="120" w:type="dxa"/>
              <w:right w:w="120" w:type="dxa"/>
            </w:tcMar>
            <w:hideMark/>
          </w:tcPr>
          <w:p w14:paraId="68FB0583" w14:textId="77777777" w:rsidR="00970CD5" w:rsidRDefault="00970CD5">
            <w:pPr>
              <w:spacing w:before="300" w:after="300"/>
            </w:pPr>
            <w:r>
              <w:t>1996-07-04</w:t>
            </w:r>
          </w:p>
        </w:tc>
        <w:tc>
          <w:tcPr>
            <w:tcW w:w="0" w:type="auto"/>
            <w:shd w:val="clear" w:color="auto" w:fill="E7E9EB"/>
            <w:tcMar>
              <w:top w:w="120" w:type="dxa"/>
              <w:left w:w="120" w:type="dxa"/>
              <w:bottom w:w="120" w:type="dxa"/>
              <w:right w:w="120" w:type="dxa"/>
            </w:tcMar>
            <w:hideMark/>
          </w:tcPr>
          <w:p w14:paraId="010F7232" w14:textId="77777777" w:rsidR="00970CD5" w:rsidRDefault="00970CD5">
            <w:pPr>
              <w:spacing w:before="300" w:after="300"/>
            </w:pPr>
            <w:r>
              <w:t>3</w:t>
            </w:r>
          </w:p>
        </w:tc>
      </w:tr>
      <w:tr w:rsidR="00970CD5" w14:paraId="3AC48D21" w14:textId="77777777" w:rsidTr="00970CD5">
        <w:tc>
          <w:tcPr>
            <w:tcW w:w="0" w:type="auto"/>
            <w:shd w:val="clear" w:color="auto" w:fill="FFFFFF"/>
            <w:tcMar>
              <w:top w:w="120" w:type="dxa"/>
              <w:left w:w="240" w:type="dxa"/>
              <w:bottom w:w="120" w:type="dxa"/>
              <w:right w:w="120" w:type="dxa"/>
            </w:tcMar>
            <w:hideMark/>
          </w:tcPr>
          <w:p w14:paraId="3CF73E23" w14:textId="77777777" w:rsidR="00970CD5" w:rsidRDefault="00970CD5">
            <w:pPr>
              <w:spacing w:before="300" w:after="300"/>
            </w:pPr>
            <w:r>
              <w:t>10249</w:t>
            </w:r>
          </w:p>
        </w:tc>
        <w:tc>
          <w:tcPr>
            <w:tcW w:w="0" w:type="auto"/>
            <w:shd w:val="clear" w:color="auto" w:fill="FFFFFF"/>
            <w:tcMar>
              <w:top w:w="120" w:type="dxa"/>
              <w:left w:w="120" w:type="dxa"/>
              <w:bottom w:w="120" w:type="dxa"/>
              <w:right w:w="120" w:type="dxa"/>
            </w:tcMar>
            <w:hideMark/>
          </w:tcPr>
          <w:p w14:paraId="74179B67" w14:textId="77777777" w:rsidR="00970CD5" w:rsidRDefault="00970CD5">
            <w:pPr>
              <w:spacing w:before="300" w:after="300"/>
            </w:pPr>
            <w:r>
              <w:t>81</w:t>
            </w:r>
          </w:p>
        </w:tc>
        <w:tc>
          <w:tcPr>
            <w:tcW w:w="0" w:type="auto"/>
            <w:shd w:val="clear" w:color="auto" w:fill="FFFFFF"/>
            <w:tcMar>
              <w:top w:w="120" w:type="dxa"/>
              <w:left w:w="120" w:type="dxa"/>
              <w:bottom w:w="120" w:type="dxa"/>
              <w:right w:w="120" w:type="dxa"/>
            </w:tcMar>
            <w:hideMark/>
          </w:tcPr>
          <w:p w14:paraId="48B1C4B0" w14:textId="77777777" w:rsidR="00970CD5" w:rsidRDefault="00970CD5">
            <w:pPr>
              <w:spacing w:before="300" w:after="300"/>
            </w:pPr>
            <w:r>
              <w:t>6</w:t>
            </w:r>
          </w:p>
        </w:tc>
        <w:tc>
          <w:tcPr>
            <w:tcW w:w="0" w:type="auto"/>
            <w:shd w:val="clear" w:color="auto" w:fill="FFFFFF"/>
            <w:tcMar>
              <w:top w:w="120" w:type="dxa"/>
              <w:left w:w="120" w:type="dxa"/>
              <w:bottom w:w="120" w:type="dxa"/>
              <w:right w:w="120" w:type="dxa"/>
            </w:tcMar>
            <w:hideMark/>
          </w:tcPr>
          <w:p w14:paraId="66D380F5" w14:textId="77777777" w:rsidR="00970CD5" w:rsidRDefault="00970CD5">
            <w:pPr>
              <w:spacing w:before="300" w:after="300"/>
            </w:pPr>
            <w:r>
              <w:t>1996-07-05</w:t>
            </w:r>
          </w:p>
        </w:tc>
        <w:tc>
          <w:tcPr>
            <w:tcW w:w="0" w:type="auto"/>
            <w:shd w:val="clear" w:color="auto" w:fill="FFFFFF"/>
            <w:tcMar>
              <w:top w:w="120" w:type="dxa"/>
              <w:left w:w="120" w:type="dxa"/>
              <w:bottom w:w="120" w:type="dxa"/>
              <w:right w:w="120" w:type="dxa"/>
            </w:tcMar>
            <w:hideMark/>
          </w:tcPr>
          <w:p w14:paraId="5B071BDB" w14:textId="77777777" w:rsidR="00970CD5" w:rsidRDefault="00970CD5">
            <w:pPr>
              <w:spacing w:before="300" w:after="300"/>
            </w:pPr>
            <w:r>
              <w:t>1</w:t>
            </w:r>
          </w:p>
        </w:tc>
      </w:tr>
      <w:tr w:rsidR="00970CD5" w14:paraId="1DB782D3" w14:textId="77777777" w:rsidTr="00970CD5">
        <w:tc>
          <w:tcPr>
            <w:tcW w:w="0" w:type="auto"/>
            <w:shd w:val="clear" w:color="auto" w:fill="E7E9EB"/>
            <w:tcMar>
              <w:top w:w="120" w:type="dxa"/>
              <w:left w:w="240" w:type="dxa"/>
              <w:bottom w:w="120" w:type="dxa"/>
              <w:right w:w="120" w:type="dxa"/>
            </w:tcMar>
            <w:hideMark/>
          </w:tcPr>
          <w:p w14:paraId="21670C66" w14:textId="77777777" w:rsidR="00970CD5" w:rsidRDefault="00970CD5">
            <w:pPr>
              <w:spacing w:before="300" w:after="300"/>
            </w:pPr>
            <w:r>
              <w:t>10250</w:t>
            </w:r>
          </w:p>
        </w:tc>
        <w:tc>
          <w:tcPr>
            <w:tcW w:w="0" w:type="auto"/>
            <w:shd w:val="clear" w:color="auto" w:fill="E7E9EB"/>
            <w:tcMar>
              <w:top w:w="120" w:type="dxa"/>
              <w:left w:w="120" w:type="dxa"/>
              <w:bottom w:w="120" w:type="dxa"/>
              <w:right w:w="120" w:type="dxa"/>
            </w:tcMar>
            <w:hideMark/>
          </w:tcPr>
          <w:p w14:paraId="09535DA1" w14:textId="77777777" w:rsidR="00970CD5" w:rsidRDefault="00970CD5">
            <w:pPr>
              <w:spacing w:before="300" w:after="300"/>
            </w:pPr>
            <w:r>
              <w:t>34</w:t>
            </w:r>
          </w:p>
        </w:tc>
        <w:tc>
          <w:tcPr>
            <w:tcW w:w="0" w:type="auto"/>
            <w:shd w:val="clear" w:color="auto" w:fill="E7E9EB"/>
            <w:tcMar>
              <w:top w:w="120" w:type="dxa"/>
              <w:left w:w="120" w:type="dxa"/>
              <w:bottom w:w="120" w:type="dxa"/>
              <w:right w:w="120" w:type="dxa"/>
            </w:tcMar>
            <w:hideMark/>
          </w:tcPr>
          <w:p w14:paraId="5E3BA248" w14:textId="77777777" w:rsidR="00970CD5" w:rsidRDefault="00970CD5">
            <w:pPr>
              <w:spacing w:before="300" w:after="300"/>
            </w:pPr>
            <w:r>
              <w:t>4</w:t>
            </w:r>
          </w:p>
        </w:tc>
        <w:tc>
          <w:tcPr>
            <w:tcW w:w="0" w:type="auto"/>
            <w:shd w:val="clear" w:color="auto" w:fill="E7E9EB"/>
            <w:tcMar>
              <w:top w:w="120" w:type="dxa"/>
              <w:left w:w="120" w:type="dxa"/>
              <w:bottom w:w="120" w:type="dxa"/>
              <w:right w:w="120" w:type="dxa"/>
            </w:tcMar>
            <w:hideMark/>
          </w:tcPr>
          <w:p w14:paraId="30CD9839" w14:textId="77777777" w:rsidR="00970CD5" w:rsidRDefault="00970CD5">
            <w:pPr>
              <w:spacing w:before="300" w:after="300"/>
            </w:pPr>
            <w:r>
              <w:t>1996-07-08</w:t>
            </w:r>
          </w:p>
        </w:tc>
        <w:tc>
          <w:tcPr>
            <w:tcW w:w="0" w:type="auto"/>
            <w:shd w:val="clear" w:color="auto" w:fill="E7E9EB"/>
            <w:tcMar>
              <w:top w:w="120" w:type="dxa"/>
              <w:left w:w="120" w:type="dxa"/>
              <w:bottom w:w="120" w:type="dxa"/>
              <w:right w:w="120" w:type="dxa"/>
            </w:tcMar>
            <w:hideMark/>
          </w:tcPr>
          <w:p w14:paraId="5A55840B" w14:textId="77777777" w:rsidR="00970CD5" w:rsidRDefault="00970CD5">
            <w:pPr>
              <w:spacing w:before="300" w:after="300"/>
            </w:pPr>
            <w:r>
              <w:t>2</w:t>
            </w:r>
          </w:p>
        </w:tc>
      </w:tr>
    </w:tbl>
    <w:p w14:paraId="2422908D" w14:textId="77777777" w:rsidR="00970CD5" w:rsidRDefault="00970CD5" w:rsidP="00970CD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And a selection from the "Employees" table:</w:t>
      </w:r>
    </w:p>
    <w:tbl>
      <w:tblPr>
        <w:tblW w:w="13137"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138"/>
        <w:gridCol w:w="1683"/>
        <w:gridCol w:w="1730"/>
        <w:gridCol w:w="1856"/>
        <w:gridCol w:w="1839"/>
        <w:gridCol w:w="3891"/>
      </w:tblGrid>
      <w:tr w:rsidR="00970CD5" w14:paraId="2020B594" w14:textId="77777777" w:rsidTr="00970CD5">
        <w:tc>
          <w:tcPr>
            <w:tcW w:w="0" w:type="auto"/>
            <w:shd w:val="clear" w:color="auto" w:fill="FFFFFF"/>
            <w:tcMar>
              <w:top w:w="120" w:type="dxa"/>
              <w:left w:w="240" w:type="dxa"/>
              <w:bottom w:w="120" w:type="dxa"/>
              <w:right w:w="120" w:type="dxa"/>
            </w:tcMar>
            <w:hideMark/>
          </w:tcPr>
          <w:p w14:paraId="5D103807" w14:textId="77777777" w:rsidR="00970CD5" w:rsidRDefault="00970CD5">
            <w:pPr>
              <w:spacing w:before="300" w:after="300"/>
              <w:rPr>
                <w:rFonts w:ascii="Times New Roman" w:hAnsi="Times New Roman"/>
                <w:b/>
                <w:bCs/>
                <w:sz w:val="24"/>
                <w:szCs w:val="24"/>
              </w:rPr>
            </w:pPr>
            <w:r>
              <w:rPr>
                <w:b/>
                <w:bCs/>
              </w:rPr>
              <w:t>EmployeeID</w:t>
            </w:r>
          </w:p>
        </w:tc>
        <w:tc>
          <w:tcPr>
            <w:tcW w:w="0" w:type="auto"/>
            <w:shd w:val="clear" w:color="auto" w:fill="FFFFFF"/>
            <w:tcMar>
              <w:top w:w="120" w:type="dxa"/>
              <w:left w:w="120" w:type="dxa"/>
              <w:bottom w:w="120" w:type="dxa"/>
              <w:right w:w="120" w:type="dxa"/>
            </w:tcMar>
            <w:hideMark/>
          </w:tcPr>
          <w:p w14:paraId="52425755" w14:textId="77777777" w:rsidR="00970CD5" w:rsidRDefault="00970CD5">
            <w:pPr>
              <w:spacing w:before="300" w:after="300"/>
              <w:rPr>
                <w:b/>
                <w:bCs/>
              </w:rPr>
            </w:pPr>
            <w:r>
              <w:rPr>
                <w:b/>
                <w:bCs/>
              </w:rPr>
              <w:t>LastName</w:t>
            </w:r>
          </w:p>
        </w:tc>
        <w:tc>
          <w:tcPr>
            <w:tcW w:w="0" w:type="auto"/>
            <w:shd w:val="clear" w:color="auto" w:fill="FFFFFF"/>
            <w:tcMar>
              <w:top w:w="120" w:type="dxa"/>
              <w:left w:w="120" w:type="dxa"/>
              <w:bottom w:w="120" w:type="dxa"/>
              <w:right w:w="120" w:type="dxa"/>
            </w:tcMar>
            <w:hideMark/>
          </w:tcPr>
          <w:p w14:paraId="561D3C35" w14:textId="77777777" w:rsidR="00970CD5" w:rsidRDefault="00970CD5">
            <w:pPr>
              <w:spacing w:before="300" w:after="300"/>
              <w:rPr>
                <w:b/>
                <w:bCs/>
              </w:rPr>
            </w:pPr>
            <w:r>
              <w:rPr>
                <w:b/>
                <w:bCs/>
              </w:rPr>
              <w:t>FirstName</w:t>
            </w:r>
          </w:p>
        </w:tc>
        <w:tc>
          <w:tcPr>
            <w:tcW w:w="0" w:type="auto"/>
            <w:shd w:val="clear" w:color="auto" w:fill="FFFFFF"/>
            <w:tcMar>
              <w:top w:w="120" w:type="dxa"/>
              <w:left w:w="120" w:type="dxa"/>
              <w:bottom w:w="120" w:type="dxa"/>
              <w:right w:w="120" w:type="dxa"/>
            </w:tcMar>
            <w:hideMark/>
          </w:tcPr>
          <w:p w14:paraId="3A9B9F69" w14:textId="77777777" w:rsidR="00970CD5" w:rsidRDefault="00970CD5">
            <w:pPr>
              <w:spacing w:before="300" w:after="300"/>
              <w:rPr>
                <w:b/>
                <w:bCs/>
              </w:rPr>
            </w:pPr>
            <w:r>
              <w:rPr>
                <w:b/>
                <w:bCs/>
              </w:rPr>
              <w:t>BirthDate</w:t>
            </w:r>
          </w:p>
        </w:tc>
        <w:tc>
          <w:tcPr>
            <w:tcW w:w="0" w:type="auto"/>
            <w:shd w:val="clear" w:color="auto" w:fill="FFFFFF"/>
            <w:tcMar>
              <w:top w:w="120" w:type="dxa"/>
              <w:left w:w="120" w:type="dxa"/>
              <w:bottom w:w="120" w:type="dxa"/>
              <w:right w:w="120" w:type="dxa"/>
            </w:tcMar>
            <w:hideMark/>
          </w:tcPr>
          <w:p w14:paraId="7F3F5708" w14:textId="77777777" w:rsidR="00970CD5" w:rsidRDefault="00970CD5">
            <w:pPr>
              <w:spacing w:before="300" w:after="300"/>
              <w:rPr>
                <w:b/>
                <w:bCs/>
              </w:rPr>
            </w:pPr>
            <w:r>
              <w:rPr>
                <w:b/>
                <w:bCs/>
              </w:rPr>
              <w:t>Photo</w:t>
            </w:r>
          </w:p>
        </w:tc>
        <w:tc>
          <w:tcPr>
            <w:tcW w:w="0" w:type="auto"/>
            <w:shd w:val="clear" w:color="auto" w:fill="FFFFFF"/>
            <w:tcMar>
              <w:top w:w="120" w:type="dxa"/>
              <w:left w:w="120" w:type="dxa"/>
              <w:bottom w:w="120" w:type="dxa"/>
              <w:right w:w="120" w:type="dxa"/>
            </w:tcMar>
            <w:hideMark/>
          </w:tcPr>
          <w:p w14:paraId="3BFAD095" w14:textId="77777777" w:rsidR="00970CD5" w:rsidRDefault="00970CD5">
            <w:pPr>
              <w:spacing w:before="300" w:after="300"/>
              <w:rPr>
                <w:b/>
                <w:bCs/>
              </w:rPr>
            </w:pPr>
            <w:r>
              <w:rPr>
                <w:b/>
                <w:bCs/>
              </w:rPr>
              <w:t>Notes</w:t>
            </w:r>
          </w:p>
        </w:tc>
      </w:tr>
      <w:tr w:rsidR="00970CD5" w14:paraId="7463A35C" w14:textId="77777777" w:rsidTr="00970CD5">
        <w:tc>
          <w:tcPr>
            <w:tcW w:w="0" w:type="auto"/>
            <w:shd w:val="clear" w:color="auto" w:fill="E7E9EB"/>
            <w:tcMar>
              <w:top w:w="120" w:type="dxa"/>
              <w:left w:w="240" w:type="dxa"/>
              <w:bottom w:w="120" w:type="dxa"/>
              <w:right w:w="120" w:type="dxa"/>
            </w:tcMar>
            <w:hideMark/>
          </w:tcPr>
          <w:p w14:paraId="21E2B341" w14:textId="77777777" w:rsidR="00970CD5" w:rsidRDefault="00970CD5">
            <w:pPr>
              <w:spacing w:before="300" w:after="300"/>
            </w:pPr>
            <w:r>
              <w:t>1</w:t>
            </w:r>
          </w:p>
        </w:tc>
        <w:tc>
          <w:tcPr>
            <w:tcW w:w="0" w:type="auto"/>
            <w:shd w:val="clear" w:color="auto" w:fill="E7E9EB"/>
            <w:tcMar>
              <w:top w:w="120" w:type="dxa"/>
              <w:left w:w="120" w:type="dxa"/>
              <w:bottom w:w="120" w:type="dxa"/>
              <w:right w:w="120" w:type="dxa"/>
            </w:tcMar>
            <w:hideMark/>
          </w:tcPr>
          <w:p w14:paraId="110378D7" w14:textId="77777777" w:rsidR="00970CD5" w:rsidRDefault="00970CD5">
            <w:pPr>
              <w:spacing w:before="300" w:after="300"/>
            </w:pPr>
            <w:r>
              <w:t>Davolio</w:t>
            </w:r>
          </w:p>
        </w:tc>
        <w:tc>
          <w:tcPr>
            <w:tcW w:w="0" w:type="auto"/>
            <w:shd w:val="clear" w:color="auto" w:fill="E7E9EB"/>
            <w:tcMar>
              <w:top w:w="120" w:type="dxa"/>
              <w:left w:w="120" w:type="dxa"/>
              <w:bottom w:w="120" w:type="dxa"/>
              <w:right w:w="120" w:type="dxa"/>
            </w:tcMar>
            <w:hideMark/>
          </w:tcPr>
          <w:p w14:paraId="4D3F9ABC" w14:textId="77777777" w:rsidR="00970CD5" w:rsidRDefault="00970CD5">
            <w:pPr>
              <w:spacing w:before="300" w:after="300"/>
            </w:pPr>
            <w:r>
              <w:t>Nancy</w:t>
            </w:r>
          </w:p>
        </w:tc>
        <w:tc>
          <w:tcPr>
            <w:tcW w:w="0" w:type="auto"/>
            <w:shd w:val="clear" w:color="auto" w:fill="E7E9EB"/>
            <w:tcMar>
              <w:top w:w="120" w:type="dxa"/>
              <w:left w:w="120" w:type="dxa"/>
              <w:bottom w:w="120" w:type="dxa"/>
              <w:right w:w="120" w:type="dxa"/>
            </w:tcMar>
            <w:hideMark/>
          </w:tcPr>
          <w:p w14:paraId="1C1FF4D7" w14:textId="77777777" w:rsidR="00970CD5" w:rsidRDefault="00970CD5">
            <w:pPr>
              <w:spacing w:before="300" w:after="300"/>
            </w:pPr>
            <w:r>
              <w:t>1968-12-08</w:t>
            </w:r>
          </w:p>
        </w:tc>
        <w:tc>
          <w:tcPr>
            <w:tcW w:w="0" w:type="auto"/>
            <w:shd w:val="clear" w:color="auto" w:fill="E7E9EB"/>
            <w:tcMar>
              <w:top w:w="120" w:type="dxa"/>
              <w:left w:w="120" w:type="dxa"/>
              <w:bottom w:w="120" w:type="dxa"/>
              <w:right w:w="120" w:type="dxa"/>
            </w:tcMar>
            <w:hideMark/>
          </w:tcPr>
          <w:p w14:paraId="1100AE15" w14:textId="77777777" w:rsidR="00970CD5" w:rsidRDefault="00970CD5">
            <w:pPr>
              <w:spacing w:before="300" w:after="300"/>
            </w:pPr>
            <w:r>
              <w:t>EmpID1.pic</w:t>
            </w:r>
          </w:p>
        </w:tc>
        <w:tc>
          <w:tcPr>
            <w:tcW w:w="0" w:type="auto"/>
            <w:shd w:val="clear" w:color="auto" w:fill="E7E9EB"/>
            <w:tcMar>
              <w:top w:w="120" w:type="dxa"/>
              <w:left w:w="120" w:type="dxa"/>
              <w:bottom w:w="120" w:type="dxa"/>
              <w:right w:w="120" w:type="dxa"/>
            </w:tcMar>
            <w:hideMark/>
          </w:tcPr>
          <w:p w14:paraId="6223042A" w14:textId="77777777" w:rsidR="00970CD5" w:rsidRDefault="00970CD5">
            <w:pPr>
              <w:spacing w:before="300" w:after="300"/>
            </w:pPr>
            <w:r>
              <w:t>Education includes a BA....</w:t>
            </w:r>
          </w:p>
        </w:tc>
      </w:tr>
      <w:tr w:rsidR="00970CD5" w14:paraId="2A3CE14F" w14:textId="77777777" w:rsidTr="00970CD5">
        <w:tc>
          <w:tcPr>
            <w:tcW w:w="0" w:type="auto"/>
            <w:shd w:val="clear" w:color="auto" w:fill="FFFFFF"/>
            <w:tcMar>
              <w:top w:w="120" w:type="dxa"/>
              <w:left w:w="240" w:type="dxa"/>
              <w:bottom w:w="120" w:type="dxa"/>
              <w:right w:w="120" w:type="dxa"/>
            </w:tcMar>
            <w:hideMark/>
          </w:tcPr>
          <w:p w14:paraId="2D7EF40A" w14:textId="77777777" w:rsidR="00970CD5" w:rsidRDefault="00970CD5">
            <w:pPr>
              <w:spacing w:before="300" w:after="300"/>
            </w:pPr>
            <w:r>
              <w:t>2</w:t>
            </w:r>
          </w:p>
        </w:tc>
        <w:tc>
          <w:tcPr>
            <w:tcW w:w="0" w:type="auto"/>
            <w:shd w:val="clear" w:color="auto" w:fill="FFFFFF"/>
            <w:tcMar>
              <w:top w:w="120" w:type="dxa"/>
              <w:left w:w="120" w:type="dxa"/>
              <w:bottom w:w="120" w:type="dxa"/>
              <w:right w:w="120" w:type="dxa"/>
            </w:tcMar>
            <w:hideMark/>
          </w:tcPr>
          <w:p w14:paraId="7A64E198" w14:textId="77777777" w:rsidR="00970CD5" w:rsidRDefault="00970CD5">
            <w:pPr>
              <w:spacing w:before="300" w:after="300"/>
            </w:pPr>
            <w:r>
              <w:t>Fuller</w:t>
            </w:r>
          </w:p>
        </w:tc>
        <w:tc>
          <w:tcPr>
            <w:tcW w:w="0" w:type="auto"/>
            <w:shd w:val="clear" w:color="auto" w:fill="FFFFFF"/>
            <w:tcMar>
              <w:top w:w="120" w:type="dxa"/>
              <w:left w:w="120" w:type="dxa"/>
              <w:bottom w:w="120" w:type="dxa"/>
              <w:right w:w="120" w:type="dxa"/>
            </w:tcMar>
            <w:hideMark/>
          </w:tcPr>
          <w:p w14:paraId="0B2F8CBE" w14:textId="77777777" w:rsidR="00970CD5" w:rsidRDefault="00970CD5">
            <w:pPr>
              <w:spacing w:before="300" w:after="300"/>
            </w:pPr>
            <w:r>
              <w:t>Andrew</w:t>
            </w:r>
          </w:p>
        </w:tc>
        <w:tc>
          <w:tcPr>
            <w:tcW w:w="0" w:type="auto"/>
            <w:shd w:val="clear" w:color="auto" w:fill="FFFFFF"/>
            <w:tcMar>
              <w:top w:w="120" w:type="dxa"/>
              <w:left w:w="120" w:type="dxa"/>
              <w:bottom w:w="120" w:type="dxa"/>
              <w:right w:w="120" w:type="dxa"/>
            </w:tcMar>
            <w:hideMark/>
          </w:tcPr>
          <w:p w14:paraId="3A3706B4" w14:textId="77777777" w:rsidR="00970CD5" w:rsidRDefault="00970CD5">
            <w:pPr>
              <w:spacing w:before="300" w:after="300"/>
            </w:pPr>
            <w:r>
              <w:t>1952-02-19</w:t>
            </w:r>
          </w:p>
        </w:tc>
        <w:tc>
          <w:tcPr>
            <w:tcW w:w="0" w:type="auto"/>
            <w:shd w:val="clear" w:color="auto" w:fill="FFFFFF"/>
            <w:tcMar>
              <w:top w:w="120" w:type="dxa"/>
              <w:left w:w="120" w:type="dxa"/>
              <w:bottom w:w="120" w:type="dxa"/>
              <w:right w:w="120" w:type="dxa"/>
            </w:tcMar>
            <w:hideMark/>
          </w:tcPr>
          <w:p w14:paraId="6C08EB46" w14:textId="77777777" w:rsidR="00970CD5" w:rsidRDefault="00970CD5">
            <w:pPr>
              <w:spacing w:before="300" w:after="300"/>
            </w:pPr>
            <w:r>
              <w:t>EmpID2.pic</w:t>
            </w:r>
          </w:p>
        </w:tc>
        <w:tc>
          <w:tcPr>
            <w:tcW w:w="0" w:type="auto"/>
            <w:shd w:val="clear" w:color="auto" w:fill="FFFFFF"/>
            <w:tcMar>
              <w:top w:w="120" w:type="dxa"/>
              <w:left w:w="120" w:type="dxa"/>
              <w:bottom w:w="120" w:type="dxa"/>
              <w:right w:w="120" w:type="dxa"/>
            </w:tcMar>
            <w:hideMark/>
          </w:tcPr>
          <w:p w14:paraId="2D36CC00" w14:textId="77777777" w:rsidR="00970CD5" w:rsidRDefault="00970CD5">
            <w:pPr>
              <w:spacing w:before="300" w:after="300"/>
            </w:pPr>
            <w:r>
              <w:t>Andrew received his BTS....</w:t>
            </w:r>
          </w:p>
        </w:tc>
      </w:tr>
      <w:tr w:rsidR="00970CD5" w14:paraId="07B44744" w14:textId="77777777" w:rsidTr="00970CD5">
        <w:tc>
          <w:tcPr>
            <w:tcW w:w="0" w:type="auto"/>
            <w:shd w:val="clear" w:color="auto" w:fill="E7E9EB"/>
            <w:tcMar>
              <w:top w:w="120" w:type="dxa"/>
              <w:left w:w="240" w:type="dxa"/>
              <w:bottom w:w="120" w:type="dxa"/>
              <w:right w:w="120" w:type="dxa"/>
            </w:tcMar>
            <w:hideMark/>
          </w:tcPr>
          <w:p w14:paraId="7C9C6E36" w14:textId="77777777" w:rsidR="00970CD5" w:rsidRDefault="00970CD5">
            <w:pPr>
              <w:spacing w:before="300" w:after="300"/>
            </w:pPr>
            <w:r>
              <w:t>3</w:t>
            </w:r>
          </w:p>
        </w:tc>
        <w:tc>
          <w:tcPr>
            <w:tcW w:w="0" w:type="auto"/>
            <w:shd w:val="clear" w:color="auto" w:fill="E7E9EB"/>
            <w:tcMar>
              <w:top w:w="120" w:type="dxa"/>
              <w:left w:w="120" w:type="dxa"/>
              <w:bottom w:w="120" w:type="dxa"/>
              <w:right w:w="120" w:type="dxa"/>
            </w:tcMar>
            <w:hideMark/>
          </w:tcPr>
          <w:p w14:paraId="183CF7A5" w14:textId="77777777" w:rsidR="00970CD5" w:rsidRDefault="00970CD5">
            <w:pPr>
              <w:spacing w:before="300" w:after="300"/>
            </w:pPr>
            <w:r>
              <w:t>Leverling</w:t>
            </w:r>
          </w:p>
        </w:tc>
        <w:tc>
          <w:tcPr>
            <w:tcW w:w="0" w:type="auto"/>
            <w:shd w:val="clear" w:color="auto" w:fill="E7E9EB"/>
            <w:tcMar>
              <w:top w:w="120" w:type="dxa"/>
              <w:left w:w="120" w:type="dxa"/>
              <w:bottom w:w="120" w:type="dxa"/>
              <w:right w:w="120" w:type="dxa"/>
            </w:tcMar>
            <w:hideMark/>
          </w:tcPr>
          <w:p w14:paraId="75F52950" w14:textId="77777777" w:rsidR="00970CD5" w:rsidRDefault="00970CD5">
            <w:pPr>
              <w:spacing w:before="300" w:after="300"/>
            </w:pPr>
            <w:r>
              <w:t>Janet</w:t>
            </w:r>
          </w:p>
        </w:tc>
        <w:tc>
          <w:tcPr>
            <w:tcW w:w="0" w:type="auto"/>
            <w:shd w:val="clear" w:color="auto" w:fill="E7E9EB"/>
            <w:tcMar>
              <w:top w:w="120" w:type="dxa"/>
              <w:left w:w="120" w:type="dxa"/>
              <w:bottom w:w="120" w:type="dxa"/>
              <w:right w:w="120" w:type="dxa"/>
            </w:tcMar>
            <w:hideMark/>
          </w:tcPr>
          <w:p w14:paraId="593EE0FD" w14:textId="77777777" w:rsidR="00970CD5" w:rsidRDefault="00970CD5">
            <w:pPr>
              <w:spacing w:before="300" w:after="300"/>
            </w:pPr>
            <w:r>
              <w:t>1963-08-30</w:t>
            </w:r>
          </w:p>
        </w:tc>
        <w:tc>
          <w:tcPr>
            <w:tcW w:w="0" w:type="auto"/>
            <w:shd w:val="clear" w:color="auto" w:fill="E7E9EB"/>
            <w:tcMar>
              <w:top w:w="120" w:type="dxa"/>
              <w:left w:w="120" w:type="dxa"/>
              <w:bottom w:w="120" w:type="dxa"/>
              <w:right w:w="120" w:type="dxa"/>
            </w:tcMar>
            <w:hideMark/>
          </w:tcPr>
          <w:p w14:paraId="5C4A3EB9" w14:textId="77777777" w:rsidR="00970CD5" w:rsidRDefault="00970CD5">
            <w:pPr>
              <w:spacing w:before="300" w:after="300"/>
            </w:pPr>
            <w:r>
              <w:t>EmpID3.pic</w:t>
            </w:r>
          </w:p>
        </w:tc>
        <w:tc>
          <w:tcPr>
            <w:tcW w:w="0" w:type="auto"/>
            <w:shd w:val="clear" w:color="auto" w:fill="E7E9EB"/>
            <w:tcMar>
              <w:top w:w="120" w:type="dxa"/>
              <w:left w:w="120" w:type="dxa"/>
              <w:bottom w:w="120" w:type="dxa"/>
              <w:right w:w="120" w:type="dxa"/>
            </w:tcMar>
            <w:hideMark/>
          </w:tcPr>
          <w:p w14:paraId="27551FDE" w14:textId="77777777" w:rsidR="00970CD5" w:rsidRDefault="00970CD5">
            <w:pPr>
              <w:spacing w:before="300" w:after="300"/>
            </w:pPr>
            <w:r>
              <w:t>Janet has a BS degree....</w:t>
            </w:r>
          </w:p>
        </w:tc>
      </w:tr>
    </w:tbl>
    <w:p w14:paraId="2A1EB759" w14:textId="77777777" w:rsidR="00970CD5" w:rsidRDefault="00000000" w:rsidP="00970CD5">
      <w:pPr>
        <w:spacing w:before="300" w:after="300"/>
        <w:rPr>
          <w:rFonts w:ascii="Times New Roman" w:hAnsi="Times New Roman"/>
          <w:sz w:val="24"/>
          <w:szCs w:val="24"/>
        </w:rPr>
      </w:pPr>
      <w:r>
        <w:pict w14:anchorId="2B9B9D82">
          <v:rect id="_x0000_i1107" style="width:0;height:0" o:hralign="center" o:hrstd="t" o:hrnoshade="t" o:hr="t" fillcolor="black" stroked="f"/>
        </w:pict>
      </w:r>
    </w:p>
    <w:p w14:paraId="776C9B48" w14:textId="77777777" w:rsidR="00970CD5" w:rsidRDefault="00970CD5" w:rsidP="00970CD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More HAVING Examples</w:t>
      </w:r>
    </w:p>
    <w:p w14:paraId="1C8E2413" w14:textId="77777777" w:rsidR="00970CD5" w:rsidRDefault="00970CD5" w:rsidP="00970CD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lists the employees that have registered more than 10 orders:</w:t>
      </w:r>
    </w:p>
    <w:p w14:paraId="140ABDC1" w14:textId="176A9D16" w:rsidR="00970CD5" w:rsidRDefault="00970CD5" w:rsidP="00970CD5">
      <w:pPr>
        <w:pStyle w:val="Heading3"/>
        <w:shd w:val="clear" w:color="auto" w:fill="E7E9EB"/>
        <w:spacing w:before="150"/>
        <w:rPr>
          <w:rFonts w:ascii="Segoe UI" w:hAnsi="Segoe UI" w:cs="Segoe UI"/>
          <w:b w:val="0"/>
          <w:bCs w:val="0"/>
          <w:color w:val="000000"/>
          <w:sz w:val="36"/>
          <w:szCs w:val="36"/>
        </w:rPr>
      </w:pPr>
      <w:r>
        <w:rPr>
          <w:rFonts w:ascii="Segoe UI" w:hAnsi="Segoe UI" w:cs="Segoe UI"/>
          <w:b w:val="0"/>
          <w:bCs w:val="0"/>
          <w:color w:val="000000"/>
          <w:sz w:val="36"/>
          <w:szCs w:val="36"/>
        </w:rPr>
        <w:lastRenderedPageBreak/>
        <w:t xml:space="preserve">Example </w:t>
      </w:r>
    </w:p>
    <w:p w14:paraId="7B1E4836" w14:textId="77777777" w:rsidR="00970CD5" w:rsidRDefault="00970CD5" w:rsidP="00970CD5">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Employees.LastName, </w:t>
      </w:r>
      <w:r>
        <w:rPr>
          <w:rStyle w:val="sqlkeywordcolor"/>
          <w:rFonts w:ascii="Consolas" w:hAnsi="Consolas"/>
          <w:color w:val="0000CD"/>
          <w:sz w:val="23"/>
          <w:szCs w:val="23"/>
        </w:rPr>
        <w:t>COUNT</w:t>
      </w:r>
      <w:r>
        <w:rPr>
          <w:rStyle w:val="sqlcolor"/>
          <w:rFonts w:ascii="Consolas" w:hAnsi="Consolas"/>
          <w:color w:val="000000"/>
          <w:sz w:val="23"/>
          <w:szCs w:val="23"/>
        </w:rPr>
        <w:t>(Orders.OrderID) </w:t>
      </w:r>
      <w:r>
        <w:rPr>
          <w:rStyle w:val="sqlkeywordcolor"/>
          <w:rFonts w:ascii="Consolas" w:hAnsi="Consolas"/>
          <w:color w:val="0000CD"/>
          <w:sz w:val="23"/>
          <w:szCs w:val="23"/>
        </w:rPr>
        <w:t>AS</w:t>
      </w:r>
      <w:r>
        <w:rPr>
          <w:rStyle w:val="sqlcolor"/>
          <w:rFonts w:ascii="Consolas" w:hAnsi="Consolas"/>
          <w:color w:val="000000"/>
          <w:sz w:val="23"/>
          <w:szCs w:val="23"/>
        </w:rPr>
        <w:t> NumberOfOrders</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(Orders</w:t>
      </w:r>
      <w:r>
        <w:rPr>
          <w:rFonts w:ascii="Consolas" w:hAnsi="Consolas"/>
          <w:color w:val="000000"/>
          <w:sz w:val="23"/>
          <w:szCs w:val="23"/>
        </w:rPr>
        <w:br/>
      </w:r>
      <w:r>
        <w:rPr>
          <w:rStyle w:val="sqlkeywordcolor"/>
          <w:rFonts w:ascii="Consolas" w:hAnsi="Consolas"/>
          <w:color w:val="0000CD"/>
          <w:sz w:val="23"/>
          <w:szCs w:val="23"/>
        </w:rPr>
        <w:t>INNER</w:t>
      </w:r>
      <w:r>
        <w:rPr>
          <w:rStyle w:val="sqlcolor"/>
          <w:rFonts w:ascii="Consolas" w:hAnsi="Consolas"/>
          <w:color w:val="000000"/>
          <w:sz w:val="23"/>
          <w:szCs w:val="23"/>
        </w:rPr>
        <w:t> </w:t>
      </w:r>
      <w:r>
        <w:rPr>
          <w:rStyle w:val="sqlkeywordcolor"/>
          <w:rFonts w:ascii="Consolas" w:hAnsi="Consolas"/>
          <w:color w:val="0000CD"/>
          <w:sz w:val="23"/>
          <w:szCs w:val="23"/>
        </w:rPr>
        <w:t>JOIN</w:t>
      </w:r>
      <w:r>
        <w:rPr>
          <w:rStyle w:val="sqlcolor"/>
          <w:rFonts w:ascii="Consolas" w:hAnsi="Consolas"/>
          <w:color w:val="000000"/>
          <w:sz w:val="23"/>
          <w:szCs w:val="23"/>
        </w:rPr>
        <w:t> Employees </w:t>
      </w:r>
      <w:r>
        <w:rPr>
          <w:rStyle w:val="sqlkeywordcolor"/>
          <w:rFonts w:ascii="Consolas" w:hAnsi="Consolas"/>
          <w:color w:val="0000CD"/>
          <w:sz w:val="23"/>
          <w:szCs w:val="23"/>
        </w:rPr>
        <w:t>ON</w:t>
      </w:r>
      <w:r>
        <w:rPr>
          <w:rStyle w:val="sqlcolor"/>
          <w:rFonts w:ascii="Consolas" w:hAnsi="Consolas"/>
          <w:color w:val="000000"/>
          <w:sz w:val="23"/>
          <w:szCs w:val="23"/>
        </w:rPr>
        <w:t> Orders.EmployeeID = Employees.EmployeeID)</w:t>
      </w:r>
      <w:r>
        <w:rPr>
          <w:rFonts w:ascii="Consolas" w:hAnsi="Consolas"/>
          <w:color w:val="000000"/>
          <w:sz w:val="23"/>
          <w:szCs w:val="23"/>
        </w:rPr>
        <w:br/>
      </w:r>
      <w:r>
        <w:rPr>
          <w:rStyle w:val="sqlkeywordcolor"/>
          <w:rFonts w:ascii="Consolas" w:hAnsi="Consolas"/>
          <w:color w:val="0000CD"/>
          <w:sz w:val="23"/>
          <w:szCs w:val="23"/>
        </w:rPr>
        <w:t>GROUP</w:t>
      </w:r>
      <w:r>
        <w:rPr>
          <w:rStyle w:val="sqlcolor"/>
          <w:rFonts w:ascii="Consolas" w:hAnsi="Consolas"/>
          <w:color w:val="000000"/>
          <w:sz w:val="23"/>
          <w:szCs w:val="23"/>
        </w:rPr>
        <w:t> </w:t>
      </w:r>
      <w:r>
        <w:rPr>
          <w:rStyle w:val="sqlkeywordcolor"/>
          <w:rFonts w:ascii="Consolas" w:hAnsi="Consolas"/>
          <w:color w:val="0000CD"/>
          <w:sz w:val="23"/>
          <w:szCs w:val="23"/>
        </w:rPr>
        <w:t>BY</w:t>
      </w:r>
      <w:r>
        <w:rPr>
          <w:rStyle w:val="sqlcolor"/>
          <w:rFonts w:ascii="Consolas" w:hAnsi="Consolas"/>
          <w:color w:val="000000"/>
          <w:sz w:val="23"/>
          <w:szCs w:val="23"/>
        </w:rPr>
        <w:t> LastName</w:t>
      </w:r>
      <w:r>
        <w:rPr>
          <w:rFonts w:ascii="Consolas" w:hAnsi="Consolas"/>
          <w:color w:val="000000"/>
          <w:sz w:val="23"/>
          <w:szCs w:val="23"/>
        </w:rPr>
        <w:br/>
      </w:r>
      <w:r>
        <w:rPr>
          <w:rStyle w:val="sqlkeywordcolor"/>
          <w:rFonts w:ascii="Consolas" w:hAnsi="Consolas"/>
          <w:color w:val="0000CD"/>
          <w:sz w:val="23"/>
          <w:szCs w:val="23"/>
        </w:rPr>
        <w:t>HAVING</w:t>
      </w:r>
      <w:r>
        <w:rPr>
          <w:rStyle w:val="sqlcolor"/>
          <w:rFonts w:ascii="Consolas" w:hAnsi="Consolas"/>
          <w:color w:val="000000"/>
          <w:sz w:val="23"/>
          <w:szCs w:val="23"/>
        </w:rPr>
        <w:t> </w:t>
      </w:r>
      <w:r>
        <w:rPr>
          <w:rStyle w:val="sqlkeywordcolor"/>
          <w:rFonts w:ascii="Consolas" w:hAnsi="Consolas"/>
          <w:color w:val="0000CD"/>
          <w:sz w:val="23"/>
          <w:szCs w:val="23"/>
        </w:rPr>
        <w:t>COUNT</w:t>
      </w:r>
      <w:r>
        <w:rPr>
          <w:rStyle w:val="sqlcolor"/>
          <w:rFonts w:ascii="Consolas" w:hAnsi="Consolas"/>
          <w:color w:val="000000"/>
          <w:sz w:val="23"/>
          <w:szCs w:val="23"/>
        </w:rPr>
        <w:t>(Orders.OrderID) &gt; </w:t>
      </w:r>
      <w:r>
        <w:rPr>
          <w:rStyle w:val="sqlnumbercolor"/>
          <w:rFonts w:ascii="Consolas" w:hAnsi="Consolas"/>
          <w:color w:val="FF0000"/>
          <w:sz w:val="23"/>
          <w:szCs w:val="23"/>
        </w:rPr>
        <w:t>10</w:t>
      </w:r>
      <w:r>
        <w:rPr>
          <w:rStyle w:val="sqlcolor"/>
          <w:rFonts w:ascii="Consolas" w:hAnsi="Consolas"/>
          <w:color w:val="000000"/>
          <w:sz w:val="23"/>
          <w:szCs w:val="23"/>
        </w:rPr>
        <w:t>;</w:t>
      </w:r>
    </w:p>
    <w:p w14:paraId="507BF50E" w14:textId="77777777" w:rsidR="00970CD5" w:rsidRDefault="00970CD5" w:rsidP="00970CD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lists if the employees "Davolio" or "Fuller" have registered more than 25 orders:</w:t>
      </w:r>
    </w:p>
    <w:p w14:paraId="3E74ED68" w14:textId="77777777" w:rsidR="00970CD5" w:rsidRDefault="00970CD5" w:rsidP="00970CD5">
      <w:pPr>
        <w:pStyle w:val="Heading3"/>
        <w:shd w:val="clear" w:color="auto" w:fill="E7E9EB"/>
        <w:spacing w:before="150"/>
        <w:rPr>
          <w:rFonts w:ascii="Segoe UI" w:hAnsi="Segoe UI" w:cs="Segoe UI"/>
          <w:b w:val="0"/>
          <w:bCs w:val="0"/>
          <w:color w:val="000000"/>
          <w:sz w:val="36"/>
          <w:szCs w:val="36"/>
        </w:rPr>
      </w:pPr>
      <w:r>
        <w:rPr>
          <w:rFonts w:ascii="Segoe UI" w:hAnsi="Segoe UI" w:cs="Segoe UI"/>
          <w:b w:val="0"/>
          <w:bCs w:val="0"/>
          <w:color w:val="000000"/>
          <w:sz w:val="36"/>
          <w:szCs w:val="36"/>
        </w:rPr>
        <w:t>Example</w:t>
      </w:r>
      <w:hyperlink r:id="rId40" w:tgtFrame="_blank" w:tooltip="W3Schools Spaces" w:history="1">
        <w:r>
          <w:rPr>
            <w:rStyle w:val="Hyperlink"/>
            <w:rFonts w:ascii="Arial" w:hAnsi="Arial" w:cs="Arial"/>
            <w:b w:val="0"/>
            <w:bCs w:val="0"/>
            <w:sz w:val="26"/>
            <w:szCs w:val="26"/>
          </w:rPr>
          <w:t>Get your own SQL Server</w:t>
        </w:r>
      </w:hyperlink>
    </w:p>
    <w:p w14:paraId="26C48806" w14:textId="19F4672D" w:rsidR="00970CD5" w:rsidRDefault="00970CD5" w:rsidP="00970CD5">
      <w:pPr>
        <w:shd w:val="clear" w:color="auto" w:fill="FFFFFF"/>
        <w:rPr>
          <w:rStyle w:val="sqlcolor"/>
          <w:rFonts w:ascii="Consolas" w:hAnsi="Consolas"/>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Employees.LastName, </w:t>
      </w:r>
      <w:r>
        <w:rPr>
          <w:rStyle w:val="sqlkeywordcolor"/>
          <w:rFonts w:ascii="Consolas" w:hAnsi="Consolas"/>
          <w:color w:val="0000CD"/>
          <w:sz w:val="23"/>
          <w:szCs w:val="23"/>
        </w:rPr>
        <w:t>COUNT</w:t>
      </w:r>
      <w:r>
        <w:rPr>
          <w:rStyle w:val="sqlcolor"/>
          <w:rFonts w:ascii="Consolas" w:hAnsi="Consolas"/>
          <w:color w:val="000000"/>
          <w:sz w:val="23"/>
          <w:szCs w:val="23"/>
        </w:rPr>
        <w:t>(Orders.OrderID) </w:t>
      </w:r>
      <w:r>
        <w:rPr>
          <w:rStyle w:val="sqlkeywordcolor"/>
          <w:rFonts w:ascii="Consolas" w:hAnsi="Consolas"/>
          <w:color w:val="0000CD"/>
          <w:sz w:val="23"/>
          <w:szCs w:val="23"/>
        </w:rPr>
        <w:t>AS</w:t>
      </w:r>
      <w:r>
        <w:rPr>
          <w:rStyle w:val="sqlcolor"/>
          <w:rFonts w:ascii="Consolas" w:hAnsi="Consolas"/>
          <w:color w:val="000000"/>
          <w:sz w:val="23"/>
          <w:szCs w:val="23"/>
        </w:rPr>
        <w:t> NumberOfOrders</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Orders</w:t>
      </w:r>
      <w:r>
        <w:rPr>
          <w:rFonts w:ascii="Consolas" w:hAnsi="Consolas"/>
          <w:color w:val="000000"/>
          <w:sz w:val="23"/>
          <w:szCs w:val="23"/>
        </w:rPr>
        <w:br/>
      </w:r>
      <w:r>
        <w:rPr>
          <w:rStyle w:val="sqlkeywordcolor"/>
          <w:rFonts w:ascii="Consolas" w:hAnsi="Consolas"/>
          <w:color w:val="0000CD"/>
          <w:sz w:val="23"/>
          <w:szCs w:val="23"/>
        </w:rPr>
        <w:t>INNER</w:t>
      </w:r>
      <w:r>
        <w:rPr>
          <w:rStyle w:val="sqlcolor"/>
          <w:rFonts w:ascii="Consolas" w:hAnsi="Consolas"/>
          <w:color w:val="000000"/>
          <w:sz w:val="23"/>
          <w:szCs w:val="23"/>
        </w:rPr>
        <w:t> </w:t>
      </w:r>
      <w:r>
        <w:rPr>
          <w:rStyle w:val="sqlkeywordcolor"/>
          <w:rFonts w:ascii="Consolas" w:hAnsi="Consolas"/>
          <w:color w:val="0000CD"/>
          <w:sz w:val="23"/>
          <w:szCs w:val="23"/>
        </w:rPr>
        <w:t>JOIN</w:t>
      </w:r>
      <w:r>
        <w:rPr>
          <w:rStyle w:val="sqlcolor"/>
          <w:rFonts w:ascii="Consolas" w:hAnsi="Consolas"/>
          <w:color w:val="000000"/>
          <w:sz w:val="23"/>
          <w:szCs w:val="23"/>
        </w:rPr>
        <w:t> Employees </w:t>
      </w:r>
      <w:r>
        <w:rPr>
          <w:rStyle w:val="sqlkeywordcolor"/>
          <w:rFonts w:ascii="Consolas" w:hAnsi="Consolas"/>
          <w:color w:val="0000CD"/>
          <w:sz w:val="23"/>
          <w:szCs w:val="23"/>
        </w:rPr>
        <w:t>ON</w:t>
      </w:r>
      <w:r>
        <w:rPr>
          <w:rStyle w:val="sqlcolor"/>
          <w:rFonts w:ascii="Consolas" w:hAnsi="Consolas"/>
          <w:color w:val="000000"/>
          <w:sz w:val="23"/>
          <w:szCs w:val="23"/>
        </w:rPr>
        <w:t> Orders.EmployeeID = Employees.EmployeeID</w:t>
      </w:r>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LastName = </w:t>
      </w:r>
      <w:r>
        <w:rPr>
          <w:rStyle w:val="sqlstringcolor"/>
          <w:rFonts w:ascii="Consolas" w:hAnsi="Consolas"/>
          <w:color w:val="A52A2A"/>
          <w:sz w:val="23"/>
          <w:szCs w:val="23"/>
        </w:rPr>
        <w:t>'Davolio'</w:t>
      </w:r>
      <w:r>
        <w:rPr>
          <w:rStyle w:val="sqlcolor"/>
          <w:rFonts w:ascii="Consolas" w:hAnsi="Consolas"/>
          <w:color w:val="000000"/>
          <w:sz w:val="23"/>
          <w:szCs w:val="23"/>
        </w:rPr>
        <w:t> </w:t>
      </w:r>
      <w:r>
        <w:rPr>
          <w:rStyle w:val="sqlkeywordcolor"/>
          <w:rFonts w:ascii="Consolas" w:hAnsi="Consolas"/>
          <w:color w:val="0000CD"/>
          <w:sz w:val="23"/>
          <w:szCs w:val="23"/>
        </w:rPr>
        <w:t>OR</w:t>
      </w:r>
      <w:r>
        <w:rPr>
          <w:rStyle w:val="sqlcolor"/>
          <w:rFonts w:ascii="Consolas" w:hAnsi="Consolas"/>
          <w:color w:val="000000"/>
          <w:sz w:val="23"/>
          <w:szCs w:val="23"/>
        </w:rPr>
        <w:t> LastName = </w:t>
      </w:r>
      <w:r>
        <w:rPr>
          <w:rStyle w:val="sqlstringcolor"/>
          <w:rFonts w:ascii="Consolas" w:hAnsi="Consolas"/>
          <w:color w:val="A52A2A"/>
          <w:sz w:val="23"/>
          <w:szCs w:val="23"/>
        </w:rPr>
        <w:t>'Fuller'</w:t>
      </w:r>
      <w:r>
        <w:rPr>
          <w:rFonts w:ascii="Consolas" w:hAnsi="Consolas"/>
          <w:color w:val="000000"/>
          <w:sz w:val="23"/>
          <w:szCs w:val="23"/>
        </w:rPr>
        <w:br/>
      </w:r>
      <w:r>
        <w:rPr>
          <w:rStyle w:val="sqlkeywordcolor"/>
          <w:rFonts w:ascii="Consolas" w:hAnsi="Consolas"/>
          <w:color w:val="0000CD"/>
          <w:sz w:val="23"/>
          <w:szCs w:val="23"/>
        </w:rPr>
        <w:t>GROUP</w:t>
      </w:r>
      <w:r>
        <w:rPr>
          <w:rStyle w:val="sqlcolor"/>
          <w:rFonts w:ascii="Consolas" w:hAnsi="Consolas"/>
          <w:color w:val="000000"/>
          <w:sz w:val="23"/>
          <w:szCs w:val="23"/>
        </w:rPr>
        <w:t> </w:t>
      </w:r>
      <w:r>
        <w:rPr>
          <w:rStyle w:val="sqlkeywordcolor"/>
          <w:rFonts w:ascii="Consolas" w:hAnsi="Consolas"/>
          <w:color w:val="0000CD"/>
          <w:sz w:val="23"/>
          <w:szCs w:val="23"/>
        </w:rPr>
        <w:t>BY</w:t>
      </w:r>
      <w:r>
        <w:rPr>
          <w:rStyle w:val="sqlcolor"/>
          <w:rFonts w:ascii="Consolas" w:hAnsi="Consolas"/>
          <w:color w:val="000000"/>
          <w:sz w:val="23"/>
          <w:szCs w:val="23"/>
        </w:rPr>
        <w:t> LastName</w:t>
      </w:r>
      <w:r>
        <w:rPr>
          <w:rFonts w:ascii="Consolas" w:hAnsi="Consolas"/>
          <w:color w:val="000000"/>
          <w:sz w:val="23"/>
          <w:szCs w:val="23"/>
        </w:rPr>
        <w:br/>
      </w:r>
      <w:r>
        <w:rPr>
          <w:rStyle w:val="sqlkeywordcolor"/>
          <w:rFonts w:ascii="Consolas" w:hAnsi="Consolas"/>
          <w:color w:val="0000CD"/>
          <w:sz w:val="23"/>
          <w:szCs w:val="23"/>
        </w:rPr>
        <w:t>HAVING</w:t>
      </w:r>
      <w:r>
        <w:rPr>
          <w:rStyle w:val="sqlcolor"/>
          <w:rFonts w:ascii="Consolas" w:hAnsi="Consolas"/>
          <w:color w:val="000000"/>
          <w:sz w:val="23"/>
          <w:szCs w:val="23"/>
        </w:rPr>
        <w:t> </w:t>
      </w:r>
      <w:r>
        <w:rPr>
          <w:rStyle w:val="sqlkeywordcolor"/>
          <w:rFonts w:ascii="Consolas" w:hAnsi="Consolas"/>
          <w:color w:val="0000CD"/>
          <w:sz w:val="23"/>
          <w:szCs w:val="23"/>
        </w:rPr>
        <w:t>COUNT</w:t>
      </w:r>
      <w:r>
        <w:rPr>
          <w:rStyle w:val="sqlcolor"/>
          <w:rFonts w:ascii="Consolas" w:hAnsi="Consolas"/>
          <w:color w:val="000000"/>
          <w:sz w:val="23"/>
          <w:szCs w:val="23"/>
        </w:rPr>
        <w:t>(Orders.OrderID) &gt; </w:t>
      </w:r>
      <w:r>
        <w:rPr>
          <w:rStyle w:val="sqlnumbercolor"/>
          <w:rFonts w:ascii="Consolas" w:hAnsi="Consolas"/>
          <w:color w:val="FF0000"/>
          <w:sz w:val="23"/>
          <w:szCs w:val="23"/>
        </w:rPr>
        <w:t>25</w:t>
      </w:r>
      <w:r>
        <w:rPr>
          <w:rStyle w:val="sqlcolor"/>
          <w:rFonts w:ascii="Consolas" w:hAnsi="Consolas"/>
          <w:color w:val="000000"/>
          <w:sz w:val="23"/>
          <w:szCs w:val="23"/>
        </w:rPr>
        <w:t>;</w:t>
      </w:r>
    </w:p>
    <w:p w14:paraId="5026F4BA" w14:textId="01875313" w:rsidR="00867857" w:rsidRDefault="00867857" w:rsidP="00970CD5">
      <w:pPr>
        <w:shd w:val="clear" w:color="auto" w:fill="FFFFFF"/>
        <w:rPr>
          <w:rStyle w:val="sqlcolor"/>
          <w:rFonts w:ascii="Consolas" w:hAnsi="Consolas"/>
          <w:color w:val="000000"/>
          <w:sz w:val="23"/>
          <w:szCs w:val="23"/>
        </w:rPr>
      </w:pPr>
    </w:p>
    <w:p w14:paraId="3F8AA8AA" w14:textId="45755468" w:rsidR="00867857" w:rsidRDefault="00867857" w:rsidP="00970CD5">
      <w:pPr>
        <w:shd w:val="clear" w:color="auto" w:fill="FFFFFF"/>
        <w:rPr>
          <w:rStyle w:val="sqlcolor"/>
          <w:rFonts w:ascii="Consolas" w:hAnsi="Consolas"/>
          <w:color w:val="000000"/>
          <w:sz w:val="23"/>
          <w:szCs w:val="23"/>
        </w:rPr>
      </w:pPr>
    </w:p>
    <w:p w14:paraId="179B8686" w14:textId="77777777" w:rsidR="00867857" w:rsidRPr="00867857" w:rsidRDefault="00867857" w:rsidP="00867857">
      <w:pPr>
        <w:pStyle w:val="Heading2"/>
        <w:shd w:val="clear" w:color="auto" w:fill="FFFFFF"/>
        <w:rPr>
          <w:rFonts w:ascii="Calibri" w:hAnsi="Calibri" w:cs="Calibri"/>
          <w:b w:val="0"/>
          <w:bCs w:val="0"/>
          <w:u w:val="single"/>
        </w:rPr>
      </w:pPr>
      <w:r w:rsidRPr="00867857">
        <w:rPr>
          <w:rFonts w:ascii="Calibri" w:hAnsi="Calibri" w:cs="Calibri"/>
          <w:b w:val="0"/>
          <w:bCs w:val="0"/>
          <w:u w:val="single"/>
        </w:rPr>
        <w:t>Using a MySQL subquery in the WHERE clause</w:t>
      </w:r>
    </w:p>
    <w:p w14:paraId="44847256" w14:textId="77777777" w:rsidR="00867857" w:rsidRPr="00867857" w:rsidRDefault="00867857" w:rsidP="00867857">
      <w:pPr>
        <w:pStyle w:val="NormalWeb"/>
        <w:shd w:val="clear" w:color="auto" w:fill="FFFFFF"/>
        <w:rPr>
          <w:rFonts w:ascii="Calibri" w:hAnsi="Calibri" w:cs="Calibri"/>
          <w:color w:val="000000"/>
          <w:sz w:val="36"/>
          <w:szCs w:val="36"/>
        </w:rPr>
      </w:pPr>
      <w:r w:rsidRPr="00867857">
        <w:rPr>
          <w:rFonts w:ascii="Calibri" w:hAnsi="Calibri" w:cs="Calibri"/>
          <w:color w:val="000000"/>
          <w:sz w:val="36"/>
          <w:szCs w:val="36"/>
        </w:rPr>
        <w:t>We will use the table </w:t>
      </w:r>
      <w:r w:rsidRPr="00867857">
        <w:rPr>
          <w:rStyle w:val="HTMLCode"/>
          <w:rFonts w:ascii="Calibri" w:hAnsi="Calibri" w:cs="Calibri"/>
          <w:color w:val="000000"/>
          <w:sz w:val="36"/>
          <w:szCs w:val="36"/>
        </w:rPr>
        <w:t>payments</w:t>
      </w:r>
      <w:r w:rsidRPr="00867857">
        <w:rPr>
          <w:rFonts w:ascii="Calibri" w:hAnsi="Calibri" w:cs="Calibri"/>
          <w:color w:val="000000"/>
          <w:sz w:val="36"/>
          <w:szCs w:val="36"/>
        </w:rPr>
        <w:t> in the </w:t>
      </w:r>
      <w:hyperlink r:id="rId41" w:history="1">
        <w:r w:rsidRPr="00867857">
          <w:rPr>
            <w:rStyle w:val="Hyperlink"/>
            <w:rFonts w:ascii="Calibri" w:hAnsi="Calibri" w:cs="Calibri"/>
            <w:sz w:val="36"/>
            <w:szCs w:val="36"/>
          </w:rPr>
          <w:t>sample database</w:t>
        </w:r>
      </w:hyperlink>
      <w:r w:rsidRPr="00867857">
        <w:rPr>
          <w:rFonts w:ascii="Calibri" w:hAnsi="Calibri" w:cs="Calibri"/>
          <w:color w:val="000000"/>
          <w:sz w:val="36"/>
          <w:szCs w:val="36"/>
        </w:rPr>
        <w:t> for the demonstration.</w:t>
      </w:r>
    </w:p>
    <w:p w14:paraId="282314CD" w14:textId="3D28F997" w:rsidR="00867857" w:rsidRPr="00867857" w:rsidRDefault="00867857" w:rsidP="00867857">
      <w:pPr>
        <w:rPr>
          <w:rFonts w:ascii="Calibri" w:hAnsi="Calibri" w:cs="Calibri"/>
          <w:sz w:val="36"/>
          <w:szCs w:val="36"/>
        </w:rPr>
      </w:pPr>
      <w:r w:rsidRPr="00867857">
        <w:rPr>
          <w:rFonts w:ascii="Calibri" w:hAnsi="Calibri" w:cs="Calibri"/>
          <w:noProof/>
          <w:sz w:val="36"/>
          <w:szCs w:val="36"/>
          <w:lang w:val="en-IN" w:eastAsia="en-IN"/>
        </w:rPr>
        <w:drawing>
          <wp:inline distT="0" distB="0" distL="0" distR="0" wp14:anchorId="1C3C6EB0" wp14:editId="576AF43F">
            <wp:extent cx="1371600" cy="1181100"/>
            <wp:effectExtent l="0" t="0" r="0" b="0"/>
            <wp:docPr id="12" name="Picture 12" descr="https://www.mysqltutorial.org/wp-content/uploads/2019/08/paym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https://www.mysqltutorial.org/wp-content/uploads/2019/08/payments.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371600" cy="1181100"/>
                    </a:xfrm>
                    <a:prstGeom prst="rect">
                      <a:avLst/>
                    </a:prstGeom>
                    <a:noFill/>
                    <a:ln>
                      <a:noFill/>
                    </a:ln>
                  </pic:spPr>
                </pic:pic>
              </a:graphicData>
            </a:graphic>
          </wp:inline>
        </w:drawing>
      </w:r>
    </w:p>
    <w:p w14:paraId="64E1C1DB" w14:textId="77777777" w:rsidR="00867857" w:rsidRPr="00867857" w:rsidRDefault="00867857" w:rsidP="00867857">
      <w:pPr>
        <w:pStyle w:val="Heading3"/>
        <w:shd w:val="clear" w:color="auto" w:fill="FFFFFF"/>
        <w:rPr>
          <w:rFonts w:ascii="Calibri" w:hAnsi="Calibri" w:cs="Calibri"/>
          <w:b w:val="0"/>
          <w:bCs w:val="0"/>
          <w:sz w:val="36"/>
          <w:szCs w:val="36"/>
        </w:rPr>
      </w:pPr>
      <w:r w:rsidRPr="00867857">
        <w:rPr>
          <w:rFonts w:ascii="Calibri" w:hAnsi="Calibri" w:cs="Calibri"/>
          <w:b w:val="0"/>
          <w:bCs w:val="0"/>
          <w:sz w:val="36"/>
          <w:szCs w:val="36"/>
        </w:rPr>
        <w:lastRenderedPageBreak/>
        <w:t>MySQL subquery with comparison operators</w:t>
      </w:r>
    </w:p>
    <w:p w14:paraId="43D6D00A" w14:textId="77777777" w:rsidR="00867857" w:rsidRPr="00867857" w:rsidRDefault="00867857" w:rsidP="00867857">
      <w:pPr>
        <w:pStyle w:val="NormalWeb"/>
        <w:shd w:val="clear" w:color="auto" w:fill="FFFFFF"/>
        <w:rPr>
          <w:rFonts w:ascii="Calibri" w:hAnsi="Calibri" w:cs="Calibri"/>
          <w:color w:val="000000"/>
          <w:sz w:val="36"/>
          <w:szCs w:val="36"/>
        </w:rPr>
      </w:pPr>
      <w:r w:rsidRPr="00867857">
        <w:rPr>
          <w:rFonts w:ascii="Calibri" w:hAnsi="Calibri" w:cs="Calibri"/>
          <w:color w:val="000000"/>
          <w:sz w:val="36"/>
          <w:szCs w:val="36"/>
        </w:rPr>
        <w:t>You can use comparison operators e.g., =, &gt;, &lt; to compare a single value returned by the subquery with the expression in the </w:t>
      </w:r>
      <w:hyperlink r:id="rId43" w:history="1">
        <w:r w:rsidRPr="00867857">
          <w:rPr>
            <w:rStyle w:val="Hyperlink"/>
            <w:rFonts w:ascii="Calibri" w:hAnsi="Calibri" w:cs="Calibri"/>
            <w:sz w:val="36"/>
            <w:szCs w:val="36"/>
          </w:rPr>
          <w:t>WHERE</w:t>
        </w:r>
      </w:hyperlink>
      <w:r w:rsidRPr="00867857">
        <w:rPr>
          <w:rFonts w:ascii="Calibri" w:hAnsi="Calibri" w:cs="Calibri"/>
          <w:color w:val="000000"/>
          <w:sz w:val="36"/>
          <w:szCs w:val="36"/>
        </w:rPr>
        <w:t> clause.</w:t>
      </w:r>
    </w:p>
    <w:p w14:paraId="22F7F58A" w14:textId="77777777" w:rsidR="00867857" w:rsidRPr="00867857" w:rsidRDefault="00867857" w:rsidP="00867857">
      <w:pPr>
        <w:pStyle w:val="NormalWeb"/>
        <w:shd w:val="clear" w:color="auto" w:fill="FFFFFF"/>
        <w:rPr>
          <w:rFonts w:ascii="Calibri" w:hAnsi="Calibri" w:cs="Calibri"/>
          <w:color w:val="000000"/>
          <w:sz w:val="36"/>
          <w:szCs w:val="36"/>
        </w:rPr>
      </w:pPr>
      <w:r w:rsidRPr="00867857">
        <w:rPr>
          <w:rFonts w:ascii="Calibri" w:hAnsi="Calibri" w:cs="Calibri"/>
          <w:color w:val="000000"/>
          <w:sz w:val="36"/>
          <w:szCs w:val="36"/>
        </w:rPr>
        <w:t>For example, the following query returns the customer who has the highest payment.</w:t>
      </w:r>
    </w:p>
    <w:p w14:paraId="1D9363CF" w14:textId="77777777" w:rsidR="00867857" w:rsidRPr="00867857" w:rsidRDefault="00867857" w:rsidP="00867857">
      <w:pPr>
        <w:pStyle w:val="HTMLPreformatted"/>
        <w:shd w:val="clear" w:color="auto" w:fill="FFFFFF"/>
        <w:rPr>
          <w:rStyle w:val="HTMLCode"/>
          <w:rFonts w:ascii="Calibri" w:hAnsi="Calibri" w:cs="Calibri"/>
          <w:color w:val="FFFFFF"/>
          <w:sz w:val="36"/>
          <w:szCs w:val="36"/>
          <w:shd w:val="clear" w:color="auto" w:fill="333333"/>
        </w:rPr>
      </w:pPr>
      <w:r w:rsidRPr="00867857">
        <w:rPr>
          <w:rStyle w:val="hljs-keyword"/>
          <w:rFonts w:ascii="Calibri" w:hAnsi="Calibri" w:cs="Calibri"/>
          <w:color w:val="FCC28C"/>
          <w:sz w:val="36"/>
          <w:szCs w:val="36"/>
          <w:shd w:val="clear" w:color="auto" w:fill="333333"/>
        </w:rPr>
        <w:t>SELECT</w:t>
      </w:r>
      <w:r w:rsidRPr="00867857">
        <w:rPr>
          <w:rStyle w:val="HTMLCode"/>
          <w:rFonts w:ascii="Calibri" w:hAnsi="Calibri" w:cs="Calibri"/>
          <w:color w:val="FFFFFF"/>
          <w:sz w:val="36"/>
          <w:szCs w:val="36"/>
          <w:shd w:val="clear" w:color="auto" w:fill="333333"/>
        </w:rPr>
        <w:t xml:space="preserve"> </w:t>
      </w:r>
    </w:p>
    <w:p w14:paraId="3A68CA46" w14:textId="77777777" w:rsidR="00867857" w:rsidRPr="00867857" w:rsidRDefault="00867857" w:rsidP="00867857">
      <w:pPr>
        <w:pStyle w:val="HTMLPreformatted"/>
        <w:shd w:val="clear" w:color="auto" w:fill="FFFFFF"/>
        <w:rPr>
          <w:rStyle w:val="HTMLCode"/>
          <w:rFonts w:ascii="Calibri" w:hAnsi="Calibri" w:cs="Calibri"/>
          <w:color w:val="FFFFFF"/>
          <w:sz w:val="36"/>
          <w:szCs w:val="36"/>
          <w:shd w:val="clear" w:color="auto" w:fill="333333"/>
        </w:rPr>
      </w:pPr>
      <w:r w:rsidRPr="00867857">
        <w:rPr>
          <w:rStyle w:val="HTMLCode"/>
          <w:rFonts w:ascii="Calibri" w:hAnsi="Calibri" w:cs="Calibri"/>
          <w:color w:val="FFFFFF"/>
          <w:sz w:val="36"/>
          <w:szCs w:val="36"/>
          <w:shd w:val="clear" w:color="auto" w:fill="333333"/>
        </w:rPr>
        <w:t xml:space="preserve">    customerNumber, </w:t>
      </w:r>
    </w:p>
    <w:p w14:paraId="6124C39B" w14:textId="77777777" w:rsidR="00867857" w:rsidRPr="00867857" w:rsidRDefault="00867857" w:rsidP="00867857">
      <w:pPr>
        <w:pStyle w:val="HTMLPreformatted"/>
        <w:shd w:val="clear" w:color="auto" w:fill="FFFFFF"/>
        <w:rPr>
          <w:rStyle w:val="HTMLCode"/>
          <w:rFonts w:ascii="Calibri" w:hAnsi="Calibri" w:cs="Calibri"/>
          <w:color w:val="FFFFFF"/>
          <w:sz w:val="36"/>
          <w:szCs w:val="36"/>
          <w:shd w:val="clear" w:color="auto" w:fill="333333"/>
        </w:rPr>
      </w:pPr>
      <w:r w:rsidRPr="00867857">
        <w:rPr>
          <w:rStyle w:val="HTMLCode"/>
          <w:rFonts w:ascii="Calibri" w:hAnsi="Calibri" w:cs="Calibri"/>
          <w:color w:val="FFFFFF"/>
          <w:sz w:val="36"/>
          <w:szCs w:val="36"/>
          <w:shd w:val="clear" w:color="auto" w:fill="333333"/>
        </w:rPr>
        <w:t xml:space="preserve">    checkNumber, </w:t>
      </w:r>
    </w:p>
    <w:p w14:paraId="5A710BE4" w14:textId="77777777" w:rsidR="00867857" w:rsidRPr="00867857" w:rsidRDefault="00867857" w:rsidP="00867857">
      <w:pPr>
        <w:pStyle w:val="HTMLPreformatted"/>
        <w:shd w:val="clear" w:color="auto" w:fill="FFFFFF"/>
        <w:rPr>
          <w:rStyle w:val="HTMLCode"/>
          <w:rFonts w:ascii="Calibri" w:hAnsi="Calibri" w:cs="Calibri"/>
          <w:color w:val="FFFFFF"/>
          <w:sz w:val="36"/>
          <w:szCs w:val="36"/>
          <w:shd w:val="clear" w:color="auto" w:fill="333333"/>
        </w:rPr>
      </w:pPr>
      <w:r w:rsidRPr="00867857">
        <w:rPr>
          <w:rStyle w:val="HTMLCode"/>
          <w:rFonts w:ascii="Calibri" w:hAnsi="Calibri" w:cs="Calibri"/>
          <w:color w:val="FFFFFF"/>
          <w:sz w:val="36"/>
          <w:szCs w:val="36"/>
          <w:shd w:val="clear" w:color="auto" w:fill="333333"/>
        </w:rPr>
        <w:t xml:space="preserve">    amount</w:t>
      </w:r>
    </w:p>
    <w:p w14:paraId="3DE209F6" w14:textId="77777777" w:rsidR="00867857" w:rsidRPr="00867857" w:rsidRDefault="00867857" w:rsidP="00867857">
      <w:pPr>
        <w:pStyle w:val="HTMLPreformatted"/>
        <w:shd w:val="clear" w:color="auto" w:fill="FFFFFF"/>
        <w:rPr>
          <w:rStyle w:val="HTMLCode"/>
          <w:rFonts w:ascii="Calibri" w:hAnsi="Calibri" w:cs="Calibri"/>
          <w:color w:val="FFFFFF"/>
          <w:sz w:val="36"/>
          <w:szCs w:val="36"/>
          <w:shd w:val="clear" w:color="auto" w:fill="333333"/>
        </w:rPr>
      </w:pPr>
      <w:r w:rsidRPr="00867857">
        <w:rPr>
          <w:rStyle w:val="hljs-keyword"/>
          <w:rFonts w:ascii="Calibri" w:hAnsi="Calibri" w:cs="Calibri"/>
          <w:color w:val="FCC28C"/>
          <w:sz w:val="36"/>
          <w:szCs w:val="36"/>
          <w:shd w:val="clear" w:color="auto" w:fill="333333"/>
        </w:rPr>
        <w:t>FROM</w:t>
      </w:r>
    </w:p>
    <w:p w14:paraId="23A4FDEE" w14:textId="77777777" w:rsidR="00867857" w:rsidRPr="00867857" w:rsidRDefault="00867857" w:rsidP="00867857">
      <w:pPr>
        <w:pStyle w:val="HTMLPreformatted"/>
        <w:shd w:val="clear" w:color="auto" w:fill="FFFFFF"/>
        <w:rPr>
          <w:rStyle w:val="HTMLCode"/>
          <w:rFonts w:ascii="Calibri" w:hAnsi="Calibri" w:cs="Calibri"/>
          <w:color w:val="FFFFFF"/>
          <w:sz w:val="36"/>
          <w:szCs w:val="36"/>
          <w:shd w:val="clear" w:color="auto" w:fill="333333"/>
        </w:rPr>
      </w:pPr>
      <w:r w:rsidRPr="00867857">
        <w:rPr>
          <w:rStyle w:val="HTMLCode"/>
          <w:rFonts w:ascii="Calibri" w:hAnsi="Calibri" w:cs="Calibri"/>
          <w:color w:val="FFFFFF"/>
          <w:sz w:val="36"/>
          <w:szCs w:val="36"/>
          <w:shd w:val="clear" w:color="auto" w:fill="333333"/>
        </w:rPr>
        <w:t xml:space="preserve">    payments</w:t>
      </w:r>
    </w:p>
    <w:p w14:paraId="0BAE6BF4" w14:textId="77777777" w:rsidR="00867857" w:rsidRPr="00867857" w:rsidRDefault="00867857" w:rsidP="00867857">
      <w:pPr>
        <w:pStyle w:val="HTMLPreformatted"/>
        <w:shd w:val="clear" w:color="auto" w:fill="FFFFFF"/>
        <w:rPr>
          <w:rStyle w:val="HTMLCode"/>
          <w:rFonts w:ascii="Calibri" w:hAnsi="Calibri" w:cs="Calibri"/>
          <w:color w:val="FFFFFF"/>
          <w:sz w:val="36"/>
          <w:szCs w:val="36"/>
          <w:shd w:val="clear" w:color="auto" w:fill="333333"/>
        </w:rPr>
      </w:pPr>
      <w:r w:rsidRPr="00867857">
        <w:rPr>
          <w:rStyle w:val="hljs-keyword"/>
          <w:rFonts w:ascii="Calibri" w:hAnsi="Calibri" w:cs="Calibri"/>
          <w:color w:val="FCC28C"/>
          <w:sz w:val="36"/>
          <w:szCs w:val="36"/>
          <w:shd w:val="clear" w:color="auto" w:fill="333333"/>
        </w:rPr>
        <w:t>WHERE</w:t>
      </w:r>
    </w:p>
    <w:p w14:paraId="3D7036F9" w14:textId="77777777" w:rsidR="00867857" w:rsidRPr="00867857" w:rsidRDefault="00867857" w:rsidP="00867857">
      <w:pPr>
        <w:pStyle w:val="HTMLPreformatted"/>
        <w:shd w:val="clear" w:color="auto" w:fill="FFFFFF"/>
        <w:rPr>
          <w:rFonts w:ascii="Calibri" w:hAnsi="Calibri" w:cs="Calibri"/>
          <w:color w:val="000000"/>
          <w:sz w:val="36"/>
          <w:szCs w:val="36"/>
        </w:rPr>
      </w:pPr>
      <w:r w:rsidRPr="00867857">
        <w:rPr>
          <w:rStyle w:val="HTMLCode"/>
          <w:rFonts w:ascii="Calibri" w:hAnsi="Calibri" w:cs="Calibri"/>
          <w:color w:val="FFFFFF"/>
          <w:sz w:val="36"/>
          <w:szCs w:val="36"/>
          <w:shd w:val="clear" w:color="auto" w:fill="333333"/>
        </w:rPr>
        <w:t xml:space="preserve">    amount = (</w:t>
      </w:r>
      <w:r w:rsidRPr="00867857">
        <w:rPr>
          <w:rStyle w:val="hljs-keyword"/>
          <w:rFonts w:ascii="Calibri" w:hAnsi="Calibri" w:cs="Calibri"/>
          <w:color w:val="FCC28C"/>
          <w:sz w:val="36"/>
          <w:szCs w:val="36"/>
          <w:shd w:val="clear" w:color="auto" w:fill="333333"/>
        </w:rPr>
        <w:t>SELECT</w:t>
      </w:r>
      <w:r w:rsidRPr="00867857">
        <w:rPr>
          <w:rStyle w:val="HTMLCode"/>
          <w:rFonts w:ascii="Calibri" w:hAnsi="Calibri" w:cs="Calibri"/>
          <w:color w:val="FFFFFF"/>
          <w:sz w:val="36"/>
          <w:szCs w:val="36"/>
          <w:shd w:val="clear" w:color="auto" w:fill="333333"/>
        </w:rPr>
        <w:t xml:space="preserve"> </w:t>
      </w:r>
      <w:r w:rsidRPr="00867857">
        <w:rPr>
          <w:rStyle w:val="hljs-keyword"/>
          <w:rFonts w:ascii="Calibri" w:hAnsi="Calibri" w:cs="Calibri"/>
          <w:color w:val="FCC28C"/>
          <w:sz w:val="36"/>
          <w:szCs w:val="36"/>
          <w:shd w:val="clear" w:color="auto" w:fill="333333"/>
        </w:rPr>
        <w:t>MAX</w:t>
      </w:r>
      <w:r w:rsidRPr="00867857">
        <w:rPr>
          <w:rStyle w:val="HTMLCode"/>
          <w:rFonts w:ascii="Calibri" w:hAnsi="Calibri" w:cs="Calibri"/>
          <w:color w:val="FFFFFF"/>
          <w:sz w:val="36"/>
          <w:szCs w:val="36"/>
          <w:shd w:val="clear" w:color="auto" w:fill="333333"/>
        </w:rPr>
        <w:t xml:space="preserve">(amount) </w:t>
      </w:r>
      <w:r w:rsidRPr="00867857">
        <w:rPr>
          <w:rStyle w:val="hljs-keyword"/>
          <w:rFonts w:ascii="Calibri" w:hAnsi="Calibri" w:cs="Calibri"/>
          <w:color w:val="FCC28C"/>
          <w:sz w:val="36"/>
          <w:szCs w:val="36"/>
          <w:shd w:val="clear" w:color="auto" w:fill="333333"/>
        </w:rPr>
        <w:t>FROM</w:t>
      </w:r>
      <w:r w:rsidRPr="00867857">
        <w:rPr>
          <w:rStyle w:val="HTMLCode"/>
          <w:rFonts w:ascii="Calibri" w:hAnsi="Calibri" w:cs="Calibri"/>
          <w:color w:val="FFFFFF"/>
          <w:sz w:val="36"/>
          <w:szCs w:val="36"/>
          <w:shd w:val="clear" w:color="auto" w:fill="333333"/>
        </w:rPr>
        <w:t xml:space="preserve"> payments);</w:t>
      </w:r>
    </w:p>
    <w:p w14:paraId="14F9C54D" w14:textId="77777777" w:rsidR="00867857" w:rsidRPr="00867857" w:rsidRDefault="00867857" w:rsidP="00867857">
      <w:pPr>
        <w:pStyle w:val="HTMLPreformatted"/>
        <w:shd w:val="clear" w:color="auto" w:fill="FFFFFF"/>
        <w:rPr>
          <w:rFonts w:ascii="Calibri" w:hAnsi="Calibri" w:cs="Calibri"/>
          <w:color w:val="000000"/>
          <w:sz w:val="36"/>
          <w:szCs w:val="36"/>
        </w:rPr>
      </w:pPr>
      <w:r w:rsidRPr="00867857">
        <w:rPr>
          <w:rStyle w:val="shcb-languagelabel"/>
          <w:rFonts w:ascii="Calibri" w:hAnsi="Calibri" w:cs="Calibri"/>
          <w:color w:val="000000"/>
          <w:sz w:val="36"/>
          <w:szCs w:val="36"/>
          <w:bdr w:val="none" w:sz="0" w:space="0" w:color="auto" w:frame="1"/>
        </w:rPr>
        <w:t>Code language:</w:t>
      </w:r>
      <w:r w:rsidRPr="00867857">
        <w:rPr>
          <w:rFonts w:ascii="Calibri" w:hAnsi="Calibri" w:cs="Calibri"/>
          <w:color w:val="000000"/>
          <w:sz w:val="36"/>
          <w:szCs w:val="36"/>
          <w:bdr w:val="none" w:sz="0" w:space="0" w:color="auto" w:frame="1"/>
        </w:rPr>
        <w:t xml:space="preserve"> </w:t>
      </w:r>
      <w:r w:rsidRPr="00867857">
        <w:rPr>
          <w:rStyle w:val="shcb-languagename"/>
          <w:rFonts w:ascii="Calibri" w:hAnsi="Calibri" w:cs="Calibri"/>
          <w:color w:val="000000"/>
          <w:sz w:val="36"/>
          <w:szCs w:val="36"/>
          <w:bdr w:val="none" w:sz="0" w:space="0" w:color="auto" w:frame="1"/>
        </w:rPr>
        <w:t>SQL (Structured Query Language)</w:t>
      </w:r>
      <w:r w:rsidRPr="00867857">
        <w:rPr>
          <w:rFonts w:ascii="Calibri" w:hAnsi="Calibri" w:cs="Calibri"/>
          <w:color w:val="000000"/>
          <w:sz w:val="36"/>
          <w:szCs w:val="36"/>
          <w:bdr w:val="none" w:sz="0" w:space="0" w:color="auto" w:frame="1"/>
        </w:rPr>
        <w:t xml:space="preserve"> </w:t>
      </w:r>
      <w:r w:rsidRPr="00867857">
        <w:rPr>
          <w:rStyle w:val="shcb-languageparen"/>
          <w:rFonts w:ascii="Calibri" w:hAnsi="Calibri" w:cs="Calibri"/>
          <w:color w:val="000000"/>
          <w:sz w:val="36"/>
          <w:szCs w:val="36"/>
          <w:bdr w:val="none" w:sz="0" w:space="0" w:color="auto" w:frame="1"/>
        </w:rPr>
        <w:t>(</w:t>
      </w:r>
      <w:r w:rsidRPr="00867857">
        <w:rPr>
          <w:rStyle w:val="shcb-languageslug"/>
          <w:rFonts w:ascii="Calibri" w:hAnsi="Calibri" w:cs="Calibri"/>
          <w:color w:val="000000"/>
          <w:sz w:val="36"/>
          <w:szCs w:val="36"/>
          <w:bdr w:val="none" w:sz="0" w:space="0" w:color="auto" w:frame="1"/>
        </w:rPr>
        <w:t>sql</w:t>
      </w:r>
      <w:r w:rsidRPr="00867857">
        <w:rPr>
          <w:rStyle w:val="shcb-languageparen"/>
          <w:rFonts w:ascii="Calibri" w:hAnsi="Calibri" w:cs="Calibri"/>
          <w:color w:val="000000"/>
          <w:sz w:val="36"/>
          <w:szCs w:val="36"/>
          <w:bdr w:val="none" w:sz="0" w:space="0" w:color="auto" w:frame="1"/>
        </w:rPr>
        <w:t>)</w:t>
      </w:r>
    </w:p>
    <w:p w14:paraId="4D12E274" w14:textId="77777777" w:rsidR="00867857" w:rsidRPr="00867857" w:rsidRDefault="00000000" w:rsidP="00867857">
      <w:pPr>
        <w:pStyle w:val="NormalWeb"/>
        <w:shd w:val="clear" w:color="auto" w:fill="FFFFFF"/>
        <w:rPr>
          <w:rFonts w:ascii="Calibri" w:hAnsi="Calibri" w:cs="Calibri"/>
          <w:color w:val="000000"/>
          <w:sz w:val="36"/>
          <w:szCs w:val="36"/>
        </w:rPr>
      </w:pPr>
      <w:hyperlink r:id="rId44" w:anchor="1" w:tgtFrame="_blank" w:history="1">
        <w:r w:rsidR="00867857" w:rsidRPr="00867857">
          <w:rPr>
            <w:rStyle w:val="Hyperlink"/>
            <w:rFonts w:ascii="Calibri" w:hAnsi="Calibri" w:cs="Calibri"/>
            <w:b/>
            <w:bCs/>
            <w:sz w:val="36"/>
            <w:szCs w:val="36"/>
          </w:rPr>
          <w:t>Try It Out</w:t>
        </w:r>
      </w:hyperlink>
    </w:p>
    <w:p w14:paraId="688660EB" w14:textId="6CD82E31" w:rsidR="00867857" w:rsidRPr="00867857" w:rsidRDefault="00867857" w:rsidP="00867857">
      <w:pPr>
        <w:rPr>
          <w:rFonts w:ascii="Calibri" w:hAnsi="Calibri" w:cs="Calibri"/>
          <w:sz w:val="36"/>
          <w:szCs w:val="36"/>
        </w:rPr>
      </w:pPr>
      <w:r w:rsidRPr="00867857">
        <w:rPr>
          <w:rFonts w:ascii="Calibri" w:hAnsi="Calibri" w:cs="Calibri"/>
          <w:noProof/>
          <w:sz w:val="36"/>
          <w:szCs w:val="36"/>
          <w:lang w:val="en-IN" w:eastAsia="en-IN"/>
        </w:rPr>
        <w:drawing>
          <wp:inline distT="0" distB="0" distL="0" distR="0" wp14:anchorId="556F1853" wp14:editId="12233C97">
            <wp:extent cx="2590800" cy="419100"/>
            <wp:effectExtent l="0" t="0" r="0" b="0"/>
            <wp:docPr id="11" name="Picture 11" descr="mysql subquery with equal op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mysql subquery with equal operato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590800" cy="419100"/>
                    </a:xfrm>
                    <a:prstGeom prst="rect">
                      <a:avLst/>
                    </a:prstGeom>
                    <a:noFill/>
                    <a:ln>
                      <a:noFill/>
                    </a:ln>
                  </pic:spPr>
                </pic:pic>
              </a:graphicData>
            </a:graphic>
          </wp:inline>
        </w:drawing>
      </w:r>
    </w:p>
    <w:p w14:paraId="0640FCFA" w14:textId="77777777" w:rsidR="00867857" w:rsidRPr="00867857" w:rsidRDefault="00867857" w:rsidP="00867857">
      <w:pPr>
        <w:pStyle w:val="NormalWeb"/>
        <w:shd w:val="clear" w:color="auto" w:fill="FFFFFF"/>
        <w:rPr>
          <w:rFonts w:ascii="Calibri" w:hAnsi="Calibri" w:cs="Calibri"/>
          <w:color w:val="000000"/>
          <w:sz w:val="36"/>
          <w:szCs w:val="36"/>
        </w:rPr>
      </w:pPr>
      <w:r w:rsidRPr="00867857">
        <w:rPr>
          <w:rFonts w:ascii="Calibri" w:hAnsi="Calibri" w:cs="Calibri"/>
          <w:color w:val="000000"/>
          <w:sz w:val="36"/>
          <w:szCs w:val="36"/>
        </w:rPr>
        <w:t>Besides the </w:t>
      </w:r>
      <w:r w:rsidRPr="00867857">
        <w:rPr>
          <w:rStyle w:val="HTMLCode"/>
          <w:rFonts w:ascii="Calibri" w:hAnsi="Calibri" w:cs="Calibri"/>
          <w:color w:val="000000"/>
          <w:sz w:val="36"/>
          <w:szCs w:val="36"/>
        </w:rPr>
        <w:t>=</w:t>
      </w:r>
      <w:r w:rsidRPr="00867857">
        <w:rPr>
          <w:rFonts w:ascii="Calibri" w:hAnsi="Calibri" w:cs="Calibri"/>
          <w:color w:val="000000"/>
          <w:sz w:val="36"/>
          <w:szCs w:val="36"/>
        </w:rPr>
        <w:t> operator, you can use other comparison operators such as greater than (</w:t>
      </w:r>
      <w:r w:rsidRPr="00867857">
        <w:rPr>
          <w:rStyle w:val="HTMLCode"/>
          <w:rFonts w:ascii="Calibri" w:hAnsi="Calibri" w:cs="Calibri"/>
          <w:color w:val="000000"/>
          <w:sz w:val="36"/>
          <w:szCs w:val="36"/>
        </w:rPr>
        <w:t>&gt;</w:t>
      </w:r>
      <w:r w:rsidRPr="00867857">
        <w:rPr>
          <w:rFonts w:ascii="Calibri" w:hAnsi="Calibri" w:cs="Calibri"/>
          <w:color w:val="000000"/>
          <w:sz w:val="36"/>
          <w:szCs w:val="36"/>
        </w:rPr>
        <w:t>), greater than or equal to (&gt;=) less than(</w:t>
      </w:r>
      <w:r w:rsidRPr="00867857">
        <w:rPr>
          <w:rStyle w:val="HTMLCode"/>
          <w:rFonts w:ascii="Calibri" w:hAnsi="Calibri" w:cs="Calibri"/>
          <w:color w:val="000000"/>
          <w:sz w:val="36"/>
          <w:szCs w:val="36"/>
        </w:rPr>
        <w:t>&lt;</w:t>
      </w:r>
      <w:r w:rsidRPr="00867857">
        <w:rPr>
          <w:rFonts w:ascii="Calibri" w:hAnsi="Calibri" w:cs="Calibri"/>
          <w:color w:val="000000"/>
          <w:sz w:val="36"/>
          <w:szCs w:val="36"/>
        </w:rPr>
        <w:t>), and less than or equal to (&lt;=).</w:t>
      </w:r>
    </w:p>
    <w:p w14:paraId="0635C1FD" w14:textId="77777777" w:rsidR="00867857" w:rsidRPr="00867857" w:rsidRDefault="00867857" w:rsidP="00867857">
      <w:pPr>
        <w:pStyle w:val="NormalWeb"/>
        <w:shd w:val="clear" w:color="auto" w:fill="FFFFFF"/>
        <w:rPr>
          <w:rFonts w:ascii="Calibri" w:hAnsi="Calibri" w:cs="Calibri"/>
          <w:color w:val="000000"/>
          <w:sz w:val="36"/>
          <w:szCs w:val="36"/>
        </w:rPr>
      </w:pPr>
      <w:r w:rsidRPr="00867857">
        <w:rPr>
          <w:rFonts w:ascii="Calibri" w:hAnsi="Calibri" w:cs="Calibri"/>
          <w:color w:val="000000"/>
          <w:sz w:val="36"/>
          <w:szCs w:val="36"/>
        </w:rPr>
        <w:t>For example, you can find customers whose payments are greater than the average payment using a subquery:</w:t>
      </w:r>
    </w:p>
    <w:p w14:paraId="575FBF1B" w14:textId="77777777" w:rsidR="00867857" w:rsidRPr="00867857" w:rsidRDefault="00867857" w:rsidP="00867857">
      <w:pPr>
        <w:pStyle w:val="HTMLPreformatted"/>
        <w:shd w:val="clear" w:color="auto" w:fill="FFFFFF"/>
        <w:rPr>
          <w:rStyle w:val="HTMLCode"/>
          <w:rFonts w:ascii="Calibri" w:hAnsi="Calibri" w:cs="Calibri"/>
          <w:color w:val="FFFFFF"/>
          <w:sz w:val="36"/>
          <w:szCs w:val="36"/>
          <w:shd w:val="clear" w:color="auto" w:fill="333333"/>
        </w:rPr>
      </w:pPr>
      <w:r w:rsidRPr="00867857">
        <w:rPr>
          <w:rStyle w:val="hljs-keyword"/>
          <w:rFonts w:ascii="Calibri" w:hAnsi="Calibri" w:cs="Calibri"/>
          <w:color w:val="FCC28C"/>
          <w:sz w:val="36"/>
          <w:szCs w:val="36"/>
          <w:shd w:val="clear" w:color="auto" w:fill="333333"/>
        </w:rPr>
        <w:t>SELECT</w:t>
      </w:r>
      <w:r w:rsidRPr="00867857">
        <w:rPr>
          <w:rStyle w:val="HTMLCode"/>
          <w:rFonts w:ascii="Calibri" w:hAnsi="Calibri" w:cs="Calibri"/>
          <w:color w:val="FFFFFF"/>
          <w:sz w:val="36"/>
          <w:szCs w:val="36"/>
          <w:shd w:val="clear" w:color="auto" w:fill="333333"/>
        </w:rPr>
        <w:t xml:space="preserve"> </w:t>
      </w:r>
    </w:p>
    <w:p w14:paraId="0F33517E" w14:textId="77777777" w:rsidR="00867857" w:rsidRPr="00867857" w:rsidRDefault="00867857" w:rsidP="00867857">
      <w:pPr>
        <w:pStyle w:val="HTMLPreformatted"/>
        <w:shd w:val="clear" w:color="auto" w:fill="FFFFFF"/>
        <w:rPr>
          <w:rStyle w:val="HTMLCode"/>
          <w:rFonts w:ascii="Calibri" w:hAnsi="Calibri" w:cs="Calibri"/>
          <w:color w:val="FFFFFF"/>
          <w:sz w:val="36"/>
          <w:szCs w:val="36"/>
          <w:shd w:val="clear" w:color="auto" w:fill="333333"/>
        </w:rPr>
      </w:pPr>
      <w:r w:rsidRPr="00867857">
        <w:rPr>
          <w:rStyle w:val="HTMLCode"/>
          <w:rFonts w:ascii="Calibri" w:hAnsi="Calibri" w:cs="Calibri"/>
          <w:color w:val="FFFFFF"/>
          <w:sz w:val="36"/>
          <w:szCs w:val="36"/>
          <w:shd w:val="clear" w:color="auto" w:fill="333333"/>
        </w:rPr>
        <w:lastRenderedPageBreak/>
        <w:t xml:space="preserve">    customerNumber, </w:t>
      </w:r>
    </w:p>
    <w:p w14:paraId="3ECA0AB7" w14:textId="77777777" w:rsidR="00867857" w:rsidRPr="00867857" w:rsidRDefault="00867857" w:rsidP="00867857">
      <w:pPr>
        <w:pStyle w:val="HTMLPreformatted"/>
        <w:shd w:val="clear" w:color="auto" w:fill="FFFFFF"/>
        <w:rPr>
          <w:rStyle w:val="HTMLCode"/>
          <w:rFonts w:ascii="Calibri" w:hAnsi="Calibri" w:cs="Calibri"/>
          <w:color w:val="FFFFFF"/>
          <w:sz w:val="36"/>
          <w:szCs w:val="36"/>
          <w:shd w:val="clear" w:color="auto" w:fill="333333"/>
        </w:rPr>
      </w:pPr>
      <w:r w:rsidRPr="00867857">
        <w:rPr>
          <w:rStyle w:val="HTMLCode"/>
          <w:rFonts w:ascii="Calibri" w:hAnsi="Calibri" w:cs="Calibri"/>
          <w:color w:val="FFFFFF"/>
          <w:sz w:val="36"/>
          <w:szCs w:val="36"/>
          <w:shd w:val="clear" w:color="auto" w:fill="333333"/>
        </w:rPr>
        <w:t xml:space="preserve">    checkNumber, </w:t>
      </w:r>
    </w:p>
    <w:p w14:paraId="6809F44E" w14:textId="77777777" w:rsidR="00867857" w:rsidRPr="00867857" w:rsidRDefault="00867857" w:rsidP="00867857">
      <w:pPr>
        <w:pStyle w:val="HTMLPreformatted"/>
        <w:shd w:val="clear" w:color="auto" w:fill="FFFFFF"/>
        <w:rPr>
          <w:rStyle w:val="HTMLCode"/>
          <w:rFonts w:ascii="Calibri" w:hAnsi="Calibri" w:cs="Calibri"/>
          <w:color w:val="FFFFFF"/>
          <w:sz w:val="36"/>
          <w:szCs w:val="36"/>
          <w:shd w:val="clear" w:color="auto" w:fill="333333"/>
        </w:rPr>
      </w:pPr>
      <w:r w:rsidRPr="00867857">
        <w:rPr>
          <w:rStyle w:val="HTMLCode"/>
          <w:rFonts w:ascii="Calibri" w:hAnsi="Calibri" w:cs="Calibri"/>
          <w:color w:val="FFFFFF"/>
          <w:sz w:val="36"/>
          <w:szCs w:val="36"/>
          <w:shd w:val="clear" w:color="auto" w:fill="333333"/>
        </w:rPr>
        <w:t xml:space="preserve">    amount</w:t>
      </w:r>
    </w:p>
    <w:p w14:paraId="60EE4EC4" w14:textId="77777777" w:rsidR="00867857" w:rsidRPr="00867857" w:rsidRDefault="00867857" w:rsidP="00867857">
      <w:pPr>
        <w:pStyle w:val="HTMLPreformatted"/>
        <w:shd w:val="clear" w:color="auto" w:fill="FFFFFF"/>
        <w:rPr>
          <w:rStyle w:val="HTMLCode"/>
          <w:rFonts w:ascii="Calibri" w:hAnsi="Calibri" w:cs="Calibri"/>
          <w:color w:val="FFFFFF"/>
          <w:sz w:val="36"/>
          <w:szCs w:val="36"/>
          <w:shd w:val="clear" w:color="auto" w:fill="333333"/>
        </w:rPr>
      </w:pPr>
      <w:r w:rsidRPr="00867857">
        <w:rPr>
          <w:rStyle w:val="hljs-keyword"/>
          <w:rFonts w:ascii="Calibri" w:hAnsi="Calibri" w:cs="Calibri"/>
          <w:color w:val="FCC28C"/>
          <w:sz w:val="36"/>
          <w:szCs w:val="36"/>
          <w:shd w:val="clear" w:color="auto" w:fill="333333"/>
        </w:rPr>
        <w:t>FROM</w:t>
      </w:r>
    </w:p>
    <w:p w14:paraId="3150ADC4" w14:textId="77777777" w:rsidR="00867857" w:rsidRPr="00867857" w:rsidRDefault="00867857" w:rsidP="00867857">
      <w:pPr>
        <w:pStyle w:val="HTMLPreformatted"/>
        <w:shd w:val="clear" w:color="auto" w:fill="FFFFFF"/>
        <w:rPr>
          <w:rStyle w:val="HTMLCode"/>
          <w:rFonts w:ascii="Calibri" w:hAnsi="Calibri" w:cs="Calibri"/>
          <w:color w:val="FFFFFF"/>
          <w:sz w:val="36"/>
          <w:szCs w:val="36"/>
          <w:shd w:val="clear" w:color="auto" w:fill="333333"/>
        </w:rPr>
      </w:pPr>
      <w:r w:rsidRPr="00867857">
        <w:rPr>
          <w:rStyle w:val="HTMLCode"/>
          <w:rFonts w:ascii="Calibri" w:hAnsi="Calibri" w:cs="Calibri"/>
          <w:color w:val="FFFFFF"/>
          <w:sz w:val="36"/>
          <w:szCs w:val="36"/>
          <w:shd w:val="clear" w:color="auto" w:fill="333333"/>
        </w:rPr>
        <w:t xml:space="preserve">    payments</w:t>
      </w:r>
    </w:p>
    <w:p w14:paraId="7F26F5A4" w14:textId="77777777" w:rsidR="00867857" w:rsidRPr="00867857" w:rsidRDefault="00867857" w:rsidP="00867857">
      <w:pPr>
        <w:pStyle w:val="HTMLPreformatted"/>
        <w:shd w:val="clear" w:color="auto" w:fill="FFFFFF"/>
        <w:rPr>
          <w:rStyle w:val="HTMLCode"/>
          <w:rFonts w:ascii="Calibri" w:hAnsi="Calibri" w:cs="Calibri"/>
          <w:color w:val="FFFFFF"/>
          <w:sz w:val="36"/>
          <w:szCs w:val="36"/>
          <w:shd w:val="clear" w:color="auto" w:fill="333333"/>
        </w:rPr>
      </w:pPr>
      <w:r w:rsidRPr="00867857">
        <w:rPr>
          <w:rStyle w:val="hljs-keyword"/>
          <w:rFonts w:ascii="Calibri" w:hAnsi="Calibri" w:cs="Calibri"/>
          <w:color w:val="FCC28C"/>
          <w:sz w:val="36"/>
          <w:szCs w:val="36"/>
          <w:shd w:val="clear" w:color="auto" w:fill="333333"/>
        </w:rPr>
        <w:t>WHERE</w:t>
      </w:r>
    </w:p>
    <w:p w14:paraId="14AA92AF" w14:textId="77777777" w:rsidR="00867857" w:rsidRPr="00867857" w:rsidRDefault="00867857" w:rsidP="00867857">
      <w:pPr>
        <w:pStyle w:val="HTMLPreformatted"/>
        <w:shd w:val="clear" w:color="auto" w:fill="FFFFFF"/>
        <w:rPr>
          <w:rStyle w:val="HTMLCode"/>
          <w:rFonts w:ascii="Calibri" w:hAnsi="Calibri" w:cs="Calibri"/>
          <w:color w:val="FFFFFF"/>
          <w:sz w:val="36"/>
          <w:szCs w:val="36"/>
          <w:shd w:val="clear" w:color="auto" w:fill="333333"/>
        </w:rPr>
      </w:pPr>
      <w:r w:rsidRPr="00867857">
        <w:rPr>
          <w:rStyle w:val="HTMLCode"/>
          <w:rFonts w:ascii="Calibri" w:hAnsi="Calibri" w:cs="Calibri"/>
          <w:color w:val="FFFFFF"/>
          <w:sz w:val="36"/>
          <w:szCs w:val="36"/>
          <w:shd w:val="clear" w:color="auto" w:fill="333333"/>
        </w:rPr>
        <w:t xml:space="preserve">    amount &gt; (</w:t>
      </w:r>
      <w:r w:rsidRPr="00867857">
        <w:rPr>
          <w:rStyle w:val="hljs-keyword"/>
          <w:rFonts w:ascii="Calibri" w:hAnsi="Calibri" w:cs="Calibri"/>
          <w:color w:val="FCC28C"/>
          <w:sz w:val="36"/>
          <w:szCs w:val="36"/>
          <w:shd w:val="clear" w:color="auto" w:fill="333333"/>
        </w:rPr>
        <w:t>SELECT</w:t>
      </w:r>
      <w:r w:rsidRPr="00867857">
        <w:rPr>
          <w:rStyle w:val="HTMLCode"/>
          <w:rFonts w:ascii="Calibri" w:hAnsi="Calibri" w:cs="Calibri"/>
          <w:color w:val="FFFFFF"/>
          <w:sz w:val="36"/>
          <w:szCs w:val="36"/>
          <w:shd w:val="clear" w:color="auto" w:fill="333333"/>
        </w:rPr>
        <w:t xml:space="preserve"> </w:t>
      </w:r>
    </w:p>
    <w:p w14:paraId="6ECA1206" w14:textId="77777777" w:rsidR="00867857" w:rsidRPr="00867857" w:rsidRDefault="00867857" w:rsidP="00867857">
      <w:pPr>
        <w:pStyle w:val="HTMLPreformatted"/>
        <w:shd w:val="clear" w:color="auto" w:fill="FFFFFF"/>
        <w:rPr>
          <w:rStyle w:val="HTMLCode"/>
          <w:rFonts w:ascii="Calibri" w:hAnsi="Calibri" w:cs="Calibri"/>
          <w:color w:val="FFFFFF"/>
          <w:sz w:val="36"/>
          <w:szCs w:val="36"/>
          <w:shd w:val="clear" w:color="auto" w:fill="333333"/>
        </w:rPr>
      </w:pPr>
      <w:r w:rsidRPr="00867857">
        <w:rPr>
          <w:rStyle w:val="HTMLCode"/>
          <w:rFonts w:ascii="Calibri" w:hAnsi="Calibri" w:cs="Calibri"/>
          <w:color w:val="FFFFFF"/>
          <w:sz w:val="36"/>
          <w:szCs w:val="36"/>
          <w:shd w:val="clear" w:color="auto" w:fill="333333"/>
        </w:rPr>
        <w:t xml:space="preserve">            </w:t>
      </w:r>
      <w:r w:rsidRPr="00867857">
        <w:rPr>
          <w:rStyle w:val="hljs-keyword"/>
          <w:rFonts w:ascii="Calibri" w:hAnsi="Calibri" w:cs="Calibri"/>
          <w:color w:val="FCC28C"/>
          <w:sz w:val="36"/>
          <w:szCs w:val="36"/>
          <w:shd w:val="clear" w:color="auto" w:fill="333333"/>
        </w:rPr>
        <w:t>AVG</w:t>
      </w:r>
      <w:r w:rsidRPr="00867857">
        <w:rPr>
          <w:rStyle w:val="HTMLCode"/>
          <w:rFonts w:ascii="Calibri" w:hAnsi="Calibri" w:cs="Calibri"/>
          <w:color w:val="FFFFFF"/>
          <w:sz w:val="36"/>
          <w:szCs w:val="36"/>
          <w:shd w:val="clear" w:color="auto" w:fill="333333"/>
        </w:rPr>
        <w:t>(amount)</w:t>
      </w:r>
    </w:p>
    <w:p w14:paraId="592250D6" w14:textId="77777777" w:rsidR="00867857" w:rsidRPr="00867857" w:rsidRDefault="00867857" w:rsidP="00867857">
      <w:pPr>
        <w:pStyle w:val="HTMLPreformatted"/>
        <w:shd w:val="clear" w:color="auto" w:fill="FFFFFF"/>
        <w:rPr>
          <w:rStyle w:val="HTMLCode"/>
          <w:rFonts w:ascii="Calibri" w:hAnsi="Calibri" w:cs="Calibri"/>
          <w:color w:val="FFFFFF"/>
          <w:sz w:val="36"/>
          <w:szCs w:val="36"/>
          <w:shd w:val="clear" w:color="auto" w:fill="333333"/>
        </w:rPr>
      </w:pPr>
      <w:r w:rsidRPr="00867857">
        <w:rPr>
          <w:rStyle w:val="HTMLCode"/>
          <w:rFonts w:ascii="Calibri" w:hAnsi="Calibri" w:cs="Calibri"/>
          <w:color w:val="FFFFFF"/>
          <w:sz w:val="36"/>
          <w:szCs w:val="36"/>
          <w:shd w:val="clear" w:color="auto" w:fill="333333"/>
        </w:rPr>
        <w:t xml:space="preserve">        </w:t>
      </w:r>
      <w:r w:rsidRPr="00867857">
        <w:rPr>
          <w:rStyle w:val="hljs-keyword"/>
          <w:rFonts w:ascii="Calibri" w:hAnsi="Calibri" w:cs="Calibri"/>
          <w:color w:val="FCC28C"/>
          <w:sz w:val="36"/>
          <w:szCs w:val="36"/>
          <w:shd w:val="clear" w:color="auto" w:fill="333333"/>
        </w:rPr>
        <w:t>FROM</w:t>
      </w:r>
    </w:p>
    <w:p w14:paraId="148407DF" w14:textId="77777777" w:rsidR="00867857" w:rsidRPr="00867857" w:rsidRDefault="00867857" w:rsidP="00867857">
      <w:pPr>
        <w:pStyle w:val="HTMLPreformatted"/>
        <w:shd w:val="clear" w:color="auto" w:fill="FFFFFF"/>
        <w:rPr>
          <w:rFonts w:ascii="Calibri" w:hAnsi="Calibri" w:cs="Calibri"/>
          <w:color w:val="000000"/>
          <w:sz w:val="36"/>
          <w:szCs w:val="36"/>
        </w:rPr>
      </w:pPr>
      <w:r w:rsidRPr="00867857">
        <w:rPr>
          <w:rStyle w:val="HTMLCode"/>
          <w:rFonts w:ascii="Calibri" w:hAnsi="Calibri" w:cs="Calibri"/>
          <w:color w:val="FFFFFF"/>
          <w:sz w:val="36"/>
          <w:szCs w:val="36"/>
          <w:shd w:val="clear" w:color="auto" w:fill="333333"/>
        </w:rPr>
        <w:t xml:space="preserve">            payments);</w:t>
      </w:r>
    </w:p>
    <w:p w14:paraId="282EBF98" w14:textId="77777777" w:rsidR="00867857" w:rsidRPr="00867857" w:rsidRDefault="00867857" w:rsidP="00867857">
      <w:pPr>
        <w:pStyle w:val="HTMLPreformatted"/>
        <w:shd w:val="clear" w:color="auto" w:fill="FFFFFF"/>
        <w:rPr>
          <w:rFonts w:ascii="Calibri" w:hAnsi="Calibri" w:cs="Calibri"/>
          <w:color w:val="000000"/>
          <w:sz w:val="36"/>
          <w:szCs w:val="36"/>
        </w:rPr>
      </w:pPr>
      <w:r w:rsidRPr="00867857">
        <w:rPr>
          <w:rStyle w:val="shcb-languagelabel"/>
          <w:rFonts w:ascii="Calibri" w:hAnsi="Calibri" w:cs="Calibri"/>
          <w:color w:val="000000"/>
          <w:sz w:val="36"/>
          <w:szCs w:val="36"/>
          <w:bdr w:val="none" w:sz="0" w:space="0" w:color="auto" w:frame="1"/>
        </w:rPr>
        <w:t>Code language:</w:t>
      </w:r>
      <w:r w:rsidRPr="00867857">
        <w:rPr>
          <w:rFonts w:ascii="Calibri" w:hAnsi="Calibri" w:cs="Calibri"/>
          <w:color w:val="000000"/>
          <w:sz w:val="36"/>
          <w:szCs w:val="36"/>
          <w:bdr w:val="none" w:sz="0" w:space="0" w:color="auto" w:frame="1"/>
        </w:rPr>
        <w:t xml:space="preserve"> </w:t>
      </w:r>
      <w:r w:rsidRPr="00867857">
        <w:rPr>
          <w:rStyle w:val="shcb-languagename"/>
          <w:rFonts w:ascii="Calibri" w:hAnsi="Calibri" w:cs="Calibri"/>
          <w:color w:val="000000"/>
          <w:sz w:val="36"/>
          <w:szCs w:val="36"/>
          <w:bdr w:val="none" w:sz="0" w:space="0" w:color="auto" w:frame="1"/>
        </w:rPr>
        <w:t>SQL (Structured Query Language)</w:t>
      </w:r>
      <w:r w:rsidRPr="00867857">
        <w:rPr>
          <w:rFonts w:ascii="Calibri" w:hAnsi="Calibri" w:cs="Calibri"/>
          <w:color w:val="000000"/>
          <w:sz w:val="36"/>
          <w:szCs w:val="36"/>
          <w:bdr w:val="none" w:sz="0" w:space="0" w:color="auto" w:frame="1"/>
        </w:rPr>
        <w:t xml:space="preserve"> </w:t>
      </w:r>
      <w:r w:rsidRPr="00867857">
        <w:rPr>
          <w:rStyle w:val="shcb-languageparen"/>
          <w:rFonts w:ascii="Calibri" w:hAnsi="Calibri" w:cs="Calibri"/>
          <w:color w:val="000000"/>
          <w:sz w:val="36"/>
          <w:szCs w:val="36"/>
          <w:bdr w:val="none" w:sz="0" w:space="0" w:color="auto" w:frame="1"/>
        </w:rPr>
        <w:t>(</w:t>
      </w:r>
      <w:r w:rsidRPr="00867857">
        <w:rPr>
          <w:rStyle w:val="shcb-languageslug"/>
          <w:rFonts w:ascii="Calibri" w:hAnsi="Calibri" w:cs="Calibri"/>
          <w:color w:val="000000"/>
          <w:sz w:val="36"/>
          <w:szCs w:val="36"/>
          <w:bdr w:val="none" w:sz="0" w:space="0" w:color="auto" w:frame="1"/>
        </w:rPr>
        <w:t>sql</w:t>
      </w:r>
      <w:r w:rsidRPr="00867857">
        <w:rPr>
          <w:rStyle w:val="shcb-languageparen"/>
          <w:rFonts w:ascii="Calibri" w:hAnsi="Calibri" w:cs="Calibri"/>
          <w:color w:val="000000"/>
          <w:sz w:val="36"/>
          <w:szCs w:val="36"/>
          <w:bdr w:val="none" w:sz="0" w:space="0" w:color="auto" w:frame="1"/>
        </w:rPr>
        <w:t>)</w:t>
      </w:r>
    </w:p>
    <w:p w14:paraId="4DFFEEC3" w14:textId="4044C11F" w:rsidR="00867857" w:rsidRPr="00867857" w:rsidRDefault="00867857" w:rsidP="00867857">
      <w:pPr>
        <w:pStyle w:val="Heading3"/>
        <w:shd w:val="clear" w:color="auto" w:fill="FFFFFF"/>
        <w:rPr>
          <w:rFonts w:ascii="Calibri" w:hAnsi="Calibri" w:cs="Calibri"/>
          <w:b w:val="0"/>
          <w:bCs w:val="0"/>
          <w:color w:val="auto"/>
          <w:sz w:val="36"/>
          <w:szCs w:val="36"/>
        </w:rPr>
      </w:pPr>
      <w:r w:rsidRPr="00867857">
        <w:rPr>
          <w:rFonts w:ascii="Calibri" w:hAnsi="Calibri" w:cs="Calibri"/>
          <w:b w:val="0"/>
          <w:bCs w:val="0"/>
          <w:noProof/>
          <w:sz w:val="36"/>
          <w:szCs w:val="36"/>
          <w:lang w:val="en-IN" w:eastAsia="en-IN"/>
        </w:rPr>
        <w:drawing>
          <wp:inline distT="0" distB="0" distL="0" distR="0" wp14:anchorId="2204FF72" wp14:editId="57D923F1">
            <wp:extent cx="2562225" cy="2095500"/>
            <wp:effectExtent l="0" t="0" r="0" b="0"/>
            <wp:docPr id="10" name="Picture 10" descr="mysql subquery with greater than op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mysql subquery with greater than operato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562225" cy="2095500"/>
                    </a:xfrm>
                    <a:prstGeom prst="rect">
                      <a:avLst/>
                    </a:prstGeom>
                    <a:noFill/>
                    <a:ln>
                      <a:noFill/>
                    </a:ln>
                  </pic:spPr>
                </pic:pic>
              </a:graphicData>
            </a:graphic>
          </wp:inline>
        </w:drawing>
      </w:r>
    </w:p>
    <w:p w14:paraId="6E779EDB" w14:textId="77777777" w:rsidR="00867857" w:rsidRPr="00867857" w:rsidRDefault="00867857" w:rsidP="00867857">
      <w:pPr>
        <w:pStyle w:val="NormalWeb"/>
        <w:shd w:val="clear" w:color="auto" w:fill="FFFFFF"/>
        <w:rPr>
          <w:rFonts w:ascii="Calibri" w:hAnsi="Calibri" w:cs="Calibri"/>
          <w:color w:val="000000"/>
          <w:sz w:val="36"/>
          <w:szCs w:val="36"/>
        </w:rPr>
      </w:pPr>
      <w:r w:rsidRPr="00867857">
        <w:rPr>
          <w:rFonts w:ascii="Calibri" w:hAnsi="Calibri" w:cs="Calibri"/>
          <w:color w:val="000000"/>
          <w:sz w:val="36"/>
          <w:szCs w:val="36"/>
        </w:rPr>
        <w:t>In this example:</w:t>
      </w:r>
    </w:p>
    <w:p w14:paraId="7E162699" w14:textId="77777777" w:rsidR="00867857" w:rsidRPr="00867857" w:rsidRDefault="00867857" w:rsidP="00867857">
      <w:pPr>
        <w:numPr>
          <w:ilvl w:val="0"/>
          <w:numId w:val="38"/>
        </w:numPr>
        <w:shd w:val="clear" w:color="auto" w:fill="FFFFFF"/>
        <w:spacing w:before="100" w:beforeAutospacing="1" w:after="100" w:afterAutospacing="1" w:line="240" w:lineRule="auto"/>
        <w:rPr>
          <w:rFonts w:ascii="Calibri" w:hAnsi="Calibri" w:cs="Calibri"/>
          <w:color w:val="000000"/>
          <w:sz w:val="36"/>
          <w:szCs w:val="36"/>
        </w:rPr>
      </w:pPr>
      <w:r w:rsidRPr="00867857">
        <w:rPr>
          <w:rFonts w:ascii="Calibri" w:hAnsi="Calibri" w:cs="Calibri"/>
          <w:color w:val="000000"/>
          <w:sz w:val="36"/>
          <w:szCs w:val="36"/>
        </w:rPr>
        <w:t>First, get the average payment by using a subquery.</w:t>
      </w:r>
    </w:p>
    <w:p w14:paraId="32D3C347" w14:textId="77777777" w:rsidR="00867857" w:rsidRPr="00867857" w:rsidRDefault="00867857" w:rsidP="00867857">
      <w:pPr>
        <w:numPr>
          <w:ilvl w:val="0"/>
          <w:numId w:val="38"/>
        </w:numPr>
        <w:shd w:val="clear" w:color="auto" w:fill="FFFFFF"/>
        <w:spacing w:before="100" w:beforeAutospacing="1" w:after="100" w:afterAutospacing="1" w:line="240" w:lineRule="auto"/>
        <w:rPr>
          <w:rFonts w:ascii="Calibri" w:hAnsi="Calibri" w:cs="Calibri"/>
          <w:color w:val="000000"/>
          <w:sz w:val="36"/>
          <w:szCs w:val="36"/>
        </w:rPr>
      </w:pPr>
      <w:r w:rsidRPr="00867857">
        <w:rPr>
          <w:rFonts w:ascii="Calibri" w:hAnsi="Calibri" w:cs="Calibri"/>
          <w:color w:val="000000"/>
          <w:sz w:val="36"/>
          <w:szCs w:val="36"/>
        </w:rPr>
        <w:t>Then, select the payments that are greater than the average payment returned by the subquery in the outer query.</w:t>
      </w:r>
    </w:p>
    <w:p w14:paraId="00F752D6" w14:textId="77777777" w:rsidR="00867857" w:rsidRPr="00867857" w:rsidRDefault="00867857" w:rsidP="00867857">
      <w:pPr>
        <w:pStyle w:val="Heading3"/>
        <w:shd w:val="clear" w:color="auto" w:fill="FFFFFF"/>
        <w:rPr>
          <w:rFonts w:ascii="Calibri" w:hAnsi="Calibri" w:cs="Calibri"/>
          <w:b w:val="0"/>
          <w:bCs w:val="0"/>
          <w:color w:val="auto"/>
          <w:sz w:val="36"/>
          <w:szCs w:val="36"/>
        </w:rPr>
      </w:pPr>
      <w:r w:rsidRPr="00867857">
        <w:rPr>
          <w:rFonts w:ascii="Calibri" w:hAnsi="Calibri" w:cs="Calibri"/>
          <w:b w:val="0"/>
          <w:bCs w:val="0"/>
          <w:sz w:val="36"/>
          <w:szCs w:val="36"/>
        </w:rPr>
        <w:lastRenderedPageBreak/>
        <w:t>MySQL subquery with </w:t>
      </w:r>
      <w:r w:rsidRPr="00867857">
        <w:rPr>
          <w:rStyle w:val="HTMLCode"/>
          <w:rFonts w:ascii="Calibri" w:eastAsiaTheme="majorEastAsia" w:hAnsi="Calibri" w:cs="Calibri"/>
          <w:b w:val="0"/>
          <w:bCs w:val="0"/>
          <w:sz w:val="36"/>
          <w:szCs w:val="36"/>
        </w:rPr>
        <w:t>IN</w:t>
      </w:r>
      <w:r w:rsidRPr="00867857">
        <w:rPr>
          <w:rFonts w:ascii="Calibri" w:hAnsi="Calibri" w:cs="Calibri"/>
          <w:b w:val="0"/>
          <w:bCs w:val="0"/>
          <w:sz w:val="36"/>
          <w:szCs w:val="36"/>
        </w:rPr>
        <w:t> and </w:t>
      </w:r>
      <w:r w:rsidRPr="00867857">
        <w:rPr>
          <w:rStyle w:val="HTMLCode"/>
          <w:rFonts w:ascii="Calibri" w:eastAsiaTheme="majorEastAsia" w:hAnsi="Calibri" w:cs="Calibri"/>
          <w:b w:val="0"/>
          <w:bCs w:val="0"/>
          <w:sz w:val="36"/>
          <w:szCs w:val="36"/>
        </w:rPr>
        <w:t>NOT IN</w:t>
      </w:r>
      <w:r w:rsidRPr="00867857">
        <w:rPr>
          <w:rFonts w:ascii="Calibri" w:hAnsi="Calibri" w:cs="Calibri"/>
          <w:b w:val="0"/>
          <w:bCs w:val="0"/>
          <w:sz w:val="36"/>
          <w:szCs w:val="36"/>
        </w:rPr>
        <w:t> operators</w:t>
      </w:r>
    </w:p>
    <w:p w14:paraId="2B319FA1" w14:textId="77777777" w:rsidR="00867857" w:rsidRPr="00867857" w:rsidRDefault="00867857" w:rsidP="00867857">
      <w:pPr>
        <w:pStyle w:val="NormalWeb"/>
        <w:shd w:val="clear" w:color="auto" w:fill="FFFFFF"/>
        <w:rPr>
          <w:rFonts w:ascii="Calibri" w:hAnsi="Calibri" w:cs="Calibri"/>
          <w:color w:val="000000"/>
          <w:sz w:val="36"/>
          <w:szCs w:val="36"/>
        </w:rPr>
      </w:pPr>
      <w:r w:rsidRPr="00867857">
        <w:rPr>
          <w:rFonts w:ascii="Calibri" w:hAnsi="Calibri" w:cs="Calibri"/>
          <w:color w:val="000000"/>
          <w:sz w:val="36"/>
          <w:szCs w:val="36"/>
        </w:rPr>
        <w:t>If a subquery returns more than one value, you can use other operators such as </w:t>
      </w:r>
      <w:hyperlink r:id="rId47" w:history="1">
        <w:r w:rsidRPr="00867857">
          <w:rPr>
            <w:rStyle w:val="Hyperlink"/>
            <w:rFonts w:ascii="Calibri" w:hAnsi="Calibri" w:cs="Calibri"/>
            <w:sz w:val="36"/>
            <w:szCs w:val="36"/>
          </w:rPr>
          <w:t>IN</w:t>
        </w:r>
      </w:hyperlink>
      <w:r w:rsidRPr="00867857">
        <w:rPr>
          <w:rFonts w:ascii="Calibri" w:hAnsi="Calibri" w:cs="Calibri"/>
          <w:color w:val="000000"/>
          <w:sz w:val="36"/>
          <w:szCs w:val="36"/>
        </w:rPr>
        <w:t> or </w:t>
      </w:r>
      <w:hyperlink r:id="rId48" w:history="1">
        <w:r w:rsidRPr="00867857">
          <w:rPr>
            <w:rStyle w:val="Hyperlink"/>
            <w:rFonts w:ascii="Calibri" w:hAnsi="Calibri" w:cs="Calibri"/>
            <w:sz w:val="36"/>
            <w:szCs w:val="36"/>
          </w:rPr>
          <w:t>NOT IN</w:t>
        </w:r>
      </w:hyperlink>
      <w:r w:rsidRPr="00867857">
        <w:rPr>
          <w:rFonts w:ascii="Calibri" w:hAnsi="Calibri" w:cs="Calibri"/>
          <w:color w:val="000000"/>
          <w:sz w:val="36"/>
          <w:szCs w:val="36"/>
        </w:rPr>
        <w:t> operator in the </w:t>
      </w:r>
      <w:r w:rsidRPr="00867857">
        <w:rPr>
          <w:rStyle w:val="HTMLCode"/>
          <w:rFonts w:ascii="Calibri" w:hAnsi="Calibri" w:cs="Calibri"/>
          <w:color w:val="000000"/>
          <w:sz w:val="36"/>
          <w:szCs w:val="36"/>
        </w:rPr>
        <w:t>WHERE</w:t>
      </w:r>
      <w:r w:rsidRPr="00867857">
        <w:rPr>
          <w:rFonts w:ascii="Calibri" w:hAnsi="Calibri" w:cs="Calibri"/>
          <w:color w:val="000000"/>
          <w:sz w:val="36"/>
          <w:szCs w:val="36"/>
        </w:rPr>
        <w:t> clause.</w:t>
      </w:r>
    </w:p>
    <w:p w14:paraId="29C5ACB2" w14:textId="77777777" w:rsidR="00867857" w:rsidRPr="00867857" w:rsidRDefault="00867857" w:rsidP="00867857">
      <w:pPr>
        <w:pStyle w:val="NormalWeb"/>
        <w:shd w:val="clear" w:color="auto" w:fill="FFFFFF"/>
        <w:rPr>
          <w:rFonts w:ascii="Calibri" w:hAnsi="Calibri" w:cs="Calibri"/>
          <w:color w:val="000000"/>
          <w:sz w:val="36"/>
          <w:szCs w:val="36"/>
        </w:rPr>
      </w:pPr>
      <w:r w:rsidRPr="00867857">
        <w:rPr>
          <w:rFonts w:ascii="Calibri" w:hAnsi="Calibri" w:cs="Calibri"/>
          <w:color w:val="000000"/>
          <w:sz w:val="36"/>
          <w:szCs w:val="36"/>
        </w:rPr>
        <w:t>See the following </w:t>
      </w:r>
      <w:r w:rsidRPr="00867857">
        <w:rPr>
          <w:rStyle w:val="HTMLCode"/>
          <w:rFonts w:ascii="Calibri" w:hAnsi="Calibri" w:cs="Calibri"/>
          <w:color w:val="000000"/>
          <w:sz w:val="36"/>
          <w:szCs w:val="36"/>
        </w:rPr>
        <w:t>customers</w:t>
      </w:r>
      <w:r w:rsidRPr="00867857">
        <w:rPr>
          <w:rFonts w:ascii="Calibri" w:hAnsi="Calibri" w:cs="Calibri"/>
          <w:color w:val="000000"/>
          <w:sz w:val="36"/>
          <w:szCs w:val="36"/>
        </w:rPr>
        <w:t> and </w:t>
      </w:r>
      <w:r w:rsidRPr="00867857">
        <w:rPr>
          <w:rStyle w:val="HTMLCode"/>
          <w:rFonts w:ascii="Calibri" w:hAnsi="Calibri" w:cs="Calibri"/>
          <w:color w:val="000000"/>
          <w:sz w:val="36"/>
          <w:szCs w:val="36"/>
        </w:rPr>
        <w:t>orders</w:t>
      </w:r>
      <w:r w:rsidRPr="00867857">
        <w:rPr>
          <w:rFonts w:ascii="Calibri" w:hAnsi="Calibri" w:cs="Calibri"/>
          <w:color w:val="000000"/>
          <w:sz w:val="36"/>
          <w:szCs w:val="36"/>
        </w:rPr>
        <w:t> tables:</w:t>
      </w:r>
    </w:p>
    <w:p w14:paraId="1F7EF967" w14:textId="43FBC059" w:rsidR="00867857" w:rsidRPr="00867857" w:rsidRDefault="00867857" w:rsidP="00867857">
      <w:pPr>
        <w:rPr>
          <w:rFonts w:ascii="Calibri" w:hAnsi="Calibri" w:cs="Calibri"/>
          <w:sz w:val="36"/>
          <w:szCs w:val="36"/>
        </w:rPr>
      </w:pPr>
      <w:r w:rsidRPr="00867857">
        <w:rPr>
          <w:rFonts w:ascii="Calibri" w:hAnsi="Calibri" w:cs="Calibri"/>
          <w:noProof/>
          <w:sz w:val="36"/>
          <w:szCs w:val="36"/>
          <w:lang w:val="en-IN" w:eastAsia="en-IN"/>
        </w:rPr>
        <w:drawing>
          <wp:inline distT="0" distB="0" distL="0" distR="0" wp14:anchorId="34C88358" wp14:editId="3090F45F">
            <wp:extent cx="4133850" cy="2895600"/>
            <wp:effectExtent l="0" t="0" r="0" b="0"/>
            <wp:docPr id="9" name="Picture 9" descr="https://www.mysqltutorial.org/wp-content/uploads/2019/08/customers-ord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https://www.mysqltutorial.org/wp-content/uploads/2019/08/customers-orders.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133850" cy="2895600"/>
                    </a:xfrm>
                    <a:prstGeom prst="rect">
                      <a:avLst/>
                    </a:prstGeom>
                    <a:noFill/>
                    <a:ln>
                      <a:noFill/>
                    </a:ln>
                  </pic:spPr>
                </pic:pic>
              </a:graphicData>
            </a:graphic>
          </wp:inline>
        </w:drawing>
      </w:r>
    </w:p>
    <w:p w14:paraId="6532A03F" w14:textId="77777777" w:rsidR="00867857" w:rsidRPr="00867857" w:rsidRDefault="00867857" w:rsidP="00867857">
      <w:pPr>
        <w:pStyle w:val="NormalWeb"/>
        <w:shd w:val="clear" w:color="auto" w:fill="FFFFFF"/>
        <w:rPr>
          <w:rFonts w:ascii="Calibri" w:hAnsi="Calibri" w:cs="Calibri"/>
          <w:color w:val="000000"/>
          <w:sz w:val="36"/>
          <w:szCs w:val="36"/>
        </w:rPr>
      </w:pPr>
      <w:r w:rsidRPr="00867857">
        <w:rPr>
          <w:rFonts w:ascii="Calibri" w:hAnsi="Calibri" w:cs="Calibri"/>
          <w:color w:val="000000"/>
          <w:sz w:val="36"/>
          <w:szCs w:val="36"/>
        </w:rPr>
        <w:t>For example, you can use a subquery with </w:t>
      </w:r>
      <w:r w:rsidRPr="00867857">
        <w:rPr>
          <w:rStyle w:val="HTMLCode"/>
          <w:rFonts w:ascii="Calibri" w:hAnsi="Calibri" w:cs="Calibri"/>
          <w:color w:val="000000"/>
          <w:sz w:val="36"/>
          <w:szCs w:val="36"/>
        </w:rPr>
        <w:t>NOT IN</w:t>
      </w:r>
      <w:r w:rsidRPr="00867857">
        <w:rPr>
          <w:rFonts w:ascii="Calibri" w:hAnsi="Calibri" w:cs="Calibri"/>
          <w:color w:val="000000"/>
          <w:sz w:val="36"/>
          <w:szCs w:val="36"/>
        </w:rPr>
        <w:t> operator to find the customers who have not placed any orders as follows:</w:t>
      </w:r>
    </w:p>
    <w:p w14:paraId="623A7F71" w14:textId="77777777" w:rsidR="00867857" w:rsidRPr="00867857" w:rsidRDefault="00867857" w:rsidP="00867857">
      <w:pPr>
        <w:pStyle w:val="HTMLPreformatted"/>
        <w:shd w:val="clear" w:color="auto" w:fill="FFFFFF"/>
        <w:rPr>
          <w:rStyle w:val="HTMLCode"/>
          <w:rFonts w:ascii="Calibri" w:hAnsi="Calibri" w:cs="Calibri"/>
          <w:color w:val="FFFFFF"/>
          <w:sz w:val="36"/>
          <w:szCs w:val="36"/>
          <w:shd w:val="clear" w:color="auto" w:fill="333333"/>
        </w:rPr>
      </w:pPr>
      <w:r w:rsidRPr="00867857">
        <w:rPr>
          <w:rStyle w:val="hljs-keyword"/>
          <w:rFonts w:ascii="Calibri" w:hAnsi="Calibri" w:cs="Calibri"/>
          <w:color w:val="FCC28C"/>
          <w:sz w:val="36"/>
          <w:szCs w:val="36"/>
          <w:shd w:val="clear" w:color="auto" w:fill="333333"/>
        </w:rPr>
        <w:t>SELECT</w:t>
      </w:r>
      <w:r w:rsidRPr="00867857">
        <w:rPr>
          <w:rStyle w:val="HTMLCode"/>
          <w:rFonts w:ascii="Calibri" w:hAnsi="Calibri" w:cs="Calibri"/>
          <w:color w:val="FFFFFF"/>
          <w:sz w:val="36"/>
          <w:szCs w:val="36"/>
          <w:shd w:val="clear" w:color="auto" w:fill="333333"/>
        </w:rPr>
        <w:t xml:space="preserve"> </w:t>
      </w:r>
    </w:p>
    <w:p w14:paraId="7937FF71" w14:textId="77777777" w:rsidR="00867857" w:rsidRPr="00867857" w:rsidRDefault="00867857" w:rsidP="00867857">
      <w:pPr>
        <w:pStyle w:val="HTMLPreformatted"/>
        <w:shd w:val="clear" w:color="auto" w:fill="FFFFFF"/>
        <w:rPr>
          <w:rStyle w:val="HTMLCode"/>
          <w:rFonts w:ascii="Calibri" w:hAnsi="Calibri" w:cs="Calibri"/>
          <w:color w:val="FFFFFF"/>
          <w:sz w:val="36"/>
          <w:szCs w:val="36"/>
          <w:shd w:val="clear" w:color="auto" w:fill="333333"/>
        </w:rPr>
      </w:pPr>
      <w:r w:rsidRPr="00867857">
        <w:rPr>
          <w:rStyle w:val="HTMLCode"/>
          <w:rFonts w:ascii="Calibri" w:hAnsi="Calibri" w:cs="Calibri"/>
          <w:color w:val="FFFFFF"/>
          <w:sz w:val="36"/>
          <w:szCs w:val="36"/>
          <w:shd w:val="clear" w:color="auto" w:fill="333333"/>
        </w:rPr>
        <w:t xml:space="preserve">    customerName</w:t>
      </w:r>
    </w:p>
    <w:p w14:paraId="744F99BE" w14:textId="77777777" w:rsidR="00867857" w:rsidRPr="00867857" w:rsidRDefault="00867857" w:rsidP="00867857">
      <w:pPr>
        <w:pStyle w:val="HTMLPreformatted"/>
        <w:shd w:val="clear" w:color="auto" w:fill="FFFFFF"/>
        <w:rPr>
          <w:rStyle w:val="HTMLCode"/>
          <w:rFonts w:ascii="Calibri" w:hAnsi="Calibri" w:cs="Calibri"/>
          <w:color w:val="FFFFFF"/>
          <w:sz w:val="36"/>
          <w:szCs w:val="36"/>
          <w:shd w:val="clear" w:color="auto" w:fill="333333"/>
        </w:rPr>
      </w:pPr>
      <w:r w:rsidRPr="00867857">
        <w:rPr>
          <w:rStyle w:val="hljs-keyword"/>
          <w:rFonts w:ascii="Calibri" w:hAnsi="Calibri" w:cs="Calibri"/>
          <w:color w:val="FCC28C"/>
          <w:sz w:val="36"/>
          <w:szCs w:val="36"/>
          <w:shd w:val="clear" w:color="auto" w:fill="333333"/>
        </w:rPr>
        <w:t>FROM</w:t>
      </w:r>
    </w:p>
    <w:p w14:paraId="2CCA0C6E" w14:textId="77777777" w:rsidR="00867857" w:rsidRPr="00867857" w:rsidRDefault="00867857" w:rsidP="00867857">
      <w:pPr>
        <w:pStyle w:val="HTMLPreformatted"/>
        <w:shd w:val="clear" w:color="auto" w:fill="FFFFFF"/>
        <w:rPr>
          <w:rStyle w:val="HTMLCode"/>
          <w:rFonts w:ascii="Calibri" w:hAnsi="Calibri" w:cs="Calibri"/>
          <w:color w:val="FFFFFF"/>
          <w:sz w:val="36"/>
          <w:szCs w:val="36"/>
          <w:shd w:val="clear" w:color="auto" w:fill="333333"/>
        </w:rPr>
      </w:pPr>
      <w:r w:rsidRPr="00867857">
        <w:rPr>
          <w:rStyle w:val="HTMLCode"/>
          <w:rFonts w:ascii="Calibri" w:hAnsi="Calibri" w:cs="Calibri"/>
          <w:color w:val="FFFFFF"/>
          <w:sz w:val="36"/>
          <w:szCs w:val="36"/>
          <w:shd w:val="clear" w:color="auto" w:fill="333333"/>
        </w:rPr>
        <w:t xml:space="preserve">    customers</w:t>
      </w:r>
    </w:p>
    <w:p w14:paraId="5E4B9BEB" w14:textId="77777777" w:rsidR="00867857" w:rsidRPr="00867857" w:rsidRDefault="00867857" w:rsidP="00867857">
      <w:pPr>
        <w:pStyle w:val="HTMLPreformatted"/>
        <w:shd w:val="clear" w:color="auto" w:fill="FFFFFF"/>
        <w:rPr>
          <w:rStyle w:val="HTMLCode"/>
          <w:rFonts w:ascii="Calibri" w:hAnsi="Calibri" w:cs="Calibri"/>
          <w:color w:val="FFFFFF"/>
          <w:sz w:val="36"/>
          <w:szCs w:val="36"/>
          <w:shd w:val="clear" w:color="auto" w:fill="333333"/>
        </w:rPr>
      </w:pPr>
      <w:r w:rsidRPr="00867857">
        <w:rPr>
          <w:rStyle w:val="hljs-keyword"/>
          <w:rFonts w:ascii="Calibri" w:hAnsi="Calibri" w:cs="Calibri"/>
          <w:color w:val="FCC28C"/>
          <w:sz w:val="36"/>
          <w:szCs w:val="36"/>
          <w:shd w:val="clear" w:color="auto" w:fill="333333"/>
        </w:rPr>
        <w:t>WHERE</w:t>
      </w:r>
    </w:p>
    <w:p w14:paraId="15A97CE9" w14:textId="77777777" w:rsidR="00867857" w:rsidRPr="00867857" w:rsidRDefault="00867857" w:rsidP="00867857">
      <w:pPr>
        <w:pStyle w:val="HTMLPreformatted"/>
        <w:shd w:val="clear" w:color="auto" w:fill="FFFFFF"/>
        <w:rPr>
          <w:rStyle w:val="HTMLCode"/>
          <w:rFonts w:ascii="Calibri" w:hAnsi="Calibri" w:cs="Calibri"/>
          <w:color w:val="FFFFFF"/>
          <w:sz w:val="36"/>
          <w:szCs w:val="36"/>
          <w:shd w:val="clear" w:color="auto" w:fill="333333"/>
        </w:rPr>
      </w:pPr>
      <w:r w:rsidRPr="00867857">
        <w:rPr>
          <w:rStyle w:val="HTMLCode"/>
          <w:rFonts w:ascii="Calibri" w:hAnsi="Calibri" w:cs="Calibri"/>
          <w:color w:val="FFFFFF"/>
          <w:sz w:val="36"/>
          <w:szCs w:val="36"/>
          <w:shd w:val="clear" w:color="auto" w:fill="333333"/>
        </w:rPr>
        <w:t xml:space="preserve">    customerNumber </w:t>
      </w:r>
      <w:r w:rsidRPr="00867857">
        <w:rPr>
          <w:rStyle w:val="hljs-keyword"/>
          <w:rFonts w:ascii="Calibri" w:hAnsi="Calibri" w:cs="Calibri"/>
          <w:color w:val="FCC28C"/>
          <w:sz w:val="36"/>
          <w:szCs w:val="36"/>
          <w:shd w:val="clear" w:color="auto" w:fill="333333"/>
        </w:rPr>
        <w:t>NOT</w:t>
      </w:r>
      <w:r w:rsidRPr="00867857">
        <w:rPr>
          <w:rStyle w:val="HTMLCode"/>
          <w:rFonts w:ascii="Calibri" w:hAnsi="Calibri" w:cs="Calibri"/>
          <w:color w:val="FFFFFF"/>
          <w:sz w:val="36"/>
          <w:szCs w:val="36"/>
          <w:shd w:val="clear" w:color="auto" w:fill="333333"/>
        </w:rPr>
        <w:t xml:space="preserve"> </w:t>
      </w:r>
      <w:r w:rsidRPr="00867857">
        <w:rPr>
          <w:rStyle w:val="hljs-keyword"/>
          <w:rFonts w:ascii="Calibri" w:hAnsi="Calibri" w:cs="Calibri"/>
          <w:color w:val="FCC28C"/>
          <w:sz w:val="36"/>
          <w:szCs w:val="36"/>
          <w:shd w:val="clear" w:color="auto" w:fill="333333"/>
        </w:rPr>
        <w:t>IN</w:t>
      </w:r>
      <w:r w:rsidRPr="00867857">
        <w:rPr>
          <w:rStyle w:val="HTMLCode"/>
          <w:rFonts w:ascii="Calibri" w:hAnsi="Calibri" w:cs="Calibri"/>
          <w:color w:val="FFFFFF"/>
          <w:sz w:val="36"/>
          <w:szCs w:val="36"/>
          <w:shd w:val="clear" w:color="auto" w:fill="333333"/>
        </w:rPr>
        <w:t xml:space="preserve"> (</w:t>
      </w:r>
      <w:r w:rsidRPr="00867857">
        <w:rPr>
          <w:rStyle w:val="hljs-keyword"/>
          <w:rFonts w:ascii="Calibri" w:hAnsi="Calibri" w:cs="Calibri"/>
          <w:color w:val="FCC28C"/>
          <w:sz w:val="36"/>
          <w:szCs w:val="36"/>
          <w:shd w:val="clear" w:color="auto" w:fill="333333"/>
        </w:rPr>
        <w:t>SELECT</w:t>
      </w:r>
      <w:r w:rsidRPr="00867857">
        <w:rPr>
          <w:rStyle w:val="HTMLCode"/>
          <w:rFonts w:ascii="Calibri" w:hAnsi="Calibri" w:cs="Calibri"/>
          <w:color w:val="FFFFFF"/>
          <w:sz w:val="36"/>
          <w:szCs w:val="36"/>
          <w:shd w:val="clear" w:color="auto" w:fill="333333"/>
        </w:rPr>
        <w:t xml:space="preserve"> </w:t>
      </w:r>
      <w:r w:rsidRPr="00867857">
        <w:rPr>
          <w:rStyle w:val="hljs-keyword"/>
          <w:rFonts w:ascii="Calibri" w:hAnsi="Calibri" w:cs="Calibri"/>
          <w:color w:val="FCC28C"/>
          <w:sz w:val="36"/>
          <w:szCs w:val="36"/>
          <w:shd w:val="clear" w:color="auto" w:fill="333333"/>
        </w:rPr>
        <w:t>DISTINCT</w:t>
      </w:r>
    </w:p>
    <w:p w14:paraId="2229B7C2" w14:textId="77777777" w:rsidR="00867857" w:rsidRPr="00867857" w:rsidRDefault="00867857" w:rsidP="00867857">
      <w:pPr>
        <w:pStyle w:val="HTMLPreformatted"/>
        <w:shd w:val="clear" w:color="auto" w:fill="FFFFFF"/>
        <w:rPr>
          <w:rStyle w:val="HTMLCode"/>
          <w:rFonts w:ascii="Calibri" w:hAnsi="Calibri" w:cs="Calibri"/>
          <w:color w:val="FFFFFF"/>
          <w:sz w:val="36"/>
          <w:szCs w:val="36"/>
          <w:shd w:val="clear" w:color="auto" w:fill="333333"/>
        </w:rPr>
      </w:pPr>
      <w:r w:rsidRPr="00867857">
        <w:rPr>
          <w:rStyle w:val="HTMLCode"/>
          <w:rFonts w:ascii="Calibri" w:hAnsi="Calibri" w:cs="Calibri"/>
          <w:color w:val="FFFFFF"/>
          <w:sz w:val="36"/>
          <w:szCs w:val="36"/>
          <w:shd w:val="clear" w:color="auto" w:fill="333333"/>
        </w:rPr>
        <w:t xml:space="preserve">            customerNumber</w:t>
      </w:r>
    </w:p>
    <w:p w14:paraId="357B6166" w14:textId="77777777" w:rsidR="00867857" w:rsidRPr="00867857" w:rsidRDefault="00867857" w:rsidP="00867857">
      <w:pPr>
        <w:pStyle w:val="HTMLPreformatted"/>
        <w:shd w:val="clear" w:color="auto" w:fill="FFFFFF"/>
        <w:rPr>
          <w:rStyle w:val="HTMLCode"/>
          <w:rFonts w:ascii="Calibri" w:hAnsi="Calibri" w:cs="Calibri"/>
          <w:color w:val="FFFFFF"/>
          <w:sz w:val="36"/>
          <w:szCs w:val="36"/>
          <w:shd w:val="clear" w:color="auto" w:fill="333333"/>
        </w:rPr>
      </w:pPr>
      <w:r w:rsidRPr="00867857">
        <w:rPr>
          <w:rStyle w:val="HTMLCode"/>
          <w:rFonts w:ascii="Calibri" w:hAnsi="Calibri" w:cs="Calibri"/>
          <w:color w:val="FFFFFF"/>
          <w:sz w:val="36"/>
          <w:szCs w:val="36"/>
          <w:shd w:val="clear" w:color="auto" w:fill="333333"/>
        </w:rPr>
        <w:t xml:space="preserve">        </w:t>
      </w:r>
      <w:r w:rsidRPr="00867857">
        <w:rPr>
          <w:rStyle w:val="hljs-keyword"/>
          <w:rFonts w:ascii="Calibri" w:hAnsi="Calibri" w:cs="Calibri"/>
          <w:color w:val="FCC28C"/>
          <w:sz w:val="36"/>
          <w:szCs w:val="36"/>
          <w:shd w:val="clear" w:color="auto" w:fill="333333"/>
        </w:rPr>
        <w:t>FROM</w:t>
      </w:r>
    </w:p>
    <w:p w14:paraId="59544A50" w14:textId="77777777" w:rsidR="00867857" w:rsidRPr="00867857" w:rsidRDefault="00867857" w:rsidP="00867857">
      <w:pPr>
        <w:pStyle w:val="HTMLPreformatted"/>
        <w:shd w:val="clear" w:color="auto" w:fill="FFFFFF"/>
        <w:rPr>
          <w:rFonts w:ascii="Calibri" w:hAnsi="Calibri" w:cs="Calibri"/>
          <w:color w:val="000000"/>
          <w:sz w:val="36"/>
          <w:szCs w:val="36"/>
        </w:rPr>
      </w:pPr>
      <w:r w:rsidRPr="00867857">
        <w:rPr>
          <w:rStyle w:val="HTMLCode"/>
          <w:rFonts w:ascii="Calibri" w:hAnsi="Calibri" w:cs="Calibri"/>
          <w:color w:val="FFFFFF"/>
          <w:sz w:val="36"/>
          <w:szCs w:val="36"/>
          <w:shd w:val="clear" w:color="auto" w:fill="333333"/>
        </w:rPr>
        <w:t xml:space="preserve">            orders);</w:t>
      </w:r>
    </w:p>
    <w:p w14:paraId="11B3CB1D" w14:textId="77777777" w:rsidR="00867857" w:rsidRPr="00867857" w:rsidRDefault="00867857" w:rsidP="00867857">
      <w:pPr>
        <w:pStyle w:val="HTMLPreformatted"/>
        <w:shd w:val="clear" w:color="auto" w:fill="FFFFFF"/>
        <w:rPr>
          <w:rFonts w:ascii="Calibri" w:hAnsi="Calibri" w:cs="Calibri"/>
          <w:color w:val="000000"/>
          <w:sz w:val="36"/>
          <w:szCs w:val="36"/>
        </w:rPr>
      </w:pPr>
      <w:r w:rsidRPr="00867857">
        <w:rPr>
          <w:rStyle w:val="shcb-languagelabel"/>
          <w:rFonts w:ascii="Calibri" w:hAnsi="Calibri" w:cs="Calibri"/>
          <w:color w:val="000000"/>
          <w:sz w:val="36"/>
          <w:szCs w:val="36"/>
          <w:bdr w:val="none" w:sz="0" w:space="0" w:color="auto" w:frame="1"/>
        </w:rPr>
        <w:lastRenderedPageBreak/>
        <w:t>Code language:</w:t>
      </w:r>
      <w:r w:rsidRPr="00867857">
        <w:rPr>
          <w:rFonts w:ascii="Calibri" w:hAnsi="Calibri" w:cs="Calibri"/>
          <w:color w:val="000000"/>
          <w:sz w:val="36"/>
          <w:szCs w:val="36"/>
          <w:bdr w:val="none" w:sz="0" w:space="0" w:color="auto" w:frame="1"/>
        </w:rPr>
        <w:t xml:space="preserve"> </w:t>
      </w:r>
      <w:r w:rsidRPr="00867857">
        <w:rPr>
          <w:rStyle w:val="shcb-languagename"/>
          <w:rFonts w:ascii="Calibri" w:hAnsi="Calibri" w:cs="Calibri"/>
          <w:color w:val="000000"/>
          <w:sz w:val="36"/>
          <w:szCs w:val="36"/>
          <w:bdr w:val="none" w:sz="0" w:space="0" w:color="auto" w:frame="1"/>
        </w:rPr>
        <w:t>SQL (Structured Query Language)</w:t>
      </w:r>
      <w:r w:rsidRPr="00867857">
        <w:rPr>
          <w:rFonts w:ascii="Calibri" w:hAnsi="Calibri" w:cs="Calibri"/>
          <w:color w:val="000000"/>
          <w:sz w:val="36"/>
          <w:szCs w:val="36"/>
          <w:bdr w:val="none" w:sz="0" w:space="0" w:color="auto" w:frame="1"/>
        </w:rPr>
        <w:t xml:space="preserve"> </w:t>
      </w:r>
      <w:r w:rsidRPr="00867857">
        <w:rPr>
          <w:rStyle w:val="shcb-languageparen"/>
          <w:rFonts w:ascii="Calibri" w:hAnsi="Calibri" w:cs="Calibri"/>
          <w:color w:val="000000"/>
          <w:sz w:val="36"/>
          <w:szCs w:val="36"/>
          <w:bdr w:val="none" w:sz="0" w:space="0" w:color="auto" w:frame="1"/>
        </w:rPr>
        <w:t>(</w:t>
      </w:r>
      <w:r w:rsidRPr="00867857">
        <w:rPr>
          <w:rStyle w:val="shcb-languageslug"/>
          <w:rFonts w:ascii="Calibri" w:hAnsi="Calibri" w:cs="Calibri"/>
          <w:color w:val="000000"/>
          <w:sz w:val="36"/>
          <w:szCs w:val="36"/>
          <w:bdr w:val="none" w:sz="0" w:space="0" w:color="auto" w:frame="1"/>
        </w:rPr>
        <w:t>sql</w:t>
      </w:r>
      <w:r w:rsidRPr="00867857">
        <w:rPr>
          <w:rStyle w:val="shcb-languageparen"/>
          <w:rFonts w:ascii="Calibri" w:hAnsi="Calibri" w:cs="Calibri"/>
          <w:color w:val="000000"/>
          <w:sz w:val="36"/>
          <w:szCs w:val="36"/>
          <w:bdr w:val="none" w:sz="0" w:space="0" w:color="auto" w:frame="1"/>
        </w:rPr>
        <w:t>)</w:t>
      </w:r>
    </w:p>
    <w:p w14:paraId="0FA2C8AE" w14:textId="3A115972" w:rsidR="00867857" w:rsidRPr="00867857" w:rsidRDefault="00867857" w:rsidP="00867857">
      <w:pPr>
        <w:pStyle w:val="Heading3"/>
        <w:shd w:val="clear" w:color="auto" w:fill="FFFFFF"/>
        <w:rPr>
          <w:rFonts w:ascii="Calibri" w:hAnsi="Calibri" w:cs="Calibri"/>
          <w:b w:val="0"/>
          <w:bCs w:val="0"/>
          <w:color w:val="auto"/>
          <w:sz w:val="36"/>
          <w:szCs w:val="36"/>
        </w:rPr>
      </w:pPr>
      <w:r w:rsidRPr="00867857">
        <w:rPr>
          <w:rFonts w:ascii="Calibri" w:hAnsi="Calibri" w:cs="Calibri"/>
          <w:b w:val="0"/>
          <w:bCs w:val="0"/>
          <w:noProof/>
          <w:sz w:val="36"/>
          <w:szCs w:val="36"/>
          <w:lang w:val="en-IN" w:eastAsia="en-IN"/>
        </w:rPr>
        <w:drawing>
          <wp:inline distT="0" distB="0" distL="0" distR="0" wp14:anchorId="0B639306" wp14:editId="72BC3A31">
            <wp:extent cx="1685925" cy="2114550"/>
            <wp:effectExtent l="0" t="0" r="0" b="0"/>
            <wp:docPr id="8" name="Picture 8" descr="mysql subquery not 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mysql subquery not in"/>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685925" cy="2114550"/>
                    </a:xfrm>
                    <a:prstGeom prst="rect">
                      <a:avLst/>
                    </a:prstGeom>
                    <a:noFill/>
                    <a:ln>
                      <a:noFill/>
                    </a:ln>
                  </pic:spPr>
                </pic:pic>
              </a:graphicData>
            </a:graphic>
          </wp:inline>
        </w:drawing>
      </w:r>
    </w:p>
    <w:p w14:paraId="72F97162" w14:textId="77777777" w:rsidR="00867857" w:rsidRPr="00867857" w:rsidRDefault="00867857" w:rsidP="00867857">
      <w:pPr>
        <w:pStyle w:val="Heading2"/>
        <w:shd w:val="clear" w:color="auto" w:fill="FFFFFF"/>
        <w:rPr>
          <w:rFonts w:ascii="Calibri" w:hAnsi="Calibri" w:cs="Calibri"/>
          <w:b w:val="0"/>
          <w:bCs w:val="0"/>
        </w:rPr>
      </w:pPr>
      <w:r w:rsidRPr="00867857">
        <w:rPr>
          <w:rFonts w:ascii="Calibri" w:hAnsi="Calibri" w:cs="Calibri"/>
          <w:b w:val="0"/>
          <w:bCs w:val="0"/>
        </w:rPr>
        <w:t>MySQL subquery in the </w:t>
      </w:r>
      <w:r w:rsidRPr="00867857">
        <w:rPr>
          <w:rStyle w:val="HTMLCode"/>
          <w:rFonts w:ascii="Calibri" w:hAnsi="Calibri" w:cs="Calibri"/>
          <w:b w:val="0"/>
          <w:bCs w:val="0"/>
          <w:sz w:val="36"/>
          <w:szCs w:val="36"/>
        </w:rPr>
        <w:t>FROM</w:t>
      </w:r>
      <w:r w:rsidRPr="00867857">
        <w:rPr>
          <w:rFonts w:ascii="Calibri" w:hAnsi="Calibri" w:cs="Calibri"/>
          <w:b w:val="0"/>
          <w:bCs w:val="0"/>
        </w:rPr>
        <w:t> clause</w:t>
      </w:r>
    </w:p>
    <w:p w14:paraId="667FA2F4" w14:textId="77777777" w:rsidR="00867857" w:rsidRPr="00867857" w:rsidRDefault="00867857" w:rsidP="00867857">
      <w:pPr>
        <w:pStyle w:val="NormalWeb"/>
        <w:shd w:val="clear" w:color="auto" w:fill="FFFFFF"/>
        <w:rPr>
          <w:rFonts w:ascii="Calibri" w:hAnsi="Calibri" w:cs="Calibri"/>
          <w:color w:val="000000"/>
          <w:sz w:val="36"/>
          <w:szCs w:val="36"/>
        </w:rPr>
      </w:pPr>
      <w:r w:rsidRPr="00867857">
        <w:rPr>
          <w:rFonts w:ascii="Calibri" w:hAnsi="Calibri" w:cs="Calibri"/>
          <w:color w:val="000000"/>
          <w:sz w:val="36"/>
          <w:szCs w:val="36"/>
        </w:rPr>
        <w:t>When you use a subquery in the </w:t>
      </w:r>
      <w:r w:rsidRPr="00867857">
        <w:rPr>
          <w:rStyle w:val="HTMLCode"/>
          <w:rFonts w:ascii="Calibri" w:hAnsi="Calibri" w:cs="Calibri"/>
          <w:color w:val="000000"/>
          <w:sz w:val="36"/>
          <w:szCs w:val="36"/>
        </w:rPr>
        <w:t>FROM</w:t>
      </w:r>
      <w:r w:rsidRPr="00867857">
        <w:rPr>
          <w:rFonts w:ascii="Calibri" w:hAnsi="Calibri" w:cs="Calibri"/>
          <w:color w:val="000000"/>
          <w:sz w:val="36"/>
          <w:szCs w:val="36"/>
        </w:rPr>
        <w:t> clause, the result set returned from a subquery is used as a </w:t>
      </w:r>
      <w:hyperlink r:id="rId51" w:history="1">
        <w:r w:rsidRPr="00867857">
          <w:rPr>
            <w:rStyle w:val="Hyperlink"/>
            <w:rFonts w:ascii="Calibri" w:hAnsi="Calibri" w:cs="Calibri"/>
            <w:sz w:val="36"/>
            <w:szCs w:val="36"/>
          </w:rPr>
          <w:t>temporary table.</w:t>
        </w:r>
      </w:hyperlink>
      <w:r w:rsidRPr="00867857">
        <w:rPr>
          <w:rFonts w:ascii="Calibri" w:hAnsi="Calibri" w:cs="Calibri"/>
          <w:color w:val="000000"/>
          <w:sz w:val="36"/>
          <w:szCs w:val="36"/>
        </w:rPr>
        <w:t> This table is referred to as a </w:t>
      </w:r>
      <w:hyperlink r:id="rId52" w:history="1">
        <w:r w:rsidRPr="00867857">
          <w:rPr>
            <w:rStyle w:val="Hyperlink"/>
            <w:rFonts w:ascii="Calibri" w:hAnsi="Calibri" w:cs="Calibri"/>
            <w:sz w:val="36"/>
            <w:szCs w:val="36"/>
          </w:rPr>
          <w:t>derived table</w:t>
        </w:r>
      </w:hyperlink>
      <w:r w:rsidRPr="00867857">
        <w:rPr>
          <w:rFonts w:ascii="Calibri" w:hAnsi="Calibri" w:cs="Calibri"/>
          <w:color w:val="000000"/>
          <w:sz w:val="36"/>
          <w:szCs w:val="36"/>
        </w:rPr>
        <w:t> or materialized subquery.</w:t>
      </w:r>
    </w:p>
    <w:p w14:paraId="499B4946" w14:textId="77777777" w:rsidR="00867857" w:rsidRPr="00867857" w:rsidRDefault="00867857" w:rsidP="00867857">
      <w:pPr>
        <w:pStyle w:val="NormalWeb"/>
        <w:shd w:val="clear" w:color="auto" w:fill="FFFFFF"/>
        <w:rPr>
          <w:rFonts w:ascii="Calibri" w:hAnsi="Calibri" w:cs="Calibri"/>
          <w:color w:val="000000"/>
          <w:sz w:val="36"/>
          <w:szCs w:val="36"/>
        </w:rPr>
      </w:pPr>
      <w:r w:rsidRPr="00867857">
        <w:rPr>
          <w:rFonts w:ascii="Calibri" w:hAnsi="Calibri" w:cs="Calibri"/>
          <w:color w:val="000000"/>
          <w:sz w:val="36"/>
          <w:szCs w:val="36"/>
        </w:rPr>
        <w:t>The following subquery finds the </w:t>
      </w:r>
      <w:hyperlink r:id="rId53" w:history="1">
        <w:r w:rsidRPr="00867857">
          <w:rPr>
            <w:rStyle w:val="Hyperlink"/>
            <w:rFonts w:ascii="Calibri" w:hAnsi="Calibri" w:cs="Calibri"/>
            <w:sz w:val="36"/>
            <w:szCs w:val="36"/>
          </w:rPr>
          <w:t>maximum</w:t>
        </w:r>
      </w:hyperlink>
      <w:r w:rsidRPr="00867857">
        <w:rPr>
          <w:rFonts w:ascii="Calibri" w:hAnsi="Calibri" w:cs="Calibri"/>
          <w:color w:val="000000"/>
          <w:sz w:val="36"/>
          <w:szCs w:val="36"/>
        </w:rPr>
        <w:t>, </w:t>
      </w:r>
      <w:hyperlink r:id="rId54" w:history="1">
        <w:r w:rsidRPr="00867857">
          <w:rPr>
            <w:rStyle w:val="Hyperlink"/>
            <w:rFonts w:ascii="Calibri" w:hAnsi="Calibri" w:cs="Calibri"/>
            <w:sz w:val="36"/>
            <w:szCs w:val="36"/>
          </w:rPr>
          <w:t>minimum, </w:t>
        </w:r>
      </w:hyperlink>
      <w:r w:rsidRPr="00867857">
        <w:rPr>
          <w:rFonts w:ascii="Calibri" w:hAnsi="Calibri" w:cs="Calibri"/>
          <w:color w:val="000000"/>
          <w:sz w:val="36"/>
          <w:szCs w:val="36"/>
        </w:rPr>
        <w:t>and </w:t>
      </w:r>
      <w:hyperlink r:id="rId55" w:history="1">
        <w:r w:rsidRPr="00867857">
          <w:rPr>
            <w:rStyle w:val="Hyperlink"/>
            <w:rFonts w:ascii="Calibri" w:hAnsi="Calibri" w:cs="Calibri"/>
            <w:sz w:val="36"/>
            <w:szCs w:val="36"/>
          </w:rPr>
          <w:t>average </w:t>
        </w:r>
      </w:hyperlink>
      <w:r w:rsidRPr="00867857">
        <w:rPr>
          <w:rFonts w:ascii="Calibri" w:hAnsi="Calibri" w:cs="Calibri"/>
          <w:color w:val="000000"/>
          <w:sz w:val="36"/>
          <w:szCs w:val="36"/>
        </w:rPr>
        <w:t>number of items in sale orders:</w:t>
      </w:r>
    </w:p>
    <w:p w14:paraId="6556EC14" w14:textId="77777777" w:rsidR="00867857" w:rsidRPr="00867857" w:rsidRDefault="00867857" w:rsidP="00867857">
      <w:pPr>
        <w:pStyle w:val="HTMLPreformatted"/>
        <w:shd w:val="clear" w:color="auto" w:fill="FFFFFF"/>
        <w:rPr>
          <w:rStyle w:val="HTMLCode"/>
          <w:rFonts w:ascii="Calibri" w:hAnsi="Calibri" w:cs="Calibri"/>
          <w:color w:val="FFFFFF"/>
          <w:sz w:val="36"/>
          <w:szCs w:val="36"/>
          <w:shd w:val="clear" w:color="auto" w:fill="333333"/>
        </w:rPr>
      </w:pPr>
      <w:r w:rsidRPr="00867857">
        <w:rPr>
          <w:rStyle w:val="hljs-keyword"/>
          <w:rFonts w:ascii="Calibri" w:hAnsi="Calibri" w:cs="Calibri"/>
          <w:color w:val="FCC28C"/>
          <w:sz w:val="36"/>
          <w:szCs w:val="36"/>
          <w:shd w:val="clear" w:color="auto" w:fill="333333"/>
        </w:rPr>
        <w:t>SELECT</w:t>
      </w:r>
      <w:r w:rsidRPr="00867857">
        <w:rPr>
          <w:rStyle w:val="HTMLCode"/>
          <w:rFonts w:ascii="Calibri" w:hAnsi="Calibri" w:cs="Calibri"/>
          <w:color w:val="FFFFFF"/>
          <w:sz w:val="36"/>
          <w:szCs w:val="36"/>
          <w:shd w:val="clear" w:color="auto" w:fill="333333"/>
        </w:rPr>
        <w:t xml:space="preserve"> </w:t>
      </w:r>
    </w:p>
    <w:p w14:paraId="52AB9973" w14:textId="77777777" w:rsidR="00867857" w:rsidRPr="00867857" w:rsidRDefault="00867857" w:rsidP="00867857">
      <w:pPr>
        <w:pStyle w:val="HTMLPreformatted"/>
        <w:shd w:val="clear" w:color="auto" w:fill="FFFFFF"/>
        <w:rPr>
          <w:rStyle w:val="HTMLCode"/>
          <w:rFonts w:ascii="Calibri" w:hAnsi="Calibri" w:cs="Calibri"/>
          <w:color w:val="FFFFFF"/>
          <w:sz w:val="36"/>
          <w:szCs w:val="36"/>
          <w:shd w:val="clear" w:color="auto" w:fill="333333"/>
        </w:rPr>
      </w:pPr>
      <w:r w:rsidRPr="00867857">
        <w:rPr>
          <w:rStyle w:val="HTMLCode"/>
          <w:rFonts w:ascii="Calibri" w:hAnsi="Calibri" w:cs="Calibri"/>
          <w:color w:val="FFFFFF"/>
          <w:sz w:val="36"/>
          <w:szCs w:val="36"/>
          <w:shd w:val="clear" w:color="auto" w:fill="333333"/>
        </w:rPr>
        <w:t xml:space="preserve">    </w:t>
      </w:r>
      <w:r w:rsidRPr="00867857">
        <w:rPr>
          <w:rStyle w:val="hljs-keyword"/>
          <w:rFonts w:ascii="Calibri" w:hAnsi="Calibri" w:cs="Calibri"/>
          <w:color w:val="FCC28C"/>
          <w:sz w:val="36"/>
          <w:szCs w:val="36"/>
          <w:shd w:val="clear" w:color="auto" w:fill="333333"/>
        </w:rPr>
        <w:t>MAX</w:t>
      </w:r>
      <w:r w:rsidRPr="00867857">
        <w:rPr>
          <w:rStyle w:val="HTMLCode"/>
          <w:rFonts w:ascii="Calibri" w:hAnsi="Calibri" w:cs="Calibri"/>
          <w:color w:val="FFFFFF"/>
          <w:sz w:val="36"/>
          <w:szCs w:val="36"/>
          <w:shd w:val="clear" w:color="auto" w:fill="333333"/>
        </w:rPr>
        <w:t xml:space="preserve">(items), </w:t>
      </w:r>
    </w:p>
    <w:p w14:paraId="1C2AB6FB" w14:textId="77777777" w:rsidR="00867857" w:rsidRPr="00867857" w:rsidRDefault="00867857" w:rsidP="00867857">
      <w:pPr>
        <w:pStyle w:val="HTMLPreformatted"/>
        <w:shd w:val="clear" w:color="auto" w:fill="FFFFFF"/>
        <w:rPr>
          <w:rStyle w:val="HTMLCode"/>
          <w:rFonts w:ascii="Calibri" w:hAnsi="Calibri" w:cs="Calibri"/>
          <w:color w:val="FFFFFF"/>
          <w:sz w:val="36"/>
          <w:szCs w:val="36"/>
          <w:shd w:val="clear" w:color="auto" w:fill="333333"/>
        </w:rPr>
      </w:pPr>
      <w:r w:rsidRPr="00867857">
        <w:rPr>
          <w:rStyle w:val="HTMLCode"/>
          <w:rFonts w:ascii="Calibri" w:hAnsi="Calibri" w:cs="Calibri"/>
          <w:color w:val="FFFFFF"/>
          <w:sz w:val="36"/>
          <w:szCs w:val="36"/>
          <w:shd w:val="clear" w:color="auto" w:fill="333333"/>
        </w:rPr>
        <w:t xml:space="preserve">    </w:t>
      </w:r>
      <w:r w:rsidRPr="00867857">
        <w:rPr>
          <w:rStyle w:val="hljs-keyword"/>
          <w:rFonts w:ascii="Calibri" w:hAnsi="Calibri" w:cs="Calibri"/>
          <w:color w:val="FCC28C"/>
          <w:sz w:val="36"/>
          <w:szCs w:val="36"/>
          <w:shd w:val="clear" w:color="auto" w:fill="333333"/>
        </w:rPr>
        <w:t>MIN</w:t>
      </w:r>
      <w:r w:rsidRPr="00867857">
        <w:rPr>
          <w:rStyle w:val="HTMLCode"/>
          <w:rFonts w:ascii="Calibri" w:hAnsi="Calibri" w:cs="Calibri"/>
          <w:color w:val="FFFFFF"/>
          <w:sz w:val="36"/>
          <w:szCs w:val="36"/>
          <w:shd w:val="clear" w:color="auto" w:fill="333333"/>
        </w:rPr>
        <w:t xml:space="preserve">(items), </w:t>
      </w:r>
    </w:p>
    <w:p w14:paraId="2DBA8BBC" w14:textId="77777777" w:rsidR="00867857" w:rsidRPr="00867857" w:rsidRDefault="00867857" w:rsidP="00867857">
      <w:pPr>
        <w:pStyle w:val="HTMLPreformatted"/>
        <w:shd w:val="clear" w:color="auto" w:fill="FFFFFF"/>
        <w:rPr>
          <w:rStyle w:val="HTMLCode"/>
          <w:rFonts w:ascii="Calibri" w:hAnsi="Calibri" w:cs="Calibri"/>
          <w:color w:val="FFFFFF"/>
          <w:sz w:val="36"/>
          <w:szCs w:val="36"/>
          <w:shd w:val="clear" w:color="auto" w:fill="333333"/>
        </w:rPr>
      </w:pPr>
      <w:r w:rsidRPr="00867857">
        <w:rPr>
          <w:rStyle w:val="HTMLCode"/>
          <w:rFonts w:ascii="Calibri" w:hAnsi="Calibri" w:cs="Calibri"/>
          <w:color w:val="FFFFFF"/>
          <w:sz w:val="36"/>
          <w:szCs w:val="36"/>
          <w:shd w:val="clear" w:color="auto" w:fill="333333"/>
        </w:rPr>
        <w:t xml:space="preserve">    </w:t>
      </w:r>
      <w:r w:rsidRPr="00867857">
        <w:rPr>
          <w:rStyle w:val="hljs-keyword"/>
          <w:rFonts w:ascii="Calibri" w:hAnsi="Calibri" w:cs="Calibri"/>
          <w:color w:val="FCC28C"/>
          <w:sz w:val="36"/>
          <w:szCs w:val="36"/>
          <w:shd w:val="clear" w:color="auto" w:fill="333333"/>
        </w:rPr>
        <w:t>FLOOR</w:t>
      </w:r>
      <w:r w:rsidRPr="00867857">
        <w:rPr>
          <w:rStyle w:val="HTMLCode"/>
          <w:rFonts w:ascii="Calibri" w:hAnsi="Calibri" w:cs="Calibri"/>
          <w:color w:val="FFFFFF"/>
          <w:sz w:val="36"/>
          <w:szCs w:val="36"/>
          <w:shd w:val="clear" w:color="auto" w:fill="333333"/>
        </w:rPr>
        <w:t>(</w:t>
      </w:r>
      <w:r w:rsidRPr="00867857">
        <w:rPr>
          <w:rStyle w:val="hljs-keyword"/>
          <w:rFonts w:ascii="Calibri" w:hAnsi="Calibri" w:cs="Calibri"/>
          <w:color w:val="FCC28C"/>
          <w:sz w:val="36"/>
          <w:szCs w:val="36"/>
          <w:shd w:val="clear" w:color="auto" w:fill="333333"/>
        </w:rPr>
        <w:t>AVG</w:t>
      </w:r>
      <w:r w:rsidRPr="00867857">
        <w:rPr>
          <w:rStyle w:val="HTMLCode"/>
          <w:rFonts w:ascii="Calibri" w:hAnsi="Calibri" w:cs="Calibri"/>
          <w:color w:val="FFFFFF"/>
          <w:sz w:val="36"/>
          <w:szCs w:val="36"/>
          <w:shd w:val="clear" w:color="auto" w:fill="333333"/>
        </w:rPr>
        <w:t>(items))</w:t>
      </w:r>
    </w:p>
    <w:p w14:paraId="688F68E3" w14:textId="77777777" w:rsidR="00867857" w:rsidRPr="00867857" w:rsidRDefault="00867857" w:rsidP="00867857">
      <w:pPr>
        <w:pStyle w:val="HTMLPreformatted"/>
        <w:shd w:val="clear" w:color="auto" w:fill="FFFFFF"/>
        <w:rPr>
          <w:rStyle w:val="HTMLCode"/>
          <w:rFonts w:ascii="Calibri" w:hAnsi="Calibri" w:cs="Calibri"/>
          <w:color w:val="FFFFFF"/>
          <w:sz w:val="36"/>
          <w:szCs w:val="36"/>
          <w:shd w:val="clear" w:color="auto" w:fill="333333"/>
        </w:rPr>
      </w:pPr>
      <w:r w:rsidRPr="00867857">
        <w:rPr>
          <w:rStyle w:val="hljs-keyword"/>
          <w:rFonts w:ascii="Calibri" w:hAnsi="Calibri" w:cs="Calibri"/>
          <w:color w:val="FCC28C"/>
          <w:sz w:val="36"/>
          <w:szCs w:val="36"/>
          <w:shd w:val="clear" w:color="auto" w:fill="333333"/>
        </w:rPr>
        <w:t>FROM</w:t>
      </w:r>
    </w:p>
    <w:p w14:paraId="60B7B224" w14:textId="77777777" w:rsidR="00867857" w:rsidRPr="00867857" w:rsidRDefault="00867857" w:rsidP="00867857">
      <w:pPr>
        <w:pStyle w:val="HTMLPreformatted"/>
        <w:shd w:val="clear" w:color="auto" w:fill="FFFFFF"/>
        <w:rPr>
          <w:rStyle w:val="HTMLCode"/>
          <w:rFonts w:ascii="Calibri" w:hAnsi="Calibri" w:cs="Calibri"/>
          <w:color w:val="FFFFFF"/>
          <w:sz w:val="36"/>
          <w:szCs w:val="36"/>
          <w:shd w:val="clear" w:color="auto" w:fill="333333"/>
        </w:rPr>
      </w:pPr>
      <w:r w:rsidRPr="00867857">
        <w:rPr>
          <w:rStyle w:val="HTMLCode"/>
          <w:rFonts w:ascii="Calibri" w:hAnsi="Calibri" w:cs="Calibri"/>
          <w:color w:val="FFFFFF"/>
          <w:sz w:val="36"/>
          <w:szCs w:val="36"/>
          <w:shd w:val="clear" w:color="auto" w:fill="333333"/>
        </w:rPr>
        <w:t xml:space="preserve">    (</w:t>
      </w:r>
      <w:r w:rsidRPr="00867857">
        <w:rPr>
          <w:rStyle w:val="hljs-keyword"/>
          <w:rFonts w:ascii="Calibri" w:hAnsi="Calibri" w:cs="Calibri"/>
          <w:color w:val="FCC28C"/>
          <w:sz w:val="36"/>
          <w:szCs w:val="36"/>
          <w:shd w:val="clear" w:color="auto" w:fill="333333"/>
        </w:rPr>
        <w:t>SELECT</w:t>
      </w:r>
      <w:r w:rsidRPr="00867857">
        <w:rPr>
          <w:rStyle w:val="HTMLCode"/>
          <w:rFonts w:ascii="Calibri" w:hAnsi="Calibri" w:cs="Calibri"/>
          <w:color w:val="FFFFFF"/>
          <w:sz w:val="36"/>
          <w:szCs w:val="36"/>
          <w:shd w:val="clear" w:color="auto" w:fill="333333"/>
        </w:rPr>
        <w:t xml:space="preserve"> </w:t>
      </w:r>
    </w:p>
    <w:p w14:paraId="0239FB94" w14:textId="77777777" w:rsidR="00867857" w:rsidRPr="00867857" w:rsidRDefault="00867857" w:rsidP="00867857">
      <w:pPr>
        <w:pStyle w:val="HTMLPreformatted"/>
        <w:shd w:val="clear" w:color="auto" w:fill="FFFFFF"/>
        <w:rPr>
          <w:rStyle w:val="HTMLCode"/>
          <w:rFonts w:ascii="Calibri" w:hAnsi="Calibri" w:cs="Calibri"/>
          <w:color w:val="FFFFFF"/>
          <w:sz w:val="36"/>
          <w:szCs w:val="36"/>
          <w:shd w:val="clear" w:color="auto" w:fill="333333"/>
        </w:rPr>
      </w:pPr>
      <w:r w:rsidRPr="00867857">
        <w:rPr>
          <w:rStyle w:val="HTMLCode"/>
          <w:rFonts w:ascii="Calibri" w:hAnsi="Calibri" w:cs="Calibri"/>
          <w:color w:val="FFFFFF"/>
          <w:sz w:val="36"/>
          <w:szCs w:val="36"/>
          <w:shd w:val="clear" w:color="auto" w:fill="333333"/>
        </w:rPr>
        <w:t xml:space="preserve">        orderNumber, </w:t>
      </w:r>
      <w:r w:rsidRPr="00867857">
        <w:rPr>
          <w:rStyle w:val="hljs-keyword"/>
          <w:rFonts w:ascii="Calibri" w:hAnsi="Calibri" w:cs="Calibri"/>
          <w:color w:val="FCC28C"/>
          <w:sz w:val="36"/>
          <w:szCs w:val="36"/>
          <w:shd w:val="clear" w:color="auto" w:fill="333333"/>
        </w:rPr>
        <w:t>COUNT</w:t>
      </w:r>
      <w:r w:rsidRPr="00867857">
        <w:rPr>
          <w:rStyle w:val="HTMLCode"/>
          <w:rFonts w:ascii="Calibri" w:hAnsi="Calibri" w:cs="Calibri"/>
          <w:color w:val="FFFFFF"/>
          <w:sz w:val="36"/>
          <w:szCs w:val="36"/>
          <w:shd w:val="clear" w:color="auto" w:fill="333333"/>
        </w:rPr>
        <w:t xml:space="preserve">(orderNumber) </w:t>
      </w:r>
      <w:r w:rsidRPr="00867857">
        <w:rPr>
          <w:rStyle w:val="hljs-keyword"/>
          <w:rFonts w:ascii="Calibri" w:hAnsi="Calibri" w:cs="Calibri"/>
          <w:color w:val="FCC28C"/>
          <w:sz w:val="36"/>
          <w:szCs w:val="36"/>
          <w:shd w:val="clear" w:color="auto" w:fill="333333"/>
        </w:rPr>
        <w:t>AS</w:t>
      </w:r>
      <w:r w:rsidRPr="00867857">
        <w:rPr>
          <w:rStyle w:val="HTMLCode"/>
          <w:rFonts w:ascii="Calibri" w:hAnsi="Calibri" w:cs="Calibri"/>
          <w:color w:val="FFFFFF"/>
          <w:sz w:val="36"/>
          <w:szCs w:val="36"/>
          <w:shd w:val="clear" w:color="auto" w:fill="333333"/>
        </w:rPr>
        <w:t xml:space="preserve"> items</w:t>
      </w:r>
    </w:p>
    <w:p w14:paraId="057510D8" w14:textId="77777777" w:rsidR="00867857" w:rsidRPr="00867857" w:rsidRDefault="00867857" w:rsidP="00867857">
      <w:pPr>
        <w:pStyle w:val="HTMLPreformatted"/>
        <w:shd w:val="clear" w:color="auto" w:fill="FFFFFF"/>
        <w:rPr>
          <w:rStyle w:val="HTMLCode"/>
          <w:rFonts w:ascii="Calibri" w:hAnsi="Calibri" w:cs="Calibri"/>
          <w:color w:val="FFFFFF"/>
          <w:sz w:val="36"/>
          <w:szCs w:val="36"/>
          <w:shd w:val="clear" w:color="auto" w:fill="333333"/>
        </w:rPr>
      </w:pPr>
      <w:r w:rsidRPr="00867857">
        <w:rPr>
          <w:rStyle w:val="HTMLCode"/>
          <w:rFonts w:ascii="Calibri" w:hAnsi="Calibri" w:cs="Calibri"/>
          <w:color w:val="FFFFFF"/>
          <w:sz w:val="36"/>
          <w:szCs w:val="36"/>
          <w:shd w:val="clear" w:color="auto" w:fill="333333"/>
        </w:rPr>
        <w:t xml:space="preserve">    </w:t>
      </w:r>
      <w:r w:rsidRPr="00867857">
        <w:rPr>
          <w:rStyle w:val="hljs-keyword"/>
          <w:rFonts w:ascii="Calibri" w:hAnsi="Calibri" w:cs="Calibri"/>
          <w:color w:val="FCC28C"/>
          <w:sz w:val="36"/>
          <w:szCs w:val="36"/>
          <w:shd w:val="clear" w:color="auto" w:fill="333333"/>
        </w:rPr>
        <w:t>FROM</w:t>
      </w:r>
    </w:p>
    <w:p w14:paraId="7713EB29" w14:textId="77777777" w:rsidR="00867857" w:rsidRPr="00867857" w:rsidRDefault="00867857" w:rsidP="00867857">
      <w:pPr>
        <w:pStyle w:val="HTMLPreformatted"/>
        <w:shd w:val="clear" w:color="auto" w:fill="FFFFFF"/>
        <w:rPr>
          <w:rStyle w:val="HTMLCode"/>
          <w:rFonts w:ascii="Calibri" w:hAnsi="Calibri" w:cs="Calibri"/>
          <w:color w:val="FFFFFF"/>
          <w:sz w:val="36"/>
          <w:szCs w:val="36"/>
          <w:shd w:val="clear" w:color="auto" w:fill="333333"/>
        </w:rPr>
      </w:pPr>
      <w:r w:rsidRPr="00867857">
        <w:rPr>
          <w:rStyle w:val="HTMLCode"/>
          <w:rFonts w:ascii="Calibri" w:hAnsi="Calibri" w:cs="Calibri"/>
          <w:color w:val="FFFFFF"/>
          <w:sz w:val="36"/>
          <w:szCs w:val="36"/>
          <w:shd w:val="clear" w:color="auto" w:fill="333333"/>
        </w:rPr>
        <w:t xml:space="preserve">        orderdetails</w:t>
      </w:r>
    </w:p>
    <w:p w14:paraId="523179AC" w14:textId="77777777" w:rsidR="00867857" w:rsidRPr="00867857" w:rsidRDefault="00867857" w:rsidP="00867857">
      <w:pPr>
        <w:pStyle w:val="HTMLPreformatted"/>
        <w:shd w:val="clear" w:color="auto" w:fill="FFFFFF"/>
        <w:rPr>
          <w:rFonts w:ascii="Calibri" w:hAnsi="Calibri" w:cs="Calibri"/>
          <w:color w:val="000000"/>
          <w:sz w:val="36"/>
          <w:szCs w:val="36"/>
        </w:rPr>
      </w:pPr>
      <w:r w:rsidRPr="00867857">
        <w:rPr>
          <w:rStyle w:val="HTMLCode"/>
          <w:rFonts w:ascii="Calibri" w:hAnsi="Calibri" w:cs="Calibri"/>
          <w:color w:val="FFFFFF"/>
          <w:sz w:val="36"/>
          <w:szCs w:val="36"/>
          <w:shd w:val="clear" w:color="auto" w:fill="333333"/>
        </w:rPr>
        <w:t xml:space="preserve">    </w:t>
      </w:r>
      <w:r w:rsidRPr="00867857">
        <w:rPr>
          <w:rStyle w:val="hljs-keyword"/>
          <w:rFonts w:ascii="Calibri" w:hAnsi="Calibri" w:cs="Calibri"/>
          <w:color w:val="FCC28C"/>
          <w:sz w:val="36"/>
          <w:szCs w:val="36"/>
          <w:shd w:val="clear" w:color="auto" w:fill="333333"/>
        </w:rPr>
        <w:t>GROUP</w:t>
      </w:r>
      <w:r w:rsidRPr="00867857">
        <w:rPr>
          <w:rStyle w:val="HTMLCode"/>
          <w:rFonts w:ascii="Calibri" w:hAnsi="Calibri" w:cs="Calibri"/>
          <w:color w:val="FFFFFF"/>
          <w:sz w:val="36"/>
          <w:szCs w:val="36"/>
          <w:shd w:val="clear" w:color="auto" w:fill="333333"/>
        </w:rPr>
        <w:t xml:space="preserve"> </w:t>
      </w:r>
      <w:r w:rsidRPr="00867857">
        <w:rPr>
          <w:rStyle w:val="hljs-keyword"/>
          <w:rFonts w:ascii="Calibri" w:hAnsi="Calibri" w:cs="Calibri"/>
          <w:color w:val="FCC28C"/>
          <w:sz w:val="36"/>
          <w:szCs w:val="36"/>
          <w:shd w:val="clear" w:color="auto" w:fill="333333"/>
        </w:rPr>
        <w:t>BY</w:t>
      </w:r>
      <w:r w:rsidRPr="00867857">
        <w:rPr>
          <w:rStyle w:val="HTMLCode"/>
          <w:rFonts w:ascii="Calibri" w:hAnsi="Calibri" w:cs="Calibri"/>
          <w:color w:val="FFFFFF"/>
          <w:sz w:val="36"/>
          <w:szCs w:val="36"/>
          <w:shd w:val="clear" w:color="auto" w:fill="333333"/>
        </w:rPr>
        <w:t xml:space="preserve"> orderNumber) </w:t>
      </w:r>
      <w:r w:rsidRPr="00867857">
        <w:rPr>
          <w:rStyle w:val="hljs-keyword"/>
          <w:rFonts w:ascii="Calibri" w:hAnsi="Calibri" w:cs="Calibri"/>
          <w:color w:val="FCC28C"/>
          <w:sz w:val="36"/>
          <w:szCs w:val="36"/>
          <w:shd w:val="clear" w:color="auto" w:fill="333333"/>
        </w:rPr>
        <w:t>AS</w:t>
      </w:r>
      <w:r w:rsidRPr="00867857">
        <w:rPr>
          <w:rStyle w:val="HTMLCode"/>
          <w:rFonts w:ascii="Calibri" w:hAnsi="Calibri" w:cs="Calibri"/>
          <w:color w:val="FFFFFF"/>
          <w:sz w:val="36"/>
          <w:szCs w:val="36"/>
          <w:shd w:val="clear" w:color="auto" w:fill="333333"/>
        </w:rPr>
        <w:t xml:space="preserve"> lineitems;</w:t>
      </w:r>
    </w:p>
    <w:p w14:paraId="4F159ADE" w14:textId="77777777" w:rsidR="00867857" w:rsidRPr="00867857" w:rsidRDefault="00867857" w:rsidP="00867857">
      <w:pPr>
        <w:pStyle w:val="HTMLPreformatted"/>
        <w:shd w:val="clear" w:color="auto" w:fill="FFFFFF"/>
        <w:rPr>
          <w:rFonts w:ascii="Calibri" w:hAnsi="Calibri" w:cs="Calibri"/>
          <w:color w:val="000000"/>
          <w:sz w:val="36"/>
          <w:szCs w:val="36"/>
        </w:rPr>
      </w:pPr>
      <w:r w:rsidRPr="00867857">
        <w:rPr>
          <w:rStyle w:val="shcb-languagelabel"/>
          <w:rFonts w:ascii="Calibri" w:hAnsi="Calibri" w:cs="Calibri"/>
          <w:color w:val="000000"/>
          <w:sz w:val="36"/>
          <w:szCs w:val="36"/>
          <w:bdr w:val="none" w:sz="0" w:space="0" w:color="auto" w:frame="1"/>
        </w:rPr>
        <w:lastRenderedPageBreak/>
        <w:t>Code language:</w:t>
      </w:r>
      <w:r w:rsidRPr="00867857">
        <w:rPr>
          <w:rFonts w:ascii="Calibri" w:hAnsi="Calibri" w:cs="Calibri"/>
          <w:color w:val="000000"/>
          <w:sz w:val="36"/>
          <w:szCs w:val="36"/>
          <w:bdr w:val="none" w:sz="0" w:space="0" w:color="auto" w:frame="1"/>
        </w:rPr>
        <w:t xml:space="preserve"> </w:t>
      </w:r>
      <w:r w:rsidRPr="00867857">
        <w:rPr>
          <w:rStyle w:val="shcb-languagename"/>
          <w:rFonts w:ascii="Calibri" w:hAnsi="Calibri" w:cs="Calibri"/>
          <w:color w:val="000000"/>
          <w:sz w:val="36"/>
          <w:szCs w:val="36"/>
          <w:bdr w:val="none" w:sz="0" w:space="0" w:color="auto" w:frame="1"/>
        </w:rPr>
        <w:t>SQL (Structured Query Language)</w:t>
      </w:r>
      <w:r w:rsidRPr="00867857">
        <w:rPr>
          <w:rFonts w:ascii="Calibri" w:hAnsi="Calibri" w:cs="Calibri"/>
          <w:color w:val="000000"/>
          <w:sz w:val="36"/>
          <w:szCs w:val="36"/>
          <w:bdr w:val="none" w:sz="0" w:space="0" w:color="auto" w:frame="1"/>
        </w:rPr>
        <w:t xml:space="preserve"> </w:t>
      </w:r>
      <w:r w:rsidRPr="00867857">
        <w:rPr>
          <w:rStyle w:val="shcb-languageparen"/>
          <w:rFonts w:ascii="Calibri" w:hAnsi="Calibri" w:cs="Calibri"/>
          <w:color w:val="000000"/>
          <w:sz w:val="36"/>
          <w:szCs w:val="36"/>
          <w:bdr w:val="none" w:sz="0" w:space="0" w:color="auto" w:frame="1"/>
        </w:rPr>
        <w:t>(</w:t>
      </w:r>
      <w:r w:rsidRPr="00867857">
        <w:rPr>
          <w:rStyle w:val="shcb-languageslug"/>
          <w:rFonts w:ascii="Calibri" w:hAnsi="Calibri" w:cs="Calibri"/>
          <w:color w:val="000000"/>
          <w:sz w:val="36"/>
          <w:szCs w:val="36"/>
          <w:bdr w:val="none" w:sz="0" w:space="0" w:color="auto" w:frame="1"/>
        </w:rPr>
        <w:t>sql</w:t>
      </w:r>
      <w:r w:rsidRPr="00867857">
        <w:rPr>
          <w:rStyle w:val="shcb-languageparen"/>
          <w:rFonts w:ascii="Calibri" w:hAnsi="Calibri" w:cs="Calibri"/>
          <w:color w:val="000000"/>
          <w:sz w:val="36"/>
          <w:szCs w:val="36"/>
          <w:bdr w:val="none" w:sz="0" w:space="0" w:color="auto" w:frame="1"/>
        </w:rPr>
        <w:t>)</w:t>
      </w:r>
    </w:p>
    <w:p w14:paraId="4133E622" w14:textId="26D2069A" w:rsidR="00867857" w:rsidRPr="00867857" w:rsidRDefault="00867857" w:rsidP="00867857">
      <w:pPr>
        <w:shd w:val="clear" w:color="auto" w:fill="FFFFFF"/>
        <w:rPr>
          <w:rFonts w:ascii="Calibri" w:hAnsi="Calibri" w:cs="Calibri"/>
          <w:color w:val="000000"/>
          <w:sz w:val="36"/>
          <w:szCs w:val="36"/>
        </w:rPr>
      </w:pPr>
      <w:r w:rsidRPr="00867857">
        <w:rPr>
          <w:rFonts w:ascii="Calibri" w:hAnsi="Calibri" w:cs="Calibri"/>
          <w:noProof/>
          <w:sz w:val="36"/>
          <w:szCs w:val="36"/>
          <w:lang w:val="en-IN" w:eastAsia="en-IN"/>
        </w:rPr>
        <w:drawing>
          <wp:inline distT="0" distB="0" distL="0" distR="0" wp14:anchorId="060C0EAC" wp14:editId="3A6098C8">
            <wp:extent cx="2647950" cy="428625"/>
            <wp:effectExtent l="0" t="0" r="0" b="0"/>
            <wp:docPr id="7" name="Picture 7" descr="mysql subquery from claus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mysql subquery from clause example"/>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647950" cy="428625"/>
                    </a:xfrm>
                    <a:prstGeom prst="rect">
                      <a:avLst/>
                    </a:prstGeom>
                    <a:noFill/>
                    <a:ln>
                      <a:noFill/>
                    </a:ln>
                  </pic:spPr>
                </pic:pic>
              </a:graphicData>
            </a:graphic>
          </wp:inline>
        </w:drawing>
      </w:r>
    </w:p>
    <w:p w14:paraId="4DE5F3E3" w14:textId="515ACEE7" w:rsidR="0061274D" w:rsidRPr="00A073FE" w:rsidRDefault="0061274D" w:rsidP="00A073FE">
      <w:pPr>
        <w:pStyle w:val="Heading1"/>
        <w:spacing w:before="335" w:after="167"/>
        <w:jc w:val="center"/>
        <w:rPr>
          <w:rFonts w:ascii="Times New Roman" w:hAnsi="Times New Roman" w:cs="Times New Roman"/>
          <w:bCs w:val="0"/>
          <w:color w:val="FF0000"/>
          <w:sz w:val="44"/>
          <w:szCs w:val="40"/>
          <w:u w:val="single"/>
        </w:rPr>
      </w:pPr>
      <w:r w:rsidRPr="00A073FE">
        <w:rPr>
          <w:rFonts w:ascii="Times New Roman" w:hAnsi="Times New Roman" w:cs="Times New Roman"/>
          <w:bCs w:val="0"/>
          <w:color w:val="FF0000"/>
          <w:sz w:val="44"/>
          <w:szCs w:val="40"/>
          <w:u w:val="single"/>
        </w:rPr>
        <w:t>SQL JOIN</w:t>
      </w:r>
    </w:p>
    <w:p w14:paraId="09CA2169" w14:textId="77777777" w:rsidR="0061274D" w:rsidRPr="00DC6A9F" w:rsidRDefault="0061274D" w:rsidP="00DC6A9F">
      <w:pPr>
        <w:pStyle w:val="NormalWeb"/>
        <w:spacing w:before="0" w:beforeAutospacing="0" w:after="167" w:afterAutospacing="0"/>
        <w:rPr>
          <w:color w:val="333333"/>
          <w:sz w:val="32"/>
          <w:szCs w:val="32"/>
        </w:rPr>
      </w:pPr>
      <w:r w:rsidRPr="00AA07DB">
        <w:rPr>
          <w:color w:val="333333"/>
          <w:sz w:val="32"/>
          <w:szCs w:val="32"/>
        </w:rPr>
        <w:t xml:space="preserve">SQL Join is used to fetch data from two or more tables, which is joined to appear as </w:t>
      </w:r>
      <w:r w:rsidRPr="00915C04">
        <w:rPr>
          <w:color w:val="FF0000"/>
          <w:sz w:val="32"/>
          <w:szCs w:val="32"/>
        </w:rPr>
        <w:t>single set</w:t>
      </w:r>
      <w:r w:rsidRPr="00AA07DB">
        <w:rPr>
          <w:color w:val="333333"/>
          <w:sz w:val="32"/>
          <w:szCs w:val="32"/>
        </w:rPr>
        <w:t xml:space="preserve"> of data. It is used for combining column from two or more tables by using values common to both tables.</w:t>
      </w:r>
    </w:p>
    <w:p w14:paraId="2A7079BC" w14:textId="77777777" w:rsidR="0061274D" w:rsidRPr="00AA07DB" w:rsidRDefault="0061274D" w:rsidP="0061274D">
      <w:pPr>
        <w:pStyle w:val="Heading2"/>
        <w:spacing w:before="335" w:beforeAutospacing="0" w:after="167" w:afterAutospacing="0"/>
        <w:rPr>
          <w:b w:val="0"/>
          <w:bCs w:val="0"/>
          <w:color w:val="333333"/>
          <w:sz w:val="32"/>
          <w:szCs w:val="32"/>
        </w:rPr>
      </w:pPr>
      <w:r w:rsidRPr="00AA07DB">
        <w:rPr>
          <w:b w:val="0"/>
          <w:bCs w:val="0"/>
          <w:color w:val="333333"/>
          <w:sz w:val="32"/>
          <w:szCs w:val="32"/>
        </w:rPr>
        <w:t>Types of JOIN</w:t>
      </w:r>
    </w:p>
    <w:p w14:paraId="37FAEACD" w14:textId="77777777" w:rsidR="0061274D" w:rsidRPr="00AA07DB" w:rsidRDefault="0061274D" w:rsidP="0061274D">
      <w:pPr>
        <w:pStyle w:val="NormalWeb"/>
        <w:spacing w:before="0" w:beforeAutospacing="0" w:after="167" w:afterAutospacing="0"/>
        <w:rPr>
          <w:color w:val="333333"/>
          <w:sz w:val="32"/>
          <w:szCs w:val="32"/>
        </w:rPr>
      </w:pPr>
      <w:r w:rsidRPr="00AA07DB">
        <w:rPr>
          <w:color w:val="333333"/>
          <w:sz w:val="32"/>
          <w:szCs w:val="32"/>
        </w:rPr>
        <w:t>Following are the types of JOIN that we can use in SQL:</w:t>
      </w:r>
    </w:p>
    <w:p w14:paraId="300E9B95" w14:textId="5E4BE2CE" w:rsidR="0061274D" w:rsidRPr="00AA07DB" w:rsidRDefault="0061274D" w:rsidP="0061274D">
      <w:pPr>
        <w:numPr>
          <w:ilvl w:val="0"/>
          <w:numId w:val="30"/>
        </w:numPr>
        <w:spacing w:before="100" w:beforeAutospacing="1" w:after="100" w:afterAutospacing="1" w:line="502" w:lineRule="atLeast"/>
        <w:rPr>
          <w:rFonts w:ascii="Times New Roman" w:hAnsi="Times New Roman" w:cs="Times New Roman"/>
          <w:color w:val="333333"/>
          <w:sz w:val="32"/>
          <w:szCs w:val="32"/>
        </w:rPr>
      </w:pPr>
      <w:r w:rsidRPr="00AA07DB">
        <w:rPr>
          <w:rFonts w:ascii="Times New Roman" w:hAnsi="Times New Roman" w:cs="Times New Roman"/>
          <w:color w:val="333333"/>
          <w:sz w:val="32"/>
          <w:szCs w:val="32"/>
        </w:rPr>
        <w:t>Inner</w:t>
      </w:r>
      <w:r w:rsidR="00F929EE">
        <w:rPr>
          <w:rFonts w:ascii="Times New Roman" w:hAnsi="Times New Roman" w:cs="Times New Roman"/>
          <w:color w:val="333333"/>
          <w:sz w:val="32"/>
          <w:szCs w:val="32"/>
        </w:rPr>
        <w:t xml:space="preserve"> - Equi</w:t>
      </w:r>
    </w:p>
    <w:p w14:paraId="3B736631" w14:textId="77777777" w:rsidR="0061274D" w:rsidRPr="00AA07DB" w:rsidRDefault="0061274D" w:rsidP="0061274D">
      <w:pPr>
        <w:numPr>
          <w:ilvl w:val="0"/>
          <w:numId w:val="30"/>
        </w:numPr>
        <w:spacing w:before="100" w:beforeAutospacing="1" w:after="100" w:afterAutospacing="1" w:line="502" w:lineRule="atLeast"/>
        <w:rPr>
          <w:rFonts w:ascii="Times New Roman" w:hAnsi="Times New Roman" w:cs="Times New Roman"/>
          <w:color w:val="333333"/>
          <w:sz w:val="32"/>
          <w:szCs w:val="32"/>
        </w:rPr>
      </w:pPr>
      <w:r w:rsidRPr="00AA07DB">
        <w:rPr>
          <w:rFonts w:ascii="Times New Roman" w:hAnsi="Times New Roman" w:cs="Times New Roman"/>
          <w:color w:val="333333"/>
          <w:sz w:val="32"/>
          <w:szCs w:val="32"/>
        </w:rPr>
        <w:t>Outer</w:t>
      </w:r>
    </w:p>
    <w:p w14:paraId="55242F14" w14:textId="32AFED63" w:rsidR="0061274D" w:rsidRPr="00AA07DB" w:rsidRDefault="0061274D" w:rsidP="00616586">
      <w:pPr>
        <w:numPr>
          <w:ilvl w:val="0"/>
          <w:numId w:val="39"/>
        </w:numPr>
        <w:spacing w:before="100" w:beforeAutospacing="1" w:after="100" w:afterAutospacing="1" w:line="502" w:lineRule="atLeast"/>
        <w:rPr>
          <w:rFonts w:ascii="Times New Roman" w:hAnsi="Times New Roman" w:cs="Times New Roman"/>
          <w:color w:val="333333"/>
          <w:sz w:val="32"/>
          <w:szCs w:val="32"/>
        </w:rPr>
      </w:pPr>
      <w:r w:rsidRPr="00AA07DB">
        <w:rPr>
          <w:rFonts w:ascii="Times New Roman" w:hAnsi="Times New Roman" w:cs="Times New Roman"/>
          <w:color w:val="333333"/>
          <w:sz w:val="32"/>
          <w:szCs w:val="32"/>
        </w:rPr>
        <w:t>Left</w:t>
      </w:r>
      <w:r w:rsidR="00F929EE">
        <w:rPr>
          <w:rFonts w:ascii="Times New Roman" w:hAnsi="Times New Roman" w:cs="Times New Roman"/>
          <w:color w:val="333333"/>
          <w:sz w:val="32"/>
          <w:szCs w:val="32"/>
        </w:rPr>
        <w:t xml:space="preserve"> </w:t>
      </w:r>
      <w:r w:rsidR="00616586">
        <w:rPr>
          <w:rFonts w:ascii="Times New Roman" w:hAnsi="Times New Roman" w:cs="Times New Roman"/>
          <w:color w:val="333333"/>
          <w:sz w:val="32"/>
          <w:szCs w:val="32"/>
        </w:rPr>
        <w:t>Outer Join</w:t>
      </w:r>
    </w:p>
    <w:p w14:paraId="682F04D4" w14:textId="634AF1C5" w:rsidR="0061274D" w:rsidRDefault="0061274D" w:rsidP="00616586">
      <w:pPr>
        <w:numPr>
          <w:ilvl w:val="0"/>
          <w:numId w:val="39"/>
        </w:numPr>
        <w:spacing w:before="100" w:beforeAutospacing="1" w:after="100" w:afterAutospacing="1" w:line="502" w:lineRule="atLeast"/>
        <w:rPr>
          <w:rFonts w:ascii="Times New Roman" w:hAnsi="Times New Roman" w:cs="Times New Roman"/>
          <w:color w:val="333333"/>
          <w:sz w:val="32"/>
          <w:szCs w:val="32"/>
        </w:rPr>
      </w:pPr>
      <w:r w:rsidRPr="00AA07DB">
        <w:rPr>
          <w:rFonts w:ascii="Times New Roman" w:hAnsi="Times New Roman" w:cs="Times New Roman"/>
          <w:color w:val="333333"/>
          <w:sz w:val="32"/>
          <w:szCs w:val="32"/>
        </w:rPr>
        <w:t>Right</w:t>
      </w:r>
      <w:r w:rsidR="00F929EE">
        <w:rPr>
          <w:rFonts w:ascii="Times New Roman" w:hAnsi="Times New Roman" w:cs="Times New Roman"/>
          <w:color w:val="333333"/>
          <w:sz w:val="32"/>
          <w:szCs w:val="32"/>
        </w:rPr>
        <w:t xml:space="preserve"> </w:t>
      </w:r>
      <w:r w:rsidR="00616586">
        <w:rPr>
          <w:rFonts w:ascii="Times New Roman" w:hAnsi="Times New Roman" w:cs="Times New Roman"/>
          <w:color w:val="333333"/>
          <w:sz w:val="32"/>
          <w:szCs w:val="32"/>
        </w:rPr>
        <w:t>Outer Join</w:t>
      </w:r>
    </w:p>
    <w:p w14:paraId="61322DAC" w14:textId="3B7EA6C1" w:rsidR="00616586" w:rsidRDefault="00616586" w:rsidP="00616586">
      <w:pPr>
        <w:numPr>
          <w:ilvl w:val="0"/>
          <w:numId w:val="39"/>
        </w:numPr>
        <w:spacing w:before="100" w:beforeAutospacing="1" w:after="100" w:afterAutospacing="1" w:line="502" w:lineRule="atLeast"/>
        <w:rPr>
          <w:rFonts w:ascii="Times New Roman" w:hAnsi="Times New Roman" w:cs="Times New Roman"/>
          <w:color w:val="333333"/>
          <w:sz w:val="32"/>
          <w:szCs w:val="32"/>
        </w:rPr>
      </w:pPr>
      <w:r>
        <w:rPr>
          <w:rFonts w:ascii="Times New Roman" w:hAnsi="Times New Roman" w:cs="Times New Roman"/>
          <w:color w:val="333333"/>
          <w:sz w:val="32"/>
          <w:szCs w:val="32"/>
        </w:rPr>
        <w:t>Full Outer Join</w:t>
      </w:r>
    </w:p>
    <w:p w14:paraId="6ED92ECD" w14:textId="27506A63" w:rsidR="00915C04" w:rsidRDefault="00915C04" w:rsidP="0061274D">
      <w:pPr>
        <w:numPr>
          <w:ilvl w:val="0"/>
          <w:numId w:val="30"/>
        </w:numPr>
        <w:spacing w:before="100" w:beforeAutospacing="1" w:after="100" w:afterAutospacing="1" w:line="502" w:lineRule="atLeast"/>
        <w:rPr>
          <w:rFonts w:ascii="Times New Roman" w:hAnsi="Times New Roman" w:cs="Times New Roman"/>
          <w:color w:val="333333"/>
          <w:sz w:val="32"/>
          <w:szCs w:val="32"/>
        </w:rPr>
      </w:pPr>
      <w:r>
        <w:rPr>
          <w:rFonts w:ascii="Times New Roman" w:hAnsi="Times New Roman" w:cs="Times New Roman"/>
          <w:color w:val="333333"/>
          <w:sz w:val="32"/>
          <w:szCs w:val="32"/>
        </w:rPr>
        <w:t>Cross</w:t>
      </w:r>
      <w:r w:rsidR="00F929EE">
        <w:rPr>
          <w:rFonts w:ascii="Times New Roman" w:hAnsi="Times New Roman" w:cs="Times New Roman"/>
          <w:color w:val="333333"/>
          <w:sz w:val="32"/>
          <w:szCs w:val="32"/>
        </w:rPr>
        <w:t xml:space="preserve"> </w:t>
      </w:r>
      <w:r w:rsidR="00616586">
        <w:rPr>
          <w:rFonts w:ascii="Times New Roman" w:hAnsi="Times New Roman" w:cs="Times New Roman"/>
          <w:color w:val="333333"/>
          <w:sz w:val="32"/>
          <w:szCs w:val="32"/>
        </w:rPr>
        <w:t>- cartesian</w:t>
      </w:r>
    </w:p>
    <w:p w14:paraId="1CE55CFF" w14:textId="275267BC" w:rsidR="00915C04" w:rsidRPr="00AA07DB" w:rsidRDefault="00915C04" w:rsidP="0061274D">
      <w:pPr>
        <w:numPr>
          <w:ilvl w:val="0"/>
          <w:numId w:val="30"/>
        </w:numPr>
        <w:spacing w:before="100" w:beforeAutospacing="1" w:after="100" w:afterAutospacing="1" w:line="502" w:lineRule="atLeast"/>
        <w:rPr>
          <w:rFonts w:ascii="Times New Roman" w:hAnsi="Times New Roman" w:cs="Times New Roman"/>
          <w:color w:val="333333"/>
          <w:sz w:val="32"/>
          <w:szCs w:val="32"/>
        </w:rPr>
      </w:pPr>
      <w:r>
        <w:rPr>
          <w:rFonts w:ascii="Times New Roman" w:hAnsi="Times New Roman" w:cs="Times New Roman"/>
          <w:color w:val="333333"/>
          <w:sz w:val="32"/>
          <w:szCs w:val="32"/>
        </w:rPr>
        <w:t>Natural</w:t>
      </w:r>
      <w:r w:rsidR="00F929EE">
        <w:rPr>
          <w:rFonts w:ascii="Times New Roman" w:hAnsi="Times New Roman" w:cs="Times New Roman"/>
          <w:color w:val="333333"/>
          <w:sz w:val="32"/>
          <w:szCs w:val="32"/>
        </w:rPr>
        <w:t xml:space="preserve"> - </w:t>
      </w:r>
    </w:p>
    <w:p w14:paraId="262D531E" w14:textId="77777777" w:rsidR="0061274D" w:rsidRPr="00E6165B" w:rsidRDefault="0061274D" w:rsidP="0082507B">
      <w:pPr>
        <w:spacing w:before="335" w:after="335" w:line="240" w:lineRule="auto"/>
        <w:rPr>
          <w:rFonts w:ascii="Times New Roman" w:hAnsi="Times New Roman" w:cs="Times New Roman"/>
          <w:color w:val="FF0000"/>
          <w:sz w:val="32"/>
          <w:szCs w:val="32"/>
          <w:u w:val="single"/>
        </w:rPr>
      </w:pPr>
      <w:r w:rsidRPr="00E6165B">
        <w:rPr>
          <w:rFonts w:ascii="Times New Roman" w:hAnsi="Times New Roman" w:cs="Times New Roman"/>
          <w:b/>
          <w:bCs/>
          <w:color w:val="FF0000"/>
          <w:sz w:val="32"/>
          <w:szCs w:val="32"/>
          <w:u w:val="single"/>
        </w:rPr>
        <w:t>Cross JOIN or Cartesian Product</w:t>
      </w:r>
    </w:p>
    <w:p w14:paraId="33DA6D62" w14:textId="77777777" w:rsidR="0061274D" w:rsidRPr="00AA07DB" w:rsidRDefault="0061274D" w:rsidP="0061274D">
      <w:pPr>
        <w:pStyle w:val="NormalWeb"/>
        <w:spacing w:before="0" w:beforeAutospacing="0" w:after="167" w:afterAutospacing="0"/>
        <w:rPr>
          <w:color w:val="333333"/>
          <w:sz w:val="32"/>
          <w:szCs w:val="32"/>
        </w:rPr>
      </w:pPr>
      <w:r w:rsidRPr="00AA07DB">
        <w:rPr>
          <w:color w:val="333333"/>
          <w:sz w:val="32"/>
          <w:szCs w:val="32"/>
        </w:rPr>
        <w:t>This type of JOIN returns the cartesian product of rows from the tables in Join. It will return a table which consists of records which combines each row from the first table with each row of the second table.</w:t>
      </w:r>
    </w:p>
    <w:p w14:paraId="5DA30704" w14:textId="77777777" w:rsidR="0061274D" w:rsidRPr="00AA07DB" w:rsidRDefault="0061274D" w:rsidP="0061274D">
      <w:pPr>
        <w:pStyle w:val="NormalWeb"/>
        <w:spacing w:before="0" w:beforeAutospacing="0" w:after="167" w:afterAutospacing="0"/>
        <w:rPr>
          <w:color w:val="333333"/>
          <w:sz w:val="32"/>
          <w:szCs w:val="32"/>
        </w:rPr>
      </w:pPr>
      <w:r w:rsidRPr="00AA07DB">
        <w:rPr>
          <w:color w:val="333333"/>
          <w:sz w:val="32"/>
          <w:szCs w:val="32"/>
        </w:rPr>
        <w:t>Cross JOIN Syntax is,</w:t>
      </w:r>
    </w:p>
    <w:p w14:paraId="52510A0E" w14:textId="77777777" w:rsidR="0061274D" w:rsidRPr="00AA07DB" w:rsidRDefault="0061274D" w:rsidP="0061274D">
      <w:pPr>
        <w:pStyle w:val="HTMLPreformatted"/>
        <w:shd w:val="clear" w:color="auto" w:fill="1E2A37"/>
        <w:spacing w:before="120" w:after="120"/>
        <w:rPr>
          <w:rStyle w:val="HTMLCode"/>
          <w:rFonts w:ascii="Times New Roman" w:hAnsi="Times New Roman" w:cs="Times New Roman"/>
          <w:color w:val="F8F8F2"/>
          <w:sz w:val="32"/>
          <w:szCs w:val="32"/>
        </w:rPr>
      </w:pPr>
      <w:r w:rsidRPr="00AA07DB">
        <w:rPr>
          <w:rStyle w:val="token"/>
          <w:rFonts w:ascii="Times New Roman" w:hAnsi="Times New Roman" w:cs="Times New Roman"/>
          <w:color w:val="66D9EF"/>
          <w:sz w:val="32"/>
          <w:szCs w:val="32"/>
        </w:rPr>
        <w:t>SELECT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column</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name</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list</w:t>
      </w:r>
    </w:p>
    <w:p w14:paraId="09FBA09E" w14:textId="77777777" w:rsidR="0061274D" w:rsidRPr="00AA07DB" w:rsidRDefault="0061274D" w:rsidP="0061274D">
      <w:pPr>
        <w:pStyle w:val="HTMLPreformatted"/>
        <w:shd w:val="clear" w:color="auto" w:fill="1E2A37"/>
        <w:spacing w:before="120" w:after="120"/>
        <w:rPr>
          <w:rStyle w:val="HTMLCode"/>
          <w:rFonts w:ascii="Times New Roman" w:hAnsi="Times New Roman" w:cs="Times New Roman"/>
          <w:color w:val="F8F8F2"/>
          <w:sz w:val="32"/>
          <w:szCs w:val="32"/>
        </w:rPr>
      </w:pPr>
      <w:r w:rsidRPr="00AA07DB">
        <w:rPr>
          <w:rStyle w:val="token"/>
          <w:rFonts w:ascii="Times New Roman" w:hAnsi="Times New Roman" w:cs="Times New Roman"/>
          <w:color w:val="66D9EF"/>
          <w:sz w:val="32"/>
          <w:szCs w:val="32"/>
        </w:rPr>
        <w:t>FROM</w:t>
      </w:r>
      <w:r w:rsidRPr="00AA07DB">
        <w:rPr>
          <w:rStyle w:val="HTMLCode"/>
          <w:rFonts w:ascii="Times New Roman" w:hAnsi="Times New Roman" w:cs="Times New Roman"/>
          <w:color w:val="F8F8F2"/>
          <w:sz w:val="32"/>
          <w:szCs w:val="32"/>
        </w:rPr>
        <w:t xml:space="preserve"> </w:t>
      </w:r>
    </w:p>
    <w:p w14:paraId="154D8599" w14:textId="77777777" w:rsidR="0061274D" w:rsidRPr="00AA07DB" w:rsidRDefault="0061274D" w:rsidP="0061274D">
      <w:pPr>
        <w:pStyle w:val="HTMLPreformatted"/>
        <w:shd w:val="clear" w:color="auto" w:fill="1E2A37"/>
        <w:spacing w:before="120" w:after="120"/>
        <w:rPr>
          <w:rFonts w:ascii="Times New Roman" w:hAnsi="Times New Roman" w:cs="Times New Roman"/>
          <w:color w:val="F8F8F2"/>
          <w:sz w:val="32"/>
          <w:szCs w:val="32"/>
        </w:rPr>
      </w:pPr>
      <w:r w:rsidRPr="00AA07DB">
        <w:rPr>
          <w:rStyle w:val="token"/>
          <w:rFonts w:ascii="Times New Roman" w:hAnsi="Times New Roman" w:cs="Times New Roman"/>
          <w:color w:val="66D9EF"/>
          <w:sz w:val="32"/>
          <w:szCs w:val="32"/>
        </w:rPr>
        <w:lastRenderedPageBreak/>
        <w:t>table</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name1 </w:t>
      </w:r>
      <w:r w:rsidRPr="00AA07DB">
        <w:rPr>
          <w:rStyle w:val="token"/>
          <w:rFonts w:ascii="Times New Roman" w:hAnsi="Times New Roman" w:cs="Times New Roman"/>
          <w:color w:val="66D9EF"/>
          <w:sz w:val="32"/>
          <w:szCs w:val="32"/>
        </w:rPr>
        <w:t>CROSS</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JOIN</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table</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name2</w:t>
      </w:r>
      <w:r w:rsidRPr="00AA07DB">
        <w:rPr>
          <w:rStyle w:val="token"/>
          <w:rFonts w:ascii="Times New Roman" w:hAnsi="Times New Roman" w:cs="Times New Roman"/>
          <w:color w:val="F8F8F2"/>
          <w:sz w:val="32"/>
          <w:szCs w:val="32"/>
        </w:rPr>
        <w:t>;</w:t>
      </w:r>
    </w:p>
    <w:p w14:paraId="5A0AFAE6" w14:textId="77777777" w:rsidR="0061274D" w:rsidRPr="00AA07DB" w:rsidRDefault="00000000" w:rsidP="0061274D">
      <w:pPr>
        <w:spacing w:before="335" w:after="335"/>
        <w:rPr>
          <w:rFonts w:ascii="Times New Roman" w:hAnsi="Times New Roman" w:cs="Times New Roman"/>
          <w:sz w:val="32"/>
          <w:szCs w:val="32"/>
        </w:rPr>
      </w:pPr>
      <w:r>
        <w:rPr>
          <w:rFonts w:ascii="Times New Roman" w:hAnsi="Times New Roman" w:cs="Times New Roman"/>
          <w:sz w:val="32"/>
          <w:szCs w:val="32"/>
        </w:rPr>
        <w:pict w14:anchorId="000473E7">
          <v:rect id="_x0000_i1108" style="width:0;height:0" o:hralign="center" o:hrstd="t" o:hrnoshade="t" o:hr="t" fillcolor="#333" stroked="f"/>
        </w:pict>
      </w:r>
    </w:p>
    <w:p w14:paraId="72482BDC" w14:textId="77777777" w:rsidR="0061274D" w:rsidRPr="00AA07DB" w:rsidRDefault="0061274D" w:rsidP="0061274D">
      <w:pPr>
        <w:pStyle w:val="Heading4"/>
        <w:spacing w:before="167" w:after="167"/>
        <w:rPr>
          <w:rFonts w:ascii="Times New Roman" w:hAnsi="Times New Roman" w:cs="Times New Roman"/>
          <w:b w:val="0"/>
          <w:bCs w:val="0"/>
          <w:color w:val="333333"/>
          <w:sz w:val="32"/>
          <w:szCs w:val="32"/>
        </w:rPr>
      </w:pPr>
      <w:r w:rsidRPr="00AA07DB">
        <w:rPr>
          <w:rFonts w:ascii="Times New Roman" w:hAnsi="Times New Roman" w:cs="Times New Roman"/>
          <w:b w:val="0"/>
          <w:bCs w:val="0"/>
          <w:color w:val="333333"/>
          <w:sz w:val="32"/>
          <w:szCs w:val="32"/>
        </w:rPr>
        <w:t>Example of Cross JOIN</w:t>
      </w:r>
    </w:p>
    <w:p w14:paraId="55C77CC0" w14:textId="77777777" w:rsidR="0061274D" w:rsidRPr="00AA07DB" w:rsidRDefault="0061274D" w:rsidP="0061274D">
      <w:pPr>
        <w:pStyle w:val="NormalWeb"/>
        <w:spacing w:before="0" w:beforeAutospacing="0" w:after="167" w:afterAutospacing="0"/>
        <w:rPr>
          <w:color w:val="333333"/>
          <w:sz w:val="32"/>
          <w:szCs w:val="32"/>
        </w:rPr>
      </w:pPr>
      <w:r w:rsidRPr="00AA07DB">
        <w:rPr>
          <w:color w:val="333333"/>
          <w:sz w:val="32"/>
          <w:szCs w:val="32"/>
        </w:rPr>
        <w:t>Following is the </w:t>
      </w:r>
      <w:r w:rsidRPr="00AA07DB">
        <w:rPr>
          <w:b/>
          <w:bCs/>
          <w:color w:val="333333"/>
          <w:sz w:val="32"/>
          <w:szCs w:val="32"/>
        </w:rPr>
        <w:t>class</w:t>
      </w:r>
      <w:r w:rsidRPr="00AA07DB">
        <w:rPr>
          <w:color w:val="333333"/>
          <w:sz w:val="32"/>
          <w:szCs w:val="32"/>
        </w:rPr>
        <w:t> table,</w:t>
      </w:r>
      <w:r w:rsidR="00E6165B" w:rsidRPr="00E6165B">
        <w:rPr>
          <w:noProof/>
          <w:color w:val="333333"/>
          <w:sz w:val="32"/>
          <w:szCs w:val="32"/>
        </w:rPr>
        <w:t xml:space="preserve"> </w:t>
      </w:r>
      <w:r w:rsidR="00E6165B">
        <w:rPr>
          <w:noProof/>
          <w:color w:val="333333"/>
          <w:sz w:val="32"/>
          <w:szCs w:val="32"/>
          <w:lang w:val="en-IN" w:eastAsia="en-IN"/>
        </w:rPr>
        <w:drawing>
          <wp:inline distT="0" distB="0" distL="0" distR="0" wp14:anchorId="45DF0224" wp14:editId="1761F2C7">
            <wp:extent cx="5688419" cy="302889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wnload.png"/>
                    <pic:cNvPicPr/>
                  </pic:nvPicPr>
                  <pic:blipFill>
                    <a:blip r:embed="rId57">
                      <a:extLst>
                        <a:ext uri="{28A0092B-C50C-407E-A947-70E740481C1C}">
                          <a14:useLocalDpi xmlns:a14="http://schemas.microsoft.com/office/drawing/2010/main" val="0"/>
                        </a:ext>
                      </a:extLst>
                    </a:blip>
                    <a:stretch>
                      <a:fillRect/>
                    </a:stretch>
                  </pic:blipFill>
                  <pic:spPr>
                    <a:xfrm>
                      <a:off x="0" y="0"/>
                      <a:ext cx="5706730" cy="3038648"/>
                    </a:xfrm>
                    <a:prstGeom prst="rect">
                      <a:avLst/>
                    </a:prstGeom>
                  </pic:spPr>
                </pic:pic>
              </a:graphicData>
            </a:graphic>
          </wp:inline>
        </w:drawing>
      </w:r>
    </w:p>
    <w:tbl>
      <w:tblPr>
        <w:tblW w:w="1053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514"/>
        <w:gridCol w:w="7018"/>
      </w:tblGrid>
      <w:tr w:rsidR="0061274D" w:rsidRPr="00AA07DB" w14:paraId="65DC51BD"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6109A5E5" w14:textId="77777777" w:rsidR="0061274D" w:rsidRPr="00AA07DB" w:rsidRDefault="0061274D">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ID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4A2E1B5B" w14:textId="77777777" w:rsidR="0061274D" w:rsidRPr="00AA07DB" w:rsidRDefault="0061274D">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NAME</w:t>
            </w:r>
          </w:p>
        </w:tc>
      </w:tr>
      <w:tr w:rsidR="0061274D" w:rsidRPr="00AA07DB" w14:paraId="4698D6E8"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5038BE23"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2BE335EF"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abhi</w:t>
            </w:r>
          </w:p>
        </w:tc>
      </w:tr>
      <w:tr w:rsidR="0061274D" w:rsidRPr="00AA07DB" w14:paraId="52D1DDC1"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70796E40"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7D8783A2"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adam</w:t>
            </w:r>
          </w:p>
        </w:tc>
      </w:tr>
      <w:tr w:rsidR="0061274D" w:rsidRPr="00AA07DB" w14:paraId="7860AAF3"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58351159"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06E7742E"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alex</w:t>
            </w:r>
          </w:p>
        </w:tc>
      </w:tr>
    </w:tbl>
    <w:p w14:paraId="2F8B2CDB" w14:textId="77777777" w:rsidR="0061274D" w:rsidRPr="00AA07DB" w:rsidRDefault="0061274D" w:rsidP="0061274D">
      <w:pPr>
        <w:pStyle w:val="NormalWeb"/>
        <w:spacing w:before="0" w:beforeAutospacing="0" w:after="167" w:afterAutospacing="0"/>
        <w:rPr>
          <w:color w:val="333333"/>
          <w:sz w:val="32"/>
          <w:szCs w:val="32"/>
        </w:rPr>
      </w:pPr>
      <w:r w:rsidRPr="00AA07DB">
        <w:rPr>
          <w:color w:val="333333"/>
          <w:sz w:val="32"/>
          <w:szCs w:val="32"/>
        </w:rPr>
        <w:t>and the </w:t>
      </w:r>
      <w:r w:rsidRPr="00AA07DB">
        <w:rPr>
          <w:b/>
          <w:bCs/>
          <w:color w:val="333333"/>
          <w:sz w:val="32"/>
          <w:szCs w:val="32"/>
        </w:rPr>
        <w:t>class_info</w:t>
      </w:r>
      <w:r w:rsidRPr="00AA07DB">
        <w:rPr>
          <w:color w:val="333333"/>
          <w:sz w:val="32"/>
          <w:szCs w:val="32"/>
        </w:rPr>
        <w:t> table,</w:t>
      </w:r>
    </w:p>
    <w:tbl>
      <w:tblPr>
        <w:tblW w:w="1053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818"/>
        <w:gridCol w:w="7714"/>
      </w:tblGrid>
      <w:tr w:rsidR="0061274D" w:rsidRPr="00AA07DB" w14:paraId="7C83C303"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09449BB6" w14:textId="77777777" w:rsidR="0061274D" w:rsidRPr="00AA07DB" w:rsidRDefault="0061274D">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lastRenderedPageBreak/>
              <w:t>ID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281659E7" w14:textId="77777777" w:rsidR="0061274D" w:rsidRPr="00AA07DB" w:rsidRDefault="0061274D">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Address</w:t>
            </w:r>
          </w:p>
        </w:tc>
      </w:tr>
      <w:tr w:rsidR="0061274D" w:rsidRPr="00AA07DB" w14:paraId="6BDD1107"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65DD50F5"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7677C568"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DELHI</w:t>
            </w:r>
          </w:p>
        </w:tc>
      </w:tr>
      <w:tr w:rsidR="0061274D" w:rsidRPr="00AA07DB" w14:paraId="3FDFC6C4"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1AE32943"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17B2C297"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MUMBAI</w:t>
            </w:r>
          </w:p>
        </w:tc>
      </w:tr>
      <w:tr w:rsidR="0061274D" w:rsidRPr="00AA07DB" w14:paraId="2DB206C8"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06D9119E"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508587A8"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CHENNAI</w:t>
            </w:r>
          </w:p>
        </w:tc>
      </w:tr>
    </w:tbl>
    <w:p w14:paraId="21BAFCD3" w14:textId="77777777" w:rsidR="0061274D" w:rsidRPr="00AA07DB" w:rsidRDefault="0061274D" w:rsidP="0061274D">
      <w:pPr>
        <w:pStyle w:val="NormalWeb"/>
        <w:spacing w:before="0" w:beforeAutospacing="0" w:after="167" w:afterAutospacing="0"/>
        <w:rPr>
          <w:color w:val="333333"/>
          <w:sz w:val="32"/>
          <w:szCs w:val="32"/>
        </w:rPr>
      </w:pPr>
      <w:r w:rsidRPr="00AA07DB">
        <w:rPr>
          <w:rStyle w:val="HTMLCode"/>
          <w:rFonts w:ascii="Times New Roman" w:hAnsi="Times New Roman" w:cs="Times New Roman"/>
          <w:color w:val="C7254E"/>
          <w:sz w:val="32"/>
          <w:szCs w:val="32"/>
          <w:shd w:val="clear" w:color="auto" w:fill="F9F2F4"/>
        </w:rPr>
        <w:t>Cross</w:t>
      </w:r>
      <w:r w:rsidRPr="00AA07DB">
        <w:rPr>
          <w:color w:val="333333"/>
          <w:sz w:val="32"/>
          <w:szCs w:val="32"/>
        </w:rPr>
        <w:t> JOIN query will be,</w:t>
      </w:r>
    </w:p>
    <w:p w14:paraId="1D820026" w14:textId="77777777" w:rsidR="0061274D" w:rsidRPr="00AA07DB" w:rsidRDefault="0061274D" w:rsidP="0061274D">
      <w:pPr>
        <w:pStyle w:val="HTMLPreformatted"/>
        <w:shd w:val="clear" w:color="auto" w:fill="1E2A37"/>
        <w:spacing w:before="120" w:after="120"/>
        <w:rPr>
          <w:rStyle w:val="HTMLCode"/>
          <w:rFonts w:ascii="Times New Roman" w:hAnsi="Times New Roman" w:cs="Times New Roman"/>
          <w:color w:val="F8F8F2"/>
          <w:sz w:val="32"/>
          <w:szCs w:val="32"/>
        </w:rPr>
      </w:pPr>
      <w:r w:rsidRPr="00AA07DB">
        <w:rPr>
          <w:rStyle w:val="token"/>
          <w:rFonts w:ascii="Times New Roman" w:hAnsi="Times New Roman" w:cs="Times New Roman"/>
          <w:color w:val="66D9EF"/>
          <w:sz w:val="32"/>
          <w:szCs w:val="32"/>
        </w:rPr>
        <w:t>SELECT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FROM</w:t>
      </w:r>
      <w:r w:rsidRPr="00AA07DB">
        <w:rPr>
          <w:rStyle w:val="HTMLCode"/>
          <w:rFonts w:ascii="Times New Roman" w:hAnsi="Times New Roman" w:cs="Times New Roman"/>
          <w:color w:val="F8F8F2"/>
          <w:sz w:val="32"/>
          <w:szCs w:val="32"/>
        </w:rPr>
        <w:t xml:space="preserve"> </w:t>
      </w:r>
    </w:p>
    <w:p w14:paraId="1F4C6EF3" w14:textId="77777777" w:rsidR="0061274D" w:rsidRPr="00AA07DB" w:rsidRDefault="0061274D" w:rsidP="0061274D">
      <w:pPr>
        <w:pStyle w:val="HTMLPreformatted"/>
        <w:shd w:val="clear" w:color="auto" w:fill="1E2A37"/>
        <w:spacing w:before="120" w:after="120"/>
        <w:rPr>
          <w:rFonts w:ascii="Times New Roman" w:hAnsi="Times New Roman" w:cs="Times New Roman"/>
          <w:color w:val="F8F8F2"/>
          <w:sz w:val="32"/>
          <w:szCs w:val="32"/>
        </w:rPr>
      </w:pPr>
      <w:r w:rsidRPr="00AA07DB">
        <w:rPr>
          <w:rStyle w:val="HTMLCode"/>
          <w:rFonts w:ascii="Times New Roman" w:hAnsi="Times New Roman" w:cs="Times New Roman"/>
          <w:color w:val="F8F8F2"/>
          <w:sz w:val="32"/>
          <w:szCs w:val="32"/>
        </w:rPr>
        <w:t xml:space="preserve">class </w:t>
      </w:r>
      <w:r w:rsidRPr="00AA07DB">
        <w:rPr>
          <w:rStyle w:val="token"/>
          <w:rFonts w:ascii="Times New Roman" w:hAnsi="Times New Roman" w:cs="Times New Roman"/>
          <w:color w:val="66D9EF"/>
          <w:sz w:val="32"/>
          <w:szCs w:val="32"/>
        </w:rPr>
        <w:t>CROSS</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JOIN</w:t>
      </w:r>
      <w:r w:rsidRPr="00AA07DB">
        <w:rPr>
          <w:rStyle w:val="HTMLCode"/>
          <w:rFonts w:ascii="Times New Roman" w:hAnsi="Times New Roman" w:cs="Times New Roman"/>
          <w:color w:val="F8F8F2"/>
          <w:sz w:val="32"/>
          <w:szCs w:val="32"/>
        </w:rPr>
        <w:t xml:space="preserve"> class_info</w:t>
      </w:r>
      <w:r w:rsidRPr="00AA07DB">
        <w:rPr>
          <w:rStyle w:val="token"/>
          <w:rFonts w:ascii="Times New Roman" w:hAnsi="Times New Roman" w:cs="Times New Roman"/>
          <w:color w:val="F8F8F2"/>
          <w:sz w:val="32"/>
          <w:szCs w:val="32"/>
        </w:rPr>
        <w:t>;</w:t>
      </w:r>
    </w:p>
    <w:p w14:paraId="52491C25" w14:textId="77777777" w:rsidR="0061274D" w:rsidRPr="00AA07DB" w:rsidRDefault="0061274D" w:rsidP="0061274D">
      <w:pPr>
        <w:pStyle w:val="NormalWeb"/>
        <w:spacing w:before="0" w:beforeAutospacing="0" w:after="167" w:afterAutospacing="0"/>
        <w:rPr>
          <w:color w:val="333333"/>
          <w:sz w:val="32"/>
          <w:szCs w:val="32"/>
        </w:rPr>
      </w:pPr>
      <w:r w:rsidRPr="00AA07DB">
        <w:rPr>
          <w:color w:val="333333"/>
          <w:sz w:val="32"/>
          <w:szCs w:val="32"/>
        </w:rPr>
        <w:t>The resultset table will look like,</w:t>
      </w:r>
    </w:p>
    <w:tbl>
      <w:tblPr>
        <w:tblW w:w="1053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119"/>
        <w:gridCol w:w="2568"/>
        <w:gridCol w:w="1564"/>
        <w:gridCol w:w="4281"/>
      </w:tblGrid>
      <w:tr w:rsidR="0061274D" w:rsidRPr="00AA07DB" w14:paraId="50704033" w14:textId="77777777" w:rsidTr="00076626">
        <w:tc>
          <w:tcPr>
            <w:tcW w:w="2119" w:type="dxa"/>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59C9964D" w14:textId="77777777" w:rsidR="0061274D" w:rsidRPr="00AA07DB" w:rsidRDefault="0061274D">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ID</w:t>
            </w:r>
          </w:p>
        </w:tc>
        <w:tc>
          <w:tcPr>
            <w:tcW w:w="2568" w:type="dxa"/>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2597E02A" w14:textId="77777777" w:rsidR="0061274D" w:rsidRPr="00AA07DB" w:rsidRDefault="0061274D">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4E7F7D14" w14:textId="77777777" w:rsidR="0061274D" w:rsidRPr="00AA07DB" w:rsidRDefault="0061274D">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ID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0BEE4F98" w14:textId="77777777" w:rsidR="0061274D" w:rsidRPr="00AA07DB" w:rsidRDefault="0061274D">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Address</w:t>
            </w:r>
          </w:p>
        </w:tc>
      </w:tr>
      <w:tr w:rsidR="0061274D" w:rsidRPr="00AA07DB" w14:paraId="526B88AF" w14:textId="77777777" w:rsidTr="00076626">
        <w:tc>
          <w:tcPr>
            <w:tcW w:w="2119" w:type="dxa"/>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7D5BD764"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w:t>
            </w:r>
          </w:p>
        </w:tc>
        <w:tc>
          <w:tcPr>
            <w:tcW w:w="2568" w:type="dxa"/>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476302A0"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abhi</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3C689229"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12BC072A"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DELHI</w:t>
            </w:r>
          </w:p>
        </w:tc>
      </w:tr>
      <w:tr w:rsidR="0061274D" w:rsidRPr="00AA07DB" w14:paraId="0BB357A9" w14:textId="77777777" w:rsidTr="00076626">
        <w:tc>
          <w:tcPr>
            <w:tcW w:w="2119" w:type="dxa"/>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026784C9"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2</w:t>
            </w:r>
          </w:p>
        </w:tc>
        <w:tc>
          <w:tcPr>
            <w:tcW w:w="2568" w:type="dxa"/>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585DB303"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adam</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1DA96970"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073EB506"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DELHI</w:t>
            </w:r>
          </w:p>
        </w:tc>
      </w:tr>
      <w:tr w:rsidR="0061274D" w:rsidRPr="00AA07DB" w14:paraId="4D76382B" w14:textId="77777777" w:rsidTr="00076626">
        <w:trPr>
          <w:trHeight w:val="848"/>
        </w:trPr>
        <w:tc>
          <w:tcPr>
            <w:tcW w:w="2119" w:type="dxa"/>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7A36B5DF"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4</w:t>
            </w:r>
          </w:p>
        </w:tc>
        <w:tc>
          <w:tcPr>
            <w:tcW w:w="2568" w:type="dxa"/>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1FEC3728"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alex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440CB8D9"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371C22F7"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DELHI</w:t>
            </w:r>
          </w:p>
        </w:tc>
      </w:tr>
      <w:tr w:rsidR="0061274D" w:rsidRPr="00AA07DB" w14:paraId="7F0AB67E" w14:textId="77777777" w:rsidTr="00076626">
        <w:tc>
          <w:tcPr>
            <w:tcW w:w="2119" w:type="dxa"/>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4B55ACAD"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w:t>
            </w:r>
          </w:p>
        </w:tc>
        <w:tc>
          <w:tcPr>
            <w:tcW w:w="2568" w:type="dxa"/>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30CE47A2"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abhi</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749EE312"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0E7A25D9"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MUMBAI</w:t>
            </w:r>
          </w:p>
        </w:tc>
      </w:tr>
      <w:tr w:rsidR="0061274D" w:rsidRPr="00AA07DB" w14:paraId="3E295715" w14:textId="77777777" w:rsidTr="00076626">
        <w:tc>
          <w:tcPr>
            <w:tcW w:w="2119" w:type="dxa"/>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5907F69C"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2</w:t>
            </w:r>
          </w:p>
        </w:tc>
        <w:tc>
          <w:tcPr>
            <w:tcW w:w="2568" w:type="dxa"/>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218C9BCF"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adam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2A422593"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46A835EB"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MUMBAI</w:t>
            </w:r>
          </w:p>
        </w:tc>
      </w:tr>
      <w:tr w:rsidR="0061274D" w:rsidRPr="00AA07DB" w14:paraId="3AA7B5EB" w14:textId="77777777" w:rsidTr="00076626">
        <w:trPr>
          <w:trHeight w:val="1048"/>
        </w:trPr>
        <w:tc>
          <w:tcPr>
            <w:tcW w:w="2119" w:type="dxa"/>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52FE8AE2"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lastRenderedPageBreak/>
              <w:t>4</w:t>
            </w:r>
          </w:p>
        </w:tc>
        <w:tc>
          <w:tcPr>
            <w:tcW w:w="2568" w:type="dxa"/>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0A22DA2B"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alex</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761863D5"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20BAD5C5"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MUMBAI</w:t>
            </w:r>
          </w:p>
        </w:tc>
      </w:tr>
      <w:tr w:rsidR="0061274D" w:rsidRPr="00AA07DB" w14:paraId="72B8DE62" w14:textId="77777777" w:rsidTr="00076626">
        <w:tc>
          <w:tcPr>
            <w:tcW w:w="2119" w:type="dxa"/>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4EFAB98F"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w:t>
            </w:r>
          </w:p>
        </w:tc>
        <w:tc>
          <w:tcPr>
            <w:tcW w:w="2568" w:type="dxa"/>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03AD7DD7"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abhi</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31C1613F"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62BC73F1"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CHENNAI</w:t>
            </w:r>
          </w:p>
        </w:tc>
      </w:tr>
      <w:tr w:rsidR="0061274D" w:rsidRPr="00AA07DB" w14:paraId="500B90D6" w14:textId="77777777" w:rsidTr="00076626">
        <w:tc>
          <w:tcPr>
            <w:tcW w:w="2119" w:type="dxa"/>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39383CC7"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2</w:t>
            </w:r>
          </w:p>
        </w:tc>
        <w:tc>
          <w:tcPr>
            <w:tcW w:w="2568" w:type="dxa"/>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3D807CC7"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adam</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053FBA02"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3</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78CF9ECA"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CHENNAI</w:t>
            </w:r>
          </w:p>
        </w:tc>
      </w:tr>
      <w:tr w:rsidR="0061274D" w:rsidRPr="00AA07DB" w14:paraId="56C937E1" w14:textId="77777777" w:rsidTr="00076626">
        <w:tc>
          <w:tcPr>
            <w:tcW w:w="2119" w:type="dxa"/>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66C0397B"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4</w:t>
            </w:r>
          </w:p>
        </w:tc>
        <w:tc>
          <w:tcPr>
            <w:tcW w:w="2568" w:type="dxa"/>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776A186B"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alex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3C37C0ED"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41F107E8"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CHENNAI</w:t>
            </w:r>
          </w:p>
        </w:tc>
      </w:tr>
    </w:tbl>
    <w:p w14:paraId="0071A276" w14:textId="77777777" w:rsidR="0061274D" w:rsidRPr="00E6165B" w:rsidRDefault="0061274D" w:rsidP="00E6165B">
      <w:pPr>
        <w:pStyle w:val="NormalWeb"/>
        <w:spacing w:before="0" w:beforeAutospacing="0" w:after="167" w:afterAutospacing="0"/>
        <w:rPr>
          <w:ins w:id="315" w:author="Unknown"/>
          <w:color w:val="333333"/>
          <w:sz w:val="32"/>
          <w:szCs w:val="32"/>
        </w:rPr>
      </w:pPr>
      <w:r w:rsidRPr="00AA07DB">
        <w:rPr>
          <w:color w:val="333333"/>
          <w:sz w:val="32"/>
          <w:szCs w:val="32"/>
        </w:rPr>
        <w:t>As you can see, this join returns the cross product of all the records present in both the tables.</w:t>
      </w:r>
    </w:p>
    <w:p w14:paraId="227235AD" w14:textId="77777777" w:rsidR="0061274D" w:rsidRDefault="0061274D" w:rsidP="0061274D">
      <w:pPr>
        <w:pStyle w:val="Heading2"/>
        <w:spacing w:before="335" w:beforeAutospacing="0" w:after="167" w:afterAutospacing="0"/>
        <w:rPr>
          <w:b w:val="0"/>
          <w:bCs w:val="0"/>
          <w:color w:val="333333"/>
          <w:sz w:val="32"/>
          <w:szCs w:val="32"/>
        </w:rPr>
      </w:pPr>
      <w:ins w:id="316" w:author="Unknown">
        <w:r w:rsidRPr="00E6165B">
          <w:rPr>
            <w:bCs w:val="0"/>
            <w:color w:val="FF0000"/>
            <w:sz w:val="32"/>
            <w:szCs w:val="32"/>
            <w:u w:val="single"/>
          </w:rPr>
          <w:t>INNER Join</w:t>
        </w:r>
        <w:r w:rsidRPr="00AA07DB">
          <w:rPr>
            <w:b w:val="0"/>
            <w:bCs w:val="0"/>
            <w:color w:val="333333"/>
            <w:sz w:val="32"/>
            <w:szCs w:val="32"/>
          </w:rPr>
          <w:t xml:space="preserve"> or </w:t>
        </w:r>
        <w:r w:rsidRPr="006B361C">
          <w:rPr>
            <w:bCs w:val="0"/>
            <w:color w:val="FF0000"/>
            <w:sz w:val="32"/>
            <w:szCs w:val="32"/>
            <w:u w:val="single"/>
          </w:rPr>
          <w:t>EQUI Join</w:t>
        </w:r>
      </w:ins>
    </w:p>
    <w:p w14:paraId="1281F928" w14:textId="77777777" w:rsidR="009B680F" w:rsidRDefault="009B680F" w:rsidP="0061274D">
      <w:pPr>
        <w:pStyle w:val="Heading2"/>
        <w:spacing w:before="335" w:beforeAutospacing="0" w:after="167" w:afterAutospacing="0"/>
        <w:rPr>
          <w:b w:val="0"/>
          <w:bCs w:val="0"/>
          <w:color w:val="333333"/>
          <w:sz w:val="32"/>
          <w:szCs w:val="32"/>
        </w:rPr>
      </w:pPr>
    </w:p>
    <w:p w14:paraId="1F402134" w14:textId="77777777" w:rsidR="009B680F" w:rsidRPr="00AA07DB" w:rsidRDefault="009B680F" w:rsidP="0061274D">
      <w:pPr>
        <w:pStyle w:val="Heading2"/>
        <w:spacing w:before="335" w:beforeAutospacing="0" w:after="167" w:afterAutospacing="0"/>
        <w:rPr>
          <w:ins w:id="317" w:author="Unknown"/>
          <w:b w:val="0"/>
          <w:bCs w:val="0"/>
          <w:color w:val="333333"/>
          <w:sz w:val="32"/>
          <w:szCs w:val="32"/>
        </w:rPr>
      </w:pPr>
      <w:r>
        <w:rPr>
          <w:noProof/>
          <w:lang w:val="en-IN" w:eastAsia="en-IN"/>
        </w:rPr>
        <w:drawing>
          <wp:inline distT="0" distB="0" distL="0" distR="0" wp14:anchorId="23AB7983" wp14:editId="0461596E">
            <wp:extent cx="2806995" cy="2038982"/>
            <wp:effectExtent l="0" t="0" r="0" b="0"/>
            <wp:docPr id="3" name="Picture 3" descr="SQL INNER JOIN Key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SQL INNER JOIN Keyword"/>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822334" cy="2050124"/>
                    </a:xfrm>
                    <a:prstGeom prst="rect">
                      <a:avLst/>
                    </a:prstGeom>
                    <a:noFill/>
                    <a:ln>
                      <a:noFill/>
                    </a:ln>
                  </pic:spPr>
                </pic:pic>
              </a:graphicData>
            </a:graphic>
          </wp:inline>
        </w:drawing>
      </w:r>
    </w:p>
    <w:p w14:paraId="7A46836B" w14:textId="77777777" w:rsidR="0061274D" w:rsidRPr="00AA07DB" w:rsidRDefault="0061274D" w:rsidP="0061274D">
      <w:pPr>
        <w:pStyle w:val="NormalWeb"/>
        <w:spacing w:before="0" w:beforeAutospacing="0" w:after="167" w:afterAutospacing="0"/>
        <w:rPr>
          <w:ins w:id="318" w:author="Unknown"/>
          <w:color w:val="333333"/>
          <w:sz w:val="32"/>
          <w:szCs w:val="32"/>
        </w:rPr>
      </w:pPr>
      <w:ins w:id="319" w:author="Unknown">
        <w:r w:rsidRPr="00AA07DB">
          <w:rPr>
            <w:color w:val="333333"/>
            <w:sz w:val="32"/>
            <w:szCs w:val="32"/>
          </w:rPr>
          <w:t xml:space="preserve">This is a simple JOIN in which the result is based on </w:t>
        </w:r>
        <w:r w:rsidRPr="002D2010">
          <w:rPr>
            <w:color w:val="FF0000"/>
            <w:sz w:val="32"/>
            <w:szCs w:val="32"/>
          </w:rPr>
          <w:t>matched data</w:t>
        </w:r>
        <w:r w:rsidRPr="00AA07DB">
          <w:rPr>
            <w:color w:val="333333"/>
            <w:sz w:val="32"/>
            <w:szCs w:val="32"/>
          </w:rPr>
          <w:t xml:space="preserve"> as per the equality condition specified in the SQL query.</w:t>
        </w:r>
      </w:ins>
    </w:p>
    <w:p w14:paraId="7E2C98EA" w14:textId="77777777" w:rsidR="0061274D" w:rsidRPr="00AA07DB" w:rsidRDefault="0061274D" w:rsidP="0061274D">
      <w:pPr>
        <w:pStyle w:val="NormalWeb"/>
        <w:spacing w:before="0" w:beforeAutospacing="0" w:after="167" w:afterAutospacing="0"/>
        <w:rPr>
          <w:ins w:id="320" w:author="Unknown"/>
          <w:color w:val="333333"/>
          <w:sz w:val="32"/>
          <w:szCs w:val="32"/>
        </w:rPr>
      </w:pPr>
      <w:ins w:id="321" w:author="Unknown">
        <w:r w:rsidRPr="00AA07DB">
          <w:rPr>
            <w:color w:val="333333"/>
            <w:sz w:val="32"/>
            <w:szCs w:val="32"/>
          </w:rPr>
          <w:t>Inner Join Syntax is,</w:t>
        </w:r>
      </w:ins>
    </w:p>
    <w:p w14:paraId="0FF346F7" w14:textId="77777777" w:rsidR="0061274D" w:rsidRPr="00AA07DB" w:rsidRDefault="0061274D" w:rsidP="0061274D">
      <w:pPr>
        <w:pStyle w:val="HTMLPreformatted"/>
        <w:shd w:val="clear" w:color="auto" w:fill="1E2A37"/>
        <w:spacing w:before="120" w:after="120"/>
        <w:rPr>
          <w:ins w:id="322" w:author="Unknown"/>
          <w:rStyle w:val="HTMLCode"/>
          <w:rFonts w:ascii="Times New Roman" w:hAnsi="Times New Roman" w:cs="Times New Roman"/>
          <w:color w:val="F8F8F2"/>
          <w:sz w:val="32"/>
          <w:szCs w:val="32"/>
        </w:rPr>
      </w:pPr>
      <w:ins w:id="323" w:author="Unknown">
        <w:r w:rsidRPr="00AA07DB">
          <w:rPr>
            <w:rStyle w:val="token"/>
            <w:rFonts w:ascii="Times New Roman" w:hAnsi="Times New Roman" w:cs="Times New Roman"/>
            <w:color w:val="66D9EF"/>
            <w:sz w:val="32"/>
            <w:szCs w:val="32"/>
          </w:rPr>
          <w:t>SELECT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column</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name</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list </w:t>
        </w:r>
        <w:r w:rsidRPr="00AA07DB">
          <w:rPr>
            <w:rStyle w:val="token"/>
            <w:rFonts w:ascii="Times New Roman" w:hAnsi="Times New Roman" w:cs="Times New Roman"/>
            <w:color w:val="66D9EF"/>
            <w:sz w:val="32"/>
            <w:szCs w:val="32"/>
          </w:rPr>
          <w:t>FROM</w:t>
        </w:r>
        <w:r w:rsidRPr="00AA07DB">
          <w:rPr>
            <w:rStyle w:val="HTMLCode"/>
            <w:rFonts w:ascii="Times New Roman" w:hAnsi="Times New Roman" w:cs="Times New Roman"/>
            <w:color w:val="F8F8F2"/>
            <w:sz w:val="32"/>
            <w:szCs w:val="32"/>
          </w:rPr>
          <w:t xml:space="preserve"> </w:t>
        </w:r>
      </w:ins>
    </w:p>
    <w:p w14:paraId="02F6323F" w14:textId="77777777" w:rsidR="0061274D" w:rsidRPr="00AA07DB" w:rsidRDefault="0061274D" w:rsidP="0061274D">
      <w:pPr>
        <w:pStyle w:val="HTMLPreformatted"/>
        <w:shd w:val="clear" w:color="auto" w:fill="1E2A37"/>
        <w:spacing w:before="120" w:after="120"/>
        <w:rPr>
          <w:ins w:id="324" w:author="Unknown"/>
          <w:rStyle w:val="HTMLCode"/>
          <w:rFonts w:ascii="Times New Roman" w:hAnsi="Times New Roman" w:cs="Times New Roman"/>
          <w:color w:val="F8F8F2"/>
          <w:sz w:val="32"/>
          <w:szCs w:val="32"/>
        </w:rPr>
      </w:pPr>
      <w:ins w:id="325" w:author="Unknown">
        <w:r w:rsidRPr="00AA07DB">
          <w:rPr>
            <w:rStyle w:val="token"/>
            <w:rFonts w:ascii="Times New Roman" w:hAnsi="Times New Roman" w:cs="Times New Roman"/>
            <w:color w:val="66D9EF"/>
            <w:sz w:val="32"/>
            <w:szCs w:val="32"/>
          </w:rPr>
          <w:t>table</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name1 </w:t>
        </w:r>
        <w:r w:rsidRPr="00AA07DB">
          <w:rPr>
            <w:rStyle w:val="token"/>
            <w:rFonts w:ascii="Times New Roman" w:hAnsi="Times New Roman" w:cs="Times New Roman"/>
            <w:color w:val="66D9EF"/>
            <w:sz w:val="32"/>
            <w:szCs w:val="32"/>
          </w:rPr>
          <w:t>INNER</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JOIN</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table</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name2 </w:t>
        </w:r>
      </w:ins>
    </w:p>
    <w:p w14:paraId="39F25D6C" w14:textId="77777777" w:rsidR="0061274D" w:rsidRPr="00AA07DB" w:rsidRDefault="0061274D" w:rsidP="0061274D">
      <w:pPr>
        <w:pStyle w:val="HTMLPreformatted"/>
        <w:shd w:val="clear" w:color="auto" w:fill="1E2A37"/>
        <w:spacing w:before="120" w:after="120"/>
        <w:rPr>
          <w:ins w:id="326" w:author="Unknown"/>
          <w:rFonts w:ascii="Times New Roman" w:hAnsi="Times New Roman" w:cs="Times New Roman"/>
          <w:color w:val="F8F8F2"/>
          <w:sz w:val="32"/>
          <w:szCs w:val="32"/>
        </w:rPr>
      </w:pPr>
      <w:ins w:id="327" w:author="Unknown">
        <w:r w:rsidRPr="00AA07DB">
          <w:rPr>
            <w:rStyle w:val="token"/>
            <w:rFonts w:ascii="Times New Roman" w:hAnsi="Times New Roman" w:cs="Times New Roman"/>
            <w:color w:val="66D9EF"/>
            <w:sz w:val="32"/>
            <w:szCs w:val="32"/>
          </w:rPr>
          <w:lastRenderedPageBreak/>
          <w:t>WHERE</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table</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name1</w:t>
        </w:r>
        <w:r w:rsidRPr="00AA07DB">
          <w:rPr>
            <w:rStyle w:val="token"/>
            <w:rFonts w:ascii="Times New Roman" w:hAnsi="Times New Roman" w:cs="Times New Roman"/>
            <w:color w:val="F8F8F2"/>
            <w:sz w:val="32"/>
            <w:szCs w:val="32"/>
          </w:rPr>
          <w:t>.</w:t>
        </w:r>
        <w:r w:rsidRPr="00AA07DB">
          <w:rPr>
            <w:rStyle w:val="token"/>
            <w:rFonts w:ascii="Times New Roman" w:hAnsi="Times New Roman" w:cs="Times New Roman"/>
            <w:color w:val="66D9EF"/>
            <w:sz w:val="32"/>
            <w:szCs w:val="32"/>
          </w:rPr>
          <w:t>column</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name </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table</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name2</w:t>
        </w:r>
        <w:r w:rsidRPr="00AA07DB">
          <w:rPr>
            <w:rStyle w:val="token"/>
            <w:rFonts w:ascii="Times New Roman" w:hAnsi="Times New Roman" w:cs="Times New Roman"/>
            <w:color w:val="F8F8F2"/>
            <w:sz w:val="32"/>
            <w:szCs w:val="32"/>
          </w:rPr>
          <w:t>.</w:t>
        </w:r>
        <w:r w:rsidRPr="00AA07DB">
          <w:rPr>
            <w:rStyle w:val="token"/>
            <w:rFonts w:ascii="Times New Roman" w:hAnsi="Times New Roman" w:cs="Times New Roman"/>
            <w:color w:val="66D9EF"/>
            <w:sz w:val="32"/>
            <w:szCs w:val="32"/>
          </w:rPr>
          <w:t>column</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name</w:t>
        </w:r>
        <w:r w:rsidRPr="00AA07DB">
          <w:rPr>
            <w:rStyle w:val="token"/>
            <w:rFonts w:ascii="Times New Roman" w:hAnsi="Times New Roman" w:cs="Times New Roman"/>
            <w:color w:val="F8F8F2"/>
            <w:sz w:val="32"/>
            <w:szCs w:val="32"/>
          </w:rPr>
          <w:t>;</w:t>
        </w:r>
      </w:ins>
    </w:p>
    <w:p w14:paraId="21F6DD78" w14:textId="77777777" w:rsidR="0061274D" w:rsidRPr="00AA07DB" w:rsidRDefault="00000000" w:rsidP="0061274D">
      <w:pPr>
        <w:spacing w:before="335" w:after="335"/>
        <w:rPr>
          <w:ins w:id="328" w:author="Unknown"/>
          <w:rFonts w:ascii="Times New Roman" w:hAnsi="Times New Roman" w:cs="Times New Roman"/>
          <w:sz w:val="32"/>
          <w:szCs w:val="32"/>
        </w:rPr>
      </w:pPr>
      <w:ins w:id="329" w:author="Unknown">
        <w:r>
          <w:rPr>
            <w:rFonts w:ascii="Times New Roman" w:hAnsi="Times New Roman" w:cs="Times New Roman"/>
            <w:sz w:val="32"/>
            <w:szCs w:val="32"/>
          </w:rPr>
          <w:pict w14:anchorId="25B08556">
            <v:rect id="_x0000_i1109" style="width:0;height:0" o:hralign="center" o:hrstd="t" o:hrnoshade="t" o:hr="t" fillcolor="#333" stroked="f"/>
          </w:pict>
        </w:r>
      </w:ins>
    </w:p>
    <w:p w14:paraId="169AF7EC" w14:textId="77777777" w:rsidR="0061274D" w:rsidRPr="00AA07DB" w:rsidRDefault="0061274D" w:rsidP="0061274D">
      <w:pPr>
        <w:pStyle w:val="Heading4"/>
        <w:spacing w:before="167" w:after="167"/>
        <w:rPr>
          <w:ins w:id="330" w:author="Unknown"/>
          <w:rFonts w:ascii="Times New Roman" w:hAnsi="Times New Roman" w:cs="Times New Roman"/>
          <w:b w:val="0"/>
          <w:bCs w:val="0"/>
          <w:color w:val="333333"/>
          <w:sz w:val="32"/>
          <w:szCs w:val="32"/>
        </w:rPr>
      </w:pPr>
      <w:ins w:id="331" w:author="Unknown">
        <w:r w:rsidRPr="00AA07DB">
          <w:rPr>
            <w:rFonts w:ascii="Times New Roman" w:hAnsi="Times New Roman" w:cs="Times New Roman"/>
            <w:b w:val="0"/>
            <w:bCs w:val="0"/>
            <w:color w:val="333333"/>
            <w:sz w:val="32"/>
            <w:szCs w:val="32"/>
          </w:rPr>
          <w:t>Example of INNER JOIN</w:t>
        </w:r>
      </w:ins>
    </w:p>
    <w:p w14:paraId="5225DC78" w14:textId="77777777" w:rsidR="0061274D" w:rsidRPr="00AA07DB" w:rsidRDefault="0061274D" w:rsidP="0061274D">
      <w:pPr>
        <w:pStyle w:val="NormalWeb"/>
        <w:spacing w:before="0" w:beforeAutospacing="0" w:after="167" w:afterAutospacing="0"/>
        <w:rPr>
          <w:ins w:id="332" w:author="Unknown"/>
          <w:color w:val="333333"/>
          <w:sz w:val="32"/>
          <w:szCs w:val="32"/>
        </w:rPr>
      </w:pPr>
      <w:ins w:id="333" w:author="Unknown">
        <w:r w:rsidRPr="00AA07DB">
          <w:rPr>
            <w:color w:val="333333"/>
            <w:sz w:val="32"/>
            <w:szCs w:val="32"/>
          </w:rPr>
          <w:t>Consider a </w:t>
        </w:r>
        <w:r w:rsidRPr="00AA07DB">
          <w:rPr>
            <w:b/>
            <w:bCs/>
            <w:color w:val="333333"/>
            <w:sz w:val="32"/>
            <w:szCs w:val="32"/>
          </w:rPr>
          <w:t>class</w:t>
        </w:r>
        <w:r w:rsidRPr="00AA07DB">
          <w:rPr>
            <w:color w:val="333333"/>
            <w:sz w:val="32"/>
            <w:szCs w:val="32"/>
          </w:rPr>
          <w:t> table,</w:t>
        </w:r>
      </w:ins>
    </w:p>
    <w:tbl>
      <w:tblPr>
        <w:tblW w:w="1053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514"/>
        <w:gridCol w:w="7018"/>
      </w:tblGrid>
      <w:tr w:rsidR="0061274D" w:rsidRPr="00AA07DB" w14:paraId="1CA664A8"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1187C93A" w14:textId="77777777" w:rsidR="0061274D" w:rsidRPr="00AA07DB" w:rsidRDefault="0061274D">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ID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213F838C" w14:textId="77777777" w:rsidR="0061274D" w:rsidRPr="00AA07DB" w:rsidRDefault="0061274D">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NAME</w:t>
            </w:r>
          </w:p>
        </w:tc>
      </w:tr>
      <w:tr w:rsidR="0061274D" w:rsidRPr="00AA07DB" w14:paraId="5C14BB09"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36704FDB"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0DB461B3"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abhi</w:t>
            </w:r>
          </w:p>
        </w:tc>
      </w:tr>
      <w:tr w:rsidR="0061274D" w:rsidRPr="00AA07DB" w14:paraId="15F56E36"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22582C27"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2BA28C84"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adam</w:t>
            </w:r>
          </w:p>
        </w:tc>
      </w:tr>
      <w:tr w:rsidR="0061274D" w:rsidRPr="00AA07DB" w14:paraId="128F1E65"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0391C152"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09B22702"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alex</w:t>
            </w:r>
          </w:p>
        </w:tc>
      </w:tr>
      <w:tr w:rsidR="0061274D" w:rsidRPr="00AA07DB" w14:paraId="649C20F1"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178DB1AE"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4</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31E62166"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anu</w:t>
            </w:r>
          </w:p>
        </w:tc>
      </w:tr>
    </w:tbl>
    <w:p w14:paraId="54A8A40D" w14:textId="77777777" w:rsidR="0061274D" w:rsidRPr="00AA07DB" w:rsidRDefault="0061274D" w:rsidP="0061274D">
      <w:pPr>
        <w:pStyle w:val="NormalWeb"/>
        <w:spacing w:before="0" w:beforeAutospacing="0" w:after="167" w:afterAutospacing="0"/>
        <w:rPr>
          <w:ins w:id="334" w:author="Unknown"/>
          <w:color w:val="333333"/>
          <w:sz w:val="32"/>
          <w:szCs w:val="32"/>
        </w:rPr>
      </w:pPr>
      <w:ins w:id="335" w:author="Unknown">
        <w:r w:rsidRPr="00AA07DB">
          <w:rPr>
            <w:color w:val="333333"/>
            <w:sz w:val="32"/>
            <w:szCs w:val="32"/>
          </w:rPr>
          <w:t>and the </w:t>
        </w:r>
        <w:r w:rsidRPr="00AA07DB">
          <w:rPr>
            <w:b/>
            <w:bCs/>
            <w:color w:val="333333"/>
            <w:sz w:val="32"/>
            <w:szCs w:val="32"/>
          </w:rPr>
          <w:t>class_info</w:t>
        </w:r>
        <w:r w:rsidRPr="00AA07DB">
          <w:rPr>
            <w:color w:val="333333"/>
            <w:sz w:val="32"/>
            <w:szCs w:val="32"/>
          </w:rPr>
          <w:t> table,</w:t>
        </w:r>
      </w:ins>
    </w:p>
    <w:tbl>
      <w:tblPr>
        <w:tblW w:w="1053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818"/>
        <w:gridCol w:w="7714"/>
      </w:tblGrid>
      <w:tr w:rsidR="0061274D" w:rsidRPr="00AA07DB" w14:paraId="588B42D2"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64AA7324" w14:textId="77777777" w:rsidR="0061274D" w:rsidRPr="00AA07DB" w:rsidRDefault="0061274D">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ID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7A1025E9" w14:textId="77777777" w:rsidR="0061274D" w:rsidRPr="00AA07DB" w:rsidRDefault="0061274D">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Address</w:t>
            </w:r>
          </w:p>
        </w:tc>
      </w:tr>
      <w:tr w:rsidR="0061274D" w:rsidRPr="00AA07DB" w14:paraId="71385501"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718F50C5"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221A97A5"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DELHI</w:t>
            </w:r>
          </w:p>
        </w:tc>
      </w:tr>
      <w:tr w:rsidR="0061274D" w:rsidRPr="00AA07DB" w14:paraId="63259F7F"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1921ECD2"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4586E5AB"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MUMBAI</w:t>
            </w:r>
          </w:p>
        </w:tc>
      </w:tr>
      <w:tr w:rsidR="0061274D" w:rsidRPr="00AA07DB" w14:paraId="2B9FD362"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3564A4D4" w14:textId="580313FE" w:rsidR="0061274D" w:rsidRPr="00AA07DB" w:rsidRDefault="00076626">
            <w:pPr>
              <w:spacing w:after="335"/>
              <w:rPr>
                <w:rFonts w:ascii="Times New Roman" w:hAnsi="Times New Roman" w:cs="Times New Roman"/>
                <w:color w:val="333333"/>
                <w:sz w:val="32"/>
                <w:szCs w:val="32"/>
              </w:rPr>
            </w:pPr>
            <w:r>
              <w:rPr>
                <w:rFonts w:ascii="Times New Roman" w:hAnsi="Times New Roman" w:cs="Times New Roman"/>
                <w:color w:val="333333"/>
                <w:sz w:val="32"/>
                <w:szCs w:val="32"/>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71141CC0"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CHENNAI</w:t>
            </w:r>
          </w:p>
        </w:tc>
      </w:tr>
    </w:tbl>
    <w:p w14:paraId="2D7D2427" w14:textId="77777777" w:rsidR="0061274D" w:rsidRPr="00AA07DB" w:rsidRDefault="0061274D" w:rsidP="0061274D">
      <w:pPr>
        <w:pStyle w:val="NormalWeb"/>
        <w:spacing w:before="0" w:beforeAutospacing="0" w:after="167" w:afterAutospacing="0"/>
        <w:rPr>
          <w:ins w:id="336" w:author="Unknown"/>
          <w:color w:val="333333"/>
          <w:sz w:val="32"/>
          <w:szCs w:val="32"/>
        </w:rPr>
      </w:pPr>
      <w:ins w:id="337" w:author="Unknown">
        <w:r w:rsidRPr="00AA07DB">
          <w:rPr>
            <w:b/>
            <w:bCs/>
            <w:color w:val="333333"/>
            <w:sz w:val="32"/>
            <w:szCs w:val="32"/>
          </w:rPr>
          <w:t>Inner</w:t>
        </w:r>
        <w:r w:rsidRPr="00AA07DB">
          <w:rPr>
            <w:color w:val="333333"/>
            <w:sz w:val="32"/>
            <w:szCs w:val="32"/>
          </w:rPr>
          <w:t> JOIN query will be,</w:t>
        </w:r>
      </w:ins>
    </w:p>
    <w:p w14:paraId="34E0C5EF" w14:textId="77777777" w:rsidR="0061274D" w:rsidRPr="00AA07DB" w:rsidRDefault="0061274D" w:rsidP="0061274D">
      <w:pPr>
        <w:pStyle w:val="HTMLPreformatted"/>
        <w:shd w:val="clear" w:color="auto" w:fill="1E2A37"/>
        <w:spacing w:before="120" w:after="120"/>
        <w:rPr>
          <w:ins w:id="338" w:author="Unknown"/>
          <w:rFonts w:ascii="Times New Roman" w:hAnsi="Times New Roman" w:cs="Times New Roman"/>
          <w:color w:val="F8F8F2"/>
          <w:sz w:val="32"/>
          <w:szCs w:val="32"/>
        </w:rPr>
      </w:pPr>
      <w:ins w:id="339" w:author="Unknown">
        <w:r w:rsidRPr="00AA07DB">
          <w:rPr>
            <w:rStyle w:val="token"/>
            <w:rFonts w:ascii="Times New Roman" w:hAnsi="Times New Roman" w:cs="Times New Roman"/>
            <w:color w:val="66D9EF"/>
            <w:sz w:val="32"/>
            <w:szCs w:val="32"/>
          </w:rPr>
          <w:lastRenderedPageBreak/>
          <w:t>SELECT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from</w:t>
        </w:r>
        <w:r w:rsidRPr="00AA07DB">
          <w:rPr>
            <w:rStyle w:val="HTMLCode"/>
            <w:rFonts w:ascii="Times New Roman" w:hAnsi="Times New Roman" w:cs="Times New Roman"/>
            <w:color w:val="F8F8F2"/>
            <w:sz w:val="32"/>
            <w:szCs w:val="32"/>
          </w:rPr>
          <w:t xml:space="preserve"> class </w:t>
        </w:r>
        <w:r w:rsidRPr="00AA07DB">
          <w:rPr>
            <w:rStyle w:val="token"/>
            <w:rFonts w:ascii="Times New Roman" w:hAnsi="Times New Roman" w:cs="Times New Roman"/>
            <w:color w:val="66D9EF"/>
            <w:sz w:val="32"/>
            <w:szCs w:val="32"/>
          </w:rPr>
          <w:t>INNER</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JOIN</w:t>
        </w:r>
        <w:r w:rsidRPr="00AA07DB">
          <w:rPr>
            <w:rStyle w:val="HTMLCode"/>
            <w:rFonts w:ascii="Times New Roman" w:hAnsi="Times New Roman" w:cs="Times New Roman"/>
            <w:color w:val="F8F8F2"/>
            <w:sz w:val="32"/>
            <w:szCs w:val="32"/>
          </w:rPr>
          <w:t xml:space="preserve"> class_info </w:t>
        </w:r>
        <w:r w:rsidRPr="00AA07DB">
          <w:rPr>
            <w:rStyle w:val="token"/>
            <w:rFonts w:ascii="Times New Roman" w:hAnsi="Times New Roman" w:cs="Times New Roman"/>
            <w:color w:val="66D9EF"/>
            <w:sz w:val="32"/>
            <w:szCs w:val="32"/>
          </w:rPr>
          <w:t>where</w:t>
        </w:r>
        <w:r w:rsidRPr="00AA07DB">
          <w:rPr>
            <w:rStyle w:val="HTMLCode"/>
            <w:rFonts w:ascii="Times New Roman" w:hAnsi="Times New Roman" w:cs="Times New Roman"/>
            <w:color w:val="F8F8F2"/>
            <w:sz w:val="32"/>
            <w:szCs w:val="32"/>
          </w:rPr>
          <w:t xml:space="preserve"> class</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id </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class_info</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id</w:t>
        </w:r>
        <w:r w:rsidRPr="00AA07DB">
          <w:rPr>
            <w:rStyle w:val="token"/>
            <w:rFonts w:ascii="Times New Roman" w:hAnsi="Times New Roman" w:cs="Times New Roman"/>
            <w:color w:val="F8F8F2"/>
            <w:sz w:val="32"/>
            <w:szCs w:val="32"/>
          </w:rPr>
          <w:t>;</w:t>
        </w:r>
      </w:ins>
    </w:p>
    <w:p w14:paraId="2E162C87" w14:textId="77777777" w:rsidR="0061274D" w:rsidRPr="00AA07DB" w:rsidRDefault="0061274D" w:rsidP="0061274D">
      <w:pPr>
        <w:pStyle w:val="NormalWeb"/>
        <w:spacing w:before="0" w:beforeAutospacing="0" w:after="167" w:afterAutospacing="0"/>
        <w:rPr>
          <w:ins w:id="340" w:author="Unknown"/>
          <w:color w:val="333333"/>
          <w:sz w:val="32"/>
          <w:szCs w:val="32"/>
        </w:rPr>
      </w:pPr>
      <w:ins w:id="341" w:author="Unknown">
        <w:r w:rsidRPr="00AA07DB">
          <w:rPr>
            <w:color w:val="333333"/>
            <w:sz w:val="32"/>
            <w:szCs w:val="32"/>
          </w:rPr>
          <w:t>The resultset table will look like,</w:t>
        </w:r>
      </w:ins>
    </w:p>
    <w:tbl>
      <w:tblPr>
        <w:tblW w:w="1053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564"/>
        <w:gridCol w:w="3123"/>
        <w:gridCol w:w="1564"/>
        <w:gridCol w:w="4281"/>
      </w:tblGrid>
      <w:tr w:rsidR="0061274D" w:rsidRPr="00AA07DB" w14:paraId="729D3E49"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23B7148E" w14:textId="77777777" w:rsidR="0061274D" w:rsidRPr="00AA07DB" w:rsidRDefault="0061274D">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ID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419C5970" w14:textId="77777777" w:rsidR="0061274D" w:rsidRPr="00AA07DB" w:rsidRDefault="0061274D">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261FECF7" w14:textId="77777777" w:rsidR="0061274D" w:rsidRPr="00AA07DB" w:rsidRDefault="0061274D">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ID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31D279F3" w14:textId="77777777" w:rsidR="0061274D" w:rsidRPr="00AA07DB" w:rsidRDefault="0061274D">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Address</w:t>
            </w:r>
          </w:p>
        </w:tc>
      </w:tr>
      <w:tr w:rsidR="0061274D" w:rsidRPr="00AA07DB" w14:paraId="661C3686"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156B5CA6"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52CE15F5"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abhi</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472D470C"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2F0B788B"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DELHI</w:t>
            </w:r>
          </w:p>
        </w:tc>
      </w:tr>
      <w:tr w:rsidR="0061274D" w:rsidRPr="00AA07DB" w14:paraId="215B155D"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63649E33"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2615FD78"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adam</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34A9B07F"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6CE4D20C"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MUMBAI</w:t>
            </w:r>
          </w:p>
        </w:tc>
      </w:tr>
      <w:tr w:rsidR="0061274D" w:rsidRPr="00AA07DB" w14:paraId="095E4130"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3E4F6621"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070DD58F"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alex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38C6930F"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3504848F"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CHENNAI</w:t>
            </w:r>
          </w:p>
        </w:tc>
      </w:tr>
    </w:tbl>
    <w:p w14:paraId="7FF77CBD" w14:textId="77777777" w:rsidR="0061274D" w:rsidRPr="00AA07DB" w:rsidRDefault="00000000" w:rsidP="0061274D">
      <w:pPr>
        <w:spacing w:before="335" w:after="335"/>
        <w:rPr>
          <w:ins w:id="342" w:author="Unknown"/>
          <w:rFonts w:ascii="Times New Roman" w:hAnsi="Times New Roman" w:cs="Times New Roman"/>
          <w:sz w:val="32"/>
          <w:szCs w:val="32"/>
        </w:rPr>
      </w:pPr>
      <w:ins w:id="343" w:author="Unknown">
        <w:r>
          <w:rPr>
            <w:rFonts w:ascii="Times New Roman" w:hAnsi="Times New Roman" w:cs="Times New Roman"/>
            <w:sz w:val="32"/>
            <w:szCs w:val="32"/>
          </w:rPr>
          <w:pict w14:anchorId="7FF80CCE">
            <v:rect id="_x0000_i1110" style="width:0;height:0" o:hralign="center" o:hrstd="t" o:hrnoshade="t" o:hr="t" fillcolor="#333" stroked="f"/>
          </w:pict>
        </w:r>
      </w:ins>
    </w:p>
    <w:p w14:paraId="5479689A" w14:textId="77777777" w:rsidR="0061274D" w:rsidRPr="00006C7F" w:rsidRDefault="0061274D" w:rsidP="0061274D">
      <w:pPr>
        <w:pStyle w:val="Heading3"/>
        <w:spacing w:before="335" w:after="167"/>
        <w:rPr>
          <w:ins w:id="344" w:author="Unknown"/>
          <w:rFonts w:ascii="Times New Roman" w:hAnsi="Times New Roman" w:cs="Times New Roman"/>
          <w:bCs w:val="0"/>
          <w:color w:val="FF0000"/>
          <w:sz w:val="32"/>
          <w:szCs w:val="32"/>
          <w:u w:val="single"/>
        </w:rPr>
      </w:pPr>
      <w:ins w:id="345" w:author="Unknown">
        <w:r w:rsidRPr="00006C7F">
          <w:rPr>
            <w:rFonts w:ascii="Times New Roman" w:hAnsi="Times New Roman" w:cs="Times New Roman"/>
            <w:bCs w:val="0"/>
            <w:color w:val="FF0000"/>
            <w:sz w:val="32"/>
            <w:szCs w:val="32"/>
            <w:u w:val="single"/>
          </w:rPr>
          <w:t>Natural JOIN</w:t>
        </w:r>
      </w:ins>
    </w:p>
    <w:p w14:paraId="50AEC538" w14:textId="77777777" w:rsidR="0061274D" w:rsidRPr="00AA07DB" w:rsidRDefault="0061274D" w:rsidP="0061274D">
      <w:pPr>
        <w:pStyle w:val="NormalWeb"/>
        <w:spacing w:before="0" w:beforeAutospacing="0" w:after="167" w:afterAutospacing="0"/>
        <w:rPr>
          <w:ins w:id="346" w:author="Unknown"/>
          <w:color w:val="333333"/>
          <w:sz w:val="32"/>
          <w:szCs w:val="32"/>
        </w:rPr>
      </w:pPr>
      <w:ins w:id="347" w:author="Unknown">
        <w:r w:rsidRPr="00AA07DB">
          <w:rPr>
            <w:color w:val="333333"/>
            <w:sz w:val="32"/>
            <w:szCs w:val="32"/>
          </w:rPr>
          <w:t xml:space="preserve">Natural Join is a type of Inner join which is based on column having </w:t>
        </w:r>
        <w:r w:rsidRPr="00006C7F">
          <w:rPr>
            <w:b/>
            <w:color w:val="00B050"/>
            <w:sz w:val="32"/>
            <w:szCs w:val="32"/>
            <w:u w:val="single"/>
          </w:rPr>
          <w:t>same name and same datatype</w:t>
        </w:r>
        <w:r w:rsidRPr="00AA07DB">
          <w:rPr>
            <w:color w:val="333333"/>
            <w:sz w:val="32"/>
            <w:szCs w:val="32"/>
          </w:rPr>
          <w:t xml:space="preserve"> present in </w:t>
        </w:r>
        <w:r w:rsidRPr="00025082">
          <w:rPr>
            <w:color w:val="FF0000"/>
            <w:sz w:val="32"/>
            <w:szCs w:val="32"/>
          </w:rPr>
          <w:t>both the tables</w:t>
        </w:r>
        <w:r w:rsidRPr="00AA07DB">
          <w:rPr>
            <w:color w:val="333333"/>
            <w:sz w:val="32"/>
            <w:szCs w:val="32"/>
          </w:rPr>
          <w:t xml:space="preserve"> to be joined.</w:t>
        </w:r>
      </w:ins>
    </w:p>
    <w:p w14:paraId="5BD0D70D" w14:textId="77777777" w:rsidR="0061274D" w:rsidRPr="00AA07DB" w:rsidRDefault="0061274D" w:rsidP="0061274D">
      <w:pPr>
        <w:pStyle w:val="NormalWeb"/>
        <w:spacing w:before="0" w:beforeAutospacing="0" w:after="167" w:afterAutospacing="0"/>
        <w:rPr>
          <w:ins w:id="348" w:author="Unknown"/>
          <w:color w:val="333333"/>
          <w:sz w:val="32"/>
          <w:szCs w:val="32"/>
        </w:rPr>
      </w:pPr>
      <w:ins w:id="349" w:author="Unknown">
        <w:r w:rsidRPr="00AA07DB">
          <w:rPr>
            <w:color w:val="333333"/>
            <w:sz w:val="32"/>
            <w:szCs w:val="32"/>
          </w:rPr>
          <w:t>The syntax for Natural Join is,</w:t>
        </w:r>
      </w:ins>
    </w:p>
    <w:p w14:paraId="75D6E22A" w14:textId="77777777" w:rsidR="0061274D" w:rsidRPr="00AA07DB" w:rsidRDefault="0061274D" w:rsidP="0061274D">
      <w:pPr>
        <w:pStyle w:val="HTMLPreformatted"/>
        <w:shd w:val="clear" w:color="auto" w:fill="1E2A37"/>
        <w:spacing w:before="120" w:after="120"/>
        <w:rPr>
          <w:ins w:id="350" w:author="Unknown"/>
          <w:rStyle w:val="HTMLCode"/>
          <w:rFonts w:ascii="Times New Roman" w:hAnsi="Times New Roman" w:cs="Times New Roman"/>
          <w:color w:val="F8F8F2"/>
          <w:sz w:val="32"/>
          <w:szCs w:val="32"/>
        </w:rPr>
      </w:pPr>
      <w:ins w:id="351" w:author="Unknown">
        <w:r w:rsidRPr="00AA07DB">
          <w:rPr>
            <w:rStyle w:val="token"/>
            <w:rFonts w:ascii="Times New Roman" w:hAnsi="Times New Roman" w:cs="Times New Roman"/>
            <w:color w:val="66D9EF"/>
            <w:sz w:val="32"/>
            <w:szCs w:val="32"/>
          </w:rPr>
          <w:t>SELECT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FROM</w:t>
        </w:r>
        <w:r w:rsidRPr="00AA07DB">
          <w:rPr>
            <w:rStyle w:val="HTMLCode"/>
            <w:rFonts w:ascii="Times New Roman" w:hAnsi="Times New Roman" w:cs="Times New Roman"/>
            <w:color w:val="F8F8F2"/>
            <w:sz w:val="32"/>
            <w:szCs w:val="32"/>
          </w:rPr>
          <w:t xml:space="preserve"> </w:t>
        </w:r>
      </w:ins>
    </w:p>
    <w:p w14:paraId="4FAF5A4C" w14:textId="77777777" w:rsidR="0061274D" w:rsidRPr="009D130E" w:rsidRDefault="0061274D" w:rsidP="009D130E">
      <w:pPr>
        <w:pStyle w:val="HTMLPreformatted"/>
        <w:shd w:val="clear" w:color="auto" w:fill="1E2A37"/>
        <w:spacing w:before="120" w:after="120"/>
        <w:rPr>
          <w:ins w:id="352" w:author="Unknown"/>
          <w:rFonts w:ascii="Times New Roman" w:hAnsi="Times New Roman" w:cs="Times New Roman"/>
          <w:color w:val="F8F8F2"/>
          <w:sz w:val="32"/>
          <w:szCs w:val="32"/>
        </w:rPr>
      </w:pPr>
      <w:ins w:id="353" w:author="Unknown">
        <w:r w:rsidRPr="00AA07DB">
          <w:rPr>
            <w:rStyle w:val="token"/>
            <w:rFonts w:ascii="Times New Roman" w:hAnsi="Times New Roman" w:cs="Times New Roman"/>
            <w:color w:val="66D9EF"/>
            <w:sz w:val="32"/>
            <w:szCs w:val="32"/>
          </w:rPr>
          <w:t>table</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name1 </w:t>
        </w:r>
        <w:r w:rsidRPr="00AA07DB">
          <w:rPr>
            <w:rStyle w:val="token"/>
            <w:rFonts w:ascii="Times New Roman" w:hAnsi="Times New Roman" w:cs="Times New Roman"/>
            <w:color w:val="66D9EF"/>
            <w:sz w:val="32"/>
            <w:szCs w:val="32"/>
          </w:rPr>
          <w:t>NATURAL</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JOIN</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table</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name2</w:t>
        </w:r>
        <w:r w:rsidRPr="00AA07DB">
          <w:rPr>
            <w:rStyle w:val="token"/>
            <w:rFonts w:ascii="Times New Roman" w:hAnsi="Times New Roman" w:cs="Times New Roman"/>
            <w:color w:val="F8F8F2"/>
            <w:sz w:val="32"/>
            <w:szCs w:val="32"/>
          </w:rPr>
          <w:t>;</w:t>
        </w:r>
      </w:ins>
    </w:p>
    <w:p w14:paraId="1527E4F6" w14:textId="77777777" w:rsidR="0061274D" w:rsidRPr="00AA07DB" w:rsidRDefault="0061274D" w:rsidP="0061274D">
      <w:pPr>
        <w:pStyle w:val="Heading4"/>
        <w:spacing w:before="167" w:after="167"/>
        <w:rPr>
          <w:ins w:id="354" w:author="Unknown"/>
          <w:rFonts w:ascii="Times New Roman" w:hAnsi="Times New Roman" w:cs="Times New Roman"/>
          <w:b w:val="0"/>
          <w:bCs w:val="0"/>
          <w:color w:val="333333"/>
          <w:sz w:val="32"/>
          <w:szCs w:val="32"/>
        </w:rPr>
      </w:pPr>
      <w:ins w:id="355" w:author="Unknown">
        <w:r w:rsidRPr="00AA07DB">
          <w:rPr>
            <w:rFonts w:ascii="Times New Roman" w:hAnsi="Times New Roman" w:cs="Times New Roman"/>
            <w:b w:val="0"/>
            <w:bCs w:val="0"/>
            <w:color w:val="333333"/>
            <w:sz w:val="32"/>
            <w:szCs w:val="32"/>
          </w:rPr>
          <w:t>Example of Natural JOIN</w:t>
        </w:r>
      </w:ins>
    </w:p>
    <w:p w14:paraId="3687728E" w14:textId="77777777" w:rsidR="0061274D" w:rsidRPr="00AA07DB" w:rsidRDefault="0061274D" w:rsidP="0061274D">
      <w:pPr>
        <w:pStyle w:val="NormalWeb"/>
        <w:spacing w:before="0" w:beforeAutospacing="0" w:after="167" w:afterAutospacing="0"/>
        <w:rPr>
          <w:ins w:id="356" w:author="Unknown"/>
          <w:color w:val="333333"/>
          <w:sz w:val="32"/>
          <w:szCs w:val="32"/>
        </w:rPr>
      </w:pPr>
      <w:ins w:id="357" w:author="Unknown">
        <w:r w:rsidRPr="00AA07DB">
          <w:rPr>
            <w:color w:val="333333"/>
            <w:sz w:val="32"/>
            <w:szCs w:val="32"/>
          </w:rPr>
          <w:t>Here is the </w:t>
        </w:r>
        <w:r w:rsidRPr="00AA07DB">
          <w:rPr>
            <w:b/>
            <w:bCs/>
            <w:color w:val="333333"/>
            <w:sz w:val="32"/>
            <w:szCs w:val="32"/>
          </w:rPr>
          <w:t>class</w:t>
        </w:r>
        <w:r w:rsidRPr="00AA07DB">
          <w:rPr>
            <w:color w:val="333333"/>
            <w:sz w:val="32"/>
            <w:szCs w:val="32"/>
          </w:rPr>
          <w:t> table,</w:t>
        </w:r>
      </w:ins>
    </w:p>
    <w:tbl>
      <w:tblPr>
        <w:tblW w:w="1053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514"/>
        <w:gridCol w:w="7018"/>
      </w:tblGrid>
      <w:tr w:rsidR="0061274D" w:rsidRPr="00AA07DB" w14:paraId="473048ED"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05428C7A" w14:textId="77777777" w:rsidR="0061274D" w:rsidRPr="00AA07DB" w:rsidRDefault="0061274D">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ID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6513E475" w14:textId="77777777" w:rsidR="0061274D" w:rsidRPr="00AA07DB" w:rsidRDefault="0061274D">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NAME</w:t>
            </w:r>
          </w:p>
        </w:tc>
      </w:tr>
      <w:tr w:rsidR="0061274D" w:rsidRPr="00AA07DB" w14:paraId="0108BD9C"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226A7F92"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6AACC4DA"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abhi</w:t>
            </w:r>
          </w:p>
        </w:tc>
      </w:tr>
      <w:tr w:rsidR="0061274D" w:rsidRPr="00AA07DB" w14:paraId="6382089B"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475EB80D"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lastRenderedPageBreak/>
              <w:t>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17C7B546"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adam</w:t>
            </w:r>
          </w:p>
        </w:tc>
      </w:tr>
      <w:tr w:rsidR="0061274D" w:rsidRPr="00AA07DB" w14:paraId="763F2291"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0E911BC5"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6FE318E6"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alex</w:t>
            </w:r>
          </w:p>
        </w:tc>
      </w:tr>
      <w:tr w:rsidR="0061274D" w:rsidRPr="00AA07DB" w14:paraId="2170E08A"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6F1E0DFB"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4</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6F0B5961"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anu</w:t>
            </w:r>
          </w:p>
        </w:tc>
      </w:tr>
    </w:tbl>
    <w:p w14:paraId="0262E32E" w14:textId="77777777" w:rsidR="0061274D" w:rsidRPr="00AA07DB" w:rsidRDefault="0061274D" w:rsidP="0061274D">
      <w:pPr>
        <w:pStyle w:val="NormalWeb"/>
        <w:spacing w:before="0" w:beforeAutospacing="0" w:after="167" w:afterAutospacing="0"/>
        <w:rPr>
          <w:ins w:id="358" w:author="Unknown"/>
          <w:color w:val="333333"/>
          <w:sz w:val="32"/>
          <w:szCs w:val="32"/>
        </w:rPr>
      </w:pPr>
      <w:ins w:id="359" w:author="Unknown">
        <w:r w:rsidRPr="00AA07DB">
          <w:rPr>
            <w:color w:val="333333"/>
            <w:sz w:val="32"/>
            <w:szCs w:val="32"/>
          </w:rPr>
          <w:t>and the </w:t>
        </w:r>
        <w:r w:rsidRPr="00AA07DB">
          <w:rPr>
            <w:b/>
            <w:bCs/>
            <w:color w:val="333333"/>
            <w:sz w:val="32"/>
            <w:szCs w:val="32"/>
          </w:rPr>
          <w:t>class_info</w:t>
        </w:r>
        <w:r w:rsidRPr="00AA07DB">
          <w:rPr>
            <w:color w:val="333333"/>
            <w:sz w:val="32"/>
            <w:szCs w:val="32"/>
          </w:rPr>
          <w:t> table,</w:t>
        </w:r>
      </w:ins>
    </w:p>
    <w:tbl>
      <w:tblPr>
        <w:tblW w:w="1053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818"/>
        <w:gridCol w:w="7714"/>
      </w:tblGrid>
      <w:tr w:rsidR="0061274D" w:rsidRPr="00AA07DB" w14:paraId="327D557E"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26B21568" w14:textId="77777777" w:rsidR="0061274D" w:rsidRPr="00AA07DB" w:rsidRDefault="0061274D">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ID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18EC0B61" w14:textId="77777777" w:rsidR="0061274D" w:rsidRPr="00AA07DB" w:rsidRDefault="0061274D">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Address</w:t>
            </w:r>
          </w:p>
        </w:tc>
      </w:tr>
      <w:tr w:rsidR="0061274D" w:rsidRPr="00AA07DB" w14:paraId="63A723ED"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0D4580AB"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3E65D4F2"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DELHI</w:t>
            </w:r>
          </w:p>
        </w:tc>
      </w:tr>
      <w:tr w:rsidR="0061274D" w:rsidRPr="00AA07DB" w14:paraId="1887C241"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1E1A1709"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69F2893C"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MUMBAI</w:t>
            </w:r>
          </w:p>
        </w:tc>
      </w:tr>
      <w:tr w:rsidR="0061274D" w:rsidRPr="00AA07DB" w14:paraId="7930E892"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2B33E9F7"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01A384F9"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CHENNAI</w:t>
            </w:r>
          </w:p>
        </w:tc>
      </w:tr>
    </w:tbl>
    <w:p w14:paraId="64571802" w14:textId="77777777" w:rsidR="0061274D" w:rsidRPr="00AA07DB" w:rsidRDefault="0061274D" w:rsidP="0061274D">
      <w:pPr>
        <w:pStyle w:val="NormalWeb"/>
        <w:spacing w:before="0" w:beforeAutospacing="0" w:after="167" w:afterAutospacing="0"/>
        <w:rPr>
          <w:ins w:id="360" w:author="Unknown"/>
          <w:color w:val="333333"/>
          <w:sz w:val="32"/>
          <w:szCs w:val="32"/>
        </w:rPr>
      </w:pPr>
      <w:ins w:id="361" w:author="Unknown">
        <w:r w:rsidRPr="00AA07DB">
          <w:rPr>
            <w:b/>
            <w:bCs/>
            <w:color w:val="333333"/>
            <w:sz w:val="32"/>
            <w:szCs w:val="32"/>
          </w:rPr>
          <w:t>Natural join query will be,</w:t>
        </w:r>
      </w:ins>
    </w:p>
    <w:p w14:paraId="7C40EA8D" w14:textId="0BB4324F" w:rsidR="0061274D" w:rsidRPr="00AA07DB" w:rsidRDefault="0061274D" w:rsidP="0061274D">
      <w:pPr>
        <w:pStyle w:val="HTMLPreformatted"/>
        <w:shd w:val="clear" w:color="auto" w:fill="1E2A37"/>
        <w:spacing w:before="120" w:after="120"/>
        <w:rPr>
          <w:ins w:id="362" w:author="Unknown"/>
          <w:rFonts w:ascii="Times New Roman" w:hAnsi="Times New Roman" w:cs="Times New Roman"/>
          <w:color w:val="F8F8F2"/>
          <w:sz w:val="32"/>
          <w:szCs w:val="32"/>
        </w:rPr>
      </w:pPr>
      <w:ins w:id="363" w:author="Unknown">
        <w:r w:rsidRPr="00AA07DB">
          <w:rPr>
            <w:rStyle w:val="token"/>
            <w:rFonts w:ascii="Times New Roman" w:hAnsi="Times New Roman" w:cs="Times New Roman"/>
            <w:color w:val="66D9EF"/>
            <w:sz w:val="32"/>
            <w:szCs w:val="32"/>
          </w:rPr>
          <w:t>SELECT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from</w:t>
        </w:r>
        <w:r w:rsidRPr="00AA07DB">
          <w:rPr>
            <w:rStyle w:val="HTMLCode"/>
            <w:rFonts w:ascii="Times New Roman" w:hAnsi="Times New Roman" w:cs="Times New Roman"/>
            <w:color w:val="F8F8F2"/>
            <w:sz w:val="32"/>
            <w:szCs w:val="32"/>
          </w:rPr>
          <w:t xml:space="preserve"> class </w:t>
        </w:r>
        <w:r w:rsidRPr="00AA07DB">
          <w:rPr>
            <w:rStyle w:val="token"/>
            <w:rFonts w:ascii="Times New Roman" w:hAnsi="Times New Roman" w:cs="Times New Roman"/>
            <w:color w:val="66D9EF"/>
            <w:sz w:val="32"/>
            <w:szCs w:val="32"/>
          </w:rPr>
          <w:t>NATURAL</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JOIN</w:t>
        </w:r>
        <w:r w:rsidRPr="00AA07DB">
          <w:rPr>
            <w:rStyle w:val="HTMLCode"/>
            <w:rFonts w:ascii="Times New Roman" w:hAnsi="Times New Roman" w:cs="Times New Roman"/>
            <w:color w:val="F8F8F2"/>
            <w:sz w:val="32"/>
            <w:szCs w:val="32"/>
          </w:rPr>
          <w:t xml:space="preserve"> class_info</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w:t>
        </w:r>
      </w:ins>
    </w:p>
    <w:p w14:paraId="61731DA7" w14:textId="77777777" w:rsidR="0061274D" w:rsidRPr="00AA07DB" w:rsidRDefault="0061274D" w:rsidP="0061274D">
      <w:pPr>
        <w:pStyle w:val="NormalWeb"/>
        <w:spacing w:before="0" w:beforeAutospacing="0" w:after="167" w:afterAutospacing="0"/>
        <w:rPr>
          <w:ins w:id="364" w:author="Unknown"/>
          <w:color w:val="333333"/>
          <w:sz w:val="32"/>
          <w:szCs w:val="32"/>
        </w:rPr>
      </w:pPr>
      <w:ins w:id="365" w:author="Unknown">
        <w:r w:rsidRPr="00AA07DB">
          <w:rPr>
            <w:color w:val="333333"/>
            <w:sz w:val="32"/>
            <w:szCs w:val="32"/>
          </w:rPr>
          <w:t>The resultset table will look like,</w:t>
        </w:r>
      </w:ins>
    </w:p>
    <w:tbl>
      <w:tblPr>
        <w:tblW w:w="1053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836"/>
        <w:gridCol w:w="3668"/>
        <w:gridCol w:w="5028"/>
      </w:tblGrid>
      <w:tr w:rsidR="0061274D" w:rsidRPr="00AA07DB" w14:paraId="66ECEEAD"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18458861" w14:textId="77777777" w:rsidR="0061274D" w:rsidRPr="00AA07DB" w:rsidRDefault="0061274D">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ID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3E8DBC9E" w14:textId="77777777" w:rsidR="0061274D" w:rsidRPr="00AA07DB" w:rsidRDefault="0061274D">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5E89C8E5" w14:textId="77777777" w:rsidR="0061274D" w:rsidRPr="00AA07DB" w:rsidRDefault="0061274D">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Address</w:t>
            </w:r>
          </w:p>
        </w:tc>
      </w:tr>
      <w:tr w:rsidR="0061274D" w:rsidRPr="00AA07DB" w14:paraId="236B3F64"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2A8D5BDC"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0C09C7D0"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abhi</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6E433593"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DELHI</w:t>
            </w:r>
          </w:p>
        </w:tc>
      </w:tr>
      <w:tr w:rsidR="0061274D" w:rsidRPr="00AA07DB" w14:paraId="6EB977DA"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646BA3E3"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107B1D06"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adam</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5E1535B0"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MUMBAI</w:t>
            </w:r>
          </w:p>
        </w:tc>
      </w:tr>
      <w:tr w:rsidR="0061274D" w:rsidRPr="00AA07DB" w14:paraId="764D36A9"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5C37DB02"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lastRenderedPageBreak/>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65D9BC75"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alex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6D1FC172"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CHENNAI</w:t>
            </w:r>
          </w:p>
        </w:tc>
      </w:tr>
    </w:tbl>
    <w:p w14:paraId="0B36E22A" w14:textId="77777777" w:rsidR="0061274D" w:rsidRPr="00AA07DB" w:rsidRDefault="00000000" w:rsidP="0061274D">
      <w:pPr>
        <w:spacing w:before="335" w:after="335"/>
        <w:rPr>
          <w:ins w:id="366" w:author="Unknown"/>
          <w:rFonts w:ascii="Times New Roman" w:hAnsi="Times New Roman" w:cs="Times New Roman"/>
          <w:sz w:val="32"/>
          <w:szCs w:val="32"/>
        </w:rPr>
      </w:pPr>
      <w:ins w:id="367" w:author="Unknown">
        <w:r>
          <w:rPr>
            <w:rFonts w:ascii="Times New Roman" w:hAnsi="Times New Roman" w:cs="Times New Roman"/>
            <w:sz w:val="32"/>
            <w:szCs w:val="32"/>
          </w:rPr>
          <w:pict w14:anchorId="6A102F7F">
            <v:rect id="_x0000_i1111" style="width:0;height:0" o:hralign="center" o:hrstd="t" o:hrnoshade="t" o:hr="t" fillcolor="#333" stroked="f"/>
          </w:pict>
        </w:r>
      </w:ins>
    </w:p>
    <w:p w14:paraId="538F26F8" w14:textId="77777777" w:rsidR="0061274D" w:rsidRPr="00006C7F" w:rsidRDefault="0061274D" w:rsidP="0061274D">
      <w:pPr>
        <w:pStyle w:val="Heading2"/>
        <w:spacing w:before="335" w:beforeAutospacing="0" w:after="167" w:afterAutospacing="0"/>
        <w:rPr>
          <w:ins w:id="368" w:author="Unknown"/>
          <w:bCs w:val="0"/>
          <w:color w:val="FF0000"/>
          <w:sz w:val="32"/>
          <w:szCs w:val="32"/>
          <w:u w:val="single"/>
        </w:rPr>
      </w:pPr>
      <w:ins w:id="369" w:author="Unknown">
        <w:r w:rsidRPr="00006C7F">
          <w:rPr>
            <w:bCs w:val="0"/>
            <w:color w:val="FF0000"/>
            <w:sz w:val="32"/>
            <w:szCs w:val="32"/>
            <w:u w:val="single"/>
          </w:rPr>
          <w:t>OUTER JOIN</w:t>
        </w:r>
      </w:ins>
    </w:p>
    <w:p w14:paraId="35D6DD66" w14:textId="77777777" w:rsidR="0061274D" w:rsidRPr="00AA07DB" w:rsidRDefault="0061274D" w:rsidP="0061274D">
      <w:pPr>
        <w:pStyle w:val="NormalWeb"/>
        <w:spacing w:before="0" w:beforeAutospacing="0" w:after="167" w:afterAutospacing="0"/>
        <w:rPr>
          <w:ins w:id="370" w:author="Unknown"/>
          <w:color w:val="333333"/>
          <w:sz w:val="32"/>
          <w:szCs w:val="32"/>
        </w:rPr>
      </w:pPr>
      <w:ins w:id="371" w:author="Unknown">
        <w:r w:rsidRPr="00AA07DB">
          <w:rPr>
            <w:color w:val="333333"/>
            <w:sz w:val="32"/>
            <w:szCs w:val="32"/>
          </w:rPr>
          <w:t xml:space="preserve">Outer Join is based on both </w:t>
        </w:r>
        <w:r w:rsidRPr="00D430A0">
          <w:rPr>
            <w:color w:val="333333"/>
            <w:sz w:val="32"/>
            <w:szCs w:val="32"/>
            <w:highlight w:val="yellow"/>
          </w:rPr>
          <w:t>matched and unmatched data</w:t>
        </w:r>
        <w:r w:rsidRPr="00AA07DB">
          <w:rPr>
            <w:color w:val="333333"/>
            <w:sz w:val="32"/>
            <w:szCs w:val="32"/>
          </w:rPr>
          <w:t>. Outer Joins subdivide further into,</w:t>
        </w:r>
      </w:ins>
    </w:p>
    <w:p w14:paraId="0EF85BB6" w14:textId="77777777" w:rsidR="0061274D" w:rsidRPr="00AA07DB" w:rsidRDefault="0061274D" w:rsidP="0061274D">
      <w:pPr>
        <w:numPr>
          <w:ilvl w:val="0"/>
          <w:numId w:val="31"/>
        </w:numPr>
        <w:spacing w:before="100" w:beforeAutospacing="1" w:after="100" w:afterAutospacing="1" w:line="502" w:lineRule="atLeast"/>
        <w:rPr>
          <w:ins w:id="372" w:author="Unknown"/>
          <w:rFonts w:ascii="Times New Roman" w:hAnsi="Times New Roman" w:cs="Times New Roman"/>
          <w:color w:val="333333"/>
          <w:sz w:val="32"/>
          <w:szCs w:val="32"/>
        </w:rPr>
      </w:pPr>
      <w:ins w:id="373" w:author="Unknown">
        <w:r w:rsidRPr="00AA07DB">
          <w:rPr>
            <w:rFonts w:ascii="Times New Roman" w:hAnsi="Times New Roman" w:cs="Times New Roman"/>
            <w:color w:val="333333"/>
            <w:sz w:val="32"/>
            <w:szCs w:val="32"/>
          </w:rPr>
          <w:t>Left Outer Join</w:t>
        </w:r>
      </w:ins>
    </w:p>
    <w:p w14:paraId="68E31DCC" w14:textId="77777777" w:rsidR="0061274D" w:rsidRPr="00AA07DB" w:rsidRDefault="0061274D" w:rsidP="0061274D">
      <w:pPr>
        <w:numPr>
          <w:ilvl w:val="0"/>
          <w:numId w:val="31"/>
        </w:numPr>
        <w:spacing w:before="100" w:beforeAutospacing="1" w:after="100" w:afterAutospacing="1" w:line="502" w:lineRule="atLeast"/>
        <w:rPr>
          <w:ins w:id="374" w:author="Unknown"/>
          <w:rFonts w:ascii="Times New Roman" w:hAnsi="Times New Roman" w:cs="Times New Roman"/>
          <w:color w:val="333333"/>
          <w:sz w:val="32"/>
          <w:szCs w:val="32"/>
        </w:rPr>
      </w:pPr>
      <w:ins w:id="375" w:author="Unknown">
        <w:r w:rsidRPr="00AA07DB">
          <w:rPr>
            <w:rFonts w:ascii="Times New Roman" w:hAnsi="Times New Roman" w:cs="Times New Roman"/>
            <w:color w:val="333333"/>
            <w:sz w:val="32"/>
            <w:szCs w:val="32"/>
          </w:rPr>
          <w:t>Right Outer Join</w:t>
        </w:r>
      </w:ins>
    </w:p>
    <w:p w14:paraId="6BFAFC4A" w14:textId="77777777" w:rsidR="0061274D" w:rsidRPr="00AA07DB" w:rsidRDefault="0061274D" w:rsidP="0061274D">
      <w:pPr>
        <w:numPr>
          <w:ilvl w:val="0"/>
          <w:numId w:val="31"/>
        </w:numPr>
        <w:spacing w:before="100" w:beforeAutospacing="1" w:after="100" w:afterAutospacing="1" w:line="502" w:lineRule="atLeast"/>
        <w:rPr>
          <w:ins w:id="376" w:author="Unknown"/>
          <w:rFonts w:ascii="Times New Roman" w:hAnsi="Times New Roman" w:cs="Times New Roman"/>
          <w:color w:val="333333"/>
          <w:sz w:val="32"/>
          <w:szCs w:val="32"/>
        </w:rPr>
      </w:pPr>
      <w:ins w:id="377" w:author="Unknown">
        <w:r w:rsidRPr="00AA07DB">
          <w:rPr>
            <w:rFonts w:ascii="Times New Roman" w:hAnsi="Times New Roman" w:cs="Times New Roman"/>
            <w:color w:val="333333"/>
            <w:sz w:val="32"/>
            <w:szCs w:val="32"/>
          </w:rPr>
          <w:t>Full Outer Join</w:t>
        </w:r>
      </w:ins>
    </w:p>
    <w:p w14:paraId="16AD9347" w14:textId="77777777" w:rsidR="0061274D" w:rsidRPr="00AA07DB" w:rsidRDefault="00000000" w:rsidP="0061274D">
      <w:pPr>
        <w:spacing w:before="335" w:after="335" w:line="240" w:lineRule="auto"/>
        <w:rPr>
          <w:ins w:id="378" w:author="Unknown"/>
          <w:rFonts w:ascii="Times New Roman" w:hAnsi="Times New Roman" w:cs="Times New Roman"/>
          <w:sz w:val="32"/>
          <w:szCs w:val="32"/>
        </w:rPr>
      </w:pPr>
      <w:ins w:id="379" w:author="Unknown">
        <w:r>
          <w:rPr>
            <w:rFonts w:ascii="Times New Roman" w:hAnsi="Times New Roman" w:cs="Times New Roman"/>
            <w:sz w:val="32"/>
            <w:szCs w:val="32"/>
          </w:rPr>
          <w:pict w14:anchorId="09FB144D">
            <v:rect id="_x0000_i1112" style="width:0;height:0" o:hralign="center" o:hrstd="t" o:hrnoshade="t" o:hr="t" fillcolor="#333" stroked="f"/>
          </w:pict>
        </w:r>
      </w:ins>
    </w:p>
    <w:p w14:paraId="1BF7CFF4" w14:textId="77777777" w:rsidR="0061274D" w:rsidRDefault="0061274D" w:rsidP="0061274D">
      <w:pPr>
        <w:pStyle w:val="Heading3"/>
        <w:spacing w:before="335" w:after="167"/>
        <w:rPr>
          <w:rFonts w:ascii="Times New Roman" w:hAnsi="Times New Roman" w:cs="Times New Roman"/>
          <w:bCs w:val="0"/>
          <w:color w:val="FF0000"/>
          <w:sz w:val="32"/>
          <w:szCs w:val="32"/>
        </w:rPr>
      </w:pPr>
      <w:ins w:id="380" w:author="Unknown">
        <w:r w:rsidRPr="00006C7F">
          <w:rPr>
            <w:rFonts w:ascii="Times New Roman" w:hAnsi="Times New Roman" w:cs="Times New Roman"/>
            <w:bCs w:val="0"/>
            <w:color w:val="FF0000"/>
            <w:sz w:val="32"/>
            <w:szCs w:val="32"/>
          </w:rPr>
          <w:t>LEFT Outer Join</w:t>
        </w:r>
      </w:ins>
    </w:p>
    <w:p w14:paraId="0CF19039" w14:textId="77777777" w:rsidR="00006C7F" w:rsidRPr="00006C7F" w:rsidRDefault="00006C7F" w:rsidP="00006C7F">
      <w:pPr>
        <w:rPr>
          <w:ins w:id="381" w:author="Unknown"/>
        </w:rPr>
      </w:pPr>
      <w:r>
        <w:rPr>
          <w:noProof/>
          <w:lang w:val="en-IN" w:eastAsia="en-IN"/>
        </w:rPr>
        <w:drawing>
          <wp:inline distT="0" distB="0" distL="0" distR="0" wp14:anchorId="00467670" wp14:editId="2A3A5D76">
            <wp:extent cx="4104005" cy="2764155"/>
            <wp:effectExtent l="0" t="0" r="0" b="0"/>
            <wp:docPr id="4" name="Picture 4" descr="SQL Server Left Outer Join Real-time Example - Dot Net Tutori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SQL Server Left Outer Join Real-time Example - Dot Net Tutorials"/>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4104005" cy="2764155"/>
                    </a:xfrm>
                    <a:prstGeom prst="rect">
                      <a:avLst/>
                    </a:prstGeom>
                    <a:noFill/>
                    <a:ln>
                      <a:noFill/>
                    </a:ln>
                  </pic:spPr>
                </pic:pic>
              </a:graphicData>
            </a:graphic>
          </wp:inline>
        </w:drawing>
      </w:r>
    </w:p>
    <w:p w14:paraId="2A36803F" w14:textId="77777777" w:rsidR="0061274D" w:rsidRPr="00AA07DB" w:rsidRDefault="0061274D" w:rsidP="0061274D">
      <w:pPr>
        <w:pStyle w:val="NormalWeb"/>
        <w:spacing w:before="0" w:beforeAutospacing="0" w:after="167" w:afterAutospacing="0"/>
        <w:rPr>
          <w:ins w:id="382" w:author="Unknown"/>
          <w:color w:val="333333"/>
          <w:sz w:val="32"/>
          <w:szCs w:val="32"/>
        </w:rPr>
      </w:pPr>
      <w:ins w:id="383" w:author="Unknown">
        <w:r w:rsidRPr="00AA07DB">
          <w:rPr>
            <w:color w:val="333333"/>
            <w:sz w:val="32"/>
            <w:szCs w:val="32"/>
          </w:rPr>
          <w:t>The left outer join returns a resultset table with the </w:t>
        </w:r>
        <w:r w:rsidRPr="00AA07DB">
          <w:rPr>
            <w:b/>
            <w:bCs/>
            <w:color w:val="333333"/>
            <w:sz w:val="32"/>
            <w:szCs w:val="32"/>
          </w:rPr>
          <w:t>matched data</w:t>
        </w:r>
        <w:r w:rsidRPr="00AA07DB">
          <w:rPr>
            <w:color w:val="333333"/>
            <w:sz w:val="32"/>
            <w:szCs w:val="32"/>
          </w:rPr>
          <w:t> from the two tables and then the remaining rows of the </w:t>
        </w:r>
        <w:r w:rsidRPr="00AA07DB">
          <w:rPr>
            <w:b/>
            <w:bCs/>
            <w:color w:val="333333"/>
            <w:sz w:val="32"/>
            <w:szCs w:val="32"/>
          </w:rPr>
          <w:t>left</w:t>
        </w:r>
        <w:r w:rsidRPr="00AA07DB">
          <w:rPr>
            <w:color w:val="333333"/>
            <w:sz w:val="32"/>
            <w:szCs w:val="32"/>
          </w:rPr>
          <w:t> table and null from the </w:t>
        </w:r>
        <w:r w:rsidRPr="00AA07DB">
          <w:rPr>
            <w:b/>
            <w:bCs/>
            <w:color w:val="333333"/>
            <w:sz w:val="32"/>
            <w:szCs w:val="32"/>
          </w:rPr>
          <w:t>right</w:t>
        </w:r>
        <w:r w:rsidRPr="00AA07DB">
          <w:rPr>
            <w:color w:val="333333"/>
            <w:sz w:val="32"/>
            <w:szCs w:val="32"/>
          </w:rPr>
          <w:t> table's columns.</w:t>
        </w:r>
      </w:ins>
    </w:p>
    <w:p w14:paraId="07E2CACE" w14:textId="77777777" w:rsidR="0061274D" w:rsidRPr="00AA07DB" w:rsidRDefault="0061274D" w:rsidP="0061274D">
      <w:pPr>
        <w:pStyle w:val="NormalWeb"/>
        <w:spacing w:before="0" w:beforeAutospacing="0" w:after="167" w:afterAutospacing="0"/>
        <w:rPr>
          <w:ins w:id="384" w:author="Unknown"/>
          <w:color w:val="333333"/>
          <w:sz w:val="32"/>
          <w:szCs w:val="32"/>
        </w:rPr>
      </w:pPr>
      <w:ins w:id="385" w:author="Unknown">
        <w:r w:rsidRPr="00AA07DB">
          <w:rPr>
            <w:color w:val="333333"/>
            <w:sz w:val="32"/>
            <w:szCs w:val="32"/>
          </w:rPr>
          <w:lastRenderedPageBreak/>
          <w:t>Syntax for Left Outer Join is,</w:t>
        </w:r>
      </w:ins>
    </w:p>
    <w:p w14:paraId="228AF31D" w14:textId="77777777" w:rsidR="0061274D" w:rsidRPr="00AA07DB" w:rsidRDefault="0061274D" w:rsidP="0061274D">
      <w:pPr>
        <w:pStyle w:val="HTMLPreformatted"/>
        <w:shd w:val="clear" w:color="auto" w:fill="1E2A37"/>
        <w:spacing w:before="120" w:after="120"/>
        <w:rPr>
          <w:ins w:id="386" w:author="Unknown"/>
          <w:rStyle w:val="HTMLCode"/>
          <w:rFonts w:ascii="Times New Roman" w:hAnsi="Times New Roman" w:cs="Times New Roman"/>
          <w:color w:val="F8F8F2"/>
          <w:sz w:val="32"/>
          <w:szCs w:val="32"/>
        </w:rPr>
      </w:pPr>
      <w:ins w:id="387" w:author="Unknown">
        <w:r w:rsidRPr="00AA07DB">
          <w:rPr>
            <w:rStyle w:val="token"/>
            <w:rFonts w:ascii="Times New Roman" w:hAnsi="Times New Roman" w:cs="Times New Roman"/>
            <w:color w:val="66D9EF"/>
            <w:sz w:val="32"/>
            <w:szCs w:val="32"/>
          </w:rPr>
          <w:t>SELECT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column</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name</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list </w:t>
        </w:r>
        <w:r w:rsidRPr="00AA07DB">
          <w:rPr>
            <w:rStyle w:val="token"/>
            <w:rFonts w:ascii="Times New Roman" w:hAnsi="Times New Roman" w:cs="Times New Roman"/>
            <w:color w:val="66D9EF"/>
            <w:sz w:val="32"/>
            <w:szCs w:val="32"/>
          </w:rPr>
          <w:t>FROM</w:t>
        </w:r>
        <w:r w:rsidRPr="00AA07DB">
          <w:rPr>
            <w:rStyle w:val="HTMLCode"/>
            <w:rFonts w:ascii="Times New Roman" w:hAnsi="Times New Roman" w:cs="Times New Roman"/>
            <w:color w:val="F8F8F2"/>
            <w:sz w:val="32"/>
            <w:szCs w:val="32"/>
          </w:rPr>
          <w:t xml:space="preserve"> </w:t>
        </w:r>
      </w:ins>
    </w:p>
    <w:p w14:paraId="479D74CE" w14:textId="77777777" w:rsidR="0061274D" w:rsidRPr="00AA07DB" w:rsidRDefault="0061274D" w:rsidP="0061274D">
      <w:pPr>
        <w:pStyle w:val="HTMLPreformatted"/>
        <w:shd w:val="clear" w:color="auto" w:fill="1E2A37"/>
        <w:spacing w:before="120" w:after="120"/>
        <w:rPr>
          <w:ins w:id="388" w:author="Unknown"/>
          <w:rStyle w:val="HTMLCode"/>
          <w:rFonts w:ascii="Times New Roman" w:hAnsi="Times New Roman" w:cs="Times New Roman"/>
          <w:color w:val="F8F8F2"/>
          <w:sz w:val="32"/>
          <w:szCs w:val="32"/>
        </w:rPr>
      </w:pPr>
      <w:ins w:id="389" w:author="Unknown">
        <w:r w:rsidRPr="00AA07DB">
          <w:rPr>
            <w:rStyle w:val="token"/>
            <w:rFonts w:ascii="Times New Roman" w:hAnsi="Times New Roman" w:cs="Times New Roman"/>
            <w:color w:val="66D9EF"/>
            <w:sz w:val="32"/>
            <w:szCs w:val="32"/>
          </w:rPr>
          <w:t>table</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name1 </w:t>
        </w:r>
        <w:r w:rsidRPr="00AA07DB">
          <w:rPr>
            <w:rStyle w:val="token"/>
            <w:rFonts w:ascii="Times New Roman" w:hAnsi="Times New Roman" w:cs="Times New Roman"/>
            <w:color w:val="66D9EF"/>
            <w:sz w:val="32"/>
            <w:szCs w:val="32"/>
          </w:rPr>
          <w:t>LEFT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OUTER</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JOIN</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table</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name2</w:t>
        </w:r>
      </w:ins>
    </w:p>
    <w:p w14:paraId="7E96D16F" w14:textId="77777777" w:rsidR="0061274D" w:rsidRPr="00AA07DB" w:rsidRDefault="0061274D" w:rsidP="0061274D">
      <w:pPr>
        <w:pStyle w:val="HTMLPreformatted"/>
        <w:shd w:val="clear" w:color="auto" w:fill="1E2A37"/>
        <w:spacing w:before="120" w:after="120"/>
        <w:rPr>
          <w:ins w:id="390" w:author="Unknown"/>
          <w:rFonts w:ascii="Times New Roman" w:hAnsi="Times New Roman" w:cs="Times New Roman"/>
          <w:color w:val="F8F8F2"/>
          <w:sz w:val="32"/>
          <w:szCs w:val="32"/>
        </w:rPr>
      </w:pPr>
      <w:ins w:id="391" w:author="Unknown">
        <w:r w:rsidRPr="00AA07DB">
          <w:rPr>
            <w:rStyle w:val="token"/>
            <w:rFonts w:ascii="Times New Roman" w:hAnsi="Times New Roman" w:cs="Times New Roman"/>
            <w:color w:val="66D9EF"/>
            <w:sz w:val="32"/>
            <w:szCs w:val="32"/>
          </w:rPr>
          <w:t>ON</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table</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name1</w:t>
        </w:r>
        <w:r w:rsidRPr="00AA07DB">
          <w:rPr>
            <w:rStyle w:val="token"/>
            <w:rFonts w:ascii="Times New Roman" w:hAnsi="Times New Roman" w:cs="Times New Roman"/>
            <w:color w:val="F8F8F2"/>
            <w:sz w:val="32"/>
            <w:szCs w:val="32"/>
          </w:rPr>
          <w:t>.</w:t>
        </w:r>
        <w:r w:rsidRPr="00AA07DB">
          <w:rPr>
            <w:rStyle w:val="token"/>
            <w:rFonts w:ascii="Times New Roman" w:hAnsi="Times New Roman" w:cs="Times New Roman"/>
            <w:color w:val="66D9EF"/>
            <w:sz w:val="32"/>
            <w:szCs w:val="32"/>
          </w:rPr>
          <w:t>column</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name </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table</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name2</w:t>
        </w:r>
        <w:r w:rsidRPr="00AA07DB">
          <w:rPr>
            <w:rStyle w:val="token"/>
            <w:rFonts w:ascii="Times New Roman" w:hAnsi="Times New Roman" w:cs="Times New Roman"/>
            <w:color w:val="F8F8F2"/>
            <w:sz w:val="32"/>
            <w:szCs w:val="32"/>
          </w:rPr>
          <w:t>.</w:t>
        </w:r>
        <w:r w:rsidRPr="00AA07DB">
          <w:rPr>
            <w:rStyle w:val="token"/>
            <w:rFonts w:ascii="Times New Roman" w:hAnsi="Times New Roman" w:cs="Times New Roman"/>
            <w:color w:val="66D9EF"/>
            <w:sz w:val="32"/>
            <w:szCs w:val="32"/>
          </w:rPr>
          <w:t>column</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name</w:t>
        </w:r>
        <w:r w:rsidRPr="00AA07DB">
          <w:rPr>
            <w:rStyle w:val="token"/>
            <w:rFonts w:ascii="Times New Roman" w:hAnsi="Times New Roman" w:cs="Times New Roman"/>
            <w:color w:val="F8F8F2"/>
            <w:sz w:val="32"/>
            <w:szCs w:val="32"/>
          </w:rPr>
          <w:t>;</w:t>
        </w:r>
      </w:ins>
    </w:p>
    <w:p w14:paraId="7AED7DEA" w14:textId="77777777" w:rsidR="0061274D" w:rsidRPr="00AA07DB" w:rsidRDefault="0061274D" w:rsidP="0061274D">
      <w:pPr>
        <w:pStyle w:val="NormalWeb"/>
        <w:spacing w:before="0" w:beforeAutospacing="0" w:after="167" w:afterAutospacing="0"/>
        <w:rPr>
          <w:ins w:id="392" w:author="Unknown"/>
          <w:color w:val="333333"/>
          <w:sz w:val="32"/>
          <w:szCs w:val="32"/>
        </w:rPr>
      </w:pPr>
      <w:ins w:id="393" w:author="Unknown">
        <w:r w:rsidRPr="00AA07DB">
          <w:rPr>
            <w:color w:val="333333"/>
            <w:sz w:val="32"/>
            <w:szCs w:val="32"/>
          </w:rPr>
          <w:t>To specify a condition, we use the </w:t>
        </w:r>
        <w:r w:rsidRPr="00AA07DB">
          <w:rPr>
            <w:rStyle w:val="HTMLCode"/>
            <w:rFonts w:ascii="Times New Roman" w:hAnsi="Times New Roman" w:cs="Times New Roman"/>
            <w:color w:val="C7254E"/>
            <w:sz w:val="32"/>
            <w:szCs w:val="32"/>
            <w:shd w:val="clear" w:color="auto" w:fill="F9F2F4"/>
          </w:rPr>
          <w:t>ON</w:t>
        </w:r>
        <w:r w:rsidRPr="00AA07DB">
          <w:rPr>
            <w:color w:val="333333"/>
            <w:sz w:val="32"/>
            <w:szCs w:val="32"/>
          </w:rPr>
          <w:t> keyword with Outer Join.</w:t>
        </w:r>
      </w:ins>
    </w:p>
    <w:p w14:paraId="04047E1C" w14:textId="77777777" w:rsidR="0061274D" w:rsidRPr="00AA07DB" w:rsidRDefault="0061274D" w:rsidP="0061274D">
      <w:pPr>
        <w:pStyle w:val="NormalWeb"/>
        <w:spacing w:before="0" w:beforeAutospacing="0" w:after="167" w:afterAutospacing="0"/>
        <w:rPr>
          <w:ins w:id="394" w:author="Unknown"/>
          <w:color w:val="333333"/>
          <w:sz w:val="32"/>
          <w:szCs w:val="32"/>
        </w:rPr>
      </w:pPr>
      <w:ins w:id="395" w:author="Unknown">
        <w:r w:rsidRPr="00AA07DB">
          <w:rPr>
            <w:color w:val="333333"/>
            <w:sz w:val="32"/>
            <w:szCs w:val="32"/>
          </w:rPr>
          <w:t>Left outer Join Syntax for </w:t>
        </w:r>
        <w:r w:rsidRPr="00AA07DB">
          <w:rPr>
            <w:b/>
            <w:bCs/>
            <w:color w:val="333333"/>
            <w:sz w:val="32"/>
            <w:szCs w:val="32"/>
          </w:rPr>
          <w:t>Oracle</w:t>
        </w:r>
        <w:r w:rsidRPr="00AA07DB">
          <w:rPr>
            <w:color w:val="333333"/>
            <w:sz w:val="32"/>
            <w:szCs w:val="32"/>
          </w:rPr>
          <w:t> is,</w:t>
        </w:r>
      </w:ins>
    </w:p>
    <w:p w14:paraId="3B66B4A4" w14:textId="77777777" w:rsidR="0061274D" w:rsidRPr="00AA07DB" w:rsidRDefault="0061274D" w:rsidP="0061274D">
      <w:pPr>
        <w:pStyle w:val="HTMLPreformatted"/>
        <w:shd w:val="clear" w:color="auto" w:fill="1E2A37"/>
        <w:spacing w:before="120" w:after="120"/>
        <w:rPr>
          <w:ins w:id="396" w:author="Unknown"/>
          <w:rStyle w:val="HTMLCode"/>
          <w:rFonts w:ascii="Times New Roman" w:hAnsi="Times New Roman" w:cs="Times New Roman"/>
          <w:color w:val="F8F8F2"/>
          <w:sz w:val="32"/>
          <w:szCs w:val="32"/>
        </w:rPr>
      </w:pPr>
      <w:ins w:id="397" w:author="Unknown">
        <w:r w:rsidRPr="00AA07DB">
          <w:rPr>
            <w:rStyle w:val="token"/>
            <w:rFonts w:ascii="Times New Roman" w:hAnsi="Times New Roman" w:cs="Times New Roman"/>
            <w:color w:val="66D9EF"/>
            <w:sz w:val="32"/>
            <w:szCs w:val="32"/>
          </w:rPr>
          <w:t>SELECT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column</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name</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list </w:t>
        </w:r>
        <w:r w:rsidRPr="00AA07DB">
          <w:rPr>
            <w:rStyle w:val="token"/>
            <w:rFonts w:ascii="Times New Roman" w:hAnsi="Times New Roman" w:cs="Times New Roman"/>
            <w:color w:val="66D9EF"/>
            <w:sz w:val="32"/>
            <w:szCs w:val="32"/>
          </w:rPr>
          <w:t>FROM</w:t>
        </w:r>
        <w:r w:rsidRPr="00AA07DB">
          <w:rPr>
            <w:rStyle w:val="HTMLCode"/>
            <w:rFonts w:ascii="Times New Roman" w:hAnsi="Times New Roman" w:cs="Times New Roman"/>
            <w:color w:val="F8F8F2"/>
            <w:sz w:val="32"/>
            <w:szCs w:val="32"/>
          </w:rPr>
          <w:t xml:space="preserve"> </w:t>
        </w:r>
      </w:ins>
    </w:p>
    <w:p w14:paraId="6E2CC174" w14:textId="77777777" w:rsidR="0061274D" w:rsidRPr="00AA07DB" w:rsidRDefault="0061274D" w:rsidP="0061274D">
      <w:pPr>
        <w:pStyle w:val="HTMLPreformatted"/>
        <w:shd w:val="clear" w:color="auto" w:fill="1E2A37"/>
        <w:spacing w:before="120" w:after="120"/>
        <w:rPr>
          <w:ins w:id="398" w:author="Unknown"/>
          <w:rFonts w:ascii="Times New Roman" w:hAnsi="Times New Roman" w:cs="Times New Roman"/>
          <w:color w:val="F8F8F2"/>
          <w:sz w:val="32"/>
          <w:szCs w:val="32"/>
        </w:rPr>
      </w:pPr>
      <w:ins w:id="399" w:author="Unknown">
        <w:r w:rsidRPr="00AA07DB">
          <w:rPr>
            <w:rStyle w:val="token"/>
            <w:rFonts w:ascii="Times New Roman" w:hAnsi="Times New Roman" w:cs="Times New Roman"/>
            <w:color w:val="66D9EF"/>
            <w:sz w:val="32"/>
            <w:szCs w:val="32"/>
          </w:rPr>
          <w:t>table</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name1</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table</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name2 </w:t>
        </w:r>
        <w:r w:rsidRPr="00AA07DB">
          <w:rPr>
            <w:rStyle w:val="token"/>
            <w:rFonts w:ascii="Times New Roman" w:hAnsi="Times New Roman" w:cs="Times New Roman"/>
            <w:color w:val="66D9EF"/>
            <w:sz w:val="32"/>
            <w:szCs w:val="32"/>
          </w:rPr>
          <w:t>on</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table</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name1</w:t>
        </w:r>
        <w:r w:rsidRPr="00AA07DB">
          <w:rPr>
            <w:rStyle w:val="token"/>
            <w:rFonts w:ascii="Times New Roman" w:hAnsi="Times New Roman" w:cs="Times New Roman"/>
            <w:color w:val="F8F8F2"/>
            <w:sz w:val="32"/>
            <w:szCs w:val="32"/>
          </w:rPr>
          <w:t>.</w:t>
        </w:r>
        <w:r w:rsidRPr="00AA07DB">
          <w:rPr>
            <w:rStyle w:val="token"/>
            <w:rFonts w:ascii="Times New Roman" w:hAnsi="Times New Roman" w:cs="Times New Roman"/>
            <w:color w:val="66D9EF"/>
            <w:sz w:val="32"/>
            <w:szCs w:val="32"/>
          </w:rPr>
          <w:t>column</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name </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table</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name2</w:t>
        </w:r>
        <w:r w:rsidRPr="00AA07DB">
          <w:rPr>
            <w:rStyle w:val="token"/>
            <w:rFonts w:ascii="Times New Roman" w:hAnsi="Times New Roman" w:cs="Times New Roman"/>
            <w:color w:val="F8F8F2"/>
            <w:sz w:val="32"/>
            <w:szCs w:val="32"/>
          </w:rPr>
          <w:t>.</w:t>
        </w:r>
        <w:r w:rsidRPr="00AA07DB">
          <w:rPr>
            <w:rStyle w:val="token"/>
            <w:rFonts w:ascii="Times New Roman" w:hAnsi="Times New Roman" w:cs="Times New Roman"/>
            <w:color w:val="66D9EF"/>
            <w:sz w:val="32"/>
            <w:szCs w:val="32"/>
          </w:rPr>
          <w:t>column</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name</w:t>
        </w:r>
        <w:r w:rsidRPr="00AA07DB">
          <w:rPr>
            <w:rStyle w:val="token"/>
            <w:rFonts w:ascii="Times New Roman" w:hAnsi="Times New Roman" w:cs="Times New Roman"/>
            <w:color w:val="F8F8F2"/>
            <w:sz w:val="32"/>
            <w:szCs w:val="32"/>
          </w:rPr>
          <w:t>(+);</w:t>
        </w:r>
      </w:ins>
    </w:p>
    <w:p w14:paraId="46068317" w14:textId="77777777" w:rsidR="0061274D" w:rsidRPr="00AA07DB" w:rsidRDefault="00000000" w:rsidP="0061274D">
      <w:pPr>
        <w:spacing w:before="335" w:after="335"/>
        <w:rPr>
          <w:ins w:id="400" w:author="Unknown"/>
          <w:rFonts w:ascii="Times New Roman" w:hAnsi="Times New Roman" w:cs="Times New Roman"/>
          <w:sz w:val="32"/>
          <w:szCs w:val="32"/>
        </w:rPr>
      </w:pPr>
      <w:ins w:id="401" w:author="Unknown">
        <w:r>
          <w:rPr>
            <w:rFonts w:ascii="Times New Roman" w:hAnsi="Times New Roman" w:cs="Times New Roman"/>
            <w:sz w:val="32"/>
            <w:szCs w:val="32"/>
          </w:rPr>
          <w:pict w14:anchorId="1C20493E">
            <v:rect id="_x0000_i1113" style="width:0;height:0" o:hralign="center" o:hrstd="t" o:hrnoshade="t" o:hr="t" fillcolor="#333" stroked="f"/>
          </w:pict>
        </w:r>
      </w:ins>
    </w:p>
    <w:p w14:paraId="02DFDE41" w14:textId="77777777" w:rsidR="0061274D" w:rsidRPr="00AA07DB" w:rsidRDefault="0061274D" w:rsidP="0061274D">
      <w:pPr>
        <w:pStyle w:val="Heading4"/>
        <w:spacing w:before="167" w:after="167"/>
        <w:rPr>
          <w:ins w:id="402" w:author="Unknown"/>
          <w:rFonts w:ascii="Times New Roman" w:hAnsi="Times New Roman" w:cs="Times New Roman"/>
          <w:b w:val="0"/>
          <w:bCs w:val="0"/>
          <w:color w:val="333333"/>
          <w:sz w:val="32"/>
          <w:szCs w:val="32"/>
        </w:rPr>
      </w:pPr>
      <w:ins w:id="403" w:author="Unknown">
        <w:r w:rsidRPr="00AA07DB">
          <w:rPr>
            <w:rFonts w:ascii="Times New Roman" w:hAnsi="Times New Roman" w:cs="Times New Roman"/>
            <w:b w:val="0"/>
            <w:bCs w:val="0"/>
            <w:color w:val="333333"/>
            <w:sz w:val="32"/>
            <w:szCs w:val="32"/>
          </w:rPr>
          <w:t>Example of Left Outer Join</w:t>
        </w:r>
      </w:ins>
    </w:p>
    <w:p w14:paraId="615E0F5F" w14:textId="77777777" w:rsidR="0061274D" w:rsidRPr="00AA07DB" w:rsidRDefault="0061274D" w:rsidP="0061274D">
      <w:pPr>
        <w:pStyle w:val="NormalWeb"/>
        <w:spacing w:before="0" w:beforeAutospacing="0" w:after="167" w:afterAutospacing="0"/>
        <w:rPr>
          <w:ins w:id="404" w:author="Unknown"/>
          <w:color w:val="333333"/>
          <w:sz w:val="32"/>
          <w:szCs w:val="32"/>
        </w:rPr>
      </w:pPr>
      <w:ins w:id="405" w:author="Unknown">
        <w:r w:rsidRPr="00AA07DB">
          <w:rPr>
            <w:color w:val="333333"/>
            <w:sz w:val="32"/>
            <w:szCs w:val="32"/>
          </w:rPr>
          <w:t>Here is the </w:t>
        </w:r>
        <w:r w:rsidRPr="00AA07DB">
          <w:rPr>
            <w:b/>
            <w:bCs/>
            <w:color w:val="333333"/>
            <w:sz w:val="32"/>
            <w:szCs w:val="32"/>
          </w:rPr>
          <w:t>class</w:t>
        </w:r>
        <w:r w:rsidRPr="00AA07DB">
          <w:rPr>
            <w:color w:val="333333"/>
            <w:sz w:val="32"/>
            <w:szCs w:val="32"/>
          </w:rPr>
          <w:t> table,</w:t>
        </w:r>
      </w:ins>
    </w:p>
    <w:tbl>
      <w:tblPr>
        <w:tblW w:w="1053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514"/>
        <w:gridCol w:w="7018"/>
      </w:tblGrid>
      <w:tr w:rsidR="0061274D" w:rsidRPr="00AA07DB" w14:paraId="0AC0DA8A"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70808C59" w14:textId="77777777" w:rsidR="0061274D" w:rsidRPr="00AA07DB" w:rsidRDefault="0061274D">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ID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0E952533" w14:textId="77777777" w:rsidR="0061274D" w:rsidRPr="00AA07DB" w:rsidRDefault="0061274D">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NAME</w:t>
            </w:r>
          </w:p>
        </w:tc>
      </w:tr>
      <w:tr w:rsidR="0061274D" w:rsidRPr="00AA07DB" w14:paraId="648E4011"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238C9EC6"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64B3E612"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abhi</w:t>
            </w:r>
          </w:p>
        </w:tc>
      </w:tr>
      <w:tr w:rsidR="0061274D" w:rsidRPr="00AA07DB" w14:paraId="16741D7D"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403CABDC"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7299EF09"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adam</w:t>
            </w:r>
          </w:p>
        </w:tc>
      </w:tr>
      <w:tr w:rsidR="0061274D" w:rsidRPr="00AA07DB" w14:paraId="37936374"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7F9C0991"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2027F29E"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alex</w:t>
            </w:r>
          </w:p>
        </w:tc>
      </w:tr>
      <w:tr w:rsidR="0061274D" w:rsidRPr="00AA07DB" w14:paraId="6EF3747B"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2C5B1AA1"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4</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3E1962E3"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anu</w:t>
            </w:r>
          </w:p>
        </w:tc>
      </w:tr>
      <w:tr w:rsidR="0061274D" w:rsidRPr="00AA07DB" w14:paraId="5F046AA7"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0CC8809B"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02FA7FC5"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ashish</w:t>
            </w:r>
          </w:p>
        </w:tc>
      </w:tr>
    </w:tbl>
    <w:p w14:paraId="477C6A74" w14:textId="77777777" w:rsidR="0061274D" w:rsidRPr="00AA07DB" w:rsidRDefault="0061274D" w:rsidP="0061274D">
      <w:pPr>
        <w:pStyle w:val="NormalWeb"/>
        <w:spacing w:before="0" w:beforeAutospacing="0" w:after="167" w:afterAutospacing="0"/>
        <w:rPr>
          <w:ins w:id="406" w:author="Unknown"/>
          <w:color w:val="333333"/>
          <w:sz w:val="32"/>
          <w:szCs w:val="32"/>
        </w:rPr>
      </w:pPr>
      <w:ins w:id="407" w:author="Unknown">
        <w:r w:rsidRPr="00AA07DB">
          <w:rPr>
            <w:color w:val="333333"/>
            <w:sz w:val="32"/>
            <w:szCs w:val="32"/>
          </w:rPr>
          <w:lastRenderedPageBreak/>
          <w:t>and the </w:t>
        </w:r>
        <w:r w:rsidRPr="00AA07DB">
          <w:rPr>
            <w:b/>
            <w:bCs/>
            <w:color w:val="333333"/>
            <w:sz w:val="32"/>
            <w:szCs w:val="32"/>
          </w:rPr>
          <w:t>class_info</w:t>
        </w:r>
        <w:r w:rsidRPr="00AA07DB">
          <w:rPr>
            <w:color w:val="333333"/>
            <w:sz w:val="32"/>
            <w:szCs w:val="32"/>
          </w:rPr>
          <w:t> table,</w:t>
        </w:r>
      </w:ins>
    </w:p>
    <w:tbl>
      <w:tblPr>
        <w:tblW w:w="1053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818"/>
        <w:gridCol w:w="7714"/>
      </w:tblGrid>
      <w:tr w:rsidR="0061274D" w:rsidRPr="00AA07DB" w14:paraId="4DC0EA11"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0B0CB032" w14:textId="77777777" w:rsidR="0061274D" w:rsidRPr="00AA07DB" w:rsidRDefault="0061274D">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ID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00D02FA8" w14:textId="46027B98" w:rsidR="0061274D" w:rsidRPr="00AA07DB" w:rsidRDefault="00D430A0">
            <w:pPr>
              <w:spacing w:after="335"/>
              <w:rPr>
                <w:rFonts w:ascii="Times New Roman" w:hAnsi="Times New Roman" w:cs="Times New Roman"/>
                <w:b/>
                <w:bCs/>
                <w:color w:val="333333"/>
                <w:sz w:val="32"/>
                <w:szCs w:val="32"/>
              </w:rPr>
            </w:pPr>
            <w:r>
              <w:rPr>
                <w:rFonts w:ascii="Times New Roman" w:hAnsi="Times New Roman" w:cs="Times New Roman"/>
                <w:b/>
                <w:bCs/>
                <w:color w:val="333333"/>
                <w:sz w:val="32"/>
                <w:szCs w:val="32"/>
              </w:rPr>
              <w:t>State</w:t>
            </w:r>
          </w:p>
        </w:tc>
      </w:tr>
      <w:tr w:rsidR="0061274D" w:rsidRPr="00AA07DB" w14:paraId="477DDFCE"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7CE06431"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4770A52F"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DELHI</w:t>
            </w:r>
          </w:p>
        </w:tc>
      </w:tr>
      <w:tr w:rsidR="0061274D" w:rsidRPr="00AA07DB" w14:paraId="05F893F1"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42FFB29C"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6673DD2A"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MUMBAI</w:t>
            </w:r>
          </w:p>
        </w:tc>
      </w:tr>
      <w:tr w:rsidR="0061274D" w:rsidRPr="00AA07DB" w14:paraId="7630207C"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2C502572"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19B9564A"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CHENNAI</w:t>
            </w:r>
          </w:p>
        </w:tc>
      </w:tr>
      <w:tr w:rsidR="0061274D" w:rsidRPr="00AA07DB" w14:paraId="057626B1"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2F5B1974"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7</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54EC39E7"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NOIDA</w:t>
            </w:r>
          </w:p>
        </w:tc>
      </w:tr>
      <w:tr w:rsidR="0061274D" w:rsidRPr="00AA07DB" w14:paraId="35344AF7"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20B70AA0"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291F6A0D"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PANIPAT</w:t>
            </w:r>
          </w:p>
        </w:tc>
      </w:tr>
    </w:tbl>
    <w:p w14:paraId="322CC231" w14:textId="77777777" w:rsidR="0061274D" w:rsidRPr="00AA07DB" w:rsidRDefault="0061274D" w:rsidP="0061274D">
      <w:pPr>
        <w:pStyle w:val="NormalWeb"/>
        <w:spacing w:before="0" w:beforeAutospacing="0" w:after="167" w:afterAutospacing="0"/>
        <w:rPr>
          <w:ins w:id="408" w:author="Unknown"/>
          <w:color w:val="333333"/>
          <w:sz w:val="32"/>
          <w:szCs w:val="32"/>
        </w:rPr>
      </w:pPr>
      <w:ins w:id="409" w:author="Unknown">
        <w:r w:rsidRPr="00AA07DB">
          <w:rPr>
            <w:b/>
            <w:bCs/>
            <w:color w:val="333333"/>
            <w:sz w:val="32"/>
            <w:szCs w:val="32"/>
          </w:rPr>
          <w:t>Left Outer Join</w:t>
        </w:r>
        <w:r w:rsidRPr="00AA07DB">
          <w:rPr>
            <w:color w:val="333333"/>
            <w:sz w:val="32"/>
            <w:szCs w:val="32"/>
          </w:rPr>
          <w:t> query will be,</w:t>
        </w:r>
      </w:ins>
    </w:p>
    <w:p w14:paraId="7A22B12E" w14:textId="77777777" w:rsidR="0061274D" w:rsidRPr="00AA07DB" w:rsidRDefault="0061274D" w:rsidP="0061274D">
      <w:pPr>
        <w:pStyle w:val="HTMLPreformatted"/>
        <w:shd w:val="clear" w:color="auto" w:fill="1E2A37"/>
        <w:spacing w:before="120" w:after="120"/>
        <w:rPr>
          <w:ins w:id="410" w:author="Unknown"/>
          <w:rStyle w:val="HTMLCode"/>
          <w:rFonts w:ascii="Times New Roman" w:hAnsi="Times New Roman" w:cs="Times New Roman"/>
          <w:color w:val="F8F8F2"/>
          <w:sz w:val="32"/>
          <w:szCs w:val="32"/>
        </w:rPr>
      </w:pPr>
      <w:ins w:id="411" w:author="Unknown">
        <w:r w:rsidRPr="00AA07DB">
          <w:rPr>
            <w:rStyle w:val="token"/>
            <w:rFonts w:ascii="Times New Roman" w:hAnsi="Times New Roman" w:cs="Times New Roman"/>
            <w:color w:val="66D9EF"/>
            <w:sz w:val="32"/>
            <w:szCs w:val="32"/>
          </w:rPr>
          <w:t>SELECT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FROM</w:t>
        </w:r>
        <w:r w:rsidRPr="00AA07DB">
          <w:rPr>
            <w:rStyle w:val="HTMLCode"/>
            <w:rFonts w:ascii="Times New Roman" w:hAnsi="Times New Roman" w:cs="Times New Roman"/>
            <w:color w:val="F8F8F2"/>
            <w:sz w:val="32"/>
            <w:szCs w:val="32"/>
          </w:rPr>
          <w:t xml:space="preserve"> class </w:t>
        </w:r>
        <w:r w:rsidRPr="00AA07DB">
          <w:rPr>
            <w:rStyle w:val="token"/>
            <w:rFonts w:ascii="Times New Roman" w:hAnsi="Times New Roman" w:cs="Times New Roman"/>
            <w:color w:val="66D9EF"/>
            <w:sz w:val="32"/>
            <w:szCs w:val="32"/>
          </w:rPr>
          <w:t>LEFT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OUTER</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JOIN</w:t>
        </w:r>
        <w:r w:rsidRPr="00AA07DB">
          <w:rPr>
            <w:rStyle w:val="HTMLCode"/>
            <w:rFonts w:ascii="Times New Roman" w:hAnsi="Times New Roman" w:cs="Times New Roman"/>
            <w:color w:val="F8F8F2"/>
            <w:sz w:val="32"/>
            <w:szCs w:val="32"/>
          </w:rPr>
          <w:t xml:space="preserve"> class_info </w:t>
        </w:r>
        <w:r w:rsidRPr="00AA07DB">
          <w:rPr>
            <w:rStyle w:val="token"/>
            <w:rFonts w:ascii="Times New Roman" w:hAnsi="Times New Roman" w:cs="Times New Roman"/>
            <w:color w:val="66D9EF"/>
            <w:sz w:val="32"/>
            <w:szCs w:val="32"/>
          </w:rPr>
          <w:t>ON</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class</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id </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class_info</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id</w:t>
        </w:r>
        <w:r w:rsidRPr="00AA07DB">
          <w:rPr>
            <w:rStyle w:val="token"/>
            <w:rFonts w:ascii="Times New Roman" w:hAnsi="Times New Roman" w:cs="Times New Roman"/>
            <w:color w:val="F8F8F2"/>
            <w:sz w:val="32"/>
            <w:szCs w:val="32"/>
          </w:rPr>
          <w:t>);</w:t>
        </w:r>
      </w:ins>
    </w:p>
    <w:p w14:paraId="1FF43AAF" w14:textId="77777777" w:rsidR="0061274D" w:rsidRPr="00AA07DB" w:rsidRDefault="0061274D" w:rsidP="0061274D">
      <w:pPr>
        <w:pStyle w:val="NormalWeb"/>
        <w:spacing w:before="0" w:beforeAutospacing="0" w:after="167" w:afterAutospacing="0"/>
        <w:rPr>
          <w:ins w:id="412" w:author="Unknown"/>
          <w:color w:val="333333"/>
          <w:sz w:val="32"/>
          <w:szCs w:val="32"/>
        </w:rPr>
      </w:pPr>
      <w:ins w:id="413" w:author="Unknown">
        <w:r w:rsidRPr="00AA07DB">
          <w:rPr>
            <w:color w:val="333333"/>
            <w:sz w:val="32"/>
            <w:szCs w:val="32"/>
          </w:rPr>
          <w:t>The resultset table will look like,</w:t>
        </w:r>
      </w:ins>
    </w:p>
    <w:tbl>
      <w:tblPr>
        <w:tblW w:w="1053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513"/>
        <w:gridCol w:w="3021"/>
        <w:gridCol w:w="1857"/>
        <w:gridCol w:w="4141"/>
      </w:tblGrid>
      <w:tr w:rsidR="0061274D" w:rsidRPr="00AA07DB" w14:paraId="116E4A59"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777C008C" w14:textId="77777777" w:rsidR="0061274D" w:rsidRPr="00AA07DB" w:rsidRDefault="0061274D">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ID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6B2DE4CE" w14:textId="77777777" w:rsidR="0061274D" w:rsidRPr="00AA07DB" w:rsidRDefault="0061274D">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5AAFAD0B" w14:textId="77777777" w:rsidR="0061274D" w:rsidRPr="00AA07DB" w:rsidRDefault="0061274D">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ID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208E62BA" w14:textId="77777777" w:rsidR="0061274D" w:rsidRPr="00AA07DB" w:rsidRDefault="0061274D">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Address</w:t>
            </w:r>
          </w:p>
        </w:tc>
      </w:tr>
      <w:tr w:rsidR="0061274D" w:rsidRPr="00AA07DB" w14:paraId="27C8A9AF"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4F26E477"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2217828C"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abhi</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7AF7FC1D"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168FDAC6"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DELHI</w:t>
            </w:r>
          </w:p>
        </w:tc>
      </w:tr>
      <w:tr w:rsidR="0061274D" w:rsidRPr="00AA07DB" w14:paraId="5AEF9FF9" w14:textId="77777777" w:rsidTr="00C15E5E">
        <w:trPr>
          <w:trHeight w:val="954"/>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58226A8D"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3B5E841B"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adam</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33FED454"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52247028"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MUMBAI</w:t>
            </w:r>
          </w:p>
        </w:tc>
      </w:tr>
      <w:tr w:rsidR="0061274D" w:rsidRPr="00AA07DB" w14:paraId="5AA94C7B"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35D8ED72"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lastRenderedPageBreak/>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5E1A0E05"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alex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2898CD54"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0909DE7E"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CHENNAI</w:t>
            </w:r>
          </w:p>
        </w:tc>
      </w:tr>
      <w:tr w:rsidR="0061274D" w:rsidRPr="00AA07DB" w14:paraId="24F0AB7B"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2BE7FA2E"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4</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7D7574F9"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anu</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1E15727D"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null</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37D5ECF8"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null</w:t>
            </w:r>
          </w:p>
        </w:tc>
      </w:tr>
      <w:tr w:rsidR="0061274D" w:rsidRPr="00AA07DB" w14:paraId="4B95CFCF"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3FEF48CD"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59C8C660"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ashish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066F2BEB"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null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71F47E15"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null</w:t>
            </w:r>
          </w:p>
        </w:tc>
      </w:tr>
    </w:tbl>
    <w:p w14:paraId="4D520C7E" w14:textId="77777777" w:rsidR="0061274D" w:rsidRPr="00AA07DB" w:rsidRDefault="00000000" w:rsidP="0061274D">
      <w:pPr>
        <w:spacing w:before="335" w:after="335"/>
        <w:rPr>
          <w:ins w:id="414" w:author="Unknown"/>
          <w:rFonts w:ascii="Times New Roman" w:hAnsi="Times New Roman" w:cs="Times New Roman"/>
          <w:sz w:val="32"/>
          <w:szCs w:val="32"/>
        </w:rPr>
      </w:pPr>
      <w:ins w:id="415" w:author="Unknown">
        <w:r>
          <w:rPr>
            <w:rFonts w:ascii="Times New Roman" w:hAnsi="Times New Roman" w:cs="Times New Roman"/>
            <w:sz w:val="32"/>
            <w:szCs w:val="32"/>
          </w:rPr>
          <w:pict w14:anchorId="1DA69B6E">
            <v:rect id="_x0000_i1114" style="width:0;height:0" o:hralign="center" o:hrstd="t" o:hrnoshade="t" o:hr="t" fillcolor="#333" stroked="f"/>
          </w:pict>
        </w:r>
      </w:ins>
    </w:p>
    <w:p w14:paraId="5FB624E0" w14:textId="77777777" w:rsidR="0061274D" w:rsidRPr="00006C7F" w:rsidRDefault="0061274D" w:rsidP="0061274D">
      <w:pPr>
        <w:pStyle w:val="Heading3"/>
        <w:spacing w:before="335" w:after="167"/>
        <w:rPr>
          <w:ins w:id="416" w:author="Unknown"/>
          <w:rFonts w:ascii="Times New Roman" w:hAnsi="Times New Roman" w:cs="Times New Roman"/>
          <w:bCs w:val="0"/>
          <w:color w:val="FF0000"/>
          <w:sz w:val="32"/>
          <w:szCs w:val="32"/>
          <w:u w:val="single"/>
        </w:rPr>
      </w:pPr>
      <w:ins w:id="417" w:author="Unknown">
        <w:r w:rsidRPr="00006C7F">
          <w:rPr>
            <w:rFonts w:ascii="Times New Roman" w:hAnsi="Times New Roman" w:cs="Times New Roman"/>
            <w:bCs w:val="0"/>
            <w:color w:val="FF0000"/>
            <w:sz w:val="32"/>
            <w:szCs w:val="32"/>
            <w:u w:val="single"/>
          </w:rPr>
          <w:t>RIGHT Outer Join</w:t>
        </w:r>
      </w:ins>
    </w:p>
    <w:p w14:paraId="69B17CD0" w14:textId="77777777" w:rsidR="0061274D" w:rsidRPr="00AA07DB" w:rsidRDefault="0061274D" w:rsidP="0061274D">
      <w:pPr>
        <w:pStyle w:val="NormalWeb"/>
        <w:spacing w:before="0" w:beforeAutospacing="0" w:after="167" w:afterAutospacing="0"/>
        <w:rPr>
          <w:ins w:id="418" w:author="Unknown"/>
          <w:color w:val="333333"/>
          <w:sz w:val="32"/>
          <w:szCs w:val="32"/>
        </w:rPr>
      </w:pPr>
      <w:ins w:id="419" w:author="Unknown">
        <w:r w:rsidRPr="00AA07DB">
          <w:rPr>
            <w:color w:val="333333"/>
            <w:sz w:val="32"/>
            <w:szCs w:val="32"/>
          </w:rPr>
          <w:t>The right outer join returns a resultset table with the </w:t>
        </w:r>
        <w:r w:rsidRPr="00AA07DB">
          <w:rPr>
            <w:b/>
            <w:bCs/>
            <w:color w:val="333333"/>
            <w:sz w:val="32"/>
            <w:szCs w:val="32"/>
          </w:rPr>
          <w:t>matched data</w:t>
        </w:r>
        <w:r w:rsidRPr="00AA07DB">
          <w:rPr>
            <w:color w:val="333333"/>
            <w:sz w:val="32"/>
            <w:szCs w:val="32"/>
          </w:rPr>
          <w:t> from the two tables being joined, then the remaining rows of the </w:t>
        </w:r>
        <w:r w:rsidRPr="00AA07DB">
          <w:rPr>
            <w:b/>
            <w:bCs/>
            <w:color w:val="333333"/>
            <w:sz w:val="32"/>
            <w:szCs w:val="32"/>
          </w:rPr>
          <w:t>right</w:t>
        </w:r>
        <w:r w:rsidRPr="00AA07DB">
          <w:rPr>
            <w:color w:val="333333"/>
            <w:sz w:val="32"/>
            <w:szCs w:val="32"/>
          </w:rPr>
          <w:t> table and null for the remaining </w:t>
        </w:r>
        <w:r w:rsidRPr="00AA07DB">
          <w:rPr>
            <w:b/>
            <w:bCs/>
            <w:color w:val="333333"/>
            <w:sz w:val="32"/>
            <w:szCs w:val="32"/>
          </w:rPr>
          <w:t>left</w:t>
        </w:r>
        <w:r w:rsidRPr="00AA07DB">
          <w:rPr>
            <w:color w:val="333333"/>
            <w:sz w:val="32"/>
            <w:szCs w:val="32"/>
          </w:rPr>
          <w:t> table's columns.</w:t>
        </w:r>
      </w:ins>
    </w:p>
    <w:p w14:paraId="590E36CA" w14:textId="77777777" w:rsidR="0061274D" w:rsidRDefault="0061274D" w:rsidP="0061274D">
      <w:pPr>
        <w:pStyle w:val="NormalWeb"/>
        <w:spacing w:before="0" w:beforeAutospacing="0" w:after="167" w:afterAutospacing="0"/>
        <w:rPr>
          <w:color w:val="333333"/>
          <w:sz w:val="32"/>
          <w:szCs w:val="32"/>
        </w:rPr>
      </w:pPr>
      <w:ins w:id="420" w:author="Unknown">
        <w:r w:rsidRPr="00AA07DB">
          <w:rPr>
            <w:color w:val="333333"/>
            <w:sz w:val="32"/>
            <w:szCs w:val="32"/>
          </w:rPr>
          <w:t>Syntax for Right Outer Join is,</w:t>
        </w:r>
      </w:ins>
    </w:p>
    <w:p w14:paraId="1158CD8F" w14:textId="77777777" w:rsidR="00006C7F" w:rsidRPr="00AA07DB" w:rsidRDefault="00006C7F" w:rsidP="0061274D">
      <w:pPr>
        <w:pStyle w:val="NormalWeb"/>
        <w:spacing w:before="0" w:beforeAutospacing="0" w:after="167" w:afterAutospacing="0"/>
        <w:rPr>
          <w:ins w:id="421" w:author="Unknown"/>
          <w:color w:val="333333"/>
          <w:sz w:val="32"/>
          <w:szCs w:val="32"/>
        </w:rPr>
      </w:pPr>
      <w:r>
        <w:rPr>
          <w:noProof/>
          <w:lang w:val="en-IN" w:eastAsia="en-IN"/>
        </w:rPr>
        <w:drawing>
          <wp:inline distT="0" distB="0" distL="0" distR="0" wp14:anchorId="1BA57E84" wp14:editId="36F3403B">
            <wp:extent cx="3561907" cy="2587345"/>
            <wp:effectExtent l="0" t="0" r="0" b="0"/>
            <wp:docPr id="5" name="Picture 5" descr="SQL RIGHT JOIN Key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SQL RIGHT JOIN Keyword"/>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3574990" cy="2596848"/>
                    </a:xfrm>
                    <a:prstGeom prst="rect">
                      <a:avLst/>
                    </a:prstGeom>
                    <a:noFill/>
                    <a:ln>
                      <a:noFill/>
                    </a:ln>
                  </pic:spPr>
                </pic:pic>
              </a:graphicData>
            </a:graphic>
          </wp:inline>
        </w:drawing>
      </w:r>
    </w:p>
    <w:p w14:paraId="16D2A930" w14:textId="77777777" w:rsidR="0061274D" w:rsidRPr="00AA07DB" w:rsidRDefault="0061274D" w:rsidP="0061274D">
      <w:pPr>
        <w:pStyle w:val="HTMLPreformatted"/>
        <w:shd w:val="clear" w:color="auto" w:fill="1E2A37"/>
        <w:spacing w:before="120" w:after="120"/>
        <w:rPr>
          <w:ins w:id="422" w:author="Unknown"/>
          <w:rStyle w:val="HTMLCode"/>
          <w:rFonts w:ascii="Times New Roman" w:hAnsi="Times New Roman" w:cs="Times New Roman"/>
          <w:color w:val="F8F8F2"/>
          <w:sz w:val="32"/>
          <w:szCs w:val="32"/>
        </w:rPr>
      </w:pPr>
      <w:ins w:id="423" w:author="Unknown">
        <w:r w:rsidRPr="00AA07DB">
          <w:rPr>
            <w:rStyle w:val="token"/>
            <w:rFonts w:ascii="Times New Roman" w:hAnsi="Times New Roman" w:cs="Times New Roman"/>
            <w:color w:val="66D9EF"/>
            <w:sz w:val="32"/>
            <w:szCs w:val="32"/>
          </w:rPr>
          <w:t>SELECT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column</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name</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list </w:t>
        </w:r>
        <w:r w:rsidRPr="00AA07DB">
          <w:rPr>
            <w:rStyle w:val="token"/>
            <w:rFonts w:ascii="Times New Roman" w:hAnsi="Times New Roman" w:cs="Times New Roman"/>
            <w:color w:val="66D9EF"/>
            <w:sz w:val="32"/>
            <w:szCs w:val="32"/>
          </w:rPr>
          <w:t>FROM</w:t>
        </w:r>
        <w:r w:rsidRPr="00AA07DB">
          <w:rPr>
            <w:rStyle w:val="HTMLCode"/>
            <w:rFonts w:ascii="Times New Roman" w:hAnsi="Times New Roman" w:cs="Times New Roman"/>
            <w:color w:val="F8F8F2"/>
            <w:sz w:val="32"/>
            <w:szCs w:val="32"/>
          </w:rPr>
          <w:t xml:space="preserve"> </w:t>
        </w:r>
      </w:ins>
    </w:p>
    <w:p w14:paraId="2AB15FCB" w14:textId="77777777" w:rsidR="0061274D" w:rsidRPr="00AA07DB" w:rsidRDefault="0061274D" w:rsidP="0061274D">
      <w:pPr>
        <w:pStyle w:val="HTMLPreformatted"/>
        <w:shd w:val="clear" w:color="auto" w:fill="1E2A37"/>
        <w:spacing w:before="120" w:after="120"/>
        <w:rPr>
          <w:ins w:id="424" w:author="Unknown"/>
          <w:rStyle w:val="HTMLCode"/>
          <w:rFonts w:ascii="Times New Roman" w:hAnsi="Times New Roman" w:cs="Times New Roman"/>
          <w:color w:val="F8F8F2"/>
          <w:sz w:val="32"/>
          <w:szCs w:val="32"/>
        </w:rPr>
      </w:pPr>
      <w:ins w:id="425" w:author="Unknown">
        <w:r w:rsidRPr="00AA07DB">
          <w:rPr>
            <w:rStyle w:val="token"/>
            <w:rFonts w:ascii="Times New Roman" w:hAnsi="Times New Roman" w:cs="Times New Roman"/>
            <w:color w:val="66D9EF"/>
            <w:sz w:val="32"/>
            <w:szCs w:val="32"/>
          </w:rPr>
          <w:t>table</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name1 </w:t>
        </w:r>
        <w:r w:rsidRPr="00AA07DB">
          <w:rPr>
            <w:rStyle w:val="token"/>
            <w:rFonts w:ascii="Times New Roman" w:hAnsi="Times New Roman" w:cs="Times New Roman"/>
            <w:color w:val="66D9EF"/>
            <w:sz w:val="32"/>
            <w:szCs w:val="32"/>
          </w:rPr>
          <w:t>RIGHT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OUTER</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JOIN</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table</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name2 </w:t>
        </w:r>
      </w:ins>
    </w:p>
    <w:p w14:paraId="71B4C1EA" w14:textId="77777777" w:rsidR="0061274D" w:rsidRPr="00AA07DB" w:rsidRDefault="0061274D" w:rsidP="0061274D">
      <w:pPr>
        <w:pStyle w:val="HTMLPreformatted"/>
        <w:shd w:val="clear" w:color="auto" w:fill="1E2A37"/>
        <w:spacing w:before="120" w:after="120"/>
        <w:rPr>
          <w:ins w:id="426" w:author="Unknown"/>
          <w:rFonts w:ascii="Times New Roman" w:hAnsi="Times New Roman" w:cs="Times New Roman"/>
          <w:color w:val="F8F8F2"/>
          <w:sz w:val="32"/>
          <w:szCs w:val="32"/>
        </w:rPr>
      </w:pPr>
      <w:ins w:id="427" w:author="Unknown">
        <w:r w:rsidRPr="00AA07DB">
          <w:rPr>
            <w:rStyle w:val="token"/>
            <w:rFonts w:ascii="Times New Roman" w:hAnsi="Times New Roman" w:cs="Times New Roman"/>
            <w:color w:val="66D9EF"/>
            <w:sz w:val="32"/>
            <w:szCs w:val="32"/>
          </w:rPr>
          <w:t>ON</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table</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name1</w:t>
        </w:r>
        <w:r w:rsidRPr="00AA07DB">
          <w:rPr>
            <w:rStyle w:val="token"/>
            <w:rFonts w:ascii="Times New Roman" w:hAnsi="Times New Roman" w:cs="Times New Roman"/>
            <w:color w:val="F8F8F2"/>
            <w:sz w:val="32"/>
            <w:szCs w:val="32"/>
          </w:rPr>
          <w:t>.</w:t>
        </w:r>
        <w:r w:rsidRPr="00AA07DB">
          <w:rPr>
            <w:rStyle w:val="token"/>
            <w:rFonts w:ascii="Times New Roman" w:hAnsi="Times New Roman" w:cs="Times New Roman"/>
            <w:color w:val="66D9EF"/>
            <w:sz w:val="32"/>
            <w:szCs w:val="32"/>
          </w:rPr>
          <w:t>column</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name </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table</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name2</w:t>
        </w:r>
        <w:r w:rsidRPr="00AA07DB">
          <w:rPr>
            <w:rStyle w:val="token"/>
            <w:rFonts w:ascii="Times New Roman" w:hAnsi="Times New Roman" w:cs="Times New Roman"/>
            <w:color w:val="F8F8F2"/>
            <w:sz w:val="32"/>
            <w:szCs w:val="32"/>
          </w:rPr>
          <w:t>.</w:t>
        </w:r>
        <w:r w:rsidRPr="00AA07DB">
          <w:rPr>
            <w:rStyle w:val="token"/>
            <w:rFonts w:ascii="Times New Roman" w:hAnsi="Times New Roman" w:cs="Times New Roman"/>
            <w:color w:val="66D9EF"/>
            <w:sz w:val="32"/>
            <w:szCs w:val="32"/>
          </w:rPr>
          <w:t>column</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name</w:t>
        </w:r>
        <w:r w:rsidRPr="00AA07DB">
          <w:rPr>
            <w:rStyle w:val="token"/>
            <w:rFonts w:ascii="Times New Roman" w:hAnsi="Times New Roman" w:cs="Times New Roman"/>
            <w:color w:val="F8F8F2"/>
            <w:sz w:val="32"/>
            <w:szCs w:val="32"/>
          </w:rPr>
          <w:t>;</w:t>
        </w:r>
      </w:ins>
    </w:p>
    <w:p w14:paraId="3E801FAD" w14:textId="77777777" w:rsidR="0061274D" w:rsidRPr="00AA07DB" w:rsidRDefault="0061274D" w:rsidP="0061274D">
      <w:pPr>
        <w:pStyle w:val="NormalWeb"/>
        <w:spacing w:before="0" w:beforeAutospacing="0" w:after="167" w:afterAutospacing="0"/>
        <w:rPr>
          <w:ins w:id="428" w:author="Unknown"/>
          <w:color w:val="333333"/>
          <w:sz w:val="32"/>
          <w:szCs w:val="32"/>
        </w:rPr>
      </w:pPr>
      <w:ins w:id="429" w:author="Unknown">
        <w:r w:rsidRPr="00AA07DB">
          <w:rPr>
            <w:color w:val="333333"/>
            <w:sz w:val="32"/>
            <w:szCs w:val="32"/>
          </w:rPr>
          <w:t>Right outer Join Syntax for </w:t>
        </w:r>
        <w:r w:rsidRPr="00AA07DB">
          <w:rPr>
            <w:b/>
            <w:bCs/>
            <w:color w:val="333333"/>
            <w:sz w:val="32"/>
            <w:szCs w:val="32"/>
          </w:rPr>
          <w:t>Oracle</w:t>
        </w:r>
        <w:r w:rsidRPr="00AA07DB">
          <w:rPr>
            <w:color w:val="333333"/>
            <w:sz w:val="32"/>
            <w:szCs w:val="32"/>
          </w:rPr>
          <w:t> is,</w:t>
        </w:r>
      </w:ins>
    </w:p>
    <w:p w14:paraId="544BF874" w14:textId="77777777" w:rsidR="0061274D" w:rsidRPr="00AA07DB" w:rsidRDefault="0061274D" w:rsidP="0061274D">
      <w:pPr>
        <w:pStyle w:val="HTMLPreformatted"/>
        <w:shd w:val="clear" w:color="auto" w:fill="1E2A37"/>
        <w:spacing w:before="120" w:after="120"/>
        <w:rPr>
          <w:ins w:id="430" w:author="Unknown"/>
          <w:rStyle w:val="HTMLCode"/>
          <w:rFonts w:ascii="Times New Roman" w:hAnsi="Times New Roman" w:cs="Times New Roman"/>
          <w:color w:val="F8F8F2"/>
          <w:sz w:val="32"/>
          <w:szCs w:val="32"/>
        </w:rPr>
      </w:pPr>
      <w:ins w:id="431" w:author="Unknown">
        <w:r w:rsidRPr="00AA07DB">
          <w:rPr>
            <w:rStyle w:val="token"/>
            <w:rFonts w:ascii="Times New Roman" w:hAnsi="Times New Roman" w:cs="Times New Roman"/>
            <w:color w:val="66D9EF"/>
            <w:sz w:val="32"/>
            <w:szCs w:val="32"/>
          </w:rPr>
          <w:lastRenderedPageBreak/>
          <w:t>SELECT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column</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name</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list </w:t>
        </w:r>
        <w:r w:rsidRPr="00AA07DB">
          <w:rPr>
            <w:rStyle w:val="token"/>
            <w:rFonts w:ascii="Times New Roman" w:hAnsi="Times New Roman" w:cs="Times New Roman"/>
            <w:color w:val="66D9EF"/>
            <w:sz w:val="32"/>
            <w:szCs w:val="32"/>
          </w:rPr>
          <w:t>FROM</w:t>
        </w:r>
        <w:r w:rsidRPr="00AA07DB">
          <w:rPr>
            <w:rStyle w:val="HTMLCode"/>
            <w:rFonts w:ascii="Times New Roman" w:hAnsi="Times New Roman" w:cs="Times New Roman"/>
            <w:color w:val="F8F8F2"/>
            <w:sz w:val="32"/>
            <w:szCs w:val="32"/>
          </w:rPr>
          <w:t xml:space="preserve"> </w:t>
        </w:r>
      </w:ins>
    </w:p>
    <w:p w14:paraId="0187545C" w14:textId="77777777" w:rsidR="0061274D" w:rsidRPr="00AA07DB" w:rsidRDefault="0061274D" w:rsidP="0061274D">
      <w:pPr>
        <w:pStyle w:val="HTMLPreformatted"/>
        <w:shd w:val="clear" w:color="auto" w:fill="1E2A37"/>
        <w:spacing w:before="120" w:after="120"/>
        <w:rPr>
          <w:ins w:id="432" w:author="Unknown"/>
          <w:rStyle w:val="HTMLCode"/>
          <w:rFonts w:ascii="Times New Roman" w:hAnsi="Times New Roman" w:cs="Times New Roman"/>
          <w:color w:val="F8F8F2"/>
          <w:sz w:val="32"/>
          <w:szCs w:val="32"/>
        </w:rPr>
      </w:pPr>
      <w:ins w:id="433" w:author="Unknown">
        <w:r w:rsidRPr="00AA07DB">
          <w:rPr>
            <w:rStyle w:val="token"/>
            <w:rFonts w:ascii="Times New Roman" w:hAnsi="Times New Roman" w:cs="Times New Roman"/>
            <w:color w:val="66D9EF"/>
            <w:sz w:val="32"/>
            <w:szCs w:val="32"/>
          </w:rPr>
          <w:t>table</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name1</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table</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name2 </w:t>
        </w:r>
      </w:ins>
    </w:p>
    <w:p w14:paraId="3FBBF536" w14:textId="77777777" w:rsidR="0061274D" w:rsidRPr="00AA07DB" w:rsidRDefault="0061274D" w:rsidP="0061274D">
      <w:pPr>
        <w:pStyle w:val="HTMLPreformatted"/>
        <w:shd w:val="clear" w:color="auto" w:fill="1E2A37"/>
        <w:spacing w:before="120" w:after="120"/>
        <w:rPr>
          <w:ins w:id="434" w:author="Unknown"/>
          <w:rFonts w:ascii="Times New Roman" w:hAnsi="Times New Roman" w:cs="Times New Roman"/>
          <w:color w:val="F8F8F2"/>
          <w:sz w:val="32"/>
          <w:szCs w:val="32"/>
        </w:rPr>
      </w:pPr>
      <w:ins w:id="435" w:author="Unknown">
        <w:r w:rsidRPr="00AA07DB">
          <w:rPr>
            <w:rStyle w:val="token"/>
            <w:rFonts w:ascii="Times New Roman" w:hAnsi="Times New Roman" w:cs="Times New Roman"/>
            <w:color w:val="66D9EF"/>
            <w:sz w:val="32"/>
            <w:szCs w:val="32"/>
          </w:rPr>
          <w:t>ON</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table</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name1</w:t>
        </w:r>
        <w:r w:rsidRPr="00AA07DB">
          <w:rPr>
            <w:rStyle w:val="token"/>
            <w:rFonts w:ascii="Times New Roman" w:hAnsi="Times New Roman" w:cs="Times New Roman"/>
            <w:color w:val="F8F8F2"/>
            <w:sz w:val="32"/>
            <w:szCs w:val="32"/>
          </w:rPr>
          <w:t>.</w:t>
        </w:r>
        <w:r w:rsidRPr="00AA07DB">
          <w:rPr>
            <w:rStyle w:val="token"/>
            <w:rFonts w:ascii="Times New Roman" w:hAnsi="Times New Roman" w:cs="Times New Roman"/>
            <w:color w:val="66D9EF"/>
            <w:sz w:val="32"/>
            <w:szCs w:val="32"/>
          </w:rPr>
          <w:t>column</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name</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table</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name2</w:t>
        </w:r>
        <w:r w:rsidRPr="00AA07DB">
          <w:rPr>
            <w:rStyle w:val="token"/>
            <w:rFonts w:ascii="Times New Roman" w:hAnsi="Times New Roman" w:cs="Times New Roman"/>
            <w:color w:val="F8F8F2"/>
            <w:sz w:val="32"/>
            <w:szCs w:val="32"/>
          </w:rPr>
          <w:t>.</w:t>
        </w:r>
        <w:r w:rsidRPr="00AA07DB">
          <w:rPr>
            <w:rStyle w:val="token"/>
            <w:rFonts w:ascii="Times New Roman" w:hAnsi="Times New Roman" w:cs="Times New Roman"/>
            <w:color w:val="66D9EF"/>
            <w:sz w:val="32"/>
            <w:szCs w:val="32"/>
          </w:rPr>
          <w:t>column</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name</w:t>
        </w:r>
        <w:r w:rsidRPr="00AA07DB">
          <w:rPr>
            <w:rStyle w:val="token"/>
            <w:rFonts w:ascii="Times New Roman" w:hAnsi="Times New Roman" w:cs="Times New Roman"/>
            <w:color w:val="F8F8F2"/>
            <w:sz w:val="32"/>
            <w:szCs w:val="32"/>
          </w:rPr>
          <w:t>;</w:t>
        </w:r>
      </w:ins>
    </w:p>
    <w:p w14:paraId="28BADD67" w14:textId="77777777" w:rsidR="0061274D" w:rsidRPr="00AA07DB" w:rsidRDefault="00000000" w:rsidP="0061274D">
      <w:pPr>
        <w:spacing w:before="335" w:after="335"/>
        <w:rPr>
          <w:ins w:id="436" w:author="Unknown"/>
          <w:rFonts w:ascii="Times New Roman" w:hAnsi="Times New Roman" w:cs="Times New Roman"/>
          <w:sz w:val="32"/>
          <w:szCs w:val="32"/>
        </w:rPr>
      </w:pPr>
      <w:ins w:id="437" w:author="Unknown">
        <w:r>
          <w:rPr>
            <w:rFonts w:ascii="Times New Roman" w:hAnsi="Times New Roman" w:cs="Times New Roman"/>
            <w:sz w:val="32"/>
            <w:szCs w:val="32"/>
          </w:rPr>
          <w:pict w14:anchorId="2CF3ECB4">
            <v:rect id="_x0000_i1115" style="width:0;height:0" o:hralign="center" o:hrstd="t" o:hrnoshade="t" o:hr="t" fillcolor="#333" stroked="f"/>
          </w:pict>
        </w:r>
      </w:ins>
    </w:p>
    <w:p w14:paraId="23CC93FB" w14:textId="77777777" w:rsidR="0061274D" w:rsidRPr="00AA07DB" w:rsidRDefault="0061274D" w:rsidP="0061274D">
      <w:pPr>
        <w:pStyle w:val="Heading4"/>
        <w:spacing w:before="167" w:after="167"/>
        <w:rPr>
          <w:ins w:id="438" w:author="Unknown"/>
          <w:rFonts w:ascii="Times New Roman" w:hAnsi="Times New Roman" w:cs="Times New Roman"/>
          <w:b w:val="0"/>
          <w:bCs w:val="0"/>
          <w:color w:val="333333"/>
          <w:sz w:val="32"/>
          <w:szCs w:val="32"/>
        </w:rPr>
      </w:pPr>
      <w:ins w:id="439" w:author="Unknown">
        <w:r w:rsidRPr="00AA07DB">
          <w:rPr>
            <w:rFonts w:ascii="Times New Roman" w:hAnsi="Times New Roman" w:cs="Times New Roman"/>
            <w:b w:val="0"/>
            <w:bCs w:val="0"/>
            <w:color w:val="333333"/>
            <w:sz w:val="32"/>
            <w:szCs w:val="32"/>
          </w:rPr>
          <w:t>Example of Right Outer Join</w:t>
        </w:r>
      </w:ins>
    </w:p>
    <w:p w14:paraId="7A55DCAC" w14:textId="77777777" w:rsidR="0061274D" w:rsidRPr="00AA07DB" w:rsidRDefault="0061274D" w:rsidP="0061274D">
      <w:pPr>
        <w:pStyle w:val="NormalWeb"/>
        <w:spacing w:before="0" w:beforeAutospacing="0" w:after="167" w:afterAutospacing="0"/>
        <w:rPr>
          <w:ins w:id="440" w:author="Unknown"/>
          <w:color w:val="333333"/>
          <w:sz w:val="32"/>
          <w:szCs w:val="32"/>
        </w:rPr>
      </w:pPr>
      <w:ins w:id="441" w:author="Unknown">
        <w:r w:rsidRPr="00AA07DB">
          <w:rPr>
            <w:color w:val="333333"/>
            <w:sz w:val="32"/>
            <w:szCs w:val="32"/>
          </w:rPr>
          <w:t>Once again the </w:t>
        </w:r>
        <w:r w:rsidRPr="00AA07DB">
          <w:rPr>
            <w:b/>
            <w:bCs/>
            <w:color w:val="333333"/>
            <w:sz w:val="32"/>
            <w:szCs w:val="32"/>
          </w:rPr>
          <w:t>class</w:t>
        </w:r>
        <w:r w:rsidRPr="00AA07DB">
          <w:rPr>
            <w:color w:val="333333"/>
            <w:sz w:val="32"/>
            <w:szCs w:val="32"/>
          </w:rPr>
          <w:t> table,</w:t>
        </w:r>
      </w:ins>
    </w:p>
    <w:tbl>
      <w:tblPr>
        <w:tblW w:w="1053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514"/>
        <w:gridCol w:w="7018"/>
      </w:tblGrid>
      <w:tr w:rsidR="0061274D" w:rsidRPr="00AA07DB" w14:paraId="5AE39E11"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4AFFA02E" w14:textId="77777777" w:rsidR="0061274D" w:rsidRPr="00AA07DB" w:rsidRDefault="0061274D">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ID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4BB0DB8D" w14:textId="77777777" w:rsidR="0061274D" w:rsidRPr="00AA07DB" w:rsidRDefault="0061274D">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NAME</w:t>
            </w:r>
          </w:p>
        </w:tc>
      </w:tr>
      <w:tr w:rsidR="0061274D" w:rsidRPr="00AA07DB" w14:paraId="5C43140D"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6933D6F4"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04CA343F"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abhi</w:t>
            </w:r>
          </w:p>
        </w:tc>
      </w:tr>
      <w:tr w:rsidR="0061274D" w:rsidRPr="00AA07DB" w14:paraId="452CED0C"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14651549"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04EE4DD7"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adam</w:t>
            </w:r>
          </w:p>
        </w:tc>
      </w:tr>
      <w:tr w:rsidR="0061274D" w:rsidRPr="00AA07DB" w14:paraId="1A20816D"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678ECB2F"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6C15C481"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alex</w:t>
            </w:r>
          </w:p>
        </w:tc>
      </w:tr>
      <w:tr w:rsidR="0061274D" w:rsidRPr="00AA07DB" w14:paraId="26C6A624"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6C11F01D"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4</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07356740"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anu</w:t>
            </w:r>
          </w:p>
        </w:tc>
      </w:tr>
      <w:tr w:rsidR="0061274D" w:rsidRPr="00AA07DB" w14:paraId="2854EE0F"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2DE08D25"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1A9384A8"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ashish</w:t>
            </w:r>
          </w:p>
        </w:tc>
      </w:tr>
    </w:tbl>
    <w:p w14:paraId="5D3D84CC" w14:textId="77777777" w:rsidR="0061274D" w:rsidRPr="00AA07DB" w:rsidRDefault="0061274D" w:rsidP="0061274D">
      <w:pPr>
        <w:pStyle w:val="NormalWeb"/>
        <w:spacing w:before="0" w:beforeAutospacing="0" w:after="167" w:afterAutospacing="0"/>
        <w:rPr>
          <w:ins w:id="442" w:author="Unknown"/>
          <w:color w:val="333333"/>
          <w:sz w:val="32"/>
          <w:szCs w:val="32"/>
        </w:rPr>
      </w:pPr>
      <w:ins w:id="443" w:author="Unknown">
        <w:r w:rsidRPr="00AA07DB">
          <w:rPr>
            <w:color w:val="333333"/>
            <w:sz w:val="32"/>
            <w:szCs w:val="32"/>
          </w:rPr>
          <w:t>and the </w:t>
        </w:r>
        <w:r w:rsidRPr="00AA07DB">
          <w:rPr>
            <w:b/>
            <w:bCs/>
            <w:color w:val="333333"/>
            <w:sz w:val="32"/>
            <w:szCs w:val="32"/>
          </w:rPr>
          <w:t>class_info</w:t>
        </w:r>
        <w:r w:rsidRPr="00AA07DB">
          <w:rPr>
            <w:color w:val="333333"/>
            <w:sz w:val="32"/>
            <w:szCs w:val="32"/>
          </w:rPr>
          <w:t> table,</w:t>
        </w:r>
      </w:ins>
    </w:p>
    <w:tbl>
      <w:tblPr>
        <w:tblW w:w="1053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818"/>
        <w:gridCol w:w="7714"/>
      </w:tblGrid>
      <w:tr w:rsidR="0061274D" w:rsidRPr="00AA07DB" w14:paraId="0494FBA9"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1C1C6DAA" w14:textId="77777777" w:rsidR="0061274D" w:rsidRPr="00AA07DB" w:rsidRDefault="0061274D">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ID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09A7C749" w14:textId="77777777" w:rsidR="0061274D" w:rsidRPr="00AA07DB" w:rsidRDefault="0061274D">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Address</w:t>
            </w:r>
          </w:p>
        </w:tc>
      </w:tr>
      <w:tr w:rsidR="0061274D" w:rsidRPr="00AA07DB" w14:paraId="655B10D9"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62874873"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7AF35D9C"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DELHI</w:t>
            </w:r>
          </w:p>
        </w:tc>
      </w:tr>
      <w:tr w:rsidR="0061274D" w:rsidRPr="00AA07DB" w14:paraId="2E01D325"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71A23350"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lastRenderedPageBreak/>
              <w:t>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76978623"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MUMBAI</w:t>
            </w:r>
          </w:p>
        </w:tc>
      </w:tr>
      <w:tr w:rsidR="0061274D" w:rsidRPr="00AA07DB" w14:paraId="06BA1855"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170DF19C"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0CFAA5DF"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CHENNAI</w:t>
            </w:r>
          </w:p>
        </w:tc>
      </w:tr>
      <w:tr w:rsidR="0061274D" w:rsidRPr="00AA07DB" w14:paraId="791D28F7"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2C4430D3"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7</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4F11CE1E"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NOIDA</w:t>
            </w:r>
          </w:p>
        </w:tc>
      </w:tr>
      <w:tr w:rsidR="0061274D" w:rsidRPr="00AA07DB" w14:paraId="64188D9F"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6EB9844A"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5E14EEC3"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PANIPAT</w:t>
            </w:r>
          </w:p>
        </w:tc>
      </w:tr>
    </w:tbl>
    <w:p w14:paraId="1CFE045A" w14:textId="77777777" w:rsidR="0061274D" w:rsidRPr="00AA07DB" w:rsidRDefault="0061274D" w:rsidP="0061274D">
      <w:pPr>
        <w:pStyle w:val="NormalWeb"/>
        <w:spacing w:before="0" w:beforeAutospacing="0" w:after="167" w:afterAutospacing="0"/>
        <w:rPr>
          <w:ins w:id="444" w:author="Unknown"/>
          <w:color w:val="333333"/>
          <w:sz w:val="32"/>
          <w:szCs w:val="32"/>
        </w:rPr>
      </w:pPr>
      <w:ins w:id="445" w:author="Unknown">
        <w:r w:rsidRPr="00AA07DB">
          <w:rPr>
            <w:b/>
            <w:bCs/>
            <w:color w:val="333333"/>
            <w:sz w:val="32"/>
            <w:szCs w:val="32"/>
          </w:rPr>
          <w:t>Right Outer Join</w:t>
        </w:r>
        <w:r w:rsidRPr="00AA07DB">
          <w:rPr>
            <w:color w:val="333333"/>
            <w:sz w:val="32"/>
            <w:szCs w:val="32"/>
          </w:rPr>
          <w:t> query will be,</w:t>
        </w:r>
      </w:ins>
    </w:p>
    <w:p w14:paraId="57F9A046" w14:textId="77777777" w:rsidR="0061274D" w:rsidRPr="00AA07DB" w:rsidRDefault="0061274D" w:rsidP="0061274D">
      <w:pPr>
        <w:pStyle w:val="HTMLPreformatted"/>
        <w:shd w:val="clear" w:color="auto" w:fill="1E2A37"/>
        <w:spacing w:before="120" w:after="120"/>
        <w:rPr>
          <w:ins w:id="446" w:author="Unknown"/>
          <w:rStyle w:val="HTMLCode"/>
          <w:rFonts w:ascii="Times New Roman" w:hAnsi="Times New Roman" w:cs="Times New Roman"/>
          <w:color w:val="F8F8F2"/>
          <w:sz w:val="32"/>
          <w:szCs w:val="32"/>
        </w:rPr>
      </w:pPr>
      <w:ins w:id="447" w:author="Unknown">
        <w:r w:rsidRPr="00AA07DB">
          <w:rPr>
            <w:rStyle w:val="token"/>
            <w:rFonts w:ascii="Times New Roman" w:hAnsi="Times New Roman" w:cs="Times New Roman"/>
            <w:color w:val="66D9EF"/>
            <w:sz w:val="32"/>
            <w:szCs w:val="32"/>
          </w:rPr>
          <w:t>SELECT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FROM</w:t>
        </w:r>
        <w:r w:rsidRPr="00AA07DB">
          <w:rPr>
            <w:rStyle w:val="HTMLCode"/>
            <w:rFonts w:ascii="Times New Roman" w:hAnsi="Times New Roman" w:cs="Times New Roman"/>
            <w:color w:val="F8F8F2"/>
            <w:sz w:val="32"/>
            <w:szCs w:val="32"/>
          </w:rPr>
          <w:t xml:space="preserve"> class </w:t>
        </w:r>
        <w:r w:rsidRPr="00AA07DB">
          <w:rPr>
            <w:rStyle w:val="token"/>
            <w:rFonts w:ascii="Times New Roman" w:hAnsi="Times New Roman" w:cs="Times New Roman"/>
            <w:color w:val="66D9EF"/>
            <w:sz w:val="32"/>
            <w:szCs w:val="32"/>
          </w:rPr>
          <w:t>RIGHT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OUTER</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JOIN</w:t>
        </w:r>
        <w:r w:rsidRPr="00AA07DB">
          <w:rPr>
            <w:rStyle w:val="HTMLCode"/>
            <w:rFonts w:ascii="Times New Roman" w:hAnsi="Times New Roman" w:cs="Times New Roman"/>
            <w:color w:val="F8F8F2"/>
            <w:sz w:val="32"/>
            <w:szCs w:val="32"/>
          </w:rPr>
          <w:t xml:space="preserve"> class_info </w:t>
        </w:r>
        <w:r w:rsidRPr="00AA07DB">
          <w:rPr>
            <w:rStyle w:val="token"/>
            <w:rFonts w:ascii="Times New Roman" w:hAnsi="Times New Roman" w:cs="Times New Roman"/>
            <w:color w:val="66D9EF"/>
            <w:sz w:val="32"/>
            <w:szCs w:val="32"/>
          </w:rPr>
          <w:t>ON</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class</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id </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class_info</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id</w:t>
        </w:r>
        <w:r w:rsidRPr="00AA07DB">
          <w:rPr>
            <w:rStyle w:val="token"/>
            <w:rFonts w:ascii="Times New Roman" w:hAnsi="Times New Roman" w:cs="Times New Roman"/>
            <w:color w:val="F8F8F2"/>
            <w:sz w:val="32"/>
            <w:szCs w:val="32"/>
          </w:rPr>
          <w:t>);</w:t>
        </w:r>
      </w:ins>
    </w:p>
    <w:p w14:paraId="1E868462" w14:textId="77777777" w:rsidR="0061274D" w:rsidRPr="00AA07DB" w:rsidRDefault="0061274D" w:rsidP="0061274D">
      <w:pPr>
        <w:pStyle w:val="NormalWeb"/>
        <w:spacing w:before="0" w:beforeAutospacing="0" w:after="167" w:afterAutospacing="0"/>
        <w:rPr>
          <w:ins w:id="448" w:author="Unknown"/>
          <w:color w:val="333333"/>
          <w:sz w:val="32"/>
          <w:szCs w:val="32"/>
        </w:rPr>
      </w:pPr>
      <w:ins w:id="449" w:author="Unknown">
        <w:r w:rsidRPr="00AA07DB">
          <w:rPr>
            <w:color w:val="333333"/>
            <w:sz w:val="32"/>
            <w:szCs w:val="32"/>
          </w:rPr>
          <w:t>The resultant table will look like,</w:t>
        </w:r>
      </w:ins>
    </w:p>
    <w:tbl>
      <w:tblPr>
        <w:tblW w:w="1053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857"/>
        <w:gridCol w:w="3021"/>
        <w:gridCol w:w="1513"/>
        <w:gridCol w:w="4141"/>
      </w:tblGrid>
      <w:tr w:rsidR="0061274D" w:rsidRPr="00AA07DB" w14:paraId="733CC882" w14:textId="77777777" w:rsidTr="007C5352">
        <w:tc>
          <w:tcPr>
            <w:tcW w:w="1857" w:type="dxa"/>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29916D1C" w14:textId="77777777" w:rsidR="0061274D" w:rsidRPr="00AA07DB" w:rsidRDefault="0061274D">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ID</w:t>
            </w:r>
          </w:p>
        </w:tc>
        <w:tc>
          <w:tcPr>
            <w:tcW w:w="3021" w:type="dxa"/>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4B1385EA" w14:textId="77777777" w:rsidR="0061274D" w:rsidRPr="00AA07DB" w:rsidRDefault="0061274D">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47054B6F" w14:textId="77777777" w:rsidR="0061274D" w:rsidRPr="00AA07DB" w:rsidRDefault="0061274D">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ID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312BAA9B" w14:textId="77777777" w:rsidR="0061274D" w:rsidRPr="00AA07DB" w:rsidRDefault="0061274D">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Address</w:t>
            </w:r>
          </w:p>
        </w:tc>
      </w:tr>
      <w:tr w:rsidR="0061274D" w:rsidRPr="00AA07DB" w14:paraId="6358F71A" w14:textId="77777777" w:rsidTr="007C5352">
        <w:tc>
          <w:tcPr>
            <w:tcW w:w="1857" w:type="dxa"/>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7DE51903"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w:t>
            </w:r>
          </w:p>
        </w:tc>
        <w:tc>
          <w:tcPr>
            <w:tcW w:w="3021" w:type="dxa"/>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58FD769C"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abhi</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0EBC1584"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6092306F"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DELHI</w:t>
            </w:r>
          </w:p>
        </w:tc>
      </w:tr>
      <w:tr w:rsidR="0061274D" w:rsidRPr="00AA07DB" w14:paraId="1CFB983B" w14:textId="77777777" w:rsidTr="007C5352">
        <w:tc>
          <w:tcPr>
            <w:tcW w:w="1857" w:type="dxa"/>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670C860C"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2</w:t>
            </w:r>
          </w:p>
        </w:tc>
        <w:tc>
          <w:tcPr>
            <w:tcW w:w="3021" w:type="dxa"/>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667F5FE3"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adam</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3F8E6606"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54ECD6DC"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MUMBAI</w:t>
            </w:r>
          </w:p>
        </w:tc>
      </w:tr>
      <w:tr w:rsidR="0061274D" w:rsidRPr="00AA07DB" w14:paraId="7B0D9CBD" w14:textId="77777777" w:rsidTr="007C5352">
        <w:tc>
          <w:tcPr>
            <w:tcW w:w="1857" w:type="dxa"/>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7B0BCEE5"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3</w:t>
            </w:r>
          </w:p>
        </w:tc>
        <w:tc>
          <w:tcPr>
            <w:tcW w:w="3021" w:type="dxa"/>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0F0D21A1"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alex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05CFC97A"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0F70F257"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CHENNAI</w:t>
            </w:r>
          </w:p>
        </w:tc>
      </w:tr>
      <w:tr w:rsidR="0061274D" w:rsidRPr="00AA07DB" w14:paraId="2DD8FE5C" w14:textId="77777777" w:rsidTr="007C5352">
        <w:tc>
          <w:tcPr>
            <w:tcW w:w="1857" w:type="dxa"/>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5442F426"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null</w:t>
            </w:r>
          </w:p>
        </w:tc>
        <w:tc>
          <w:tcPr>
            <w:tcW w:w="3021" w:type="dxa"/>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279D2874"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null</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5325AB07"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7</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671F10EB"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NOIDA</w:t>
            </w:r>
          </w:p>
        </w:tc>
      </w:tr>
      <w:tr w:rsidR="0061274D" w:rsidRPr="00AA07DB" w14:paraId="3D2C9A62" w14:textId="77777777" w:rsidTr="007C5352">
        <w:tc>
          <w:tcPr>
            <w:tcW w:w="1857" w:type="dxa"/>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78A2D3FA"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null</w:t>
            </w:r>
          </w:p>
        </w:tc>
        <w:tc>
          <w:tcPr>
            <w:tcW w:w="3021" w:type="dxa"/>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19AB25BE"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null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55D3B0AE"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352DE811"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PANIPAT</w:t>
            </w:r>
          </w:p>
        </w:tc>
      </w:tr>
    </w:tbl>
    <w:p w14:paraId="732B8301" w14:textId="77777777" w:rsidR="0061274D" w:rsidRPr="00AA07DB" w:rsidRDefault="00000000" w:rsidP="0061274D">
      <w:pPr>
        <w:spacing w:before="335" w:after="335"/>
        <w:rPr>
          <w:ins w:id="450" w:author="Unknown"/>
          <w:rFonts w:ascii="Times New Roman" w:hAnsi="Times New Roman" w:cs="Times New Roman"/>
          <w:sz w:val="32"/>
          <w:szCs w:val="32"/>
        </w:rPr>
      </w:pPr>
      <w:ins w:id="451" w:author="Unknown">
        <w:r>
          <w:rPr>
            <w:rFonts w:ascii="Times New Roman" w:hAnsi="Times New Roman" w:cs="Times New Roman"/>
            <w:sz w:val="32"/>
            <w:szCs w:val="32"/>
          </w:rPr>
          <w:lastRenderedPageBreak/>
          <w:pict w14:anchorId="24CC83FE">
            <v:rect id="_x0000_i1116" style="width:0;height:0" o:hralign="center" o:hrstd="t" o:hrnoshade="t" o:hr="t" fillcolor="#333" stroked="f"/>
          </w:pict>
        </w:r>
      </w:ins>
    </w:p>
    <w:p w14:paraId="674DC2A9" w14:textId="77777777" w:rsidR="0061274D" w:rsidRDefault="0061274D" w:rsidP="0061274D">
      <w:pPr>
        <w:pStyle w:val="Heading3"/>
        <w:spacing w:before="335" w:after="167"/>
        <w:rPr>
          <w:rFonts w:ascii="Times New Roman" w:hAnsi="Times New Roman" w:cs="Times New Roman"/>
          <w:bCs w:val="0"/>
          <w:color w:val="FF0000"/>
          <w:sz w:val="32"/>
          <w:szCs w:val="32"/>
          <w:u w:val="single"/>
        </w:rPr>
      </w:pPr>
      <w:ins w:id="452" w:author="Unknown">
        <w:r w:rsidRPr="00006C7F">
          <w:rPr>
            <w:rFonts w:ascii="Times New Roman" w:hAnsi="Times New Roman" w:cs="Times New Roman"/>
            <w:bCs w:val="0"/>
            <w:color w:val="FF0000"/>
            <w:sz w:val="32"/>
            <w:szCs w:val="32"/>
            <w:u w:val="single"/>
          </w:rPr>
          <w:t>Full Outer Join</w:t>
        </w:r>
      </w:ins>
    </w:p>
    <w:p w14:paraId="2D31ACA1" w14:textId="77777777" w:rsidR="00006C7F" w:rsidRPr="00006C7F" w:rsidRDefault="00006C7F" w:rsidP="00006C7F">
      <w:pPr>
        <w:rPr>
          <w:ins w:id="453" w:author="Unknown"/>
        </w:rPr>
      </w:pPr>
      <w:r>
        <w:rPr>
          <w:noProof/>
          <w:lang w:val="en-IN" w:eastAsia="en-IN"/>
        </w:rPr>
        <w:drawing>
          <wp:inline distT="0" distB="0" distL="0" distR="0" wp14:anchorId="54F06F81" wp14:editId="26F2859A">
            <wp:extent cx="3104707" cy="2255238"/>
            <wp:effectExtent l="0" t="0" r="0" b="0"/>
            <wp:docPr id="6" name="Picture 6" descr="SQL FULL OUTER JOIN Key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SQL FULL OUTER JOIN Keyword"/>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3113456" cy="2261593"/>
                    </a:xfrm>
                    <a:prstGeom prst="rect">
                      <a:avLst/>
                    </a:prstGeom>
                    <a:noFill/>
                    <a:ln>
                      <a:noFill/>
                    </a:ln>
                  </pic:spPr>
                </pic:pic>
              </a:graphicData>
            </a:graphic>
          </wp:inline>
        </w:drawing>
      </w:r>
    </w:p>
    <w:p w14:paraId="65B87128" w14:textId="77777777" w:rsidR="0061274D" w:rsidRPr="00AA07DB" w:rsidRDefault="0061274D" w:rsidP="0061274D">
      <w:pPr>
        <w:pStyle w:val="NormalWeb"/>
        <w:spacing w:before="0" w:beforeAutospacing="0" w:after="167" w:afterAutospacing="0"/>
        <w:rPr>
          <w:ins w:id="454" w:author="Unknown"/>
          <w:color w:val="333333"/>
          <w:sz w:val="32"/>
          <w:szCs w:val="32"/>
        </w:rPr>
      </w:pPr>
      <w:ins w:id="455" w:author="Unknown">
        <w:r w:rsidRPr="00AA07DB">
          <w:rPr>
            <w:color w:val="333333"/>
            <w:sz w:val="32"/>
            <w:szCs w:val="32"/>
          </w:rPr>
          <w:t>The full outer join returns a resultset table with the </w:t>
        </w:r>
        <w:r w:rsidRPr="00AA07DB">
          <w:rPr>
            <w:b/>
            <w:bCs/>
            <w:color w:val="333333"/>
            <w:sz w:val="32"/>
            <w:szCs w:val="32"/>
          </w:rPr>
          <w:t>matched data</w:t>
        </w:r>
        <w:r w:rsidRPr="00AA07DB">
          <w:rPr>
            <w:color w:val="333333"/>
            <w:sz w:val="32"/>
            <w:szCs w:val="32"/>
          </w:rPr>
          <w:t> of two table then remaining rows of both </w:t>
        </w:r>
        <w:r w:rsidRPr="00AA07DB">
          <w:rPr>
            <w:b/>
            <w:bCs/>
            <w:color w:val="333333"/>
            <w:sz w:val="32"/>
            <w:szCs w:val="32"/>
          </w:rPr>
          <w:t>left</w:t>
        </w:r>
        <w:r w:rsidRPr="00AA07DB">
          <w:rPr>
            <w:color w:val="333333"/>
            <w:sz w:val="32"/>
            <w:szCs w:val="32"/>
          </w:rPr>
          <w:t> table and then the </w:t>
        </w:r>
        <w:r w:rsidRPr="00AA07DB">
          <w:rPr>
            <w:b/>
            <w:bCs/>
            <w:color w:val="333333"/>
            <w:sz w:val="32"/>
            <w:szCs w:val="32"/>
          </w:rPr>
          <w:t>right</w:t>
        </w:r>
        <w:r w:rsidRPr="00AA07DB">
          <w:rPr>
            <w:color w:val="333333"/>
            <w:sz w:val="32"/>
            <w:szCs w:val="32"/>
          </w:rPr>
          <w:t> table.</w:t>
        </w:r>
      </w:ins>
    </w:p>
    <w:p w14:paraId="6FD9EF1C" w14:textId="77777777" w:rsidR="0061274D" w:rsidRPr="00AA07DB" w:rsidRDefault="0061274D" w:rsidP="0061274D">
      <w:pPr>
        <w:pStyle w:val="NormalWeb"/>
        <w:spacing w:before="0" w:beforeAutospacing="0" w:after="167" w:afterAutospacing="0"/>
        <w:rPr>
          <w:ins w:id="456" w:author="Unknown"/>
          <w:color w:val="333333"/>
          <w:sz w:val="32"/>
          <w:szCs w:val="32"/>
        </w:rPr>
      </w:pPr>
      <w:ins w:id="457" w:author="Unknown">
        <w:r w:rsidRPr="00AA07DB">
          <w:rPr>
            <w:color w:val="333333"/>
            <w:sz w:val="32"/>
            <w:szCs w:val="32"/>
          </w:rPr>
          <w:t>Syntax of Full Outer Join is,</w:t>
        </w:r>
      </w:ins>
    </w:p>
    <w:p w14:paraId="16B6EE60" w14:textId="77777777" w:rsidR="0061274D" w:rsidRPr="00AA07DB" w:rsidRDefault="0061274D" w:rsidP="0061274D">
      <w:pPr>
        <w:pStyle w:val="HTMLPreformatted"/>
        <w:shd w:val="clear" w:color="auto" w:fill="1E2A37"/>
        <w:spacing w:before="120" w:after="120"/>
        <w:rPr>
          <w:ins w:id="458" w:author="Unknown"/>
          <w:rStyle w:val="HTMLCode"/>
          <w:rFonts w:ascii="Times New Roman" w:hAnsi="Times New Roman" w:cs="Times New Roman"/>
          <w:color w:val="F8F8F2"/>
          <w:sz w:val="32"/>
          <w:szCs w:val="32"/>
        </w:rPr>
      </w:pPr>
      <w:ins w:id="459" w:author="Unknown">
        <w:r w:rsidRPr="00AA07DB">
          <w:rPr>
            <w:rStyle w:val="token"/>
            <w:rFonts w:ascii="Times New Roman" w:hAnsi="Times New Roman" w:cs="Times New Roman"/>
            <w:color w:val="66D9EF"/>
            <w:sz w:val="32"/>
            <w:szCs w:val="32"/>
          </w:rPr>
          <w:t>SELECT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column</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name</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list </w:t>
        </w:r>
        <w:r w:rsidRPr="00AA07DB">
          <w:rPr>
            <w:rStyle w:val="token"/>
            <w:rFonts w:ascii="Times New Roman" w:hAnsi="Times New Roman" w:cs="Times New Roman"/>
            <w:color w:val="66D9EF"/>
            <w:sz w:val="32"/>
            <w:szCs w:val="32"/>
          </w:rPr>
          <w:t>FROM</w:t>
        </w:r>
        <w:r w:rsidRPr="00AA07DB">
          <w:rPr>
            <w:rStyle w:val="HTMLCode"/>
            <w:rFonts w:ascii="Times New Roman" w:hAnsi="Times New Roman" w:cs="Times New Roman"/>
            <w:color w:val="F8F8F2"/>
            <w:sz w:val="32"/>
            <w:szCs w:val="32"/>
          </w:rPr>
          <w:t xml:space="preserve"> </w:t>
        </w:r>
      </w:ins>
    </w:p>
    <w:p w14:paraId="02E38D41" w14:textId="77777777" w:rsidR="0061274D" w:rsidRPr="00AA07DB" w:rsidRDefault="0061274D" w:rsidP="0061274D">
      <w:pPr>
        <w:pStyle w:val="HTMLPreformatted"/>
        <w:shd w:val="clear" w:color="auto" w:fill="1E2A37"/>
        <w:spacing w:before="120" w:after="120"/>
        <w:rPr>
          <w:ins w:id="460" w:author="Unknown"/>
          <w:rStyle w:val="HTMLCode"/>
          <w:rFonts w:ascii="Times New Roman" w:hAnsi="Times New Roman" w:cs="Times New Roman"/>
          <w:color w:val="F8F8F2"/>
          <w:sz w:val="32"/>
          <w:szCs w:val="32"/>
        </w:rPr>
      </w:pPr>
      <w:ins w:id="461" w:author="Unknown">
        <w:r w:rsidRPr="00AA07DB">
          <w:rPr>
            <w:rStyle w:val="token"/>
            <w:rFonts w:ascii="Times New Roman" w:hAnsi="Times New Roman" w:cs="Times New Roman"/>
            <w:color w:val="66D9EF"/>
            <w:sz w:val="32"/>
            <w:szCs w:val="32"/>
          </w:rPr>
          <w:t>table</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name1 </w:t>
        </w:r>
        <w:r w:rsidRPr="00AA07DB">
          <w:rPr>
            <w:rStyle w:val="token"/>
            <w:rFonts w:ascii="Times New Roman" w:hAnsi="Times New Roman" w:cs="Times New Roman"/>
            <w:color w:val="66D9EF"/>
            <w:sz w:val="32"/>
            <w:szCs w:val="32"/>
          </w:rPr>
          <w:t>FULL</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OUTER</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JOIN</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table</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name2</w:t>
        </w:r>
      </w:ins>
    </w:p>
    <w:p w14:paraId="6EAEA8D0" w14:textId="77777777" w:rsidR="0061274D" w:rsidRPr="00AA07DB" w:rsidRDefault="0061274D" w:rsidP="0061274D">
      <w:pPr>
        <w:pStyle w:val="HTMLPreformatted"/>
        <w:shd w:val="clear" w:color="auto" w:fill="1E2A37"/>
        <w:spacing w:before="120" w:after="120"/>
        <w:rPr>
          <w:ins w:id="462" w:author="Unknown"/>
          <w:rFonts w:ascii="Times New Roman" w:hAnsi="Times New Roman" w:cs="Times New Roman"/>
          <w:color w:val="F8F8F2"/>
          <w:sz w:val="32"/>
          <w:szCs w:val="32"/>
        </w:rPr>
      </w:pPr>
      <w:ins w:id="463" w:author="Unknown">
        <w:r w:rsidRPr="00AA07DB">
          <w:rPr>
            <w:rStyle w:val="token"/>
            <w:rFonts w:ascii="Times New Roman" w:hAnsi="Times New Roman" w:cs="Times New Roman"/>
            <w:color w:val="66D9EF"/>
            <w:sz w:val="32"/>
            <w:szCs w:val="32"/>
          </w:rPr>
          <w:t>ON</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table</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name1</w:t>
        </w:r>
        <w:r w:rsidRPr="00AA07DB">
          <w:rPr>
            <w:rStyle w:val="token"/>
            <w:rFonts w:ascii="Times New Roman" w:hAnsi="Times New Roman" w:cs="Times New Roman"/>
            <w:color w:val="F8F8F2"/>
            <w:sz w:val="32"/>
            <w:szCs w:val="32"/>
          </w:rPr>
          <w:t>.</w:t>
        </w:r>
        <w:r w:rsidRPr="00AA07DB">
          <w:rPr>
            <w:rStyle w:val="token"/>
            <w:rFonts w:ascii="Times New Roman" w:hAnsi="Times New Roman" w:cs="Times New Roman"/>
            <w:color w:val="66D9EF"/>
            <w:sz w:val="32"/>
            <w:szCs w:val="32"/>
          </w:rPr>
          <w:t>column</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name </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table</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name2</w:t>
        </w:r>
        <w:r w:rsidRPr="00AA07DB">
          <w:rPr>
            <w:rStyle w:val="token"/>
            <w:rFonts w:ascii="Times New Roman" w:hAnsi="Times New Roman" w:cs="Times New Roman"/>
            <w:color w:val="F8F8F2"/>
            <w:sz w:val="32"/>
            <w:szCs w:val="32"/>
          </w:rPr>
          <w:t>.</w:t>
        </w:r>
        <w:r w:rsidRPr="00AA07DB">
          <w:rPr>
            <w:rStyle w:val="token"/>
            <w:rFonts w:ascii="Times New Roman" w:hAnsi="Times New Roman" w:cs="Times New Roman"/>
            <w:color w:val="66D9EF"/>
            <w:sz w:val="32"/>
            <w:szCs w:val="32"/>
          </w:rPr>
          <w:t>column</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name</w:t>
        </w:r>
        <w:r w:rsidRPr="00AA07DB">
          <w:rPr>
            <w:rStyle w:val="token"/>
            <w:rFonts w:ascii="Times New Roman" w:hAnsi="Times New Roman" w:cs="Times New Roman"/>
            <w:color w:val="F8F8F2"/>
            <w:sz w:val="32"/>
            <w:szCs w:val="32"/>
          </w:rPr>
          <w:t>;</w:t>
        </w:r>
      </w:ins>
    </w:p>
    <w:p w14:paraId="3D8F283B" w14:textId="77777777" w:rsidR="0061274D" w:rsidRPr="00AA07DB" w:rsidRDefault="0061274D" w:rsidP="0061274D">
      <w:pPr>
        <w:pStyle w:val="Heading4"/>
        <w:spacing w:before="167" w:after="167"/>
        <w:rPr>
          <w:ins w:id="464" w:author="Unknown"/>
          <w:rFonts w:ascii="Times New Roman" w:hAnsi="Times New Roman" w:cs="Times New Roman"/>
          <w:b w:val="0"/>
          <w:bCs w:val="0"/>
          <w:color w:val="333333"/>
          <w:sz w:val="32"/>
          <w:szCs w:val="32"/>
        </w:rPr>
      </w:pPr>
      <w:ins w:id="465" w:author="Unknown">
        <w:r w:rsidRPr="00AA07DB">
          <w:rPr>
            <w:rFonts w:ascii="Times New Roman" w:hAnsi="Times New Roman" w:cs="Times New Roman"/>
            <w:b w:val="0"/>
            <w:bCs w:val="0"/>
            <w:color w:val="333333"/>
            <w:sz w:val="32"/>
            <w:szCs w:val="32"/>
          </w:rPr>
          <w:t>Example of Full outer join is,</w:t>
        </w:r>
      </w:ins>
    </w:p>
    <w:p w14:paraId="380722CC" w14:textId="77777777" w:rsidR="0061274D" w:rsidRPr="00AA07DB" w:rsidRDefault="0061274D" w:rsidP="0061274D">
      <w:pPr>
        <w:pStyle w:val="NormalWeb"/>
        <w:spacing w:before="0" w:beforeAutospacing="0" w:after="167" w:afterAutospacing="0"/>
        <w:rPr>
          <w:ins w:id="466" w:author="Unknown"/>
          <w:color w:val="333333"/>
          <w:sz w:val="32"/>
          <w:szCs w:val="32"/>
        </w:rPr>
      </w:pPr>
      <w:ins w:id="467" w:author="Unknown">
        <w:r w:rsidRPr="00AA07DB">
          <w:rPr>
            <w:color w:val="333333"/>
            <w:sz w:val="32"/>
            <w:szCs w:val="32"/>
          </w:rPr>
          <w:t>The </w:t>
        </w:r>
        <w:r w:rsidRPr="00AA07DB">
          <w:rPr>
            <w:b/>
            <w:bCs/>
            <w:color w:val="333333"/>
            <w:sz w:val="32"/>
            <w:szCs w:val="32"/>
          </w:rPr>
          <w:t>class</w:t>
        </w:r>
        <w:r w:rsidRPr="00AA07DB">
          <w:rPr>
            <w:color w:val="333333"/>
            <w:sz w:val="32"/>
            <w:szCs w:val="32"/>
          </w:rPr>
          <w:t> table,</w:t>
        </w:r>
      </w:ins>
    </w:p>
    <w:tbl>
      <w:tblPr>
        <w:tblW w:w="1053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514"/>
        <w:gridCol w:w="7018"/>
      </w:tblGrid>
      <w:tr w:rsidR="0061274D" w:rsidRPr="00AA07DB" w14:paraId="32540D23"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04CEAAE7" w14:textId="77777777" w:rsidR="0061274D" w:rsidRPr="00AA07DB" w:rsidRDefault="0061274D">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ID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077F1BA4" w14:textId="77777777" w:rsidR="0061274D" w:rsidRPr="00AA07DB" w:rsidRDefault="0061274D">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NAME</w:t>
            </w:r>
          </w:p>
        </w:tc>
      </w:tr>
      <w:tr w:rsidR="0061274D" w:rsidRPr="00AA07DB" w14:paraId="501D51BE"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5D88D825"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65D8FAE0"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abhi</w:t>
            </w:r>
          </w:p>
        </w:tc>
      </w:tr>
      <w:tr w:rsidR="0061274D" w:rsidRPr="00AA07DB" w14:paraId="4E953D3B"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0FD5D538"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19618E1A"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adam</w:t>
            </w:r>
          </w:p>
        </w:tc>
      </w:tr>
      <w:tr w:rsidR="0061274D" w:rsidRPr="00AA07DB" w14:paraId="1E335CF1"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4E5AECB4"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lastRenderedPageBreak/>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1137A14A"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alex</w:t>
            </w:r>
          </w:p>
        </w:tc>
      </w:tr>
      <w:tr w:rsidR="0061274D" w:rsidRPr="00AA07DB" w14:paraId="539BBACB"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338140D9"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4</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00A1A0A0"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anu</w:t>
            </w:r>
          </w:p>
        </w:tc>
      </w:tr>
      <w:tr w:rsidR="0061274D" w:rsidRPr="00AA07DB" w14:paraId="24ABB8EE"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1859DF15"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4ACFE5B2"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ashish</w:t>
            </w:r>
          </w:p>
        </w:tc>
      </w:tr>
    </w:tbl>
    <w:p w14:paraId="6AE23F13" w14:textId="77777777" w:rsidR="0061274D" w:rsidRPr="00AA07DB" w:rsidRDefault="0061274D" w:rsidP="0061274D">
      <w:pPr>
        <w:pStyle w:val="NormalWeb"/>
        <w:spacing w:before="0" w:beforeAutospacing="0" w:after="167" w:afterAutospacing="0"/>
        <w:rPr>
          <w:ins w:id="468" w:author="Unknown"/>
          <w:color w:val="333333"/>
          <w:sz w:val="32"/>
          <w:szCs w:val="32"/>
        </w:rPr>
      </w:pPr>
      <w:ins w:id="469" w:author="Unknown">
        <w:r w:rsidRPr="00AA07DB">
          <w:rPr>
            <w:color w:val="333333"/>
            <w:sz w:val="32"/>
            <w:szCs w:val="32"/>
          </w:rPr>
          <w:t>and the </w:t>
        </w:r>
        <w:r w:rsidRPr="00AA07DB">
          <w:rPr>
            <w:b/>
            <w:bCs/>
            <w:color w:val="333333"/>
            <w:sz w:val="32"/>
            <w:szCs w:val="32"/>
          </w:rPr>
          <w:t>class_info</w:t>
        </w:r>
        <w:r w:rsidRPr="00AA07DB">
          <w:rPr>
            <w:color w:val="333333"/>
            <w:sz w:val="32"/>
            <w:szCs w:val="32"/>
          </w:rPr>
          <w:t> table,</w:t>
        </w:r>
      </w:ins>
    </w:p>
    <w:tbl>
      <w:tblPr>
        <w:tblW w:w="1053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818"/>
        <w:gridCol w:w="7714"/>
      </w:tblGrid>
      <w:tr w:rsidR="0061274D" w:rsidRPr="00AA07DB" w14:paraId="6DEA0206"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049ABA16" w14:textId="77777777" w:rsidR="0061274D" w:rsidRPr="00AA07DB" w:rsidRDefault="0061274D">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ID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3EE18CF9" w14:textId="77777777" w:rsidR="0061274D" w:rsidRPr="00AA07DB" w:rsidRDefault="0061274D">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Address</w:t>
            </w:r>
          </w:p>
        </w:tc>
      </w:tr>
      <w:tr w:rsidR="0061274D" w:rsidRPr="00AA07DB" w14:paraId="5553BF66"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455C8AA7"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0A4006DB"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DELHI</w:t>
            </w:r>
          </w:p>
        </w:tc>
      </w:tr>
      <w:tr w:rsidR="0061274D" w:rsidRPr="00AA07DB" w14:paraId="0149743D"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08E27C9B"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73D303E6"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MUMBAI</w:t>
            </w:r>
          </w:p>
        </w:tc>
      </w:tr>
      <w:tr w:rsidR="0061274D" w:rsidRPr="00AA07DB" w14:paraId="74CA2309"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79FCE800"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765D4FC5"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CHENNAI</w:t>
            </w:r>
          </w:p>
        </w:tc>
      </w:tr>
      <w:tr w:rsidR="0061274D" w:rsidRPr="00AA07DB" w14:paraId="52AFAE68"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09AF14D2"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7</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1CBE7C35"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NOIDA</w:t>
            </w:r>
          </w:p>
        </w:tc>
      </w:tr>
      <w:tr w:rsidR="0061274D" w:rsidRPr="00AA07DB" w14:paraId="3D9110F8"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38C2AB9E"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1F3E8C17"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PANIPAT</w:t>
            </w:r>
          </w:p>
        </w:tc>
      </w:tr>
    </w:tbl>
    <w:p w14:paraId="0144BFEE" w14:textId="77777777" w:rsidR="0061274D" w:rsidRPr="00AA07DB" w:rsidRDefault="0061274D" w:rsidP="0061274D">
      <w:pPr>
        <w:pStyle w:val="NormalWeb"/>
        <w:spacing w:before="0" w:beforeAutospacing="0" w:after="167" w:afterAutospacing="0"/>
        <w:rPr>
          <w:ins w:id="470" w:author="Unknown"/>
          <w:color w:val="333333"/>
          <w:sz w:val="32"/>
          <w:szCs w:val="32"/>
        </w:rPr>
      </w:pPr>
      <w:ins w:id="471" w:author="Unknown">
        <w:r w:rsidRPr="00AA07DB">
          <w:rPr>
            <w:b/>
            <w:bCs/>
            <w:color w:val="333333"/>
            <w:sz w:val="32"/>
            <w:szCs w:val="32"/>
          </w:rPr>
          <w:t>Full Outer Join</w:t>
        </w:r>
        <w:r w:rsidRPr="00AA07DB">
          <w:rPr>
            <w:color w:val="333333"/>
            <w:sz w:val="32"/>
            <w:szCs w:val="32"/>
          </w:rPr>
          <w:t> query will be like,</w:t>
        </w:r>
      </w:ins>
    </w:p>
    <w:p w14:paraId="4583CC07" w14:textId="77777777" w:rsidR="0061274D" w:rsidRPr="00AA07DB" w:rsidRDefault="0061274D" w:rsidP="0061274D">
      <w:pPr>
        <w:pStyle w:val="HTMLPreformatted"/>
        <w:shd w:val="clear" w:color="auto" w:fill="1E2A37"/>
        <w:spacing w:before="120" w:after="120"/>
        <w:rPr>
          <w:ins w:id="472" w:author="Unknown"/>
          <w:rFonts w:ascii="Times New Roman" w:hAnsi="Times New Roman" w:cs="Times New Roman"/>
          <w:color w:val="F8F8F2"/>
          <w:sz w:val="32"/>
          <w:szCs w:val="32"/>
        </w:rPr>
      </w:pPr>
      <w:ins w:id="473" w:author="Unknown">
        <w:r w:rsidRPr="00AA07DB">
          <w:rPr>
            <w:rStyle w:val="token"/>
            <w:rFonts w:ascii="Times New Roman" w:hAnsi="Times New Roman" w:cs="Times New Roman"/>
            <w:color w:val="66D9EF"/>
            <w:sz w:val="32"/>
            <w:szCs w:val="32"/>
          </w:rPr>
          <w:t>SELECT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FROM</w:t>
        </w:r>
        <w:r w:rsidRPr="00AA07DB">
          <w:rPr>
            <w:rStyle w:val="HTMLCode"/>
            <w:rFonts w:ascii="Times New Roman" w:hAnsi="Times New Roman" w:cs="Times New Roman"/>
            <w:color w:val="F8F8F2"/>
            <w:sz w:val="32"/>
            <w:szCs w:val="32"/>
          </w:rPr>
          <w:t xml:space="preserve"> class </w:t>
        </w:r>
        <w:r w:rsidRPr="00AA07DB">
          <w:rPr>
            <w:rStyle w:val="token"/>
            <w:rFonts w:ascii="Times New Roman" w:hAnsi="Times New Roman" w:cs="Times New Roman"/>
            <w:color w:val="66D9EF"/>
            <w:sz w:val="32"/>
            <w:szCs w:val="32"/>
          </w:rPr>
          <w:t>FULL</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OUTER</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JOIN</w:t>
        </w:r>
        <w:r w:rsidRPr="00AA07DB">
          <w:rPr>
            <w:rStyle w:val="HTMLCode"/>
            <w:rFonts w:ascii="Times New Roman" w:hAnsi="Times New Roman" w:cs="Times New Roman"/>
            <w:color w:val="F8F8F2"/>
            <w:sz w:val="32"/>
            <w:szCs w:val="32"/>
          </w:rPr>
          <w:t xml:space="preserve"> class_info </w:t>
        </w:r>
        <w:r w:rsidRPr="00AA07DB">
          <w:rPr>
            <w:rStyle w:val="token"/>
            <w:rFonts w:ascii="Times New Roman" w:hAnsi="Times New Roman" w:cs="Times New Roman"/>
            <w:color w:val="66D9EF"/>
            <w:sz w:val="32"/>
            <w:szCs w:val="32"/>
          </w:rPr>
          <w:t>ON</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class</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id </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class_info</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id</w:t>
        </w:r>
        <w:r w:rsidRPr="00AA07DB">
          <w:rPr>
            <w:rStyle w:val="token"/>
            <w:rFonts w:ascii="Times New Roman" w:hAnsi="Times New Roman" w:cs="Times New Roman"/>
            <w:color w:val="F8F8F2"/>
            <w:sz w:val="32"/>
            <w:szCs w:val="32"/>
          </w:rPr>
          <w:t>);</w:t>
        </w:r>
      </w:ins>
    </w:p>
    <w:p w14:paraId="6C36F5B8" w14:textId="77777777" w:rsidR="0061274D" w:rsidRPr="00AA07DB" w:rsidRDefault="0061274D" w:rsidP="0061274D">
      <w:pPr>
        <w:pStyle w:val="NormalWeb"/>
        <w:spacing w:before="0" w:beforeAutospacing="0" w:after="167" w:afterAutospacing="0"/>
        <w:rPr>
          <w:ins w:id="474" w:author="Unknown"/>
          <w:color w:val="333333"/>
          <w:sz w:val="32"/>
          <w:szCs w:val="32"/>
        </w:rPr>
      </w:pPr>
      <w:ins w:id="475" w:author="Unknown">
        <w:r w:rsidRPr="00AA07DB">
          <w:rPr>
            <w:color w:val="333333"/>
            <w:sz w:val="32"/>
            <w:szCs w:val="32"/>
          </w:rPr>
          <w:t>The resultset table will look like,</w:t>
        </w:r>
      </w:ins>
    </w:p>
    <w:tbl>
      <w:tblPr>
        <w:tblW w:w="1053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799"/>
        <w:gridCol w:w="2925"/>
        <w:gridCol w:w="1798"/>
        <w:gridCol w:w="4010"/>
      </w:tblGrid>
      <w:tr w:rsidR="0061274D" w:rsidRPr="00AA07DB" w14:paraId="23DC4E68"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137D7C99" w14:textId="77777777" w:rsidR="0061274D" w:rsidRPr="00AA07DB" w:rsidRDefault="0061274D">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ID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5021AAA9" w14:textId="77777777" w:rsidR="0061274D" w:rsidRPr="00AA07DB" w:rsidRDefault="0061274D">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369CEE43" w14:textId="77777777" w:rsidR="0061274D" w:rsidRPr="00AA07DB" w:rsidRDefault="0061274D">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ID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3D6D4427" w14:textId="77777777" w:rsidR="0061274D" w:rsidRPr="00AA07DB" w:rsidRDefault="0061274D">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Address</w:t>
            </w:r>
          </w:p>
        </w:tc>
      </w:tr>
      <w:tr w:rsidR="0061274D" w:rsidRPr="00AA07DB" w14:paraId="2CD78954"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55B8B523"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lastRenderedPageBreak/>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2A09D2E3"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abhi</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55EC19C4"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5DA56318"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DELHI</w:t>
            </w:r>
          </w:p>
        </w:tc>
      </w:tr>
      <w:tr w:rsidR="0061274D" w:rsidRPr="00AA07DB" w14:paraId="09DE82BA"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63BC2DC9"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453562CB"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adam</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2C1BD95E"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436EB9E6"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MUMBAI</w:t>
            </w:r>
          </w:p>
        </w:tc>
      </w:tr>
      <w:tr w:rsidR="0061274D" w:rsidRPr="00AA07DB" w14:paraId="0D23C98F"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3849C8B3"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01A55E89"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alex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402869A3"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69697113"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CHENNAI</w:t>
            </w:r>
          </w:p>
        </w:tc>
      </w:tr>
      <w:tr w:rsidR="0061274D" w:rsidRPr="00AA07DB" w14:paraId="65BC3CA5"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30F83CC1"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4</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3E3F8EBB"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anu</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275374E0"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null</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47B78027"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null</w:t>
            </w:r>
          </w:p>
        </w:tc>
      </w:tr>
      <w:tr w:rsidR="0061274D" w:rsidRPr="00AA07DB" w14:paraId="6B1E11D4"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016F760A"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2C1006EB"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ashish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7DE6426E"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null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058F723C"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null</w:t>
            </w:r>
          </w:p>
        </w:tc>
      </w:tr>
      <w:tr w:rsidR="0061274D" w:rsidRPr="00AA07DB" w14:paraId="3FC8187D"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7B9EEE65"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null</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1B2C869D"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null</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1634FA7F"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7</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097A9C3A"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NOIDA</w:t>
            </w:r>
          </w:p>
        </w:tc>
      </w:tr>
      <w:tr w:rsidR="0061274D" w:rsidRPr="00AA07DB" w14:paraId="098034BE"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7A604ED2"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null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5BBCBF34"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null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730023E6"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676E31FA"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PANIPAT</w:t>
            </w:r>
          </w:p>
        </w:tc>
      </w:tr>
    </w:tbl>
    <w:p w14:paraId="1674063D" w14:textId="77777777" w:rsidR="0061274D" w:rsidRPr="00AA07DB" w:rsidRDefault="00000000" w:rsidP="0061274D">
      <w:pPr>
        <w:spacing w:before="335" w:after="335"/>
        <w:rPr>
          <w:ins w:id="476" w:author="Unknown"/>
          <w:rFonts w:ascii="Times New Roman" w:hAnsi="Times New Roman" w:cs="Times New Roman"/>
          <w:sz w:val="32"/>
          <w:szCs w:val="32"/>
        </w:rPr>
      </w:pPr>
      <w:ins w:id="477" w:author="Unknown">
        <w:r>
          <w:rPr>
            <w:rFonts w:ascii="Times New Roman" w:hAnsi="Times New Roman" w:cs="Times New Roman"/>
            <w:sz w:val="32"/>
            <w:szCs w:val="32"/>
          </w:rPr>
          <w:pict w14:anchorId="40FC2156">
            <v:rect id="_x0000_i1117" style="width:0;height:0" o:hralign="center" o:hrstd="t" o:hrnoshade="t" o:hr="t" fillcolor="#333" stroked="f"/>
          </w:pict>
        </w:r>
      </w:ins>
    </w:p>
    <w:p w14:paraId="7C2001E3" w14:textId="77777777" w:rsidR="0061274D" w:rsidRPr="00AA07DB" w:rsidRDefault="0061274D">
      <w:pPr>
        <w:rPr>
          <w:rFonts w:ascii="Times New Roman" w:hAnsi="Times New Roman" w:cs="Times New Roman"/>
          <w:sz w:val="32"/>
          <w:szCs w:val="32"/>
        </w:rPr>
      </w:pPr>
    </w:p>
    <w:sectPr w:rsidR="0061274D" w:rsidRPr="00AA07DB" w:rsidSect="00EE6A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Poppins">
    <w:altName w:val="Times New Roman"/>
    <w:charset w:val="00"/>
    <w:family w:val="auto"/>
    <w:pitch w:val="variable"/>
    <w:sig w:usb0="00008007" w:usb1="00000000" w:usb2="00000000" w:usb3="00000000" w:csb0="00000093"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var(--font-family)">
    <w:altName w:val="Times New Roman"/>
    <w:panose1 w:val="00000000000000000000"/>
    <w:charset w:val="00"/>
    <w:family w:val="roman"/>
    <w:notTrueType/>
    <w:pitch w:val="default"/>
  </w:font>
  <w:font w:name="var(--font-family-code)">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06272"/>
    <w:multiLevelType w:val="multilevel"/>
    <w:tmpl w:val="DFA09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0E344D"/>
    <w:multiLevelType w:val="multilevel"/>
    <w:tmpl w:val="4C20B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573EE5"/>
    <w:multiLevelType w:val="multilevel"/>
    <w:tmpl w:val="B7CC806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5F4C05"/>
    <w:multiLevelType w:val="multilevel"/>
    <w:tmpl w:val="3B78F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3A4622"/>
    <w:multiLevelType w:val="multilevel"/>
    <w:tmpl w:val="9B36E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B202A0"/>
    <w:multiLevelType w:val="multilevel"/>
    <w:tmpl w:val="C72EC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BE692E"/>
    <w:multiLevelType w:val="multilevel"/>
    <w:tmpl w:val="8F3C9C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D25F06"/>
    <w:multiLevelType w:val="multilevel"/>
    <w:tmpl w:val="6526F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017372F"/>
    <w:multiLevelType w:val="multilevel"/>
    <w:tmpl w:val="87461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F34887"/>
    <w:multiLevelType w:val="multilevel"/>
    <w:tmpl w:val="2C0AD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D14C7F"/>
    <w:multiLevelType w:val="multilevel"/>
    <w:tmpl w:val="C22C9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F86EFD"/>
    <w:multiLevelType w:val="multilevel"/>
    <w:tmpl w:val="5DC26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F363AC"/>
    <w:multiLevelType w:val="multilevel"/>
    <w:tmpl w:val="1BBEC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C61063"/>
    <w:multiLevelType w:val="multilevel"/>
    <w:tmpl w:val="AD8696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17B5FA0"/>
    <w:multiLevelType w:val="multilevel"/>
    <w:tmpl w:val="6F86C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BD465D"/>
    <w:multiLevelType w:val="multilevel"/>
    <w:tmpl w:val="42144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FA77BE2"/>
    <w:multiLevelType w:val="multilevel"/>
    <w:tmpl w:val="BF3E6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4F5B0B"/>
    <w:multiLevelType w:val="multilevel"/>
    <w:tmpl w:val="E3BA14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2B409D1"/>
    <w:multiLevelType w:val="multilevel"/>
    <w:tmpl w:val="96DE2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35C2CCB"/>
    <w:multiLevelType w:val="multilevel"/>
    <w:tmpl w:val="37368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94C0459"/>
    <w:multiLevelType w:val="multilevel"/>
    <w:tmpl w:val="0BB46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98921FB"/>
    <w:multiLevelType w:val="multilevel"/>
    <w:tmpl w:val="9AF8B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B4811B8"/>
    <w:multiLevelType w:val="multilevel"/>
    <w:tmpl w:val="EB0CCC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B9A72F7"/>
    <w:multiLevelType w:val="multilevel"/>
    <w:tmpl w:val="5C686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27A2444"/>
    <w:multiLevelType w:val="multilevel"/>
    <w:tmpl w:val="0B0C3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302161C"/>
    <w:multiLevelType w:val="multilevel"/>
    <w:tmpl w:val="B5CE1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64F4340"/>
    <w:multiLevelType w:val="multilevel"/>
    <w:tmpl w:val="802EC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7BC72AB"/>
    <w:multiLevelType w:val="multilevel"/>
    <w:tmpl w:val="AACCD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9E24F33"/>
    <w:multiLevelType w:val="multilevel"/>
    <w:tmpl w:val="2A22B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CDC74B0"/>
    <w:multiLevelType w:val="multilevel"/>
    <w:tmpl w:val="B40EF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E6203D0"/>
    <w:multiLevelType w:val="multilevel"/>
    <w:tmpl w:val="095AFD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F21138D"/>
    <w:multiLevelType w:val="multilevel"/>
    <w:tmpl w:val="599AF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1C31663"/>
    <w:multiLevelType w:val="multilevel"/>
    <w:tmpl w:val="22184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3332990"/>
    <w:multiLevelType w:val="multilevel"/>
    <w:tmpl w:val="43A68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4B92643"/>
    <w:multiLevelType w:val="multilevel"/>
    <w:tmpl w:val="3AD8BDA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5" w15:restartNumberingAfterBreak="0">
    <w:nsid w:val="74DA1BB6"/>
    <w:multiLevelType w:val="multilevel"/>
    <w:tmpl w:val="9DEAA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7B6567E"/>
    <w:multiLevelType w:val="multilevel"/>
    <w:tmpl w:val="AF665390"/>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86A460F"/>
    <w:multiLevelType w:val="multilevel"/>
    <w:tmpl w:val="01927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FE4137D"/>
    <w:multiLevelType w:val="multilevel"/>
    <w:tmpl w:val="91329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99228781">
    <w:abstractNumId w:val="5"/>
  </w:num>
  <w:num w:numId="2" w16cid:durableId="116074038">
    <w:abstractNumId w:val="20"/>
  </w:num>
  <w:num w:numId="3" w16cid:durableId="337925679">
    <w:abstractNumId w:val="34"/>
  </w:num>
  <w:num w:numId="4" w16cid:durableId="331031315">
    <w:abstractNumId w:val="26"/>
  </w:num>
  <w:num w:numId="5" w16cid:durableId="1444691042">
    <w:abstractNumId w:val="33"/>
  </w:num>
  <w:num w:numId="6" w16cid:durableId="589581167">
    <w:abstractNumId w:val="18"/>
  </w:num>
  <w:num w:numId="7" w16cid:durableId="241530206">
    <w:abstractNumId w:val="15"/>
  </w:num>
  <w:num w:numId="8" w16cid:durableId="172645229">
    <w:abstractNumId w:val="13"/>
  </w:num>
  <w:num w:numId="9" w16cid:durableId="1618412010">
    <w:abstractNumId w:val="30"/>
  </w:num>
  <w:num w:numId="10" w16cid:durableId="2132900752">
    <w:abstractNumId w:val="7"/>
  </w:num>
  <w:num w:numId="11" w16cid:durableId="134614688">
    <w:abstractNumId w:val="17"/>
  </w:num>
  <w:num w:numId="12" w16cid:durableId="969627231">
    <w:abstractNumId w:val="24"/>
  </w:num>
  <w:num w:numId="13" w16cid:durableId="1733842740">
    <w:abstractNumId w:val="23"/>
  </w:num>
  <w:num w:numId="14" w16cid:durableId="215513842">
    <w:abstractNumId w:val="0"/>
  </w:num>
  <w:num w:numId="15" w16cid:durableId="1209955581">
    <w:abstractNumId w:val="4"/>
  </w:num>
  <w:num w:numId="16" w16cid:durableId="83039459">
    <w:abstractNumId w:val="32"/>
  </w:num>
  <w:num w:numId="17" w16cid:durableId="1495101305">
    <w:abstractNumId w:val="6"/>
  </w:num>
  <w:num w:numId="18" w16cid:durableId="407119906">
    <w:abstractNumId w:val="38"/>
  </w:num>
  <w:num w:numId="19" w16cid:durableId="1146052421">
    <w:abstractNumId w:val="1"/>
  </w:num>
  <w:num w:numId="20" w16cid:durableId="1651982790">
    <w:abstractNumId w:val="22"/>
  </w:num>
  <w:num w:numId="21" w16cid:durableId="714962175">
    <w:abstractNumId w:val="36"/>
  </w:num>
  <w:num w:numId="22" w16cid:durableId="2105346528">
    <w:abstractNumId w:val="8"/>
  </w:num>
  <w:num w:numId="23" w16cid:durableId="217014533">
    <w:abstractNumId w:val="3"/>
  </w:num>
  <w:num w:numId="24" w16cid:durableId="467551626">
    <w:abstractNumId w:val="19"/>
  </w:num>
  <w:num w:numId="25" w16cid:durableId="936324511">
    <w:abstractNumId w:val="29"/>
  </w:num>
  <w:num w:numId="26" w16cid:durableId="1367096072">
    <w:abstractNumId w:val="21"/>
  </w:num>
  <w:num w:numId="27" w16cid:durableId="1245457310">
    <w:abstractNumId w:val="37"/>
  </w:num>
  <w:num w:numId="28" w16cid:durableId="1827547700">
    <w:abstractNumId w:val="27"/>
  </w:num>
  <w:num w:numId="29" w16cid:durableId="976955815">
    <w:abstractNumId w:val="28"/>
  </w:num>
  <w:num w:numId="30" w16cid:durableId="1385837288">
    <w:abstractNumId w:val="12"/>
  </w:num>
  <w:num w:numId="31" w16cid:durableId="1754931856">
    <w:abstractNumId w:val="31"/>
  </w:num>
  <w:num w:numId="32" w16cid:durableId="1651133401">
    <w:abstractNumId w:val="25"/>
  </w:num>
  <w:num w:numId="33" w16cid:durableId="856575583">
    <w:abstractNumId w:val="11"/>
  </w:num>
  <w:num w:numId="34" w16cid:durableId="562522333">
    <w:abstractNumId w:val="35"/>
  </w:num>
  <w:num w:numId="35" w16cid:durableId="161048095">
    <w:abstractNumId w:val="10"/>
  </w:num>
  <w:num w:numId="36" w16cid:durableId="1246379788">
    <w:abstractNumId w:val="16"/>
  </w:num>
  <w:num w:numId="37" w16cid:durableId="2084061259">
    <w:abstractNumId w:val="9"/>
  </w:num>
  <w:num w:numId="38" w16cid:durableId="2033147077">
    <w:abstractNumId w:val="14"/>
  </w:num>
  <w:num w:numId="39" w16cid:durableId="1168017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B83FBA"/>
    <w:rsid w:val="00006C7F"/>
    <w:rsid w:val="00025082"/>
    <w:rsid w:val="0005481F"/>
    <w:rsid w:val="000566B2"/>
    <w:rsid w:val="000665D5"/>
    <w:rsid w:val="00076626"/>
    <w:rsid w:val="000C1927"/>
    <w:rsid w:val="000E4096"/>
    <w:rsid w:val="000F5515"/>
    <w:rsid w:val="001018FD"/>
    <w:rsid w:val="001024CB"/>
    <w:rsid w:val="001221B1"/>
    <w:rsid w:val="00133F9A"/>
    <w:rsid w:val="001632FE"/>
    <w:rsid w:val="00177EE9"/>
    <w:rsid w:val="001C15CD"/>
    <w:rsid w:val="001E11FA"/>
    <w:rsid w:val="00202AB5"/>
    <w:rsid w:val="0021206C"/>
    <w:rsid w:val="00214AC0"/>
    <w:rsid w:val="00233A64"/>
    <w:rsid w:val="002609FE"/>
    <w:rsid w:val="0029570C"/>
    <w:rsid w:val="00297D61"/>
    <w:rsid w:val="002A779A"/>
    <w:rsid w:val="002B79A3"/>
    <w:rsid w:val="002C143F"/>
    <w:rsid w:val="002C16A8"/>
    <w:rsid w:val="002D2010"/>
    <w:rsid w:val="002E7DFC"/>
    <w:rsid w:val="002F5991"/>
    <w:rsid w:val="002F5A8C"/>
    <w:rsid w:val="0030009E"/>
    <w:rsid w:val="0030461B"/>
    <w:rsid w:val="00335D0C"/>
    <w:rsid w:val="00343BDB"/>
    <w:rsid w:val="00394E52"/>
    <w:rsid w:val="003A7380"/>
    <w:rsid w:val="003B029F"/>
    <w:rsid w:val="003E2BEE"/>
    <w:rsid w:val="003F0E3E"/>
    <w:rsid w:val="00424EA5"/>
    <w:rsid w:val="00437041"/>
    <w:rsid w:val="00481A11"/>
    <w:rsid w:val="004969F6"/>
    <w:rsid w:val="004B50CD"/>
    <w:rsid w:val="004E4F5A"/>
    <w:rsid w:val="004F5E5B"/>
    <w:rsid w:val="005072CD"/>
    <w:rsid w:val="005218EE"/>
    <w:rsid w:val="00522D47"/>
    <w:rsid w:val="00534DAC"/>
    <w:rsid w:val="00536FEB"/>
    <w:rsid w:val="0054374F"/>
    <w:rsid w:val="0054512B"/>
    <w:rsid w:val="0055257E"/>
    <w:rsid w:val="005529C2"/>
    <w:rsid w:val="005761AD"/>
    <w:rsid w:val="005A7925"/>
    <w:rsid w:val="005C32B8"/>
    <w:rsid w:val="005D2953"/>
    <w:rsid w:val="005E4A4D"/>
    <w:rsid w:val="006102EC"/>
    <w:rsid w:val="0061274D"/>
    <w:rsid w:val="00616586"/>
    <w:rsid w:val="00620A54"/>
    <w:rsid w:val="0065431C"/>
    <w:rsid w:val="00675A98"/>
    <w:rsid w:val="006B361C"/>
    <w:rsid w:val="006E2C83"/>
    <w:rsid w:val="00715627"/>
    <w:rsid w:val="00725C58"/>
    <w:rsid w:val="0072604F"/>
    <w:rsid w:val="00735DD0"/>
    <w:rsid w:val="00745EC9"/>
    <w:rsid w:val="00757F7A"/>
    <w:rsid w:val="007748D3"/>
    <w:rsid w:val="00774A58"/>
    <w:rsid w:val="0078031F"/>
    <w:rsid w:val="007857F2"/>
    <w:rsid w:val="007C5352"/>
    <w:rsid w:val="00804138"/>
    <w:rsid w:val="008076DE"/>
    <w:rsid w:val="0082507B"/>
    <w:rsid w:val="00867857"/>
    <w:rsid w:val="00873812"/>
    <w:rsid w:val="008B16A2"/>
    <w:rsid w:val="008B1AEE"/>
    <w:rsid w:val="008B1FB1"/>
    <w:rsid w:val="008C2A90"/>
    <w:rsid w:val="008F4DB8"/>
    <w:rsid w:val="008F70B0"/>
    <w:rsid w:val="00905238"/>
    <w:rsid w:val="00915C04"/>
    <w:rsid w:val="00933564"/>
    <w:rsid w:val="00970CD5"/>
    <w:rsid w:val="0098573F"/>
    <w:rsid w:val="009A230B"/>
    <w:rsid w:val="009B0830"/>
    <w:rsid w:val="009B680F"/>
    <w:rsid w:val="009C0D75"/>
    <w:rsid w:val="009D130E"/>
    <w:rsid w:val="00A06234"/>
    <w:rsid w:val="00A073FE"/>
    <w:rsid w:val="00A1177F"/>
    <w:rsid w:val="00A264A4"/>
    <w:rsid w:val="00A73696"/>
    <w:rsid w:val="00A93412"/>
    <w:rsid w:val="00AA07DB"/>
    <w:rsid w:val="00AA43D0"/>
    <w:rsid w:val="00AB6941"/>
    <w:rsid w:val="00AE21E2"/>
    <w:rsid w:val="00AF2FA9"/>
    <w:rsid w:val="00AF7B99"/>
    <w:rsid w:val="00B225B1"/>
    <w:rsid w:val="00B42151"/>
    <w:rsid w:val="00B55F33"/>
    <w:rsid w:val="00B57CA6"/>
    <w:rsid w:val="00B6152E"/>
    <w:rsid w:val="00B70F6B"/>
    <w:rsid w:val="00B83FBA"/>
    <w:rsid w:val="00B850F9"/>
    <w:rsid w:val="00BA51A9"/>
    <w:rsid w:val="00BB23C8"/>
    <w:rsid w:val="00BB7764"/>
    <w:rsid w:val="00BC0397"/>
    <w:rsid w:val="00BE48F4"/>
    <w:rsid w:val="00C06B2A"/>
    <w:rsid w:val="00C15E5E"/>
    <w:rsid w:val="00C15EA8"/>
    <w:rsid w:val="00C32F9B"/>
    <w:rsid w:val="00C405BC"/>
    <w:rsid w:val="00C824FD"/>
    <w:rsid w:val="00C939D3"/>
    <w:rsid w:val="00C97248"/>
    <w:rsid w:val="00CB4E2C"/>
    <w:rsid w:val="00CB6400"/>
    <w:rsid w:val="00CE149A"/>
    <w:rsid w:val="00D2483C"/>
    <w:rsid w:val="00D34EAE"/>
    <w:rsid w:val="00D430A0"/>
    <w:rsid w:val="00D73BAF"/>
    <w:rsid w:val="00D913EC"/>
    <w:rsid w:val="00DC6A9F"/>
    <w:rsid w:val="00DD2A57"/>
    <w:rsid w:val="00DF105A"/>
    <w:rsid w:val="00E4583A"/>
    <w:rsid w:val="00E6165B"/>
    <w:rsid w:val="00E727E8"/>
    <w:rsid w:val="00EA745D"/>
    <w:rsid w:val="00EC1B21"/>
    <w:rsid w:val="00EC46AC"/>
    <w:rsid w:val="00EC73A2"/>
    <w:rsid w:val="00EE0664"/>
    <w:rsid w:val="00EE6ACA"/>
    <w:rsid w:val="00EF45DD"/>
    <w:rsid w:val="00F05355"/>
    <w:rsid w:val="00F1015C"/>
    <w:rsid w:val="00F326D1"/>
    <w:rsid w:val="00F420EA"/>
    <w:rsid w:val="00F43DA9"/>
    <w:rsid w:val="00F4446A"/>
    <w:rsid w:val="00F71A18"/>
    <w:rsid w:val="00F929EE"/>
    <w:rsid w:val="00FA1DCF"/>
    <w:rsid w:val="00FB65CD"/>
    <w:rsid w:val="00FF45A7"/>
    <w:rsid w:val="00FF56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AAEAA"/>
  <w15:docId w15:val="{48B89493-6A7E-493C-9F1F-FBEA6E7E1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48D3"/>
  </w:style>
  <w:style w:type="paragraph" w:styleId="Heading1">
    <w:name w:val="heading 1"/>
    <w:basedOn w:val="Normal"/>
    <w:next w:val="Normal"/>
    <w:link w:val="Heading1Char"/>
    <w:uiPriority w:val="9"/>
    <w:qFormat/>
    <w:rsid w:val="004E4F5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B57CA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4E4F5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F7B9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83FB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83FBA"/>
    <w:rPr>
      <w:b/>
      <w:bCs/>
    </w:rPr>
  </w:style>
  <w:style w:type="character" w:customStyle="1" w:styleId="keyword">
    <w:name w:val="keyword"/>
    <w:basedOn w:val="DefaultParagraphFont"/>
    <w:rsid w:val="00B83FBA"/>
  </w:style>
  <w:style w:type="paragraph" w:styleId="ListParagraph">
    <w:name w:val="List Paragraph"/>
    <w:basedOn w:val="Normal"/>
    <w:uiPriority w:val="34"/>
    <w:qFormat/>
    <w:rsid w:val="00B83FBA"/>
    <w:pPr>
      <w:ind w:left="720"/>
      <w:contextualSpacing/>
    </w:pPr>
  </w:style>
  <w:style w:type="character" w:customStyle="1" w:styleId="op">
    <w:name w:val="op"/>
    <w:basedOn w:val="DefaultParagraphFont"/>
    <w:rsid w:val="00B83FBA"/>
  </w:style>
  <w:style w:type="character" w:customStyle="1" w:styleId="Heading2Char">
    <w:name w:val="Heading 2 Char"/>
    <w:basedOn w:val="DefaultParagraphFont"/>
    <w:link w:val="Heading2"/>
    <w:uiPriority w:val="9"/>
    <w:rsid w:val="00B57CA6"/>
    <w:rPr>
      <w:rFonts w:ascii="Times New Roman" w:eastAsia="Times New Roman" w:hAnsi="Times New Roman" w:cs="Times New Roman"/>
      <w:b/>
      <w:bCs/>
      <w:sz w:val="36"/>
      <w:szCs w:val="36"/>
    </w:rPr>
  </w:style>
  <w:style w:type="character" w:customStyle="1" w:styleId="string">
    <w:name w:val="string"/>
    <w:basedOn w:val="DefaultParagraphFont"/>
    <w:rsid w:val="00AE21E2"/>
  </w:style>
  <w:style w:type="character" w:customStyle="1" w:styleId="Heading3Char">
    <w:name w:val="Heading 3 Char"/>
    <w:basedOn w:val="DefaultParagraphFont"/>
    <w:link w:val="Heading3"/>
    <w:uiPriority w:val="9"/>
    <w:rsid w:val="004E4F5A"/>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unhideWhenUsed/>
    <w:rsid w:val="004E4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E4F5A"/>
    <w:rPr>
      <w:rFonts w:ascii="Courier New" w:eastAsia="Times New Roman" w:hAnsi="Courier New" w:cs="Courier New"/>
      <w:sz w:val="20"/>
      <w:szCs w:val="20"/>
    </w:rPr>
  </w:style>
  <w:style w:type="character" w:customStyle="1" w:styleId="pun">
    <w:name w:val="pun"/>
    <w:basedOn w:val="DefaultParagraphFont"/>
    <w:rsid w:val="004E4F5A"/>
  </w:style>
  <w:style w:type="character" w:customStyle="1" w:styleId="pln">
    <w:name w:val="pln"/>
    <w:basedOn w:val="DefaultParagraphFont"/>
    <w:rsid w:val="004E4F5A"/>
  </w:style>
  <w:style w:type="character" w:customStyle="1" w:styleId="lit">
    <w:name w:val="lit"/>
    <w:basedOn w:val="DefaultParagraphFont"/>
    <w:rsid w:val="004E4F5A"/>
  </w:style>
  <w:style w:type="character" w:customStyle="1" w:styleId="typ">
    <w:name w:val="typ"/>
    <w:basedOn w:val="DefaultParagraphFont"/>
    <w:rsid w:val="004E4F5A"/>
  </w:style>
  <w:style w:type="character" w:styleId="Hyperlink">
    <w:name w:val="Hyperlink"/>
    <w:basedOn w:val="DefaultParagraphFont"/>
    <w:uiPriority w:val="99"/>
    <w:semiHidden/>
    <w:unhideWhenUsed/>
    <w:rsid w:val="004E4F5A"/>
    <w:rPr>
      <w:color w:val="0000FF"/>
      <w:u w:val="single"/>
    </w:rPr>
  </w:style>
  <w:style w:type="character" w:customStyle="1" w:styleId="Heading1Char">
    <w:name w:val="Heading 1 Char"/>
    <w:basedOn w:val="DefaultParagraphFont"/>
    <w:link w:val="Heading1"/>
    <w:uiPriority w:val="9"/>
    <w:rsid w:val="004E4F5A"/>
    <w:rPr>
      <w:rFonts w:asciiTheme="majorHAnsi" w:eastAsiaTheme="majorEastAsia" w:hAnsiTheme="majorHAnsi" w:cstheme="majorBidi"/>
      <w:b/>
      <w:bCs/>
      <w:color w:val="365F91" w:themeColor="accent1" w:themeShade="BF"/>
      <w:sz w:val="28"/>
      <w:szCs w:val="28"/>
    </w:rPr>
  </w:style>
  <w:style w:type="character" w:styleId="HTMLCode">
    <w:name w:val="HTML Code"/>
    <w:basedOn w:val="DefaultParagraphFont"/>
    <w:uiPriority w:val="99"/>
    <w:semiHidden/>
    <w:unhideWhenUsed/>
    <w:rsid w:val="004E4F5A"/>
    <w:rPr>
      <w:rFonts w:ascii="Courier New" w:eastAsia="Times New Roman" w:hAnsi="Courier New" w:cs="Courier New"/>
      <w:sz w:val="20"/>
      <w:szCs w:val="20"/>
    </w:rPr>
  </w:style>
  <w:style w:type="character" w:customStyle="1" w:styleId="token">
    <w:name w:val="token"/>
    <w:basedOn w:val="DefaultParagraphFont"/>
    <w:rsid w:val="004E4F5A"/>
  </w:style>
  <w:style w:type="character" w:customStyle="1" w:styleId="Heading4Char">
    <w:name w:val="Heading 4 Char"/>
    <w:basedOn w:val="DefaultParagraphFont"/>
    <w:link w:val="Heading4"/>
    <w:uiPriority w:val="9"/>
    <w:rsid w:val="00AF7B99"/>
    <w:rPr>
      <w:rFonts w:asciiTheme="majorHAnsi" w:eastAsiaTheme="majorEastAsia" w:hAnsiTheme="majorHAnsi" w:cstheme="majorBidi"/>
      <w:b/>
      <w:bCs/>
      <w:i/>
      <w:iCs/>
      <w:color w:val="4F81BD" w:themeColor="accent1"/>
    </w:rPr>
  </w:style>
  <w:style w:type="character" w:styleId="Emphasis">
    <w:name w:val="Emphasis"/>
    <w:basedOn w:val="DefaultParagraphFont"/>
    <w:uiPriority w:val="20"/>
    <w:qFormat/>
    <w:rsid w:val="00675A98"/>
    <w:rPr>
      <w:i/>
      <w:iCs/>
    </w:rPr>
  </w:style>
  <w:style w:type="character" w:customStyle="1" w:styleId="colorh1">
    <w:name w:val="color_h1"/>
    <w:basedOn w:val="DefaultParagraphFont"/>
    <w:rsid w:val="00C939D3"/>
  </w:style>
  <w:style w:type="character" w:customStyle="1" w:styleId="sqlcolor">
    <w:name w:val="sqlcolor"/>
    <w:basedOn w:val="DefaultParagraphFont"/>
    <w:rsid w:val="00C939D3"/>
  </w:style>
  <w:style w:type="character" w:customStyle="1" w:styleId="sqlkeywordcolor">
    <w:name w:val="sqlkeywordcolor"/>
    <w:basedOn w:val="DefaultParagraphFont"/>
    <w:rsid w:val="00C939D3"/>
  </w:style>
  <w:style w:type="character" w:customStyle="1" w:styleId="sqlnumbercolor">
    <w:name w:val="sqlnumbercolor"/>
    <w:basedOn w:val="DefaultParagraphFont"/>
    <w:rsid w:val="00C939D3"/>
  </w:style>
  <w:style w:type="paragraph" w:customStyle="1" w:styleId="adlabelsnhb">
    <w:name w:val="ad_label_snhb"/>
    <w:basedOn w:val="Normal"/>
    <w:rsid w:val="00C939D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qlstringcolor">
    <w:name w:val="sqlstringcolor"/>
    <w:basedOn w:val="DefaultParagraphFont"/>
    <w:rsid w:val="00C939D3"/>
  </w:style>
  <w:style w:type="paragraph" w:styleId="z-TopofForm">
    <w:name w:val="HTML Top of Form"/>
    <w:basedOn w:val="Normal"/>
    <w:next w:val="Normal"/>
    <w:link w:val="z-TopofFormChar"/>
    <w:hidden/>
    <w:uiPriority w:val="99"/>
    <w:semiHidden/>
    <w:unhideWhenUsed/>
    <w:rsid w:val="00C939D3"/>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C939D3"/>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C939D3"/>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C939D3"/>
    <w:rPr>
      <w:rFonts w:ascii="Arial" w:eastAsia="Times New Roman" w:hAnsi="Arial" w:cs="Arial"/>
      <w:vanish/>
      <w:sz w:val="16"/>
      <w:szCs w:val="16"/>
    </w:rPr>
  </w:style>
  <w:style w:type="paragraph" w:customStyle="1" w:styleId="intro">
    <w:name w:val="intro"/>
    <w:basedOn w:val="Normal"/>
    <w:rsid w:val="00BB776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keyword">
    <w:name w:val="hljs-keyword"/>
    <w:basedOn w:val="DefaultParagraphFont"/>
    <w:rsid w:val="000F5515"/>
  </w:style>
  <w:style w:type="character" w:customStyle="1" w:styleId="shcb-languagelabel">
    <w:name w:val="shcb-language__label"/>
    <w:basedOn w:val="DefaultParagraphFont"/>
    <w:rsid w:val="000F5515"/>
  </w:style>
  <w:style w:type="character" w:customStyle="1" w:styleId="shcb-languagename">
    <w:name w:val="shcb-language__name"/>
    <w:basedOn w:val="DefaultParagraphFont"/>
    <w:rsid w:val="000F5515"/>
  </w:style>
  <w:style w:type="character" w:customStyle="1" w:styleId="shcb-languageparen">
    <w:name w:val="shcb-language__paren"/>
    <w:basedOn w:val="DefaultParagraphFont"/>
    <w:rsid w:val="000F5515"/>
  </w:style>
  <w:style w:type="character" w:customStyle="1" w:styleId="shcb-languageslug">
    <w:name w:val="shcb-language__slug"/>
    <w:basedOn w:val="DefaultParagraphFont"/>
    <w:rsid w:val="000F5515"/>
  </w:style>
  <w:style w:type="character" w:customStyle="1" w:styleId="updated">
    <w:name w:val="updated"/>
    <w:basedOn w:val="DefaultParagraphFont"/>
    <w:rsid w:val="00C824FD"/>
  </w:style>
  <w:style w:type="character" w:customStyle="1" w:styleId="fn">
    <w:name w:val="fn"/>
    <w:basedOn w:val="DefaultParagraphFont"/>
    <w:rsid w:val="00C824FD"/>
  </w:style>
  <w:style w:type="character" w:customStyle="1" w:styleId="sy1">
    <w:name w:val="sy1"/>
    <w:basedOn w:val="DefaultParagraphFont"/>
    <w:rsid w:val="00C824FD"/>
  </w:style>
  <w:style w:type="character" w:customStyle="1" w:styleId="kw1">
    <w:name w:val="kw1"/>
    <w:basedOn w:val="DefaultParagraphFont"/>
    <w:rsid w:val="00C824FD"/>
  </w:style>
  <w:style w:type="character" w:customStyle="1" w:styleId="sy2">
    <w:name w:val="sy2"/>
    <w:basedOn w:val="DefaultParagraphFont"/>
    <w:rsid w:val="00C824FD"/>
  </w:style>
  <w:style w:type="character" w:customStyle="1" w:styleId="Strong1">
    <w:name w:val="Strong1"/>
    <w:basedOn w:val="DefaultParagraphFont"/>
    <w:rsid w:val="001221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95276">
      <w:bodyDiv w:val="1"/>
      <w:marLeft w:val="0"/>
      <w:marRight w:val="0"/>
      <w:marTop w:val="0"/>
      <w:marBottom w:val="0"/>
      <w:divBdr>
        <w:top w:val="none" w:sz="0" w:space="0" w:color="auto"/>
        <w:left w:val="none" w:sz="0" w:space="0" w:color="auto"/>
        <w:bottom w:val="none" w:sz="0" w:space="0" w:color="auto"/>
        <w:right w:val="none" w:sz="0" w:space="0" w:color="auto"/>
      </w:divBdr>
      <w:divsChild>
        <w:div w:id="1186362199">
          <w:marLeft w:val="0"/>
          <w:marRight w:val="0"/>
          <w:marTop w:val="0"/>
          <w:marBottom w:val="134"/>
          <w:divBdr>
            <w:top w:val="single" w:sz="6" w:space="0" w:color="D5DDC6"/>
            <w:left w:val="single" w:sz="24" w:space="0" w:color="66BB55"/>
            <w:bottom w:val="single" w:sz="6" w:space="0" w:color="D5DDC6"/>
            <w:right w:val="single" w:sz="6" w:space="0" w:color="D5DDC6"/>
          </w:divBdr>
        </w:div>
        <w:div w:id="221908743">
          <w:marLeft w:val="0"/>
          <w:marRight w:val="0"/>
          <w:marTop w:val="0"/>
          <w:marBottom w:val="134"/>
          <w:divBdr>
            <w:top w:val="single" w:sz="6" w:space="0" w:color="D5DDC6"/>
            <w:left w:val="single" w:sz="24" w:space="0" w:color="66BB55"/>
            <w:bottom w:val="single" w:sz="6" w:space="0" w:color="D5DDC6"/>
            <w:right w:val="single" w:sz="6" w:space="0" w:color="D5DDC6"/>
          </w:divBdr>
        </w:div>
      </w:divsChild>
    </w:div>
    <w:div w:id="44263580">
      <w:bodyDiv w:val="1"/>
      <w:marLeft w:val="0"/>
      <w:marRight w:val="0"/>
      <w:marTop w:val="0"/>
      <w:marBottom w:val="0"/>
      <w:divBdr>
        <w:top w:val="none" w:sz="0" w:space="0" w:color="auto"/>
        <w:left w:val="none" w:sz="0" w:space="0" w:color="auto"/>
        <w:bottom w:val="none" w:sz="0" w:space="0" w:color="auto"/>
        <w:right w:val="none" w:sz="0" w:space="0" w:color="auto"/>
      </w:divBdr>
    </w:div>
    <w:div w:id="64492186">
      <w:bodyDiv w:val="1"/>
      <w:marLeft w:val="0"/>
      <w:marRight w:val="0"/>
      <w:marTop w:val="0"/>
      <w:marBottom w:val="0"/>
      <w:divBdr>
        <w:top w:val="none" w:sz="0" w:space="0" w:color="auto"/>
        <w:left w:val="none" w:sz="0" w:space="0" w:color="auto"/>
        <w:bottom w:val="none" w:sz="0" w:space="0" w:color="auto"/>
        <w:right w:val="none" w:sz="0" w:space="0" w:color="auto"/>
      </w:divBdr>
      <w:divsChild>
        <w:div w:id="973870952">
          <w:marLeft w:val="-300"/>
          <w:marRight w:val="-300"/>
          <w:marTop w:val="360"/>
          <w:marBottom w:val="360"/>
          <w:divBdr>
            <w:top w:val="none" w:sz="0" w:space="0" w:color="auto"/>
            <w:left w:val="none" w:sz="0" w:space="0" w:color="auto"/>
            <w:bottom w:val="none" w:sz="0" w:space="0" w:color="auto"/>
            <w:right w:val="none" w:sz="0" w:space="0" w:color="auto"/>
          </w:divBdr>
          <w:divsChild>
            <w:div w:id="161378613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14375219">
      <w:bodyDiv w:val="1"/>
      <w:marLeft w:val="0"/>
      <w:marRight w:val="0"/>
      <w:marTop w:val="0"/>
      <w:marBottom w:val="0"/>
      <w:divBdr>
        <w:top w:val="none" w:sz="0" w:space="0" w:color="auto"/>
        <w:left w:val="none" w:sz="0" w:space="0" w:color="auto"/>
        <w:bottom w:val="none" w:sz="0" w:space="0" w:color="auto"/>
        <w:right w:val="none" w:sz="0" w:space="0" w:color="auto"/>
      </w:divBdr>
      <w:divsChild>
        <w:div w:id="632834598">
          <w:marLeft w:val="0"/>
          <w:marRight w:val="0"/>
          <w:marTop w:val="0"/>
          <w:marBottom w:val="0"/>
          <w:divBdr>
            <w:top w:val="none" w:sz="0" w:space="0" w:color="auto"/>
            <w:left w:val="none" w:sz="0" w:space="0" w:color="auto"/>
            <w:bottom w:val="none" w:sz="0" w:space="0" w:color="auto"/>
            <w:right w:val="none" w:sz="0" w:space="0" w:color="auto"/>
          </w:divBdr>
        </w:div>
        <w:div w:id="1758359830">
          <w:marLeft w:val="-300"/>
          <w:marRight w:val="-300"/>
          <w:marTop w:val="360"/>
          <w:marBottom w:val="360"/>
          <w:divBdr>
            <w:top w:val="none" w:sz="0" w:space="0" w:color="auto"/>
            <w:left w:val="none" w:sz="0" w:space="0" w:color="auto"/>
            <w:bottom w:val="none" w:sz="0" w:space="0" w:color="auto"/>
            <w:right w:val="none" w:sz="0" w:space="0" w:color="auto"/>
          </w:divBdr>
          <w:divsChild>
            <w:div w:id="1168983548">
              <w:marLeft w:val="0"/>
              <w:marRight w:val="0"/>
              <w:marTop w:val="0"/>
              <w:marBottom w:val="0"/>
              <w:divBdr>
                <w:top w:val="none" w:sz="0" w:space="0" w:color="auto"/>
                <w:left w:val="single" w:sz="24" w:space="9" w:color="4CAF50"/>
                <w:bottom w:val="none" w:sz="0" w:space="0" w:color="auto"/>
                <w:right w:val="none" w:sz="0" w:space="0" w:color="auto"/>
              </w:divBdr>
            </w:div>
          </w:divsChild>
        </w:div>
        <w:div w:id="444693198">
          <w:marLeft w:val="-300"/>
          <w:marRight w:val="-300"/>
          <w:marTop w:val="360"/>
          <w:marBottom w:val="360"/>
          <w:divBdr>
            <w:top w:val="none" w:sz="0" w:space="0" w:color="auto"/>
            <w:left w:val="none" w:sz="0" w:space="0" w:color="auto"/>
            <w:bottom w:val="none" w:sz="0" w:space="0" w:color="auto"/>
            <w:right w:val="none" w:sz="0" w:space="0" w:color="auto"/>
          </w:divBdr>
          <w:divsChild>
            <w:div w:id="37628424">
              <w:marLeft w:val="0"/>
              <w:marRight w:val="0"/>
              <w:marTop w:val="0"/>
              <w:marBottom w:val="0"/>
              <w:divBdr>
                <w:top w:val="none" w:sz="0" w:space="0" w:color="auto"/>
                <w:left w:val="single" w:sz="24" w:space="9" w:color="4CAF50"/>
                <w:bottom w:val="none" w:sz="0" w:space="0" w:color="auto"/>
                <w:right w:val="none" w:sz="0" w:space="0" w:color="auto"/>
              </w:divBdr>
            </w:div>
          </w:divsChild>
        </w:div>
        <w:div w:id="822819999">
          <w:marLeft w:val="0"/>
          <w:marRight w:val="0"/>
          <w:marTop w:val="0"/>
          <w:marBottom w:val="0"/>
          <w:divBdr>
            <w:top w:val="none" w:sz="0" w:space="0" w:color="auto"/>
            <w:left w:val="none" w:sz="0" w:space="0" w:color="auto"/>
            <w:bottom w:val="none" w:sz="0" w:space="0" w:color="auto"/>
            <w:right w:val="none" w:sz="0" w:space="0" w:color="auto"/>
          </w:divBdr>
        </w:div>
        <w:div w:id="1332483757">
          <w:marLeft w:val="0"/>
          <w:marRight w:val="0"/>
          <w:marTop w:val="0"/>
          <w:marBottom w:val="0"/>
          <w:divBdr>
            <w:top w:val="none" w:sz="0" w:space="0" w:color="auto"/>
            <w:left w:val="none" w:sz="0" w:space="0" w:color="auto"/>
            <w:bottom w:val="none" w:sz="0" w:space="0" w:color="auto"/>
            <w:right w:val="none" w:sz="0" w:space="0" w:color="auto"/>
          </w:divBdr>
        </w:div>
        <w:div w:id="1704282793">
          <w:marLeft w:val="-300"/>
          <w:marRight w:val="-300"/>
          <w:marTop w:val="0"/>
          <w:marBottom w:val="0"/>
          <w:divBdr>
            <w:top w:val="none" w:sz="0" w:space="0" w:color="auto"/>
            <w:left w:val="none" w:sz="0" w:space="0" w:color="auto"/>
            <w:bottom w:val="none" w:sz="0" w:space="0" w:color="auto"/>
            <w:right w:val="none" w:sz="0" w:space="0" w:color="auto"/>
          </w:divBdr>
          <w:divsChild>
            <w:div w:id="2059166222">
              <w:marLeft w:val="0"/>
              <w:marRight w:val="0"/>
              <w:marTop w:val="0"/>
              <w:marBottom w:val="0"/>
              <w:divBdr>
                <w:top w:val="none" w:sz="0" w:space="0" w:color="auto"/>
                <w:left w:val="none" w:sz="0" w:space="0" w:color="auto"/>
                <w:bottom w:val="none" w:sz="0" w:space="0" w:color="auto"/>
                <w:right w:val="none" w:sz="0" w:space="0" w:color="auto"/>
              </w:divBdr>
            </w:div>
          </w:divsChild>
        </w:div>
        <w:div w:id="1066881422">
          <w:marLeft w:val="-300"/>
          <w:marRight w:val="-300"/>
          <w:marTop w:val="360"/>
          <w:marBottom w:val="360"/>
          <w:divBdr>
            <w:top w:val="none" w:sz="0" w:space="0" w:color="auto"/>
            <w:left w:val="none" w:sz="0" w:space="0" w:color="auto"/>
            <w:bottom w:val="none" w:sz="0" w:space="0" w:color="auto"/>
            <w:right w:val="none" w:sz="0" w:space="0" w:color="auto"/>
          </w:divBdr>
          <w:divsChild>
            <w:div w:id="1528331928">
              <w:marLeft w:val="0"/>
              <w:marRight w:val="0"/>
              <w:marTop w:val="0"/>
              <w:marBottom w:val="0"/>
              <w:divBdr>
                <w:top w:val="none" w:sz="0" w:space="0" w:color="auto"/>
                <w:left w:val="single" w:sz="24" w:space="9" w:color="4CAF50"/>
                <w:bottom w:val="none" w:sz="0" w:space="0" w:color="auto"/>
                <w:right w:val="none" w:sz="0" w:space="0" w:color="auto"/>
              </w:divBdr>
            </w:div>
          </w:divsChild>
        </w:div>
        <w:div w:id="339700448">
          <w:marLeft w:val="-300"/>
          <w:marRight w:val="-300"/>
          <w:marTop w:val="360"/>
          <w:marBottom w:val="360"/>
          <w:divBdr>
            <w:top w:val="none" w:sz="0" w:space="0" w:color="auto"/>
            <w:left w:val="none" w:sz="0" w:space="0" w:color="auto"/>
            <w:bottom w:val="none" w:sz="0" w:space="0" w:color="auto"/>
            <w:right w:val="none" w:sz="0" w:space="0" w:color="auto"/>
          </w:divBdr>
          <w:divsChild>
            <w:div w:id="1105925329">
              <w:marLeft w:val="0"/>
              <w:marRight w:val="0"/>
              <w:marTop w:val="0"/>
              <w:marBottom w:val="0"/>
              <w:divBdr>
                <w:top w:val="none" w:sz="0" w:space="0" w:color="auto"/>
                <w:left w:val="single" w:sz="24" w:space="9" w:color="4CAF50"/>
                <w:bottom w:val="none" w:sz="0" w:space="0" w:color="auto"/>
                <w:right w:val="none" w:sz="0" w:space="0" w:color="auto"/>
              </w:divBdr>
            </w:div>
          </w:divsChild>
        </w:div>
        <w:div w:id="688527766">
          <w:marLeft w:val="-300"/>
          <w:marRight w:val="-300"/>
          <w:marTop w:val="360"/>
          <w:marBottom w:val="360"/>
          <w:divBdr>
            <w:top w:val="none" w:sz="0" w:space="0" w:color="auto"/>
            <w:left w:val="none" w:sz="0" w:space="0" w:color="auto"/>
            <w:bottom w:val="none" w:sz="0" w:space="0" w:color="auto"/>
            <w:right w:val="none" w:sz="0" w:space="0" w:color="auto"/>
          </w:divBdr>
          <w:divsChild>
            <w:div w:id="1082291796">
              <w:marLeft w:val="0"/>
              <w:marRight w:val="0"/>
              <w:marTop w:val="0"/>
              <w:marBottom w:val="0"/>
              <w:divBdr>
                <w:top w:val="none" w:sz="0" w:space="0" w:color="auto"/>
                <w:left w:val="single" w:sz="24" w:space="9" w:color="4CAF50"/>
                <w:bottom w:val="none" w:sz="0" w:space="0" w:color="auto"/>
                <w:right w:val="none" w:sz="0" w:space="0" w:color="auto"/>
              </w:divBdr>
            </w:div>
          </w:divsChild>
        </w:div>
        <w:div w:id="1548183985">
          <w:marLeft w:val="-300"/>
          <w:marRight w:val="-300"/>
          <w:marTop w:val="360"/>
          <w:marBottom w:val="360"/>
          <w:divBdr>
            <w:top w:val="none" w:sz="0" w:space="0" w:color="auto"/>
            <w:left w:val="none" w:sz="0" w:space="0" w:color="auto"/>
            <w:bottom w:val="none" w:sz="0" w:space="0" w:color="auto"/>
            <w:right w:val="none" w:sz="0" w:space="0" w:color="auto"/>
          </w:divBdr>
          <w:divsChild>
            <w:div w:id="622083215">
              <w:marLeft w:val="0"/>
              <w:marRight w:val="0"/>
              <w:marTop w:val="0"/>
              <w:marBottom w:val="0"/>
              <w:divBdr>
                <w:top w:val="none" w:sz="0" w:space="0" w:color="auto"/>
                <w:left w:val="single" w:sz="24" w:space="9" w:color="4CAF50"/>
                <w:bottom w:val="none" w:sz="0" w:space="0" w:color="auto"/>
                <w:right w:val="none" w:sz="0" w:space="0" w:color="auto"/>
              </w:divBdr>
            </w:div>
          </w:divsChild>
        </w:div>
        <w:div w:id="410153969">
          <w:marLeft w:val="-300"/>
          <w:marRight w:val="-300"/>
          <w:marTop w:val="360"/>
          <w:marBottom w:val="360"/>
          <w:divBdr>
            <w:top w:val="none" w:sz="0" w:space="0" w:color="auto"/>
            <w:left w:val="none" w:sz="0" w:space="0" w:color="auto"/>
            <w:bottom w:val="none" w:sz="0" w:space="0" w:color="auto"/>
            <w:right w:val="none" w:sz="0" w:space="0" w:color="auto"/>
          </w:divBdr>
          <w:divsChild>
            <w:div w:id="126460658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26510298">
      <w:bodyDiv w:val="1"/>
      <w:marLeft w:val="0"/>
      <w:marRight w:val="0"/>
      <w:marTop w:val="0"/>
      <w:marBottom w:val="0"/>
      <w:divBdr>
        <w:top w:val="none" w:sz="0" w:space="0" w:color="auto"/>
        <w:left w:val="none" w:sz="0" w:space="0" w:color="auto"/>
        <w:bottom w:val="none" w:sz="0" w:space="0" w:color="auto"/>
        <w:right w:val="none" w:sz="0" w:space="0" w:color="auto"/>
      </w:divBdr>
      <w:divsChild>
        <w:div w:id="2001928222">
          <w:marLeft w:val="0"/>
          <w:marRight w:val="0"/>
          <w:marTop w:val="0"/>
          <w:marBottom w:val="0"/>
          <w:divBdr>
            <w:top w:val="none" w:sz="0" w:space="0" w:color="auto"/>
            <w:left w:val="none" w:sz="0" w:space="0" w:color="auto"/>
            <w:bottom w:val="none" w:sz="0" w:space="0" w:color="auto"/>
            <w:right w:val="none" w:sz="0" w:space="0" w:color="auto"/>
          </w:divBdr>
        </w:div>
        <w:div w:id="463622638">
          <w:marLeft w:val="-300"/>
          <w:marRight w:val="-300"/>
          <w:marTop w:val="360"/>
          <w:marBottom w:val="360"/>
          <w:divBdr>
            <w:top w:val="none" w:sz="0" w:space="0" w:color="auto"/>
            <w:left w:val="none" w:sz="0" w:space="0" w:color="auto"/>
            <w:bottom w:val="none" w:sz="0" w:space="0" w:color="auto"/>
            <w:right w:val="none" w:sz="0" w:space="0" w:color="auto"/>
          </w:divBdr>
          <w:divsChild>
            <w:div w:id="55326771">
              <w:marLeft w:val="0"/>
              <w:marRight w:val="0"/>
              <w:marTop w:val="0"/>
              <w:marBottom w:val="0"/>
              <w:divBdr>
                <w:top w:val="none" w:sz="0" w:space="0" w:color="auto"/>
                <w:left w:val="single" w:sz="24" w:space="9" w:color="4CAF50"/>
                <w:bottom w:val="none" w:sz="0" w:space="0" w:color="auto"/>
                <w:right w:val="none" w:sz="0" w:space="0" w:color="auto"/>
              </w:divBdr>
            </w:div>
          </w:divsChild>
        </w:div>
        <w:div w:id="110636071">
          <w:marLeft w:val="-300"/>
          <w:marRight w:val="-300"/>
          <w:marTop w:val="360"/>
          <w:marBottom w:val="360"/>
          <w:divBdr>
            <w:top w:val="none" w:sz="0" w:space="0" w:color="auto"/>
            <w:left w:val="none" w:sz="0" w:space="0" w:color="auto"/>
            <w:bottom w:val="none" w:sz="0" w:space="0" w:color="auto"/>
            <w:right w:val="none" w:sz="0" w:space="0" w:color="auto"/>
          </w:divBdr>
          <w:divsChild>
            <w:div w:id="747310031">
              <w:marLeft w:val="0"/>
              <w:marRight w:val="0"/>
              <w:marTop w:val="0"/>
              <w:marBottom w:val="0"/>
              <w:divBdr>
                <w:top w:val="none" w:sz="0" w:space="0" w:color="auto"/>
                <w:left w:val="single" w:sz="24" w:space="9" w:color="4CAF50"/>
                <w:bottom w:val="none" w:sz="0" w:space="0" w:color="auto"/>
                <w:right w:val="none" w:sz="0" w:space="0" w:color="auto"/>
              </w:divBdr>
            </w:div>
          </w:divsChild>
        </w:div>
        <w:div w:id="500973833">
          <w:marLeft w:val="-300"/>
          <w:marRight w:val="-300"/>
          <w:marTop w:val="360"/>
          <w:marBottom w:val="360"/>
          <w:divBdr>
            <w:top w:val="none" w:sz="0" w:space="0" w:color="auto"/>
            <w:left w:val="none" w:sz="0" w:space="0" w:color="auto"/>
            <w:bottom w:val="none" w:sz="0" w:space="0" w:color="auto"/>
            <w:right w:val="none" w:sz="0" w:space="0" w:color="auto"/>
          </w:divBdr>
          <w:divsChild>
            <w:div w:id="1522161657">
              <w:marLeft w:val="0"/>
              <w:marRight w:val="0"/>
              <w:marTop w:val="0"/>
              <w:marBottom w:val="0"/>
              <w:divBdr>
                <w:top w:val="none" w:sz="0" w:space="0" w:color="auto"/>
                <w:left w:val="single" w:sz="24" w:space="9" w:color="4CAF50"/>
                <w:bottom w:val="none" w:sz="0" w:space="0" w:color="auto"/>
                <w:right w:val="none" w:sz="0" w:space="0" w:color="auto"/>
              </w:divBdr>
            </w:div>
          </w:divsChild>
        </w:div>
        <w:div w:id="1786268102">
          <w:marLeft w:val="-300"/>
          <w:marRight w:val="-300"/>
          <w:marTop w:val="360"/>
          <w:marBottom w:val="360"/>
          <w:divBdr>
            <w:top w:val="none" w:sz="0" w:space="0" w:color="auto"/>
            <w:left w:val="none" w:sz="0" w:space="0" w:color="auto"/>
            <w:bottom w:val="none" w:sz="0" w:space="0" w:color="auto"/>
            <w:right w:val="none" w:sz="0" w:space="0" w:color="auto"/>
          </w:divBdr>
          <w:divsChild>
            <w:div w:id="335884791">
              <w:marLeft w:val="0"/>
              <w:marRight w:val="0"/>
              <w:marTop w:val="0"/>
              <w:marBottom w:val="0"/>
              <w:divBdr>
                <w:top w:val="none" w:sz="0" w:space="0" w:color="auto"/>
                <w:left w:val="single" w:sz="24" w:space="9" w:color="4CAF50"/>
                <w:bottom w:val="none" w:sz="0" w:space="0" w:color="auto"/>
                <w:right w:val="none" w:sz="0" w:space="0" w:color="auto"/>
              </w:divBdr>
            </w:div>
          </w:divsChild>
        </w:div>
        <w:div w:id="702512735">
          <w:marLeft w:val="-300"/>
          <w:marRight w:val="-300"/>
          <w:marTop w:val="360"/>
          <w:marBottom w:val="360"/>
          <w:divBdr>
            <w:top w:val="none" w:sz="0" w:space="0" w:color="auto"/>
            <w:left w:val="none" w:sz="0" w:space="0" w:color="auto"/>
            <w:bottom w:val="none" w:sz="0" w:space="0" w:color="auto"/>
            <w:right w:val="none" w:sz="0" w:space="0" w:color="auto"/>
          </w:divBdr>
          <w:divsChild>
            <w:div w:id="1250230740">
              <w:marLeft w:val="0"/>
              <w:marRight w:val="0"/>
              <w:marTop w:val="0"/>
              <w:marBottom w:val="0"/>
              <w:divBdr>
                <w:top w:val="none" w:sz="0" w:space="0" w:color="auto"/>
                <w:left w:val="single" w:sz="24" w:space="9" w:color="4CAF50"/>
                <w:bottom w:val="none" w:sz="0" w:space="0" w:color="auto"/>
                <w:right w:val="none" w:sz="0" w:space="0" w:color="auto"/>
              </w:divBdr>
            </w:div>
          </w:divsChild>
        </w:div>
        <w:div w:id="176189819">
          <w:marLeft w:val="-300"/>
          <w:marRight w:val="-300"/>
          <w:marTop w:val="360"/>
          <w:marBottom w:val="360"/>
          <w:divBdr>
            <w:top w:val="none" w:sz="0" w:space="0" w:color="auto"/>
            <w:left w:val="none" w:sz="0" w:space="0" w:color="auto"/>
            <w:bottom w:val="none" w:sz="0" w:space="0" w:color="auto"/>
            <w:right w:val="none" w:sz="0" w:space="0" w:color="auto"/>
          </w:divBdr>
          <w:divsChild>
            <w:div w:id="759908924">
              <w:marLeft w:val="0"/>
              <w:marRight w:val="0"/>
              <w:marTop w:val="0"/>
              <w:marBottom w:val="0"/>
              <w:divBdr>
                <w:top w:val="none" w:sz="0" w:space="0" w:color="auto"/>
                <w:left w:val="single" w:sz="24" w:space="9" w:color="4CAF50"/>
                <w:bottom w:val="none" w:sz="0" w:space="0" w:color="auto"/>
                <w:right w:val="none" w:sz="0" w:space="0" w:color="auto"/>
              </w:divBdr>
            </w:div>
          </w:divsChild>
        </w:div>
        <w:div w:id="96558628">
          <w:marLeft w:val="-300"/>
          <w:marRight w:val="-300"/>
          <w:marTop w:val="360"/>
          <w:marBottom w:val="360"/>
          <w:divBdr>
            <w:top w:val="none" w:sz="0" w:space="0" w:color="auto"/>
            <w:left w:val="none" w:sz="0" w:space="0" w:color="auto"/>
            <w:bottom w:val="none" w:sz="0" w:space="0" w:color="auto"/>
            <w:right w:val="none" w:sz="0" w:space="0" w:color="auto"/>
          </w:divBdr>
          <w:divsChild>
            <w:div w:id="322123843">
              <w:marLeft w:val="0"/>
              <w:marRight w:val="0"/>
              <w:marTop w:val="0"/>
              <w:marBottom w:val="0"/>
              <w:divBdr>
                <w:top w:val="none" w:sz="0" w:space="0" w:color="auto"/>
                <w:left w:val="single" w:sz="24" w:space="9" w:color="4CAF50"/>
                <w:bottom w:val="none" w:sz="0" w:space="0" w:color="auto"/>
                <w:right w:val="none" w:sz="0" w:space="0" w:color="auto"/>
              </w:divBdr>
            </w:div>
          </w:divsChild>
        </w:div>
        <w:div w:id="712388161">
          <w:marLeft w:val="0"/>
          <w:marRight w:val="0"/>
          <w:marTop w:val="0"/>
          <w:marBottom w:val="0"/>
          <w:divBdr>
            <w:top w:val="none" w:sz="0" w:space="0" w:color="auto"/>
            <w:left w:val="none" w:sz="0" w:space="0" w:color="auto"/>
            <w:bottom w:val="none" w:sz="0" w:space="0" w:color="auto"/>
            <w:right w:val="none" w:sz="0" w:space="0" w:color="auto"/>
          </w:divBdr>
        </w:div>
      </w:divsChild>
    </w:div>
    <w:div w:id="179442062">
      <w:bodyDiv w:val="1"/>
      <w:marLeft w:val="0"/>
      <w:marRight w:val="0"/>
      <w:marTop w:val="0"/>
      <w:marBottom w:val="0"/>
      <w:divBdr>
        <w:top w:val="none" w:sz="0" w:space="0" w:color="auto"/>
        <w:left w:val="none" w:sz="0" w:space="0" w:color="auto"/>
        <w:bottom w:val="none" w:sz="0" w:space="0" w:color="auto"/>
        <w:right w:val="none" w:sz="0" w:space="0" w:color="auto"/>
      </w:divBdr>
      <w:divsChild>
        <w:div w:id="1074864263">
          <w:marLeft w:val="0"/>
          <w:marRight w:val="0"/>
          <w:marTop w:val="0"/>
          <w:marBottom w:val="0"/>
          <w:divBdr>
            <w:top w:val="none" w:sz="0" w:space="0" w:color="auto"/>
            <w:left w:val="none" w:sz="0" w:space="0" w:color="auto"/>
            <w:bottom w:val="none" w:sz="0" w:space="0" w:color="auto"/>
            <w:right w:val="none" w:sz="0" w:space="0" w:color="auto"/>
          </w:divBdr>
        </w:div>
        <w:div w:id="1098526993">
          <w:marLeft w:val="-300"/>
          <w:marRight w:val="-300"/>
          <w:marTop w:val="360"/>
          <w:marBottom w:val="360"/>
          <w:divBdr>
            <w:top w:val="none" w:sz="0" w:space="0" w:color="auto"/>
            <w:left w:val="none" w:sz="0" w:space="0" w:color="auto"/>
            <w:bottom w:val="none" w:sz="0" w:space="0" w:color="auto"/>
            <w:right w:val="none" w:sz="0" w:space="0" w:color="auto"/>
          </w:divBdr>
          <w:divsChild>
            <w:div w:id="1768574960">
              <w:marLeft w:val="0"/>
              <w:marRight w:val="0"/>
              <w:marTop w:val="0"/>
              <w:marBottom w:val="0"/>
              <w:divBdr>
                <w:top w:val="none" w:sz="0" w:space="0" w:color="auto"/>
                <w:left w:val="single" w:sz="24" w:space="9" w:color="4CAF50"/>
                <w:bottom w:val="none" w:sz="0" w:space="0" w:color="auto"/>
                <w:right w:val="none" w:sz="0" w:space="0" w:color="auto"/>
              </w:divBdr>
            </w:div>
          </w:divsChild>
        </w:div>
        <w:div w:id="2029326987">
          <w:marLeft w:val="0"/>
          <w:marRight w:val="0"/>
          <w:marTop w:val="0"/>
          <w:marBottom w:val="0"/>
          <w:divBdr>
            <w:top w:val="none" w:sz="0" w:space="0" w:color="auto"/>
            <w:left w:val="none" w:sz="0" w:space="0" w:color="auto"/>
            <w:bottom w:val="none" w:sz="0" w:space="0" w:color="auto"/>
            <w:right w:val="none" w:sz="0" w:space="0" w:color="auto"/>
          </w:divBdr>
        </w:div>
        <w:div w:id="580018793">
          <w:marLeft w:val="-300"/>
          <w:marRight w:val="-300"/>
          <w:marTop w:val="360"/>
          <w:marBottom w:val="360"/>
          <w:divBdr>
            <w:top w:val="none" w:sz="0" w:space="0" w:color="auto"/>
            <w:left w:val="none" w:sz="0" w:space="0" w:color="auto"/>
            <w:bottom w:val="none" w:sz="0" w:space="0" w:color="auto"/>
            <w:right w:val="none" w:sz="0" w:space="0" w:color="auto"/>
          </w:divBdr>
          <w:divsChild>
            <w:div w:id="1992951839">
              <w:marLeft w:val="0"/>
              <w:marRight w:val="0"/>
              <w:marTop w:val="0"/>
              <w:marBottom w:val="0"/>
              <w:divBdr>
                <w:top w:val="none" w:sz="0" w:space="0" w:color="auto"/>
                <w:left w:val="single" w:sz="24" w:space="9" w:color="4CAF50"/>
                <w:bottom w:val="none" w:sz="0" w:space="0" w:color="auto"/>
                <w:right w:val="none" w:sz="0" w:space="0" w:color="auto"/>
              </w:divBdr>
            </w:div>
          </w:divsChild>
        </w:div>
        <w:div w:id="1331182387">
          <w:marLeft w:val="-300"/>
          <w:marRight w:val="-300"/>
          <w:marTop w:val="0"/>
          <w:marBottom w:val="0"/>
          <w:divBdr>
            <w:top w:val="none" w:sz="0" w:space="0" w:color="auto"/>
            <w:left w:val="none" w:sz="0" w:space="0" w:color="auto"/>
            <w:bottom w:val="none" w:sz="0" w:space="0" w:color="auto"/>
            <w:right w:val="none" w:sz="0" w:space="0" w:color="auto"/>
          </w:divBdr>
          <w:divsChild>
            <w:div w:id="1752119522">
              <w:marLeft w:val="0"/>
              <w:marRight w:val="0"/>
              <w:marTop w:val="0"/>
              <w:marBottom w:val="0"/>
              <w:divBdr>
                <w:top w:val="none" w:sz="0" w:space="0" w:color="auto"/>
                <w:left w:val="none" w:sz="0" w:space="0" w:color="auto"/>
                <w:bottom w:val="none" w:sz="0" w:space="0" w:color="auto"/>
                <w:right w:val="none" w:sz="0" w:space="0" w:color="auto"/>
              </w:divBdr>
            </w:div>
          </w:divsChild>
        </w:div>
        <w:div w:id="1260675005">
          <w:marLeft w:val="-300"/>
          <w:marRight w:val="-300"/>
          <w:marTop w:val="360"/>
          <w:marBottom w:val="360"/>
          <w:divBdr>
            <w:top w:val="none" w:sz="0" w:space="0" w:color="auto"/>
            <w:left w:val="none" w:sz="0" w:space="0" w:color="auto"/>
            <w:bottom w:val="none" w:sz="0" w:space="0" w:color="auto"/>
            <w:right w:val="none" w:sz="0" w:space="0" w:color="auto"/>
          </w:divBdr>
          <w:divsChild>
            <w:div w:id="778987542">
              <w:marLeft w:val="0"/>
              <w:marRight w:val="0"/>
              <w:marTop w:val="0"/>
              <w:marBottom w:val="0"/>
              <w:divBdr>
                <w:top w:val="none" w:sz="0" w:space="0" w:color="auto"/>
                <w:left w:val="single" w:sz="24" w:space="9" w:color="4CAF50"/>
                <w:bottom w:val="none" w:sz="0" w:space="0" w:color="auto"/>
                <w:right w:val="none" w:sz="0" w:space="0" w:color="auto"/>
              </w:divBdr>
            </w:div>
          </w:divsChild>
        </w:div>
        <w:div w:id="1627464139">
          <w:marLeft w:val="-300"/>
          <w:marRight w:val="-300"/>
          <w:marTop w:val="360"/>
          <w:marBottom w:val="360"/>
          <w:divBdr>
            <w:top w:val="none" w:sz="0" w:space="0" w:color="auto"/>
            <w:left w:val="none" w:sz="0" w:space="0" w:color="auto"/>
            <w:bottom w:val="none" w:sz="0" w:space="0" w:color="auto"/>
            <w:right w:val="none" w:sz="0" w:space="0" w:color="auto"/>
          </w:divBdr>
          <w:divsChild>
            <w:div w:id="104808468">
              <w:marLeft w:val="0"/>
              <w:marRight w:val="0"/>
              <w:marTop w:val="0"/>
              <w:marBottom w:val="0"/>
              <w:divBdr>
                <w:top w:val="none" w:sz="0" w:space="0" w:color="auto"/>
                <w:left w:val="single" w:sz="24" w:space="9" w:color="4CAF50"/>
                <w:bottom w:val="none" w:sz="0" w:space="0" w:color="auto"/>
                <w:right w:val="none" w:sz="0" w:space="0" w:color="auto"/>
              </w:divBdr>
            </w:div>
          </w:divsChild>
        </w:div>
        <w:div w:id="1988050807">
          <w:marLeft w:val="-300"/>
          <w:marRight w:val="-300"/>
          <w:marTop w:val="360"/>
          <w:marBottom w:val="360"/>
          <w:divBdr>
            <w:top w:val="none" w:sz="0" w:space="0" w:color="auto"/>
            <w:left w:val="none" w:sz="0" w:space="0" w:color="auto"/>
            <w:bottom w:val="none" w:sz="0" w:space="0" w:color="auto"/>
            <w:right w:val="none" w:sz="0" w:space="0" w:color="auto"/>
          </w:divBdr>
          <w:divsChild>
            <w:div w:id="139080867">
              <w:marLeft w:val="0"/>
              <w:marRight w:val="0"/>
              <w:marTop w:val="0"/>
              <w:marBottom w:val="0"/>
              <w:divBdr>
                <w:top w:val="none" w:sz="0" w:space="0" w:color="auto"/>
                <w:left w:val="single" w:sz="24" w:space="9" w:color="4CAF50"/>
                <w:bottom w:val="none" w:sz="0" w:space="0" w:color="auto"/>
                <w:right w:val="none" w:sz="0" w:space="0" w:color="auto"/>
              </w:divBdr>
            </w:div>
          </w:divsChild>
        </w:div>
        <w:div w:id="293412153">
          <w:marLeft w:val="-300"/>
          <w:marRight w:val="-300"/>
          <w:marTop w:val="360"/>
          <w:marBottom w:val="360"/>
          <w:divBdr>
            <w:top w:val="none" w:sz="0" w:space="0" w:color="auto"/>
            <w:left w:val="none" w:sz="0" w:space="0" w:color="auto"/>
            <w:bottom w:val="none" w:sz="0" w:space="0" w:color="auto"/>
            <w:right w:val="none" w:sz="0" w:space="0" w:color="auto"/>
          </w:divBdr>
          <w:divsChild>
            <w:div w:id="1351643621">
              <w:marLeft w:val="0"/>
              <w:marRight w:val="0"/>
              <w:marTop w:val="0"/>
              <w:marBottom w:val="0"/>
              <w:divBdr>
                <w:top w:val="none" w:sz="0" w:space="0" w:color="auto"/>
                <w:left w:val="single" w:sz="24" w:space="9" w:color="4CAF50"/>
                <w:bottom w:val="none" w:sz="0" w:space="0" w:color="auto"/>
                <w:right w:val="none" w:sz="0" w:space="0" w:color="auto"/>
              </w:divBdr>
            </w:div>
          </w:divsChild>
        </w:div>
        <w:div w:id="1795176257">
          <w:marLeft w:val="-300"/>
          <w:marRight w:val="-300"/>
          <w:marTop w:val="360"/>
          <w:marBottom w:val="360"/>
          <w:divBdr>
            <w:top w:val="none" w:sz="0" w:space="0" w:color="auto"/>
            <w:left w:val="none" w:sz="0" w:space="0" w:color="auto"/>
            <w:bottom w:val="none" w:sz="0" w:space="0" w:color="auto"/>
            <w:right w:val="none" w:sz="0" w:space="0" w:color="auto"/>
          </w:divBdr>
          <w:divsChild>
            <w:div w:id="753015763">
              <w:marLeft w:val="0"/>
              <w:marRight w:val="0"/>
              <w:marTop w:val="0"/>
              <w:marBottom w:val="0"/>
              <w:divBdr>
                <w:top w:val="none" w:sz="0" w:space="0" w:color="auto"/>
                <w:left w:val="single" w:sz="24" w:space="9" w:color="4CAF50"/>
                <w:bottom w:val="none" w:sz="0" w:space="0" w:color="auto"/>
                <w:right w:val="none" w:sz="0" w:space="0" w:color="auto"/>
              </w:divBdr>
            </w:div>
          </w:divsChild>
        </w:div>
        <w:div w:id="333606626">
          <w:marLeft w:val="0"/>
          <w:marRight w:val="0"/>
          <w:marTop w:val="0"/>
          <w:marBottom w:val="0"/>
          <w:divBdr>
            <w:top w:val="none" w:sz="0" w:space="0" w:color="auto"/>
            <w:left w:val="none" w:sz="0" w:space="0" w:color="auto"/>
            <w:bottom w:val="none" w:sz="0" w:space="0" w:color="auto"/>
            <w:right w:val="none" w:sz="0" w:space="0" w:color="auto"/>
          </w:divBdr>
        </w:div>
        <w:div w:id="346105326">
          <w:marLeft w:val="-300"/>
          <w:marRight w:val="-300"/>
          <w:marTop w:val="360"/>
          <w:marBottom w:val="360"/>
          <w:divBdr>
            <w:top w:val="none" w:sz="0" w:space="0" w:color="auto"/>
            <w:left w:val="none" w:sz="0" w:space="0" w:color="auto"/>
            <w:bottom w:val="none" w:sz="0" w:space="0" w:color="auto"/>
            <w:right w:val="none" w:sz="0" w:space="0" w:color="auto"/>
          </w:divBdr>
          <w:divsChild>
            <w:div w:id="246618808">
              <w:marLeft w:val="0"/>
              <w:marRight w:val="0"/>
              <w:marTop w:val="0"/>
              <w:marBottom w:val="0"/>
              <w:divBdr>
                <w:top w:val="none" w:sz="0" w:space="0" w:color="auto"/>
                <w:left w:val="single" w:sz="24" w:space="9" w:color="4CAF50"/>
                <w:bottom w:val="none" w:sz="0" w:space="0" w:color="auto"/>
                <w:right w:val="none" w:sz="0" w:space="0" w:color="auto"/>
              </w:divBdr>
            </w:div>
          </w:divsChild>
        </w:div>
        <w:div w:id="453603056">
          <w:marLeft w:val="-300"/>
          <w:marRight w:val="-300"/>
          <w:marTop w:val="360"/>
          <w:marBottom w:val="360"/>
          <w:divBdr>
            <w:top w:val="none" w:sz="0" w:space="0" w:color="auto"/>
            <w:left w:val="none" w:sz="0" w:space="0" w:color="auto"/>
            <w:bottom w:val="none" w:sz="0" w:space="0" w:color="auto"/>
            <w:right w:val="none" w:sz="0" w:space="0" w:color="auto"/>
          </w:divBdr>
          <w:divsChild>
            <w:div w:id="93455691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05414779">
      <w:bodyDiv w:val="1"/>
      <w:marLeft w:val="0"/>
      <w:marRight w:val="0"/>
      <w:marTop w:val="0"/>
      <w:marBottom w:val="0"/>
      <w:divBdr>
        <w:top w:val="none" w:sz="0" w:space="0" w:color="auto"/>
        <w:left w:val="none" w:sz="0" w:space="0" w:color="auto"/>
        <w:bottom w:val="none" w:sz="0" w:space="0" w:color="auto"/>
        <w:right w:val="none" w:sz="0" w:space="0" w:color="auto"/>
      </w:divBdr>
      <w:divsChild>
        <w:div w:id="975766266">
          <w:marLeft w:val="-300"/>
          <w:marRight w:val="-300"/>
          <w:marTop w:val="360"/>
          <w:marBottom w:val="360"/>
          <w:divBdr>
            <w:top w:val="none" w:sz="0" w:space="0" w:color="auto"/>
            <w:left w:val="none" w:sz="0" w:space="0" w:color="auto"/>
            <w:bottom w:val="none" w:sz="0" w:space="0" w:color="auto"/>
            <w:right w:val="none" w:sz="0" w:space="0" w:color="auto"/>
          </w:divBdr>
          <w:divsChild>
            <w:div w:id="160632624">
              <w:marLeft w:val="0"/>
              <w:marRight w:val="0"/>
              <w:marTop w:val="0"/>
              <w:marBottom w:val="0"/>
              <w:divBdr>
                <w:top w:val="none" w:sz="0" w:space="0" w:color="auto"/>
                <w:left w:val="single" w:sz="24" w:space="9" w:color="04AA6D"/>
                <w:bottom w:val="none" w:sz="0" w:space="0" w:color="auto"/>
                <w:right w:val="none" w:sz="0" w:space="0" w:color="auto"/>
              </w:divBdr>
            </w:div>
          </w:divsChild>
        </w:div>
        <w:div w:id="1847287038">
          <w:marLeft w:val="-300"/>
          <w:marRight w:val="-300"/>
          <w:marTop w:val="360"/>
          <w:marBottom w:val="360"/>
          <w:divBdr>
            <w:top w:val="none" w:sz="0" w:space="0" w:color="auto"/>
            <w:left w:val="none" w:sz="0" w:space="0" w:color="auto"/>
            <w:bottom w:val="none" w:sz="0" w:space="0" w:color="auto"/>
            <w:right w:val="none" w:sz="0" w:space="0" w:color="auto"/>
          </w:divBdr>
          <w:divsChild>
            <w:div w:id="976566709">
              <w:marLeft w:val="0"/>
              <w:marRight w:val="0"/>
              <w:marTop w:val="0"/>
              <w:marBottom w:val="0"/>
              <w:divBdr>
                <w:top w:val="none" w:sz="0" w:space="0" w:color="auto"/>
                <w:left w:val="single" w:sz="24" w:space="9" w:color="04AA6D"/>
                <w:bottom w:val="none" w:sz="0" w:space="0" w:color="auto"/>
                <w:right w:val="none" w:sz="0" w:space="0" w:color="auto"/>
              </w:divBdr>
            </w:div>
          </w:divsChild>
        </w:div>
        <w:div w:id="158545785">
          <w:marLeft w:val="0"/>
          <w:marRight w:val="0"/>
          <w:marTop w:val="0"/>
          <w:marBottom w:val="0"/>
          <w:divBdr>
            <w:top w:val="none" w:sz="0" w:space="0" w:color="auto"/>
            <w:left w:val="none" w:sz="0" w:space="0" w:color="auto"/>
            <w:bottom w:val="none" w:sz="0" w:space="0" w:color="auto"/>
            <w:right w:val="none" w:sz="0" w:space="0" w:color="auto"/>
          </w:divBdr>
        </w:div>
        <w:div w:id="752823085">
          <w:marLeft w:val="0"/>
          <w:marRight w:val="0"/>
          <w:marTop w:val="0"/>
          <w:marBottom w:val="0"/>
          <w:divBdr>
            <w:top w:val="none" w:sz="0" w:space="0" w:color="auto"/>
            <w:left w:val="none" w:sz="0" w:space="0" w:color="auto"/>
            <w:bottom w:val="none" w:sz="0" w:space="0" w:color="auto"/>
            <w:right w:val="none" w:sz="0" w:space="0" w:color="auto"/>
          </w:divBdr>
        </w:div>
        <w:div w:id="1149177825">
          <w:marLeft w:val="-240"/>
          <w:marRight w:val="-240"/>
          <w:marTop w:val="0"/>
          <w:marBottom w:val="0"/>
          <w:divBdr>
            <w:top w:val="none" w:sz="0" w:space="0" w:color="auto"/>
            <w:left w:val="none" w:sz="0" w:space="0" w:color="auto"/>
            <w:bottom w:val="none" w:sz="0" w:space="0" w:color="auto"/>
            <w:right w:val="none" w:sz="0" w:space="0" w:color="auto"/>
          </w:divBdr>
          <w:divsChild>
            <w:div w:id="1751267417">
              <w:marLeft w:val="0"/>
              <w:marRight w:val="0"/>
              <w:marTop w:val="0"/>
              <w:marBottom w:val="0"/>
              <w:divBdr>
                <w:top w:val="none" w:sz="0" w:space="0" w:color="auto"/>
                <w:left w:val="none" w:sz="0" w:space="0" w:color="auto"/>
                <w:bottom w:val="none" w:sz="0" w:space="0" w:color="auto"/>
                <w:right w:val="none" w:sz="0" w:space="0" w:color="auto"/>
              </w:divBdr>
            </w:div>
          </w:divsChild>
        </w:div>
        <w:div w:id="2077121609">
          <w:marLeft w:val="-300"/>
          <w:marRight w:val="-300"/>
          <w:marTop w:val="360"/>
          <w:marBottom w:val="360"/>
          <w:divBdr>
            <w:top w:val="none" w:sz="0" w:space="0" w:color="auto"/>
            <w:left w:val="none" w:sz="0" w:space="0" w:color="auto"/>
            <w:bottom w:val="none" w:sz="0" w:space="0" w:color="auto"/>
            <w:right w:val="none" w:sz="0" w:space="0" w:color="auto"/>
          </w:divBdr>
          <w:divsChild>
            <w:div w:id="789512519">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234438737">
      <w:bodyDiv w:val="1"/>
      <w:marLeft w:val="0"/>
      <w:marRight w:val="0"/>
      <w:marTop w:val="0"/>
      <w:marBottom w:val="0"/>
      <w:divBdr>
        <w:top w:val="none" w:sz="0" w:space="0" w:color="auto"/>
        <w:left w:val="none" w:sz="0" w:space="0" w:color="auto"/>
        <w:bottom w:val="none" w:sz="0" w:space="0" w:color="auto"/>
        <w:right w:val="none" w:sz="0" w:space="0" w:color="auto"/>
      </w:divBdr>
    </w:div>
    <w:div w:id="286201520">
      <w:bodyDiv w:val="1"/>
      <w:marLeft w:val="0"/>
      <w:marRight w:val="0"/>
      <w:marTop w:val="0"/>
      <w:marBottom w:val="0"/>
      <w:divBdr>
        <w:top w:val="none" w:sz="0" w:space="0" w:color="auto"/>
        <w:left w:val="none" w:sz="0" w:space="0" w:color="auto"/>
        <w:bottom w:val="none" w:sz="0" w:space="0" w:color="auto"/>
        <w:right w:val="none" w:sz="0" w:space="0" w:color="auto"/>
      </w:divBdr>
      <w:divsChild>
        <w:div w:id="278343262">
          <w:marLeft w:val="0"/>
          <w:marRight w:val="0"/>
          <w:marTop w:val="0"/>
          <w:marBottom w:val="0"/>
          <w:divBdr>
            <w:top w:val="none" w:sz="0" w:space="0" w:color="auto"/>
            <w:left w:val="none" w:sz="0" w:space="0" w:color="auto"/>
            <w:bottom w:val="none" w:sz="0" w:space="0" w:color="auto"/>
            <w:right w:val="none" w:sz="0" w:space="0" w:color="auto"/>
          </w:divBdr>
        </w:div>
        <w:div w:id="1578633560">
          <w:marLeft w:val="-300"/>
          <w:marRight w:val="-300"/>
          <w:marTop w:val="360"/>
          <w:marBottom w:val="360"/>
          <w:divBdr>
            <w:top w:val="none" w:sz="0" w:space="0" w:color="auto"/>
            <w:left w:val="none" w:sz="0" w:space="0" w:color="auto"/>
            <w:bottom w:val="none" w:sz="0" w:space="0" w:color="auto"/>
            <w:right w:val="none" w:sz="0" w:space="0" w:color="auto"/>
          </w:divBdr>
          <w:divsChild>
            <w:div w:id="1523594399">
              <w:marLeft w:val="0"/>
              <w:marRight w:val="0"/>
              <w:marTop w:val="0"/>
              <w:marBottom w:val="0"/>
              <w:divBdr>
                <w:top w:val="none" w:sz="0" w:space="0" w:color="auto"/>
                <w:left w:val="single" w:sz="24" w:space="9" w:color="4CAF50"/>
                <w:bottom w:val="none" w:sz="0" w:space="0" w:color="auto"/>
                <w:right w:val="none" w:sz="0" w:space="0" w:color="auto"/>
              </w:divBdr>
            </w:div>
          </w:divsChild>
        </w:div>
        <w:div w:id="247153559">
          <w:marLeft w:val="-300"/>
          <w:marRight w:val="-300"/>
          <w:marTop w:val="360"/>
          <w:marBottom w:val="360"/>
          <w:divBdr>
            <w:top w:val="none" w:sz="0" w:space="0" w:color="auto"/>
            <w:left w:val="none" w:sz="0" w:space="0" w:color="auto"/>
            <w:bottom w:val="none" w:sz="0" w:space="0" w:color="auto"/>
            <w:right w:val="none" w:sz="0" w:space="0" w:color="auto"/>
          </w:divBdr>
          <w:divsChild>
            <w:div w:id="138769553">
              <w:marLeft w:val="0"/>
              <w:marRight w:val="0"/>
              <w:marTop w:val="0"/>
              <w:marBottom w:val="0"/>
              <w:divBdr>
                <w:top w:val="none" w:sz="0" w:space="0" w:color="auto"/>
                <w:left w:val="single" w:sz="24" w:space="9" w:color="4CAF50"/>
                <w:bottom w:val="none" w:sz="0" w:space="0" w:color="auto"/>
                <w:right w:val="none" w:sz="0" w:space="0" w:color="auto"/>
              </w:divBdr>
            </w:div>
          </w:divsChild>
        </w:div>
        <w:div w:id="528567939">
          <w:marLeft w:val="-300"/>
          <w:marRight w:val="-300"/>
          <w:marTop w:val="360"/>
          <w:marBottom w:val="360"/>
          <w:divBdr>
            <w:top w:val="none" w:sz="0" w:space="0" w:color="auto"/>
            <w:left w:val="none" w:sz="0" w:space="0" w:color="auto"/>
            <w:bottom w:val="none" w:sz="0" w:space="0" w:color="auto"/>
            <w:right w:val="none" w:sz="0" w:space="0" w:color="auto"/>
          </w:divBdr>
          <w:divsChild>
            <w:div w:id="232980701">
              <w:marLeft w:val="0"/>
              <w:marRight w:val="0"/>
              <w:marTop w:val="0"/>
              <w:marBottom w:val="0"/>
              <w:divBdr>
                <w:top w:val="none" w:sz="0" w:space="0" w:color="auto"/>
                <w:left w:val="single" w:sz="24" w:space="9" w:color="4CAF50"/>
                <w:bottom w:val="none" w:sz="0" w:space="0" w:color="auto"/>
                <w:right w:val="none" w:sz="0" w:space="0" w:color="auto"/>
              </w:divBdr>
            </w:div>
          </w:divsChild>
        </w:div>
        <w:div w:id="1067263669">
          <w:marLeft w:val="-300"/>
          <w:marRight w:val="-300"/>
          <w:marTop w:val="0"/>
          <w:marBottom w:val="0"/>
          <w:divBdr>
            <w:top w:val="none" w:sz="0" w:space="0" w:color="auto"/>
            <w:left w:val="none" w:sz="0" w:space="0" w:color="auto"/>
            <w:bottom w:val="none" w:sz="0" w:space="0" w:color="auto"/>
            <w:right w:val="none" w:sz="0" w:space="0" w:color="auto"/>
          </w:divBdr>
          <w:divsChild>
            <w:div w:id="153956037">
              <w:marLeft w:val="0"/>
              <w:marRight w:val="0"/>
              <w:marTop w:val="0"/>
              <w:marBottom w:val="0"/>
              <w:divBdr>
                <w:top w:val="none" w:sz="0" w:space="0" w:color="auto"/>
                <w:left w:val="none" w:sz="0" w:space="0" w:color="auto"/>
                <w:bottom w:val="none" w:sz="0" w:space="0" w:color="auto"/>
                <w:right w:val="none" w:sz="0" w:space="0" w:color="auto"/>
              </w:divBdr>
            </w:div>
          </w:divsChild>
        </w:div>
        <w:div w:id="801921348">
          <w:marLeft w:val="-300"/>
          <w:marRight w:val="-300"/>
          <w:marTop w:val="360"/>
          <w:marBottom w:val="360"/>
          <w:divBdr>
            <w:top w:val="none" w:sz="0" w:space="0" w:color="auto"/>
            <w:left w:val="none" w:sz="0" w:space="0" w:color="auto"/>
            <w:bottom w:val="none" w:sz="0" w:space="0" w:color="auto"/>
            <w:right w:val="none" w:sz="0" w:space="0" w:color="auto"/>
          </w:divBdr>
          <w:divsChild>
            <w:div w:id="1964771093">
              <w:marLeft w:val="0"/>
              <w:marRight w:val="0"/>
              <w:marTop w:val="0"/>
              <w:marBottom w:val="0"/>
              <w:divBdr>
                <w:top w:val="none" w:sz="0" w:space="0" w:color="auto"/>
                <w:left w:val="single" w:sz="24" w:space="9" w:color="4CAF50"/>
                <w:bottom w:val="none" w:sz="0" w:space="0" w:color="auto"/>
                <w:right w:val="none" w:sz="0" w:space="0" w:color="auto"/>
              </w:divBdr>
            </w:div>
          </w:divsChild>
        </w:div>
        <w:div w:id="1514224596">
          <w:marLeft w:val="-300"/>
          <w:marRight w:val="-300"/>
          <w:marTop w:val="360"/>
          <w:marBottom w:val="360"/>
          <w:divBdr>
            <w:top w:val="none" w:sz="0" w:space="0" w:color="auto"/>
            <w:left w:val="none" w:sz="0" w:space="0" w:color="auto"/>
            <w:bottom w:val="none" w:sz="0" w:space="0" w:color="auto"/>
            <w:right w:val="none" w:sz="0" w:space="0" w:color="auto"/>
          </w:divBdr>
          <w:divsChild>
            <w:div w:id="638264141">
              <w:marLeft w:val="0"/>
              <w:marRight w:val="0"/>
              <w:marTop w:val="0"/>
              <w:marBottom w:val="0"/>
              <w:divBdr>
                <w:top w:val="none" w:sz="0" w:space="0" w:color="auto"/>
                <w:left w:val="single" w:sz="24" w:space="9" w:color="4CAF50"/>
                <w:bottom w:val="none" w:sz="0" w:space="0" w:color="auto"/>
                <w:right w:val="none" w:sz="0" w:space="0" w:color="auto"/>
              </w:divBdr>
            </w:div>
          </w:divsChild>
        </w:div>
        <w:div w:id="1307973803">
          <w:marLeft w:val="-300"/>
          <w:marRight w:val="-300"/>
          <w:marTop w:val="360"/>
          <w:marBottom w:val="360"/>
          <w:divBdr>
            <w:top w:val="none" w:sz="0" w:space="0" w:color="auto"/>
            <w:left w:val="none" w:sz="0" w:space="0" w:color="auto"/>
            <w:bottom w:val="none" w:sz="0" w:space="0" w:color="auto"/>
            <w:right w:val="none" w:sz="0" w:space="0" w:color="auto"/>
          </w:divBdr>
          <w:divsChild>
            <w:div w:id="1504589907">
              <w:marLeft w:val="0"/>
              <w:marRight w:val="0"/>
              <w:marTop w:val="0"/>
              <w:marBottom w:val="0"/>
              <w:divBdr>
                <w:top w:val="none" w:sz="0" w:space="0" w:color="auto"/>
                <w:left w:val="single" w:sz="24" w:space="9" w:color="4CAF50"/>
                <w:bottom w:val="none" w:sz="0" w:space="0" w:color="auto"/>
                <w:right w:val="none" w:sz="0" w:space="0" w:color="auto"/>
              </w:divBdr>
            </w:div>
          </w:divsChild>
        </w:div>
        <w:div w:id="153956489">
          <w:marLeft w:val="-300"/>
          <w:marRight w:val="-300"/>
          <w:marTop w:val="360"/>
          <w:marBottom w:val="360"/>
          <w:divBdr>
            <w:top w:val="none" w:sz="0" w:space="0" w:color="auto"/>
            <w:left w:val="none" w:sz="0" w:space="0" w:color="auto"/>
            <w:bottom w:val="none" w:sz="0" w:space="0" w:color="auto"/>
            <w:right w:val="none" w:sz="0" w:space="0" w:color="auto"/>
          </w:divBdr>
          <w:divsChild>
            <w:div w:id="148789450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312297569">
      <w:bodyDiv w:val="1"/>
      <w:marLeft w:val="0"/>
      <w:marRight w:val="0"/>
      <w:marTop w:val="0"/>
      <w:marBottom w:val="0"/>
      <w:divBdr>
        <w:top w:val="none" w:sz="0" w:space="0" w:color="auto"/>
        <w:left w:val="none" w:sz="0" w:space="0" w:color="auto"/>
        <w:bottom w:val="none" w:sz="0" w:space="0" w:color="auto"/>
        <w:right w:val="none" w:sz="0" w:space="0" w:color="auto"/>
      </w:divBdr>
      <w:divsChild>
        <w:div w:id="790366594">
          <w:marLeft w:val="0"/>
          <w:marRight w:val="0"/>
          <w:marTop w:val="0"/>
          <w:marBottom w:val="0"/>
          <w:divBdr>
            <w:top w:val="none" w:sz="0" w:space="0" w:color="auto"/>
            <w:left w:val="none" w:sz="0" w:space="0" w:color="auto"/>
            <w:bottom w:val="none" w:sz="0" w:space="0" w:color="auto"/>
            <w:right w:val="none" w:sz="0" w:space="0" w:color="auto"/>
          </w:divBdr>
          <w:divsChild>
            <w:div w:id="1815097132">
              <w:marLeft w:val="0"/>
              <w:marRight w:val="0"/>
              <w:marTop w:val="0"/>
              <w:marBottom w:val="0"/>
              <w:divBdr>
                <w:top w:val="none" w:sz="0" w:space="0" w:color="auto"/>
                <w:left w:val="none" w:sz="0" w:space="0" w:color="auto"/>
                <w:bottom w:val="none" w:sz="0" w:space="0" w:color="auto"/>
                <w:right w:val="none" w:sz="0" w:space="0" w:color="auto"/>
              </w:divBdr>
            </w:div>
            <w:div w:id="877744782">
              <w:marLeft w:val="0"/>
              <w:marRight w:val="0"/>
              <w:marTop w:val="0"/>
              <w:marBottom w:val="0"/>
              <w:divBdr>
                <w:top w:val="none" w:sz="0" w:space="0" w:color="auto"/>
                <w:left w:val="none" w:sz="0" w:space="0" w:color="auto"/>
                <w:bottom w:val="none" w:sz="0" w:space="0" w:color="auto"/>
                <w:right w:val="none" w:sz="0" w:space="0" w:color="auto"/>
              </w:divBdr>
            </w:div>
          </w:divsChild>
        </w:div>
        <w:div w:id="1299260679">
          <w:marLeft w:val="0"/>
          <w:marRight w:val="0"/>
          <w:marTop w:val="450"/>
          <w:marBottom w:val="450"/>
          <w:divBdr>
            <w:top w:val="none" w:sz="0" w:space="0" w:color="auto"/>
            <w:left w:val="none" w:sz="0" w:space="0" w:color="auto"/>
            <w:bottom w:val="none" w:sz="0" w:space="0" w:color="auto"/>
            <w:right w:val="none" w:sz="0" w:space="0" w:color="auto"/>
          </w:divBdr>
          <w:divsChild>
            <w:div w:id="252514117">
              <w:marLeft w:val="0"/>
              <w:marRight w:val="0"/>
              <w:marTop w:val="0"/>
              <w:marBottom w:val="0"/>
              <w:divBdr>
                <w:top w:val="none" w:sz="0" w:space="0" w:color="auto"/>
                <w:left w:val="none" w:sz="0" w:space="0" w:color="auto"/>
                <w:bottom w:val="none" w:sz="0" w:space="0" w:color="auto"/>
                <w:right w:val="none" w:sz="0" w:space="0" w:color="auto"/>
              </w:divBdr>
              <w:divsChild>
                <w:div w:id="1177622079">
                  <w:marLeft w:val="0"/>
                  <w:marRight w:val="0"/>
                  <w:marTop w:val="0"/>
                  <w:marBottom w:val="150"/>
                  <w:divBdr>
                    <w:top w:val="single" w:sz="6" w:space="0" w:color="9F9F9F"/>
                    <w:left w:val="single" w:sz="6" w:space="0" w:color="9F9F9F"/>
                    <w:bottom w:val="single" w:sz="6" w:space="0" w:color="9F9F9F"/>
                    <w:right w:val="single" w:sz="6" w:space="0" w:color="9F9F9F"/>
                  </w:divBdr>
                </w:div>
              </w:divsChild>
            </w:div>
          </w:divsChild>
        </w:div>
      </w:divsChild>
    </w:div>
    <w:div w:id="323095489">
      <w:bodyDiv w:val="1"/>
      <w:marLeft w:val="0"/>
      <w:marRight w:val="0"/>
      <w:marTop w:val="0"/>
      <w:marBottom w:val="0"/>
      <w:divBdr>
        <w:top w:val="none" w:sz="0" w:space="0" w:color="auto"/>
        <w:left w:val="none" w:sz="0" w:space="0" w:color="auto"/>
        <w:bottom w:val="none" w:sz="0" w:space="0" w:color="auto"/>
        <w:right w:val="none" w:sz="0" w:space="0" w:color="auto"/>
      </w:divBdr>
    </w:div>
    <w:div w:id="329020842">
      <w:bodyDiv w:val="1"/>
      <w:marLeft w:val="0"/>
      <w:marRight w:val="0"/>
      <w:marTop w:val="0"/>
      <w:marBottom w:val="0"/>
      <w:divBdr>
        <w:top w:val="none" w:sz="0" w:space="0" w:color="auto"/>
        <w:left w:val="none" w:sz="0" w:space="0" w:color="auto"/>
        <w:bottom w:val="none" w:sz="0" w:space="0" w:color="auto"/>
        <w:right w:val="none" w:sz="0" w:space="0" w:color="auto"/>
      </w:divBdr>
    </w:div>
    <w:div w:id="394011867">
      <w:bodyDiv w:val="1"/>
      <w:marLeft w:val="0"/>
      <w:marRight w:val="0"/>
      <w:marTop w:val="0"/>
      <w:marBottom w:val="0"/>
      <w:divBdr>
        <w:top w:val="none" w:sz="0" w:space="0" w:color="auto"/>
        <w:left w:val="none" w:sz="0" w:space="0" w:color="auto"/>
        <w:bottom w:val="none" w:sz="0" w:space="0" w:color="auto"/>
        <w:right w:val="none" w:sz="0" w:space="0" w:color="auto"/>
      </w:divBdr>
      <w:divsChild>
        <w:div w:id="1362704383">
          <w:marLeft w:val="0"/>
          <w:marRight w:val="0"/>
          <w:marTop w:val="0"/>
          <w:marBottom w:val="0"/>
          <w:divBdr>
            <w:top w:val="none" w:sz="0" w:space="0" w:color="auto"/>
            <w:left w:val="none" w:sz="0" w:space="0" w:color="auto"/>
            <w:bottom w:val="none" w:sz="0" w:space="0" w:color="auto"/>
            <w:right w:val="none" w:sz="0" w:space="0" w:color="auto"/>
          </w:divBdr>
        </w:div>
        <w:div w:id="1651403802">
          <w:marLeft w:val="-300"/>
          <w:marRight w:val="-300"/>
          <w:marTop w:val="360"/>
          <w:marBottom w:val="360"/>
          <w:divBdr>
            <w:top w:val="none" w:sz="0" w:space="0" w:color="auto"/>
            <w:left w:val="none" w:sz="0" w:space="0" w:color="auto"/>
            <w:bottom w:val="none" w:sz="0" w:space="0" w:color="auto"/>
            <w:right w:val="none" w:sz="0" w:space="0" w:color="auto"/>
          </w:divBdr>
          <w:divsChild>
            <w:div w:id="1000889376">
              <w:marLeft w:val="0"/>
              <w:marRight w:val="0"/>
              <w:marTop w:val="0"/>
              <w:marBottom w:val="0"/>
              <w:divBdr>
                <w:top w:val="none" w:sz="0" w:space="0" w:color="auto"/>
                <w:left w:val="single" w:sz="24" w:space="9" w:color="4CAF50"/>
                <w:bottom w:val="none" w:sz="0" w:space="0" w:color="auto"/>
                <w:right w:val="none" w:sz="0" w:space="0" w:color="auto"/>
              </w:divBdr>
            </w:div>
          </w:divsChild>
        </w:div>
        <w:div w:id="471214511">
          <w:marLeft w:val="-300"/>
          <w:marRight w:val="-300"/>
          <w:marTop w:val="360"/>
          <w:marBottom w:val="360"/>
          <w:divBdr>
            <w:top w:val="none" w:sz="0" w:space="0" w:color="auto"/>
            <w:left w:val="none" w:sz="0" w:space="0" w:color="auto"/>
            <w:bottom w:val="none" w:sz="0" w:space="0" w:color="auto"/>
            <w:right w:val="none" w:sz="0" w:space="0" w:color="auto"/>
          </w:divBdr>
          <w:divsChild>
            <w:div w:id="944340304">
              <w:marLeft w:val="0"/>
              <w:marRight w:val="0"/>
              <w:marTop w:val="0"/>
              <w:marBottom w:val="0"/>
              <w:divBdr>
                <w:top w:val="none" w:sz="0" w:space="0" w:color="auto"/>
                <w:left w:val="single" w:sz="24" w:space="9" w:color="4CAF50"/>
                <w:bottom w:val="none" w:sz="0" w:space="0" w:color="auto"/>
                <w:right w:val="none" w:sz="0" w:space="0" w:color="auto"/>
              </w:divBdr>
            </w:div>
          </w:divsChild>
        </w:div>
        <w:div w:id="1396901502">
          <w:marLeft w:val="0"/>
          <w:marRight w:val="0"/>
          <w:marTop w:val="0"/>
          <w:marBottom w:val="0"/>
          <w:divBdr>
            <w:top w:val="none" w:sz="0" w:space="0" w:color="auto"/>
            <w:left w:val="none" w:sz="0" w:space="0" w:color="auto"/>
            <w:bottom w:val="none" w:sz="0" w:space="0" w:color="auto"/>
            <w:right w:val="none" w:sz="0" w:space="0" w:color="auto"/>
          </w:divBdr>
        </w:div>
        <w:div w:id="1174422190">
          <w:marLeft w:val="-300"/>
          <w:marRight w:val="-300"/>
          <w:marTop w:val="360"/>
          <w:marBottom w:val="360"/>
          <w:divBdr>
            <w:top w:val="none" w:sz="0" w:space="0" w:color="auto"/>
            <w:left w:val="none" w:sz="0" w:space="0" w:color="auto"/>
            <w:bottom w:val="none" w:sz="0" w:space="0" w:color="auto"/>
            <w:right w:val="none" w:sz="0" w:space="0" w:color="auto"/>
          </w:divBdr>
          <w:divsChild>
            <w:div w:id="246961183">
              <w:marLeft w:val="0"/>
              <w:marRight w:val="0"/>
              <w:marTop w:val="0"/>
              <w:marBottom w:val="0"/>
              <w:divBdr>
                <w:top w:val="none" w:sz="0" w:space="0" w:color="auto"/>
                <w:left w:val="single" w:sz="24" w:space="9" w:color="4CAF50"/>
                <w:bottom w:val="none" w:sz="0" w:space="0" w:color="auto"/>
                <w:right w:val="none" w:sz="0" w:space="0" w:color="auto"/>
              </w:divBdr>
            </w:div>
          </w:divsChild>
        </w:div>
        <w:div w:id="1604612395">
          <w:marLeft w:val="-300"/>
          <w:marRight w:val="-300"/>
          <w:marTop w:val="360"/>
          <w:marBottom w:val="360"/>
          <w:divBdr>
            <w:top w:val="none" w:sz="0" w:space="0" w:color="auto"/>
            <w:left w:val="none" w:sz="0" w:space="0" w:color="auto"/>
            <w:bottom w:val="none" w:sz="0" w:space="0" w:color="auto"/>
            <w:right w:val="none" w:sz="0" w:space="0" w:color="auto"/>
          </w:divBdr>
          <w:divsChild>
            <w:div w:id="52429419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433719032">
      <w:bodyDiv w:val="1"/>
      <w:marLeft w:val="0"/>
      <w:marRight w:val="0"/>
      <w:marTop w:val="0"/>
      <w:marBottom w:val="0"/>
      <w:divBdr>
        <w:top w:val="none" w:sz="0" w:space="0" w:color="auto"/>
        <w:left w:val="none" w:sz="0" w:space="0" w:color="auto"/>
        <w:bottom w:val="none" w:sz="0" w:space="0" w:color="auto"/>
        <w:right w:val="none" w:sz="0" w:space="0" w:color="auto"/>
      </w:divBdr>
      <w:divsChild>
        <w:div w:id="892958751">
          <w:marLeft w:val="0"/>
          <w:marRight w:val="0"/>
          <w:marTop w:val="0"/>
          <w:marBottom w:val="134"/>
          <w:divBdr>
            <w:top w:val="single" w:sz="6" w:space="0" w:color="D5DDC6"/>
            <w:left w:val="single" w:sz="24" w:space="0" w:color="66BB55"/>
            <w:bottom w:val="single" w:sz="6" w:space="0" w:color="D5DDC6"/>
            <w:right w:val="single" w:sz="6" w:space="0" w:color="D5DDC6"/>
          </w:divBdr>
        </w:div>
        <w:div w:id="2063751442">
          <w:marLeft w:val="0"/>
          <w:marRight w:val="0"/>
          <w:marTop w:val="0"/>
          <w:marBottom w:val="134"/>
          <w:divBdr>
            <w:top w:val="single" w:sz="6" w:space="0" w:color="D5DDC6"/>
            <w:left w:val="single" w:sz="24" w:space="0" w:color="66BB55"/>
            <w:bottom w:val="single" w:sz="6" w:space="0" w:color="D5DDC6"/>
            <w:right w:val="single" w:sz="6" w:space="0" w:color="D5DDC6"/>
          </w:divBdr>
        </w:div>
      </w:divsChild>
    </w:div>
    <w:div w:id="434981474">
      <w:bodyDiv w:val="1"/>
      <w:marLeft w:val="0"/>
      <w:marRight w:val="0"/>
      <w:marTop w:val="0"/>
      <w:marBottom w:val="0"/>
      <w:divBdr>
        <w:top w:val="none" w:sz="0" w:space="0" w:color="auto"/>
        <w:left w:val="none" w:sz="0" w:space="0" w:color="auto"/>
        <w:bottom w:val="none" w:sz="0" w:space="0" w:color="auto"/>
        <w:right w:val="none" w:sz="0" w:space="0" w:color="auto"/>
      </w:divBdr>
      <w:divsChild>
        <w:div w:id="626395439">
          <w:marLeft w:val="0"/>
          <w:marRight w:val="0"/>
          <w:marTop w:val="0"/>
          <w:marBottom w:val="0"/>
          <w:divBdr>
            <w:top w:val="none" w:sz="0" w:space="0" w:color="auto"/>
            <w:left w:val="none" w:sz="0" w:space="0" w:color="auto"/>
            <w:bottom w:val="none" w:sz="0" w:space="0" w:color="auto"/>
            <w:right w:val="none" w:sz="0" w:space="0" w:color="auto"/>
          </w:divBdr>
        </w:div>
        <w:div w:id="440033548">
          <w:marLeft w:val="-300"/>
          <w:marRight w:val="-300"/>
          <w:marTop w:val="360"/>
          <w:marBottom w:val="360"/>
          <w:divBdr>
            <w:top w:val="none" w:sz="0" w:space="0" w:color="auto"/>
            <w:left w:val="none" w:sz="0" w:space="0" w:color="auto"/>
            <w:bottom w:val="none" w:sz="0" w:space="0" w:color="auto"/>
            <w:right w:val="none" w:sz="0" w:space="0" w:color="auto"/>
          </w:divBdr>
          <w:divsChild>
            <w:div w:id="1694453893">
              <w:marLeft w:val="0"/>
              <w:marRight w:val="0"/>
              <w:marTop w:val="0"/>
              <w:marBottom w:val="0"/>
              <w:divBdr>
                <w:top w:val="none" w:sz="0" w:space="0" w:color="auto"/>
                <w:left w:val="single" w:sz="24" w:space="9" w:color="04AA6D"/>
                <w:bottom w:val="none" w:sz="0" w:space="0" w:color="auto"/>
                <w:right w:val="none" w:sz="0" w:space="0" w:color="auto"/>
              </w:divBdr>
            </w:div>
          </w:divsChild>
        </w:div>
        <w:div w:id="818762458">
          <w:marLeft w:val="0"/>
          <w:marRight w:val="0"/>
          <w:marTop w:val="0"/>
          <w:marBottom w:val="0"/>
          <w:divBdr>
            <w:top w:val="none" w:sz="0" w:space="0" w:color="auto"/>
            <w:left w:val="none" w:sz="0" w:space="0" w:color="auto"/>
            <w:bottom w:val="none" w:sz="0" w:space="0" w:color="auto"/>
            <w:right w:val="none" w:sz="0" w:space="0" w:color="auto"/>
          </w:divBdr>
        </w:div>
        <w:div w:id="1559895964">
          <w:marLeft w:val="-300"/>
          <w:marRight w:val="-300"/>
          <w:marTop w:val="360"/>
          <w:marBottom w:val="360"/>
          <w:divBdr>
            <w:top w:val="none" w:sz="0" w:space="0" w:color="auto"/>
            <w:left w:val="none" w:sz="0" w:space="0" w:color="auto"/>
            <w:bottom w:val="none" w:sz="0" w:space="0" w:color="auto"/>
            <w:right w:val="none" w:sz="0" w:space="0" w:color="auto"/>
          </w:divBdr>
          <w:divsChild>
            <w:div w:id="481045052">
              <w:marLeft w:val="0"/>
              <w:marRight w:val="0"/>
              <w:marTop w:val="0"/>
              <w:marBottom w:val="0"/>
              <w:divBdr>
                <w:top w:val="none" w:sz="0" w:space="0" w:color="auto"/>
                <w:left w:val="single" w:sz="24" w:space="9" w:color="04AA6D"/>
                <w:bottom w:val="none" w:sz="0" w:space="0" w:color="auto"/>
                <w:right w:val="none" w:sz="0" w:space="0" w:color="auto"/>
              </w:divBdr>
            </w:div>
          </w:divsChild>
        </w:div>
        <w:div w:id="2042586434">
          <w:marLeft w:val="-300"/>
          <w:marRight w:val="-300"/>
          <w:marTop w:val="360"/>
          <w:marBottom w:val="360"/>
          <w:divBdr>
            <w:top w:val="none" w:sz="0" w:space="0" w:color="auto"/>
            <w:left w:val="none" w:sz="0" w:space="0" w:color="auto"/>
            <w:bottom w:val="none" w:sz="0" w:space="0" w:color="auto"/>
            <w:right w:val="none" w:sz="0" w:space="0" w:color="auto"/>
          </w:divBdr>
          <w:divsChild>
            <w:div w:id="603458380">
              <w:marLeft w:val="0"/>
              <w:marRight w:val="0"/>
              <w:marTop w:val="0"/>
              <w:marBottom w:val="0"/>
              <w:divBdr>
                <w:top w:val="none" w:sz="0" w:space="0" w:color="auto"/>
                <w:left w:val="single" w:sz="24" w:space="9" w:color="04AA6D"/>
                <w:bottom w:val="none" w:sz="0" w:space="0" w:color="auto"/>
                <w:right w:val="none" w:sz="0" w:space="0" w:color="auto"/>
              </w:divBdr>
            </w:div>
          </w:divsChild>
        </w:div>
        <w:div w:id="1091125691">
          <w:marLeft w:val="0"/>
          <w:marRight w:val="0"/>
          <w:marTop w:val="0"/>
          <w:marBottom w:val="0"/>
          <w:divBdr>
            <w:top w:val="none" w:sz="0" w:space="0" w:color="auto"/>
            <w:left w:val="none" w:sz="0" w:space="0" w:color="auto"/>
            <w:bottom w:val="none" w:sz="0" w:space="0" w:color="auto"/>
            <w:right w:val="none" w:sz="0" w:space="0" w:color="auto"/>
          </w:divBdr>
        </w:div>
        <w:div w:id="2031567295">
          <w:marLeft w:val="0"/>
          <w:marRight w:val="0"/>
          <w:marTop w:val="0"/>
          <w:marBottom w:val="0"/>
          <w:divBdr>
            <w:top w:val="none" w:sz="0" w:space="0" w:color="auto"/>
            <w:left w:val="none" w:sz="0" w:space="0" w:color="auto"/>
            <w:bottom w:val="none" w:sz="0" w:space="0" w:color="auto"/>
            <w:right w:val="none" w:sz="0" w:space="0" w:color="auto"/>
          </w:divBdr>
        </w:div>
        <w:div w:id="323557371">
          <w:marLeft w:val="-300"/>
          <w:marRight w:val="-300"/>
          <w:marTop w:val="360"/>
          <w:marBottom w:val="360"/>
          <w:divBdr>
            <w:top w:val="none" w:sz="0" w:space="0" w:color="auto"/>
            <w:left w:val="none" w:sz="0" w:space="0" w:color="auto"/>
            <w:bottom w:val="none" w:sz="0" w:space="0" w:color="auto"/>
            <w:right w:val="none" w:sz="0" w:space="0" w:color="auto"/>
          </w:divBdr>
          <w:divsChild>
            <w:div w:id="1649629527">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460346362">
      <w:bodyDiv w:val="1"/>
      <w:marLeft w:val="0"/>
      <w:marRight w:val="0"/>
      <w:marTop w:val="0"/>
      <w:marBottom w:val="0"/>
      <w:divBdr>
        <w:top w:val="none" w:sz="0" w:space="0" w:color="auto"/>
        <w:left w:val="none" w:sz="0" w:space="0" w:color="auto"/>
        <w:bottom w:val="none" w:sz="0" w:space="0" w:color="auto"/>
        <w:right w:val="none" w:sz="0" w:space="0" w:color="auto"/>
      </w:divBdr>
      <w:divsChild>
        <w:div w:id="1904176783">
          <w:marLeft w:val="0"/>
          <w:marRight w:val="0"/>
          <w:marTop w:val="0"/>
          <w:marBottom w:val="0"/>
          <w:divBdr>
            <w:top w:val="none" w:sz="0" w:space="0" w:color="auto"/>
            <w:left w:val="none" w:sz="0" w:space="0" w:color="auto"/>
            <w:bottom w:val="none" w:sz="0" w:space="0" w:color="auto"/>
            <w:right w:val="none" w:sz="0" w:space="0" w:color="auto"/>
          </w:divBdr>
          <w:divsChild>
            <w:div w:id="1087728604">
              <w:marLeft w:val="0"/>
              <w:marRight w:val="0"/>
              <w:marTop w:val="0"/>
              <w:marBottom w:val="0"/>
              <w:divBdr>
                <w:top w:val="none" w:sz="0" w:space="0" w:color="auto"/>
                <w:left w:val="none" w:sz="0" w:space="0" w:color="auto"/>
                <w:bottom w:val="none" w:sz="0" w:space="0" w:color="auto"/>
                <w:right w:val="none" w:sz="0" w:space="0" w:color="auto"/>
              </w:divBdr>
            </w:div>
            <w:div w:id="1863124841">
              <w:marLeft w:val="0"/>
              <w:marRight w:val="0"/>
              <w:marTop w:val="0"/>
              <w:marBottom w:val="0"/>
              <w:divBdr>
                <w:top w:val="none" w:sz="0" w:space="0" w:color="auto"/>
                <w:left w:val="none" w:sz="0" w:space="0" w:color="auto"/>
                <w:bottom w:val="none" w:sz="0" w:space="0" w:color="auto"/>
                <w:right w:val="none" w:sz="0" w:space="0" w:color="auto"/>
              </w:divBdr>
            </w:div>
            <w:div w:id="1193113748">
              <w:marLeft w:val="0"/>
              <w:marRight w:val="0"/>
              <w:marTop w:val="0"/>
              <w:marBottom w:val="0"/>
              <w:divBdr>
                <w:top w:val="none" w:sz="0" w:space="0" w:color="auto"/>
                <w:left w:val="none" w:sz="0" w:space="0" w:color="auto"/>
                <w:bottom w:val="none" w:sz="0" w:space="0" w:color="auto"/>
                <w:right w:val="none" w:sz="0" w:space="0" w:color="auto"/>
              </w:divBdr>
            </w:div>
            <w:div w:id="1836146253">
              <w:marLeft w:val="0"/>
              <w:marRight w:val="0"/>
              <w:marTop w:val="0"/>
              <w:marBottom w:val="0"/>
              <w:divBdr>
                <w:top w:val="none" w:sz="0" w:space="0" w:color="auto"/>
                <w:left w:val="none" w:sz="0" w:space="0" w:color="auto"/>
                <w:bottom w:val="none" w:sz="0" w:space="0" w:color="auto"/>
                <w:right w:val="none" w:sz="0" w:space="0" w:color="auto"/>
              </w:divBdr>
            </w:div>
            <w:div w:id="1440680500">
              <w:marLeft w:val="0"/>
              <w:marRight w:val="0"/>
              <w:marTop w:val="0"/>
              <w:marBottom w:val="0"/>
              <w:divBdr>
                <w:top w:val="none" w:sz="0" w:space="0" w:color="auto"/>
                <w:left w:val="none" w:sz="0" w:space="0" w:color="auto"/>
                <w:bottom w:val="none" w:sz="0" w:space="0" w:color="auto"/>
                <w:right w:val="none" w:sz="0" w:space="0" w:color="auto"/>
              </w:divBdr>
            </w:div>
            <w:div w:id="2083020223">
              <w:marLeft w:val="0"/>
              <w:marRight w:val="0"/>
              <w:marTop w:val="0"/>
              <w:marBottom w:val="0"/>
              <w:divBdr>
                <w:top w:val="none" w:sz="0" w:space="0" w:color="auto"/>
                <w:left w:val="none" w:sz="0" w:space="0" w:color="auto"/>
                <w:bottom w:val="none" w:sz="0" w:space="0" w:color="auto"/>
                <w:right w:val="none" w:sz="0" w:space="0" w:color="auto"/>
              </w:divBdr>
            </w:div>
            <w:div w:id="2246553">
              <w:marLeft w:val="0"/>
              <w:marRight w:val="0"/>
              <w:marTop w:val="0"/>
              <w:marBottom w:val="0"/>
              <w:divBdr>
                <w:top w:val="none" w:sz="0" w:space="0" w:color="auto"/>
                <w:left w:val="none" w:sz="0" w:space="0" w:color="auto"/>
                <w:bottom w:val="none" w:sz="0" w:space="0" w:color="auto"/>
                <w:right w:val="none" w:sz="0" w:space="0" w:color="auto"/>
              </w:divBdr>
            </w:div>
            <w:div w:id="1290403942">
              <w:marLeft w:val="0"/>
              <w:marRight w:val="0"/>
              <w:marTop w:val="0"/>
              <w:marBottom w:val="0"/>
              <w:divBdr>
                <w:top w:val="none" w:sz="0" w:space="0" w:color="auto"/>
                <w:left w:val="none" w:sz="0" w:space="0" w:color="auto"/>
                <w:bottom w:val="none" w:sz="0" w:space="0" w:color="auto"/>
                <w:right w:val="none" w:sz="0" w:space="0" w:color="auto"/>
              </w:divBdr>
            </w:div>
            <w:div w:id="1492940426">
              <w:marLeft w:val="0"/>
              <w:marRight w:val="0"/>
              <w:marTop w:val="0"/>
              <w:marBottom w:val="0"/>
              <w:divBdr>
                <w:top w:val="none" w:sz="0" w:space="0" w:color="auto"/>
                <w:left w:val="none" w:sz="0" w:space="0" w:color="auto"/>
                <w:bottom w:val="none" w:sz="0" w:space="0" w:color="auto"/>
                <w:right w:val="none" w:sz="0" w:space="0" w:color="auto"/>
              </w:divBdr>
            </w:div>
            <w:div w:id="95305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94271">
      <w:bodyDiv w:val="1"/>
      <w:marLeft w:val="0"/>
      <w:marRight w:val="0"/>
      <w:marTop w:val="0"/>
      <w:marBottom w:val="0"/>
      <w:divBdr>
        <w:top w:val="none" w:sz="0" w:space="0" w:color="auto"/>
        <w:left w:val="none" w:sz="0" w:space="0" w:color="auto"/>
        <w:bottom w:val="none" w:sz="0" w:space="0" w:color="auto"/>
        <w:right w:val="none" w:sz="0" w:space="0" w:color="auto"/>
      </w:divBdr>
    </w:div>
    <w:div w:id="493569150">
      <w:bodyDiv w:val="1"/>
      <w:marLeft w:val="0"/>
      <w:marRight w:val="0"/>
      <w:marTop w:val="0"/>
      <w:marBottom w:val="0"/>
      <w:divBdr>
        <w:top w:val="none" w:sz="0" w:space="0" w:color="auto"/>
        <w:left w:val="none" w:sz="0" w:space="0" w:color="auto"/>
        <w:bottom w:val="none" w:sz="0" w:space="0" w:color="auto"/>
        <w:right w:val="none" w:sz="0" w:space="0" w:color="auto"/>
      </w:divBdr>
      <w:divsChild>
        <w:div w:id="647396458">
          <w:marLeft w:val="0"/>
          <w:marRight w:val="0"/>
          <w:marTop w:val="0"/>
          <w:marBottom w:val="0"/>
          <w:divBdr>
            <w:top w:val="none" w:sz="0" w:space="0" w:color="auto"/>
            <w:left w:val="none" w:sz="0" w:space="0" w:color="auto"/>
            <w:bottom w:val="none" w:sz="0" w:space="0" w:color="auto"/>
            <w:right w:val="none" w:sz="0" w:space="0" w:color="auto"/>
          </w:divBdr>
        </w:div>
        <w:div w:id="140929296">
          <w:marLeft w:val="-300"/>
          <w:marRight w:val="-300"/>
          <w:marTop w:val="360"/>
          <w:marBottom w:val="360"/>
          <w:divBdr>
            <w:top w:val="none" w:sz="0" w:space="0" w:color="auto"/>
            <w:left w:val="none" w:sz="0" w:space="0" w:color="auto"/>
            <w:bottom w:val="none" w:sz="0" w:space="0" w:color="auto"/>
            <w:right w:val="none" w:sz="0" w:space="0" w:color="auto"/>
          </w:divBdr>
          <w:divsChild>
            <w:div w:id="657535166">
              <w:marLeft w:val="0"/>
              <w:marRight w:val="0"/>
              <w:marTop w:val="0"/>
              <w:marBottom w:val="0"/>
              <w:divBdr>
                <w:top w:val="none" w:sz="0" w:space="0" w:color="auto"/>
                <w:left w:val="single" w:sz="24" w:space="9" w:color="4CAF50"/>
                <w:bottom w:val="none" w:sz="0" w:space="0" w:color="auto"/>
                <w:right w:val="none" w:sz="0" w:space="0" w:color="auto"/>
              </w:divBdr>
            </w:div>
          </w:divsChild>
        </w:div>
        <w:div w:id="1942184413">
          <w:marLeft w:val="-300"/>
          <w:marRight w:val="-300"/>
          <w:marTop w:val="360"/>
          <w:marBottom w:val="360"/>
          <w:divBdr>
            <w:top w:val="none" w:sz="0" w:space="0" w:color="auto"/>
            <w:left w:val="none" w:sz="0" w:space="0" w:color="auto"/>
            <w:bottom w:val="none" w:sz="0" w:space="0" w:color="auto"/>
            <w:right w:val="none" w:sz="0" w:space="0" w:color="auto"/>
          </w:divBdr>
          <w:divsChild>
            <w:div w:id="962270946">
              <w:marLeft w:val="0"/>
              <w:marRight w:val="0"/>
              <w:marTop w:val="0"/>
              <w:marBottom w:val="0"/>
              <w:divBdr>
                <w:top w:val="none" w:sz="0" w:space="0" w:color="auto"/>
                <w:left w:val="single" w:sz="24" w:space="9" w:color="4CAF50"/>
                <w:bottom w:val="none" w:sz="0" w:space="0" w:color="auto"/>
                <w:right w:val="none" w:sz="0" w:space="0" w:color="auto"/>
              </w:divBdr>
            </w:div>
          </w:divsChild>
        </w:div>
        <w:div w:id="1394504089">
          <w:marLeft w:val="-300"/>
          <w:marRight w:val="-300"/>
          <w:marTop w:val="360"/>
          <w:marBottom w:val="360"/>
          <w:divBdr>
            <w:top w:val="none" w:sz="0" w:space="0" w:color="auto"/>
            <w:left w:val="none" w:sz="0" w:space="0" w:color="auto"/>
            <w:bottom w:val="none" w:sz="0" w:space="0" w:color="auto"/>
            <w:right w:val="none" w:sz="0" w:space="0" w:color="auto"/>
          </w:divBdr>
          <w:divsChild>
            <w:div w:id="1958681314">
              <w:marLeft w:val="0"/>
              <w:marRight w:val="0"/>
              <w:marTop w:val="0"/>
              <w:marBottom w:val="0"/>
              <w:divBdr>
                <w:top w:val="none" w:sz="0" w:space="0" w:color="auto"/>
                <w:left w:val="single" w:sz="24" w:space="9" w:color="4CAF50"/>
                <w:bottom w:val="none" w:sz="0" w:space="0" w:color="auto"/>
                <w:right w:val="none" w:sz="0" w:space="0" w:color="auto"/>
              </w:divBdr>
            </w:div>
          </w:divsChild>
        </w:div>
        <w:div w:id="433742721">
          <w:marLeft w:val="0"/>
          <w:marRight w:val="0"/>
          <w:marTop w:val="0"/>
          <w:marBottom w:val="0"/>
          <w:divBdr>
            <w:top w:val="none" w:sz="0" w:space="0" w:color="auto"/>
            <w:left w:val="none" w:sz="0" w:space="0" w:color="auto"/>
            <w:bottom w:val="none" w:sz="0" w:space="0" w:color="auto"/>
            <w:right w:val="none" w:sz="0" w:space="0" w:color="auto"/>
          </w:divBdr>
        </w:div>
        <w:div w:id="1892424192">
          <w:marLeft w:val="-300"/>
          <w:marRight w:val="-300"/>
          <w:marTop w:val="0"/>
          <w:marBottom w:val="0"/>
          <w:divBdr>
            <w:top w:val="none" w:sz="0" w:space="0" w:color="auto"/>
            <w:left w:val="none" w:sz="0" w:space="0" w:color="auto"/>
            <w:bottom w:val="none" w:sz="0" w:space="0" w:color="auto"/>
            <w:right w:val="none" w:sz="0" w:space="0" w:color="auto"/>
          </w:divBdr>
          <w:divsChild>
            <w:div w:id="27217164">
              <w:marLeft w:val="0"/>
              <w:marRight w:val="0"/>
              <w:marTop w:val="0"/>
              <w:marBottom w:val="0"/>
              <w:divBdr>
                <w:top w:val="none" w:sz="0" w:space="0" w:color="auto"/>
                <w:left w:val="none" w:sz="0" w:space="0" w:color="auto"/>
                <w:bottom w:val="none" w:sz="0" w:space="0" w:color="auto"/>
                <w:right w:val="none" w:sz="0" w:space="0" w:color="auto"/>
              </w:divBdr>
            </w:div>
          </w:divsChild>
        </w:div>
        <w:div w:id="855382978">
          <w:marLeft w:val="-300"/>
          <w:marRight w:val="-300"/>
          <w:marTop w:val="360"/>
          <w:marBottom w:val="360"/>
          <w:divBdr>
            <w:top w:val="none" w:sz="0" w:space="0" w:color="auto"/>
            <w:left w:val="none" w:sz="0" w:space="0" w:color="auto"/>
            <w:bottom w:val="none" w:sz="0" w:space="0" w:color="auto"/>
            <w:right w:val="none" w:sz="0" w:space="0" w:color="auto"/>
          </w:divBdr>
          <w:divsChild>
            <w:div w:id="2121875965">
              <w:marLeft w:val="0"/>
              <w:marRight w:val="0"/>
              <w:marTop w:val="0"/>
              <w:marBottom w:val="0"/>
              <w:divBdr>
                <w:top w:val="none" w:sz="0" w:space="0" w:color="auto"/>
                <w:left w:val="single" w:sz="24" w:space="9" w:color="4CAF50"/>
                <w:bottom w:val="none" w:sz="0" w:space="0" w:color="auto"/>
                <w:right w:val="none" w:sz="0" w:space="0" w:color="auto"/>
              </w:divBdr>
            </w:div>
          </w:divsChild>
        </w:div>
        <w:div w:id="862478301">
          <w:marLeft w:val="-300"/>
          <w:marRight w:val="-300"/>
          <w:marTop w:val="360"/>
          <w:marBottom w:val="360"/>
          <w:divBdr>
            <w:top w:val="none" w:sz="0" w:space="0" w:color="auto"/>
            <w:left w:val="none" w:sz="0" w:space="0" w:color="auto"/>
            <w:bottom w:val="none" w:sz="0" w:space="0" w:color="auto"/>
            <w:right w:val="none" w:sz="0" w:space="0" w:color="auto"/>
          </w:divBdr>
          <w:divsChild>
            <w:div w:id="2001154590">
              <w:marLeft w:val="0"/>
              <w:marRight w:val="0"/>
              <w:marTop w:val="0"/>
              <w:marBottom w:val="0"/>
              <w:divBdr>
                <w:top w:val="none" w:sz="0" w:space="0" w:color="auto"/>
                <w:left w:val="single" w:sz="24" w:space="9" w:color="4CAF50"/>
                <w:bottom w:val="none" w:sz="0" w:space="0" w:color="auto"/>
                <w:right w:val="none" w:sz="0" w:space="0" w:color="auto"/>
              </w:divBdr>
            </w:div>
          </w:divsChild>
        </w:div>
        <w:div w:id="731538130">
          <w:marLeft w:val="0"/>
          <w:marRight w:val="0"/>
          <w:marTop w:val="0"/>
          <w:marBottom w:val="0"/>
          <w:divBdr>
            <w:top w:val="none" w:sz="0" w:space="0" w:color="auto"/>
            <w:left w:val="none" w:sz="0" w:space="0" w:color="auto"/>
            <w:bottom w:val="none" w:sz="0" w:space="0" w:color="auto"/>
            <w:right w:val="none" w:sz="0" w:space="0" w:color="auto"/>
          </w:divBdr>
        </w:div>
        <w:div w:id="2025550393">
          <w:marLeft w:val="-300"/>
          <w:marRight w:val="-300"/>
          <w:marTop w:val="360"/>
          <w:marBottom w:val="360"/>
          <w:divBdr>
            <w:top w:val="none" w:sz="0" w:space="0" w:color="auto"/>
            <w:left w:val="none" w:sz="0" w:space="0" w:color="auto"/>
            <w:bottom w:val="none" w:sz="0" w:space="0" w:color="auto"/>
            <w:right w:val="none" w:sz="0" w:space="0" w:color="auto"/>
          </w:divBdr>
          <w:divsChild>
            <w:div w:id="64481915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496311343">
      <w:bodyDiv w:val="1"/>
      <w:marLeft w:val="0"/>
      <w:marRight w:val="0"/>
      <w:marTop w:val="0"/>
      <w:marBottom w:val="0"/>
      <w:divBdr>
        <w:top w:val="none" w:sz="0" w:space="0" w:color="auto"/>
        <w:left w:val="none" w:sz="0" w:space="0" w:color="auto"/>
        <w:bottom w:val="none" w:sz="0" w:space="0" w:color="auto"/>
        <w:right w:val="none" w:sz="0" w:space="0" w:color="auto"/>
      </w:divBdr>
    </w:div>
    <w:div w:id="509682475">
      <w:bodyDiv w:val="1"/>
      <w:marLeft w:val="0"/>
      <w:marRight w:val="0"/>
      <w:marTop w:val="0"/>
      <w:marBottom w:val="0"/>
      <w:divBdr>
        <w:top w:val="none" w:sz="0" w:space="0" w:color="auto"/>
        <w:left w:val="none" w:sz="0" w:space="0" w:color="auto"/>
        <w:bottom w:val="none" w:sz="0" w:space="0" w:color="auto"/>
        <w:right w:val="none" w:sz="0" w:space="0" w:color="auto"/>
      </w:divBdr>
      <w:divsChild>
        <w:div w:id="552158479">
          <w:marLeft w:val="0"/>
          <w:marRight w:val="0"/>
          <w:marTop w:val="0"/>
          <w:marBottom w:val="0"/>
          <w:divBdr>
            <w:top w:val="none" w:sz="0" w:space="0" w:color="auto"/>
            <w:left w:val="none" w:sz="0" w:space="0" w:color="auto"/>
            <w:bottom w:val="none" w:sz="0" w:space="0" w:color="auto"/>
            <w:right w:val="none" w:sz="0" w:space="0" w:color="auto"/>
          </w:divBdr>
        </w:div>
        <w:div w:id="1556971047">
          <w:marLeft w:val="0"/>
          <w:marRight w:val="0"/>
          <w:marTop w:val="0"/>
          <w:marBottom w:val="0"/>
          <w:divBdr>
            <w:top w:val="none" w:sz="0" w:space="0" w:color="auto"/>
            <w:left w:val="none" w:sz="0" w:space="0" w:color="auto"/>
            <w:bottom w:val="none" w:sz="0" w:space="0" w:color="auto"/>
            <w:right w:val="none" w:sz="0" w:space="0" w:color="auto"/>
          </w:divBdr>
        </w:div>
        <w:div w:id="373583258">
          <w:marLeft w:val="0"/>
          <w:marRight w:val="0"/>
          <w:marTop w:val="0"/>
          <w:marBottom w:val="0"/>
          <w:divBdr>
            <w:top w:val="none" w:sz="0" w:space="0" w:color="auto"/>
            <w:left w:val="none" w:sz="0" w:space="0" w:color="auto"/>
            <w:bottom w:val="none" w:sz="0" w:space="0" w:color="auto"/>
            <w:right w:val="none" w:sz="0" w:space="0" w:color="auto"/>
          </w:divBdr>
        </w:div>
        <w:div w:id="1366711406">
          <w:marLeft w:val="0"/>
          <w:marRight w:val="0"/>
          <w:marTop w:val="0"/>
          <w:marBottom w:val="0"/>
          <w:divBdr>
            <w:top w:val="none" w:sz="0" w:space="0" w:color="auto"/>
            <w:left w:val="none" w:sz="0" w:space="0" w:color="auto"/>
            <w:bottom w:val="none" w:sz="0" w:space="0" w:color="auto"/>
            <w:right w:val="none" w:sz="0" w:space="0" w:color="auto"/>
          </w:divBdr>
        </w:div>
      </w:divsChild>
    </w:div>
    <w:div w:id="557864382">
      <w:bodyDiv w:val="1"/>
      <w:marLeft w:val="0"/>
      <w:marRight w:val="0"/>
      <w:marTop w:val="0"/>
      <w:marBottom w:val="0"/>
      <w:divBdr>
        <w:top w:val="none" w:sz="0" w:space="0" w:color="auto"/>
        <w:left w:val="none" w:sz="0" w:space="0" w:color="auto"/>
        <w:bottom w:val="none" w:sz="0" w:space="0" w:color="auto"/>
        <w:right w:val="none" w:sz="0" w:space="0" w:color="auto"/>
      </w:divBdr>
    </w:div>
    <w:div w:id="558438727">
      <w:bodyDiv w:val="1"/>
      <w:marLeft w:val="0"/>
      <w:marRight w:val="0"/>
      <w:marTop w:val="0"/>
      <w:marBottom w:val="0"/>
      <w:divBdr>
        <w:top w:val="none" w:sz="0" w:space="0" w:color="auto"/>
        <w:left w:val="none" w:sz="0" w:space="0" w:color="auto"/>
        <w:bottom w:val="none" w:sz="0" w:space="0" w:color="auto"/>
        <w:right w:val="none" w:sz="0" w:space="0" w:color="auto"/>
      </w:divBdr>
    </w:div>
    <w:div w:id="575286255">
      <w:bodyDiv w:val="1"/>
      <w:marLeft w:val="0"/>
      <w:marRight w:val="0"/>
      <w:marTop w:val="0"/>
      <w:marBottom w:val="0"/>
      <w:divBdr>
        <w:top w:val="none" w:sz="0" w:space="0" w:color="auto"/>
        <w:left w:val="none" w:sz="0" w:space="0" w:color="auto"/>
        <w:bottom w:val="none" w:sz="0" w:space="0" w:color="auto"/>
        <w:right w:val="none" w:sz="0" w:space="0" w:color="auto"/>
      </w:divBdr>
    </w:div>
    <w:div w:id="577398967">
      <w:bodyDiv w:val="1"/>
      <w:marLeft w:val="0"/>
      <w:marRight w:val="0"/>
      <w:marTop w:val="0"/>
      <w:marBottom w:val="0"/>
      <w:divBdr>
        <w:top w:val="none" w:sz="0" w:space="0" w:color="auto"/>
        <w:left w:val="none" w:sz="0" w:space="0" w:color="auto"/>
        <w:bottom w:val="none" w:sz="0" w:space="0" w:color="auto"/>
        <w:right w:val="none" w:sz="0" w:space="0" w:color="auto"/>
      </w:divBdr>
    </w:div>
    <w:div w:id="581185576">
      <w:bodyDiv w:val="1"/>
      <w:marLeft w:val="0"/>
      <w:marRight w:val="0"/>
      <w:marTop w:val="0"/>
      <w:marBottom w:val="0"/>
      <w:divBdr>
        <w:top w:val="none" w:sz="0" w:space="0" w:color="auto"/>
        <w:left w:val="none" w:sz="0" w:space="0" w:color="auto"/>
        <w:bottom w:val="none" w:sz="0" w:space="0" w:color="auto"/>
        <w:right w:val="none" w:sz="0" w:space="0" w:color="auto"/>
      </w:divBdr>
      <w:divsChild>
        <w:div w:id="1273518300">
          <w:blockQuote w:val="1"/>
          <w:marLeft w:val="0"/>
          <w:marRight w:val="0"/>
          <w:marTop w:val="0"/>
          <w:marBottom w:val="335"/>
          <w:divBdr>
            <w:top w:val="none" w:sz="0" w:space="0" w:color="auto"/>
            <w:left w:val="single" w:sz="36" w:space="17" w:color="EEEEEE"/>
            <w:bottom w:val="none" w:sz="0" w:space="0" w:color="auto"/>
            <w:right w:val="none" w:sz="0" w:space="0" w:color="auto"/>
          </w:divBdr>
        </w:div>
        <w:div w:id="350883792">
          <w:blockQuote w:val="1"/>
          <w:marLeft w:val="0"/>
          <w:marRight w:val="0"/>
          <w:marTop w:val="0"/>
          <w:marBottom w:val="335"/>
          <w:divBdr>
            <w:top w:val="none" w:sz="0" w:space="0" w:color="auto"/>
            <w:left w:val="single" w:sz="36" w:space="17" w:color="EEEEEE"/>
            <w:bottom w:val="none" w:sz="0" w:space="0" w:color="auto"/>
            <w:right w:val="none" w:sz="0" w:space="0" w:color="auto"/>
          </w:divBdr>
        </w:div>
      </w:divsChild>
    </w:div>
    <w:div w:id="590552278">
      <w:bodyDiv w:val="1"/>
      <w:marLeft w:val="0"/>
      <w:marRight w:val="0"/>
      <w:marTop w:val="0"/>
      <w:marBottom w:val="0"/>
      <w:divBdr>
        <w:top w:val="none" w:sz="0" w:space="0" w:color="auto"/>
        <w:left w:val="none" w:sz="0" w:space="0" w:color="auto"/>
        <w:bottom w:val="none" w:sz="0" w:space="0" w:color="auto"/>
        <w:right w:val="none" w:sz="0" w:space="0" w:color="auto"/>
      </w:divBdr>
      <w:divsChild>
        <w:div w:id="2114939979">
          <w:marLeft w:val="0"/>
          <w:marRight w:val="0"/>
          <w:marTop w:val="0"/>
          <w:marBottom w:val="0"/>
          <w:divBdr>
            <w:top w:val="none" w:sz="0" w:space="0" w:color="auto"/>
            <w:left w:val="none" w:sz="0" w:space="0" w:color="auto"/>
            <w:bottom w:val="none" w:sz="0" w:space="0" w:color="auto"/>
            <w:right w:val="none" w:sz="0" w:space="0" w:color="auto"/>
          </w:divBdr>
        </w:div>
        <w:div w:id="1232691336">
          <w:marLeft w:val="0"/>
          <w:marRight w:val="0"/>
          <w:marTop w:val="225"/>
          <w:marBottom w:val="225"/>
          <w:divBdr>
            <w:top w:val="none" w:sz="0" w:space="0" w:color="auto"/>
            <w:left w:val="none" w:sz="0" w:space="0" w:color="auto"/>
            <w:bottom w:val="none" w:sz="0" w:space="0" w:color="auto"/>
            <w:right w:val="none" w:sz="0" w:space="0" w:color="auto"/>
          </w:divBdr>
          <w:divsChild>
            <w:div w:id="83184177">
              <w:marLeft w:val="0"/>
              <w:marRight w:val="0"/>
              <w:marTop w:val="100"/>
              <w:marBottom w:val="100"/>
              <w:divBdr>
                <w:top w:val="none" w:sz="0" w:space="0" w:color="auto"/>
                <w:left w:val="none" w:sz="0" w:space="0" w:color="auto"/>
                <w:bottom w:val="none" w:sz="0" w:space="0" w:color="auto"/>
                <w:right w:val="none" w:sz="0" w:space="0" w:color="auto"/>
              </w:divBdr>
            </w:div>
          </w:divsChild>
        </w:div>
        <w:div w:id="1672684242">
          <w:marLeft w:val="0"/>
          <w:marRight w:val="0"/>
          <w:marTop w:val="0"/>
          <w:marBottom w:val="0"/>
          <w:divBdr>
            <w:top w:val="none" w:sz="0" w:space="0" w:color="auto"/>
            <w:left w:val="none" w:sz="0" w:space="0" w:color="auto"/>
            <w:bottom w:val="none" w:sz="0" w:space="0" w:color="auto"/>
            <w:right w:val="none" w:sz="0" w:space="0" w:color="auto"/>
          </w:divBdr>
        </w:div>
        <w:div w:id="930427395">
          <w:marLeft w:val="0"/>
          <w:marRight w:val="0"/>
          <w:marTop w:val="150"/>
          <w:marBottom w:val="0"/>
          <w:divBdr>
            <w:top w:val="none" w:sz="0" w:space="0" w:color="auto"/>
            <w:left w:val="none" w:sz="0" w:space="0" w:color="auto"/>
            <w:bottom w:val="none" w:sz="0" w:space="0" w:color="auto"/>
            <w:right w:val="none" w:sz="0" w:space="0" w:color="auto"/>
          </w:divBdr>
        </w:div>
      </w:divsChild>
    </w:div>
    <w:div w:id="632255044">
      <w:bodyDiv w:val="1"/>
      <w:marLeft w:val="0"/>
      <w:marRight w:val="0"/>
      <w:marTop w:val="0"/>
      <w:marBottom w:val="0"/>
      <w:divBdr>
        <w:top w:val="none" w:sz="0" w:space="0" w:color="auto"/>
        <w:left w:val="none" w:sz="0" w:space="0" w:color="auto"/>
        <w:bottom w:val="none" w:sz="0" w:space="0" w:color="auto"/>
        <w:right w:val="none" w:sz="0" w:space="0" w:color="auto"/>
      </w:divBdr>
    </w:div>
    <w:div w:id="701592275">
      <w:bodyDiv w:val="1"/>
      <w:marLeft w:val="0"/>
      <w:marRight w:val="0"/>
      <w:marTop w:val="0"/>
      <w:marBottom w:val="0"/>
      <w:divBdr>
        <w:top w:val="none" w:sz="0" w:space="0" w:color="auto"/>
        <w:left w:val="none" w:sz="0" w:space="0" w:color="auto"/>
        <w:bottom w:val="none" w:sz="0" w:space="0" w:color="auto"/>
        <w:right w:val="none" w:sz="0" w:space="0" w:color="auto"/>
      </w:divBdr>
      <w:divsChild>
        <w:div w:id="349140032">
          <w:marLeft w:val="0"/>
          <w:marRight w:val="0"/>
          <w:marTop w:val="0"/>
          <w:marBottom w:val="0"/>
          <w:divBdr>
            <w:top w:val="none" w:sz="0" w:space="0" w:color="auto"/>
            <w:left w:val="none" w:sz="0" w:space="0" w:color="auto"/>
            <w:bottom w:val="none" w:sz="0" w:space="0" w:color="auto"/>
            <w:right w:val="none" w:sz="0" w:space="0" w:color="auto"/>
          </w:divBdr>
        </w:div>
        <w:div w:id="452099661">
          <w:marLeft w:val="-300"/>
          <w:marRight w:val="-300"/>
          <w:marTop w:val="360"/>
          <w:marBottom w:val="360"/>
          <w:divBdr>
            <w:top w:val="none" w:sz="0" w:space="0" w:color="auto"/>
            <w:left w:val="none" w:sz="0" w:space="0" w:color="auto"/>
            <w:bottom w:val="none" w:sz="0" w:space="0" w:color="auto"/>
            <w:right w:val="none" w:sz="0" w:space="0" w:color="auto"/>
          </w:divBdr>
          <w:divsChild>
            <w:div w:id="1976716944">
              <w:marLeft w:val="0"/>
              <w:marRight w:val="0"/>
              <w:marTop w:val="0"/>
              <w:marBottom w:val="0"/>
              <w:divBdr>
                <w:top w:val="none" w:sz="0" w:space="0" w:color="auto"/>
                <w:left w:val="single" w:sz="24" w:space="9" w:color="4CAF50"/>
                <w:bottom w:val="none" w:sz="0" w:space="0" w:color="auto"/>
                <w:right w:val="none" w:sz="0" w:space="0" w:color="auto"/>
              </w:divBdr>
            </w:div>
          </w:divsChild>
        </w:div>
        <w:div w:id="145360373">
          <w:marLeft w:val="0"/>
          <w:marRight w:val="0"/>
          <w:marTop w:val="0"/>
          <w:marBottom w:val="0"/>
          <w:divBdr>
            <w:top w:val="none" w:sz="0" w:space="0" w:color="auto"/>
            <w:left w:val="none" w:sz="0" w:space="0" w:color="auto"/>
            <w:bottom w:val="none" w:sz="0" w:space="0" w:color="auto"/>
            <w:right w:val="none" w:sz="0" w:space="0" w:color="auto"/>
          </w:divBdr>
        </w:div>
        <w:div w:id="2084722210">
          <w:marLeft w:val="-300"/>
          <w:marRight w:val="-300"/>
          <w:marTop w:val="0"/>
          <w:marBottom w:val="0"/>
          <w:divBdr>
            <w:top w:val="none" w:sz="0" w:space="0" w:color="auto"/>
            <w:left w:val="none" w:sz="0" w:space="0" w:color="auto"/>
            <w:bottom w:val="none" w:sz="0" w:space="0" w:color="auto"/>
            <w:right w:val="none" w:sz="0" w:space="0" w:color="auto"/>
          </w:divBdr>
          <w:divsChild>
            <w:div w:id="247619610">
              <w:marLeft w:val="0"/>
              <w:marRight w:val="0"/>
              <w:marTop w:val="0"/>
              <w:marBottom w:val="0"/>
              <w:divBdr>
                <w:top w:val="none" w:sz="0" w:space="0" w:color="auto"/>
                <w:left w:val="none" w:sz="0" w:space="0" w:color="auto"/>
                <w:bottom w:val="none" w:sz="0" w:space="0" w:color="auto"/>
                <w:right w:val="none" w:sz="0" w:space="0" w:color="auto"/>
              </w:divBdr>
            </w:div>
          </w:divsChild>
        </w:div>
        <w:div w:id="586379613">
          <w:marLeft w:val="-300"/>
          <w:marRight w:val="-300"/>
          <w:marTop w:val="360"/>
          <w:marBottom w:val="360"/>
          <w:divBdr>
            <w:top w:val="none" w:sz="0" w:space="0" w:color="auto"/>
            <w:left w:val="none" w:sz="0" w:space="0" w:color="auto"/>
            <w:bottom w:val="none" w:sz="0" w:space="0" w:color="auto"/>
            <w:right w:val="none" w:sz="0" w:space="0" w:color="auto"/>
          </w:divBdr>
          <w:divsChild>
            <w:div w:id="51194083">
              <w:marLeft w:val="0"/>
              <w:marRight w:val="0"/>
              <w:marTop w:val="0"/>
              <w:marBottom w:val="0"/>
              <w:divBdr>
                <w:top w:val="none" w:sz="0" w:space="0" w:color="auto"/>
                <w:left w:val="single" w:sz="24" w:space="9" w:color="4CAF50"/>
                <w:bottom w:val="none" w:sz="0" w:space="0" w:color="auto"/>
                <w:right w:val="none" w:sz="0" w:space="0" w:color="auto"/>
              </w:divBdr>
            </w:div>
          </w:divsChild>
        </w:div>
        <w:div w:id="886721262">
          <w:marLeft w:val="-300"/>
          <w:marRight w:val="-300"/>
          <w:marTop w:val="360"/>
          <w:marBottom w:val="360"/>
          <w:divBdr>
            <w:top w:val="none" w:sz="0" w:space="0" w:color="auto"/>
            <w:left w:val="none" w:sz="0" w:space="0" w:color="auto"/>
            <w:bottom w:val="none" w:sz="0" w:space="0" w:color="auto"/>
            <w:right w:val="none" w:sz="0" w:space="0" w:color="auto"/>
          </w:divBdr>
          <w:divsChild>
            <w:div w:id="93389951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960767639">
      <w:bodyDiv w:val="1"/>
      <w:marLeft w:val="0"/>
      <w:marRight w:val="0"/>
      <w:marTop w:val="0"/>
      <w:marBottom w:val="0"/>
      <w:divBdr>
        <w:top w:val="none" w:sz="0" w:space="0" w:color="auto"/>
        <w:left w:val="none" w:sz="0" w:space="0" w:color="auto"/>
        <w:bottom w:val="none" w:sz="0" w:space="0" w:color="auto"/>
        <w:right w:val="none" w:sz="0" w:space="0" w:color="auto"/>
      </w:divBdr>
    </w:div>
    <w:div w:id="983662173">
      <w:bodyDiv w:val="1"/>
      <w:marLeft w:val="0"/>
      <w:marRight w:val="0"/>
      <w:marTop w:val="0"/>
      <w:marBottom w:val="0"/>
      <w:divBdr>
        <w:top w:val="none" w:sz="0" w:space="0" w:color="auto"/>
        <w:left w:val="none" w:sz="0" w:space="0" w:color="auto"/>
        <w:bottom w:val="none" w:sz="0" w:space="0" w:color="auto"/>
        <w:right w:val="none" w:sz="0" w:space="0" w:color="auto"/>
      </w:divBdr>
    </w:div>
    <w:div w:id="999967043">
      <w:bodyDiv w:val="1"/>
      <w:marLeft w:val="0"/>
      <w:marRight w:val="0"/>
      <w:marTop w:val="0"/>
      <w:marBottom w:val="0"/>
      <w:divBdr>
        <w:top w:val="none" w:sz="0" w:space="0" w:color="auto"/>
        <w:left w:val="none" w:sz="0" w:space="0" w:color="auto"/>
        <w:bottom w:val="none" w:sz="0" w:space="0" w:color="auto"/>
        <w:right w:val="none" w:sz="0" w:space="0" w:color="auto"/>
      </w:divBdr>
      <w:divsChild>
        <w:div w:id="1962148672">
          <w:marLeft w:val="0"/>
          <w:marRight w:val="0"/>
          <w:marTop w:val="0"/>
          <w:marBottom w:val="134"/>
          <w:divBdr>
            <w:top w:val="single" w:sz="6" w:space="0" w:color="D5DDC6"/>
            <w:left w:val="single" w:sz="24" w:space="0" w:color="66BB55"/>
            <w:bottom w:val="single" w:sz="6" w:space="0" w:color="D5DDC6"/>
            <w:right w:val="single" w:sz="6" w:space="0" w:color="D5DDC6"/>
          </w:divBdr>
        </w:div>
        <w:div w:id="1144859392">
          <w:marLeft w:val="0"/>
          <w:marRight w:val="0"/>
          <w:marTop w:val="0"/>
          <w:marBottom w:val="134"/>
          <w:divBdr>
            <w:top w:val="single" w:sz="6" w:space="0" w:color="D5DDC6"/>
            <w:left w:val="single" w:sz="24" w:space="0" w:color="66BB55"/>
            <w:bottom w:val="single" w:sz="6" w:space="0" w:color="D5DDC6"/>
            <w:right w:val="single" w:sz="6" w:space="0" w:color="D5DDC6"/>
          </w:divBdr>
        </w:div>
      </w:divsChild>
    </w:div>
    <w:div w:id="1016350739">
      <w:bodyDiv w:val="1"/>
      <w:marLeft w:val="0"/>
      <w:marRight w:val="0"/>
      <w:marTop w:val="0"/>
      <w:marBottom w:val="0"/>
      <w:divBdr>
        <w:top w:val="none" w:sz="0" w:space="0" w:color="auto"/>
        <w:left w:val="none" w:sz="0" w:space="0" w:color="auto"/>
        <w:bottom w:val="none" w:sz="0" w:space="0" w:color="auto"/>
        <w:right w:val="none" w:sz="0" w:space="0" w:color="auto"/>
      </w:divBdr>
      <w:divsChild>
        <w:div w:id="243999796">
          <w:marLeft w:val="0"/>
          <w:marRight w:val="0"/>
          <w:marTop w:val="0"/>
          <w:marBottom w:val="134"/>
          <w:divBdr>
            <w:top w:val="single" w:sz="6" w:space="0" w:color="D5DDC6"/>
            <w:left w:val="single" w:sz="24" w:space="0" w:color="66BB55"/>
            <w:bottom w:val="single" w:sz="6" w:space="0" w:color="D5DDC6"/>
            <w:right w:val="single" w:sz="6" w:space="0" w:color="D5DDC6"/>
          </w:divBdr>
        </w:div>
        <w:div w:id="169954351">
          <w:marLeft w:val="0"/>
          <w:marRight w:val="0"/>
          <w:marTop w:val="0"/>
          <w:marBottom w:val="134"/>
          <w:divBdr>
            <w:top w:val="single" w:sz="6" w:space="0" w:color="D5DDC6"/>
            <w:left w:val="single" w:sz="24" w:space="0" w:color="66BB55"/>
            <w:bottom w:val="single" w:sz="6" w:space="0" w:color="D5DDC6"/>
            <w:right w:val="single" w:sz="6" w:space="0" w:color="D5DDC6"/>
          </w:divBdr>
        </w:div>
      </w:divsChild>
    </w:div>
    <w:div w:id="1038047202">
      <w:bodyDiv w:val="1"/>
      <w:marLeft w:val="0"/>
      <w:marRight w:val="0"/>
      <w:marTop w:val="0"/>
      <w:marBottom w:val="0"/>
      <w:divBdr>
        <w:top w:val="none" w:sz="0" w:space="0" w:color="auto"/>
        <w:left w:val="none" w:sz="0" w:space="0" w:color="auto"/>
        <w:bottom w:val="none" w:sz="0" w:space="0" w:color="auto"/>
        <w:right w:val="none" w:sz="0" w:space="0" w:color="auto"/>
      </w:divBdr>
      <w:divsChild>
        <w:div w:id="1825856830">
          <w:marLeft w:val="0"/>
          <w:marRight w:val="0"/>
          <w:marTop w:val="0"/>
          <w:marBottom w:val="0"/>
          <w:divBdr>
            <w:top w:val="none" w:sz="0" w:space="0" w:color="auto"/>
            <w:left w:val="none" w:sz="0" w:space="0" w:color="auto"/>
            <w:bottom w:val="none" w:sz="0" w:space="0" w:color="auto"/>
            <w:right w:val="none" w:sz="0" w:space="0" w:color="auto"/>
          </w:divBdr>
          <w:divsChild>
            <w:div w:id="673800110">
              <w:marLeft w:val="0"/>
              <w:marRight w:val="0"/>
              <w:marTop w:val="0"/>
              <w:marBottom w:val="0"/>
              <w:divBdr>
                <w:top w:val="none" w:sz="0" w:space="0" w:color="auto"/>
                <w:left w:val="none" w:sz="0" w:space="0" w:color="auto"/>
                <w:bottom w:val="none" w:sz="0" w:space="0" w:color="auto"/>
                <w:right w:val="none" w:sz="0" w:space="0" w:color="auto"/>
              </w:divBdr>
            </w:div>
          </w:divsChild>
        </w:div>
        <w:div w:id="1067650149">
          <w:marLeft w:val="0"/>
          <w:marRight w:val="0"/>
          <w:marTop w:val="0"/>
          <w:marBottom w:val="0"/>
          <w:divBdr>
            <w:top w:val="none" w:sz="0" w:space="0" w:color="auto"/>
            <w:left w:val="none" w:sz="0" w:space="0" w:color="auto"/>
            <w:bottom w:val="none" w:sz="0" w:space="0" w:color="auto"/>
            <w:right w:val="none" w:sz="0" w:space="0" w:color="auto"/>
          </w:divBdr>
        </w:div>
        <w:div w:id="254823132">
          <w:marLeft w:val="0"/>
          <w:marRight w:val="0"/>
          <w:marTop w:val="0"/>
          <w:marBottom w:val="0"/>
          <w:divBdr>
            <w:top w:val="none" w:sz="0" w:space="0" w:color="auto"/>
            <w:left w:val="none" w:sz="0" w:space="0" w:color="auto"/>
            <w:bottom w:val="none" w:sz="0" w:space="0" w:color="auto"/>
            <w:right w:val="none" w:sz="0" w:space="0" w:color="auto"/>
          </w:divBdr>
        </w:div>
        <w:div w:id="1310401313">
          <w:marLeft w:val="0"/>
          <w:marRight w:val="0"/>
          <w:marTop w:val="0"/>
          <w:marBottom w:val="0"/>
          <w:divBdr>
            <w:top w:val="none" w:sz="0" w:space="0" w:color="auto"/>
            <w:left w:val="none" w:sz="0" w:space="0" w:color="auto"/>
            <w:bottom w:val="none" w:sz="0" w:space="0" w:color="auto"/>
            <w:right w:val="none" w:sz="0" w:space="0" w:color="auto"/>
          </w:divBdr>
        </w:div>
      </w:divsChild>
    </w:div>
    <w:div w:id="1043019066">
      <w:bodyDiv w:val="1"/>
      <w:marLeft w:val="0"/>
      <w:marRight w:val="0"/>
      <w:marTop w:val="0"/>
      <w:marBottom w:val="0"/>
      <w:divBdr>
        <w:top w:val="none" w:sz="0" w:space="0" w:color="auto"/>
        <w:left w:val="none" w:sz="0" w:space="0" w:color="auto"/>
        <w:bottom w:val="none" w:sz="0" w:space="0" w:color="auto"/>
        <w:right w:val="none" w:sz="0" w:space="0" w:color="auto"/>
      </w:divBdr>
      <w:divsChild>
        <w:div w:id="1589072389">
          <w:marLeft w:val="0"/>
          <w:marRight w:val="0"/>
          <w:marTop w:val="0"/>
          <w:marBottom w:val="0"/>
          <w:divBdr>
            <w:top w:val="none" w:sz="0" w:space="0" w:color="auto"/>
            <w:left w:val="none" w:sz="0" w:space="0" w:color="auto"/>
            <w:bottom w:val="none" w:sz="0" w:space="0" w:color="auto"/>
            <w:right w:val="none" w:sz="0" w:space="0" w:color="auto"/>
          </w:divBdr>
        </w:div>
        <w:div w:id="641278073">
          <w:marLeft w:val="-300"/>
          <w:marRight w:val="-300"/>
          <w:marTop w:val="360"/>
          <w:marBottom w:val="360"/>
          <w:divBdr>
            <w:top w:val="none" w:sz="0" w:space="0" w:color="auto"/>
            <w:left w:val="none" w:sz="0" w:space="0" w:color="auto"/>
            <w:bottom w:val="none" w:sz="0" w:space="0" w:color="auto"/>
            <w:right w:val="none" w:sz="0" w:space="0" w:color="auto"/>
          </w:divBdr>
          <w:divsChild>
            <w:div w:id="782728972">
              <w:marLeft w:val="0"/>
              <w:marRight w:val="0"/>
              <w:marTop w:val="0"/>
              <w:marBottom w:val="0"/>
              <w:divBdr>
                <w:top w:val="none" w:sz="0" w:space="0" w:color="auto"/>
                <w:left w:val="single" w:sz="24" w:space="9" w:color="4CAF50"/>
                <w:bottom w:val="none" w:sz="0" w:space="0" w:color="auto"/>
                <w:right w:val="none" w:sz="0" w:space="0" w:color="auto"/>
              </w:divBdr>
            </w:div>
          </w:divsChild>
        </w:div>
        <w:div w:id="20207447">
          <w:marLeft w:val="-300"/>
          <w:marRight w:val="-300"/>
          <w:marTop w:val="360"/>
          <w:marBottom w:val="360"/>
          <w:divBdr>
            <w:top w:val="none" w:sz="0" w:space="0" w:color="auto"/>
            <w:left w:val="none" w:sz="0" w:space="0" w:color="auto"/>
            <w:bottom w:val="none" w:sz="0" w:space="0" w:color="auto"/>
            <w:right w:val="none" w:sz="0" w:space="0" w:color="auto"/>
          </w:divBdr>
          <w:divsChild>
            <w:div w:id="1408962848">
              <w:marLeft w:val="0"/>
              <w:marRight w:val="0"/>
              <w:marTop w:val="0"/>
              <w:marBottom w:val="0"/>
              <w:divBdr>
                <w:top w:val="none" w:sz="0" w:space="0" w:color="auto"/>
                <w:left w:val="single" w:sz="24" w:space="9" w:color="4CAF50"/>
                <w:bottom w:val="none" w:sz="0" w:space="0" w:color="auto"/>
                <w:right w:val="none" w:sz="0" w:space="0" w:color="auto"/>
              </w:divBdr>
            </w:div>
          </w:divsChild>
        </w:div>
        <w:div w:id="899244549">
          <w:marLeft w:val="-300"/>
          <w:marRight w:val="-300"/>
          <w:marTop w:val="360"/>
          <w:marBottom w:val="360"/>
          <w:divBdr>
            <w:top w:val="none" w:sz="0" w:space="0" w:color="auto"/>
            <w:left w:val="none" w:sz="0" w:space="0" w:color="auto"/>
            <w:bottom w:val="none" w:sz="0" w:space="0" w:color="auto"/>
            <w:right w:val="none" w:sz="0" w:space="0" w:color="auto"/>
          </w:divBdr>
          <w:divsChild>
            <w:div w:id="1101410395">
              <w:marLeft w:val="0"/>
              <w:marRight w:val="0"/>
              <w:marTop w:val="0"/>
              <w:marBottom w:val="0"/>
              <w:divBdr>
                <w:top w:val="none" w:sz="0" w:space="0" w:color="auto"/>
                <w:left w:val="single" w:sz="24" w:space="9" w:color="4CAF50"/>
                <w:bottom w:val="none" w:sz="0" w:space="0" w:color="auto"/>
                <w:right w:val="none" w:sz="0" w:space="0" w:color="auto"/>
              </w:divBdr>
            </w:div>
          </w:divsChild>
        </w:div>
        <w:div w:id="1522091315">
          <w:marLeft w:val="-300"/>
          <w:marRight w:val="-300"/>
          <w:marTop w:val="360"/>
          <w:marBottom w:val="360"/>
          <w:divBdr>
            <w:top w:val="none" w:sz="0" w:space="0" w:color="auto"/>
            <w:left w:val="none" w:sz="0" w:space="0" w:color="auto"/>
            <w:bottom w:val="none" w:sz="0" w:space="0" w:color="auto"/>
            <w:right w:val="none" w:sz="0" w:space="0" w:color="auto"/>
          </w:divBdr>
          <w:divsChild>
            <w:div w:id="1820803342">
              <w:marLeft w:val="0"/>
              <w:marRight w:val="0"/>
              <w:marTop w:val="0"/>
              <w:marBottom w:val="0"/>
              <w:divBdr>
                <w:top w:val="none" w:sz="0" w:space="0" w:color="auto"/>
                <w:left w:val="single" w:sz="24" w:space="9" w:color="4CAF50"/>
                <w:bottom w:val="none" w:sz="0" w:space="0" w:color="auto"/>
                <w:right w:val="none" w:sz="0" w:space="0" w:color="auto"/>
              </w:divBdr>
            </w:div>
          </w:divsChild>
        </w:div>
        <w:div w:id="530001500">
          <w:marLeft w:val="-300"/>
          <w:marRight w:val="-300"/>
          <w:marTop w:val="360"/>
          <w:marBottom w:val="360"/>
          <w:divBdr>
            <w:top w:val="none" w:sz="0" w:space="0" w:color="auto"/>
            <w:left w:val="none" w:sz="0" w:space="0" w:color="auto"/>
            <w:bottom w:val="none" w:sz="0" w:space="0" w:color="auto"/>
            <w:right w:val="none" w:sz="0" w:space="0" w:color="auto"/>
          </w:divBdr>
          <w:divsChild>
            <w:div w:id="1151410663">
              <w:marLeft w:val="0"/>
              <w:marRight w:val="0"/>
              <w:marTop w:val="0"/>
              <w:marBottom w:val="0"/>
              <w:divBdr>
                <w:top w:val="none" w:sz="0" w:space="0" w:color="auto"/>
                <w:left w:val="single" w:sz="24" w:space="9" w:color="4CAF50"/>
                <w:bottom w:val="none" w:sz="0" w:space="0" w:color="auto"/>
                <w:right w:val="none" w:sz="0" w:space="0" w:color="auto"/>
              </w:divBdr>
            </w:div>
          </w:divsChild>
        </w:div>
        <w:div w:id="80224783">
          <w:marLeft w:val="-300"/>
          <w:marRight w:val="-300"/>
          <w:marTop w:val="360"/>
          <w:marBottom w:val="360"/>
          <w:divBdr>
            <w:top w:val="none" w:sz="0" w:space="0" w:color="auto"/>
            <w:left w:val="none" w:sz="0" w:space="0" w:color="auto"/>
            <w:bottom w:val="none" w:sz="0" w:space="0" w:color="auto"/>
            <w:right w:val="none" w:sz="0" w:space="0" w:color="auto"/>
          </w:divBdr>
          <w:divsChild>
            <w:div w:id="254361751">
              <w:marLeft w:val="0"/>
              <w:marRight w:val="0"/>
              <w:marTop w:val="0"/>
              <w:marBottom w:val="0"/>
              <w:divBdr>
                <w:top w:val="none" w:sz="0" w:space="0" w:color="auto"/>
                <w:left w:val="single" w:sz="24" w:space="9" w:color="4CAF50"/>
                <w:bottom w:val="none" w:sz="0" w:space="0" w:color="auto"/>
                <w:right w:val="none" w:sz="0" w:space="0" w:color="auto"/>
              </w:divBdr>
            </w:div>
          </w:divsChild>
        </w:div>
        <w:div w:id="1681741126">
          <w:marLeft w:val="-300"/>
          <w:marRight w:val="-300"/>
          <w:marTop w:val="360"/>
          <w:marBottom w:val="360"/>
          <w:divBdr>
            <w:top w:val="none" w:sz="0" w:space="0" w:color="auto"/>
            <w:left w:val="none" w:sz="0" w:space="0" w:color="auto"/>
            <w:bottom w:val="none" w:sz="0" w:space="0" w:color="auto"/>
            <w:right w:val="none" w:sz="0" w:space="0" w:color="auto"/>
          </w:divBdr>
          <w:divsChild>
            <w:div w:id="537090087">
              <w:marLeft w:val="0"/>
              <w:marRight w:val="0"/>
              <w:marTop w:val="0"/>
              <w:marBottom w:val="0"/>
              <w:divBdr>
                <w:top w:val="none" w:sz="0" w:space="0" w:color="auto"/>
                <w:left w:val="single" w:sz="24" w:space="9" w:color="4CAF50"/>
                <w:bottom w:val="none" w:sz="0" w:space="0" w:color="auto"/>
                <w:right w:val="none" w:sz="0" w:space="0" w:color="auto"/>
              </w:divBdr>
            </w:div>
          </w:divsChild>
        </w:div>
        <w:div w:id="1421829520">
          <w:marLeft w:val="-300"/>
          <w:marRight w:val="-300"/>
          <w:marTop w:val="360"/>
          <w:marBottom w:val="360"/>
          <w:divBdr>
            <w:top w:val="none" w:sz="0" w:space="0" w:color="auto"/>
            <w:left w:val="none" w:sz="0" w:space="0" w:color="auto"/>
            <w:bottom w:val="none" w:sz="0" w:space="0" w:color="auto"/>
            <w:right w:val="none" w:sz="0" w:space="0" w:color="auto"/>
          </w:divBdr>
          <w:divsChild>
            <w:div w:id="2034377379">
              <w:marLeft w:val="0"/>
              <w:marRight w:val="0"/>
              <w:marTop w:val="0"/>
              <w:marBottom w:val="0"/>
              <w:divBdr>
                <w:top w:val="none" w:sz="0" w:space="0" w:color="auto"/>
                <w:left w:val="single" w:sz="24" w:space="9" w:color="4CAF50"/>
                <w:bottom w:val="none" w:sz="0" w:space="0" w:color="auto"/>
                <w:right w:val="none" w:sz="0" w:space="0" w:color="auto"/>
              </w:divBdr>
            </w:div>
          </w:divsChild>
        </w:div>
        <w:div w:id="1219779412">
          <w:marLeft w:val="-300"/>
          <w:marRight w:val="-300"/>
          <w:marTop w:val="360"/>
          <w:marBottom w:val="360"/>
          <w:divBdr>
            <w:top w:val="none" w:sz="0" w:space="0" w:color="auto"/>
            <w:left w:val="none" w:sz="0" w:space="0" w:color="auto"/>
            <w:bottom w:val="none" w:sz="0" w:space="0" w:color="auto"/>
            <w:right w:val="none" w:sz="0" w:space="0" w:color="auto"/>
          </w:divBdr>
          <w:divsChild>
            <w:div w:id="1631086528">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054041667">
      <w:bodyDiv w:val="1"/>
      <w:marLeft w:val="0"/>
      <w:marRight w:val="0"/>
      <w:marTop w:val="0"/>
      <w:marBottom w:val="0"/>
      <w:divBdr>
        <w:top w:val="none" w:sz="0" w:space="0" w:color="auto"/>
        <w:left w:val="none" w:sz="0" w:space="0" w:color="auto"/>
        <w:bottom w:val="none" w:sz="0" w:space="0" w:color="auto"/>
        <w:right w:val="none" w:sz="0" w:space="0" w:color="auto"/>
      </w:divBdr>
    </w:div>
    <w:div w:id="1079640065">
      <w:bodyDiv w:val="1"/>
      <w:marLeft w:val="0"/>
      <w:marRight w:val="0"/>
      <w:marTop w:val="0"/>
      <w:marBottom w:val="0"/>
      <w:divBdr>
        <w:top w:val="none" w:sz="0" w:space="0" w:color="auto"/>
        <w:left w:val="none" w:sz="0" w:space="0" w:color="auto"/>
        <w:bottom w:val="none" w:sz="0" w:space="0" w:color="auto"/>
        <w:right w:val="none" w:sz="0" w:space="0" w:color="auto"/>
      </w:divBdr>
      <w:divsChild>
        <w:div w:id="1492136706">
          <w:marLeft w:val="0"/>
          <w:marRight w:val="0"/>
          <w:marTop w:val="0"/>
          <w:marBottom w:val="0"/>
          <w:divBdr>
            <w:top w:val="none" w:sz="0" w:space="0" w:color="auto"/>
            <w:left w:val="none" w:sz="0" w:space="0" w:color="auto"/>
            <w:bottom w:val="none" w:sz="0" w:space="0" w:color="auto"/>
            <w:right w:val="none" w:sz="0" w:space="0" w:color="auto"/>
          </w:divBdr>
        </w:div>
        <w:div w:id="1412122512">
          <w:marLeft w:val="0"/>
          <w:marRight w:val="0"/>
          <w:marTop w:val="0"/>
          <w:marBottom w:val="0"/>
          <w:divBdr>
            <w:top w:val="none" w:sz="0" w:space="0" w:color="auto"/>
            <w:left w:val="none" w:sz="0" w:space="0" w:color="auto"/>
            <w:bottom w:val="none" w:sz="0" w:space="0" w:color="auto"/>
            <w:right w:val="none" w:sz="0" w:space="0" w:color="auto"/>
          </w:divBdr>
        </w:div>
        <w:div w:id="1888714061">
          <w:marLeft w:val="0"/>
          <w:marRight w:val="0"/>
          <w:marTop w:val="0"/>
          <w:marBottom w:val="0"/>
          <w:divBdr>
            <w:top w:val="none" w:sz="0" w:space="0" w:color="auto"/>
            <w:left w:val="none" w:sz="0" w:space="0" w:color="auto"/>
            <w:bottom w:val="none" w:sz="0" w:space="0" w:color="auto"/>
            <w:right w:val="none" w:sz="0" w:space="0" w:color="auto"/>
          </w:divBdr>
        </w:div>
        <w:div w:id="2126189246">
          <w:marLeft w:val="0"/>
          <w:marRight w:val="0"/>
          <w:marTop w:val="0"/>
          <w:marBottom w:val="0"/>
          <w:divBdr>
            <w:top w:val="none" w:sz="0" w:space="0" w:color="auto"/>
            <w:left w:val="none" w:sz="0" w:space="0" w:color="auto"/>
            <w:bottom w:val="none" w:sz="0" w:space="0" w:color="auto"/>
            <w:right w:val="none" w:sz="0" w:space="0" w:color="auto"/>
          </w:divBdr>
          <w:divsChild>
            <w:div w:id="495463110">
              <w:marLeft w:val="0"/>
              <w:marRight w:val="0"/>
              <w:marTop w:val="0"/>
              <w:marBottom w:val="0"/>
              <w:divBdr>
                <w:top w:val="none" w:sz="0" w:space="0" w:color="auto"/>
                <w:left w:val="none" w:sz="0" w:space="0" w:color="auto"/>
                <w:bottom w:val="none" w:sz="0" w:space="0" w:color="auto"/>
                <w:right w:val="none" w:sz="0" w:space="0" w:color="auto"/>
              </w:divBdr>
            </w:div>
          </w:divsChild>
        </w:div>
        <w:div w:id="363558090">
          <w:marLeft w:val="0"/>
          <w:marRight w:val="0"/>
          <w:marTop w:val="0"/>
          <w:marBottom w:val="0"/>
          <w:divBdr>
            <w:top w:val="none" w:sz="0" w:space="0" w:color="auto"/>
            <w:left w:val="none" w:sz="0" w:space="0" w:color="auto"/>
            <w:bottom w:val="none" w:sz="0" w:space="0" w:color="auto"/>
            <w:right w:val="none" w:sz="0" w:space="0" w:color="auto"/>
          </w:divBdr>
        </w:div>
        <w:div w:id="1164659132">
          <w:marLeft w:val="0"/>
          <w:marRight w:val="0"/>
          <w:marTop w:val="0"/>
          <w:marBottom w:val="0"/>
          <w:divBdr>
            <w:top w:val="none" w:sz="0" w:space="0" w:color="auto"/>
            <w:left w:val="none" w:sz="0" w:space="0" w:color="auto"/>
            <w:bottom w:val="none" w:sz="0" w:space="0" w:color="auto"/>
            <w:right w:val="none" w:sz="0" w:space="0" w:color="auto"/>
          </w:divBdr>
          <w:divsChild>
            <w:div w:id="1568613882">
              <w:marLeft w:val="0"/>
              <w:marRight w:val="0"/>
              <w:marTop w:val="0"/>
              <w:marBottom w:val="0"/>
              <w:divBdr>
                <w:top w:val="none" w:sz="0" w:space="0" w:color="auto"/>
                <w:left w:val="none" w:sz="0" w:space="0" w:color="auto"/>
                <w:bottom w:val="none" w:sz="0" w:space="0" w:color="auto"/>
                <w:right w:val="none" w:sz="0" w:space="0" w:color="auto"/>
              </w:divBdr>
            </w:div>
            <w:div w:id="2077121276">
              <w:marLeft w:val="0"/>
              <w:marRight w:val="0"/>
              <w:marTop w:val="0"/>
              <w:marBottom w:val="0"/>
              <w:divBdr>
                <w:top w:val="none" w:sz="0" w:space="0" w:color="auto"/>
                <w:left w:val="none" w:sz="0" w:space="0" w:color="auto"/>
                <w:bottom w:val="none" w:sz="0" w:space="0" w:color="auto"/>
                <w:right w:val="none" w:sz="0" w:space="0" w:color="auto"/>
              </w:divBdr>
            </w:div>
            <w:div w:id="316694890">
              <w:marLeft w:val="0"/>
              <w:marRight w:val="0"/>
              <w:marTop w:val="0"/>
              <w:marBottom w:val="0"/>
              <w:divBdr>
                <w:top w:val="none" w:sz="0" w:space="0" w:color="auto"/>
                <w:left w:val="none" w:sz="0" w:space="0" w:color="auto"/>
                <w:bottom w:val="none" w:sz="0" w:space="0" w:color="auto"/>
                <w:right w:val="none" w:sz="0" w:space="0" w:color="auto"/>
              </w:divBdr>
            </w:div>
            <w:div w:id="2117943103">
              <w:marLeft w:val="0"/>
              <w:marRight w:val="0"/>
              <w:marTop w:val="0"/>
              <w:marBottom w:val="0"/>
              <w:divBdr>
                <w:top w:val="none" w:sz="0" w:space="0" w:color="auto"/>
                <w:left w:val="none" w:sz="0" w:space="0" w:color="auto"/>
                <w:bottom w:val="none" w:sz="0" w:space="0" w:color="auto"/>
                <w:right w:val="none" w:sz="0" w:space="0" w:color="auto"/>
              </w:divBdr>
              <w:divsChild>
                <w:div w:id="1254971685">
                  <w:marLeft w:val="0"/>
                  <w:marRight w:val="0"/>
                  <w:marTop w:val="0"/>
                  <w:marBottom w:val="0"/>
                  <w:divBdr>
                    <w:top w:val="none" w:sz="0" w:space="0" w:color="auto"/>
                    <w:left w:val="none" w:sz="0" w:space="0" w:color="auto"/>
                    <w:bottom w:val="none" w:sz="0" w:space="0" w:color="auto"/>
                    <w:right w:val="none" w:sz="0" w:space="0" w:color="auto"/>
                  </w:divBdr>
                </w:div>
              </w:divsChild>
            </w:div>
            <w:div w:id="1942953271">
              <w:marLeft w:val="0"/>
              <w:marRight w:val="0"/>
              <w:marTop w:val="0"/>
              <w:marBottom w:val="0"/>
              <w:divBdr>
                <w:top w:val="none" w:sz="0" w:space="0" w:color="auto"/>
                <w:left w:val="none" w:sz="0" w:space="0" w:color="auto"/>
                <w:bottom w:val="none" w:sz="0" w:space="0" w:color="auto"/>
                <w:right w:val="none" w:sz="0" w:space="0" w:color="auto"/>
              </w:divBdr>
            </w:div>
            <w:div w:id="1560239589">
              <w:marLeft w:val="0"/>
              <w:marRight w:val="0"/>
              <w:marTop w:val="0"/>
              <w:marBottom w:val="0"/>
              <w:divBdr>
                <w:top w:val="none" w:sz="0" w:space="0" w:color="auto"/>
                <w:left w:val="none" w:sz="0" w:space="0" w:color="auto"/>
                <w:bottom w:val="none" w:sz="0" w:space="0" w:color="auto"/>
                <w:right w:val="none" w:sz="0" w:space="0" w:color="auto"/>
              </w:divBdr>
            </w:div>
            <w:div w:id="17850124">
              <w:marLeft w:val="0"/>
              <w:marRight w:val="0"/>
              <w:marTop w:val="0"/>
              <w:marBottom w:val="0"/>
              <w:divBdr>
                <w:top w:val="none" w:sz="0" w:space="0" w:color="auto"/>
                <w:left w:val="none" w:sz="0" w:space="0" w:color="auto"/>
                <w:bottom w:val="none" w:sz="0" w:space="0" w:color="auto"/>
                <w:right w:val="none" w:sz="0" w:space="0" w:color="auto"/>
              </w:divBdr>
            </w:div>
            <w:div w:id="2137330044">
              <w:marLeft w:val="0"/>
              <w:marRight w:val="0"/>
              <w:marTop w:val="0"/>
              <w:marBottom w:val="0"/>
              <w:divBdr>
                <w:top w:val="none" w:sz="0" w:space="0" w:color="auto"/>
                <w:left w:val="none" w:sz="0" w:space="0" w:color="auto"/>
                <w:bottom w:val="none" w:sz="0" w:space="0" w:color="auto"/>
                <w:right w:val="none" w:sz="0" w:space="0" w:color="auto"/>
              </w:divBdr>
              <w:divsChild>
                <w:div w:id="1632204164">
                  <w:marLeft w:val="0"/>
                  <w:marRight w:val="0"/>
                  <w:marTop w:val="0"/>
                  <w:marBottom w:val="0"/>
                  <w:divBdr>
                    <w:top w:val="none" w:sz="0" w:space="0" w:color="auto"/>
                    <w:left w:val="none" w:sz="0" w:space="0" w:color="auto"/>
                    <w:bottom w:val="none" w:sz="0" w:space="0" w:color="auto"/>
                    <w:right w:val="none" w:sz="0" w:space="0" w:color="auto"/>
                  </w:divBdr>
                </w:div>
                <w:div w:id="51930153">
                  <w:marLeft w:val="0"/>
                  <w:marRight w:val="0"/>
                  <w:marTop w:val="0"/>
                  <w:marBottom w:val="0"/>
                  <w:divBdr>
                    <w:top w:val="none" w:sz="0" w:space="0" w:color="auto"/>
                    <w:left w:val="none" w:sz="0" w:space="0" w:color="auto"/>
                    <w:bottom w:val="none" w:sz="0" w:space="0" w:color="auto"/>
                    <w:right w:val="none" w:sz="0" w:space="0" w:color="auto"/>
                  </w:divBdr>
                </w:div>
                <w:div w:id="752091991">
                  <w:marLeft w:val="0"/>
                  <w:marRight w:val="0"/>
                  <w:marTop w:val="0"/>
                  <w:marBottom w:val="0"/>
                  <w:divBdr>
                    <w:top w:val="none" w:sz="0" w:space="0" w:color="auto"/>
                    <w:left w:val="none" w:sz="0" w:space="0" w:color="auto"/>
                    <w:bottom w:val="none" w:sz="0" w:space="0" w:color="auto"/>
                    <w:right w:val="none" w:sz="0" w:space="0" w:color="auto"/>
                  </w:divBdr>
                </w:div>
                <w:div w:id="660163616">
                  <w:marLeft w:val="0"/>
                  <w:marRight w:val="0"/>
                  <w:marTop w:val="0"/>
                  <w:marBottom w:val="0"/>
                  <w:divBdr>
                    <w:top w:val="none" w:sz="0" w:space="0" w:color="auto"/>
                    <w:left w:val="none" w:sz="0" w:space="0" w:color="auto"/>
                    <w:bottom w:val="none" w:sz="0" w:space="0" w:color="auto"/>
                    <w:right w:val="none" w:sz="0" w:space="0" w:color="auto"/>
                  </w:divBdr>
                </w:div>
              </w:divsChild>
            </w:div>
            <w:div w:id="1565752031">
              <w:marLeft w:val="0"/>
              <w:marRight w:val="0"/>
              <w:marTop w:val="0"/>
              <w:marBottom w:val="0"/>
              <w:divBdr>
                <w:top w:val="none" w:sz="0" w:space="0" w:color="auto"/>
                <w:left w:val="none" w:sz="0" w:space="0" w:color="auto"/>
                <w:bottom w:val="none" w:sz="0" w:space="0" w:color="auto"/>
                <w:right w:val="none" w:sz="0" w:space="0" w:color="auto"/>
              </w:divBdr>
            </w:div>
            <w:div w:id="1663700318">
              <w:marLeft w:val="0"/>
              <w:marRight w:val="0"/>
              <w:marTop w:val="0"/>
              <w:marBottom w:val="0"/>
              <w:divBdr>
                <w:top w:val="none" w:sz="0" w:space="0" w:color="auto"/>
                <w:left w:val="none" w:sz="0" w:space="0" w:color="auto"/>
                <w:bottom w:val="none" w:sz="0" w:space="0" w:color="auto"/>
                <w:right w:val="none" w:sz="0" w:space="0" w:color="auto"/>
              </w:divBdr>
            </w:div>
            <w:div w:id="1606575794">
              <w:marLeft w:val="0"/>
              <w:marRight w:val="0"/>
              <w:marTop w:val="0"/>
              <w:marBottom w:val="0"/>
              <w:divBdr>
                <w:top w:val="none" w:sz="0" w:space="0" w:color="auto"/>
                <w:left w:val="none" w:sz="0" w:space="0" w:color="auto"/>
                <w:bottom w:val="none" w:sz="0" w:space="0" w:color="auto"/>
                <w:right w:val="none" w:sz="0" w:space="0" w:color="auto"/>
              </w:divBdr>
            </w:div>
            <w:div w:id="1847475097">
              <w:marLeft w:val="0"/>
              <w:marRight w:val="0"/>
              <w:marTop w:val="0"/>
              <w:marBottom w:val="0"/>
              <w:divBdr>
                <w:top w:val="none" w:sz="0" w:space="0" w:color="auto"/>
                <w:left w:val="none" w:sz="0" w:space="0" w:color="auto"/>
                <w:bottom w:val="none" w:sz="0" w:space="0" w:color="auto"/>
                <w:right w:val="none" w:sz="0" w:space="0" w:color="auto"/>
              </w:divBdr>
            </w:div>
            <w:div w:id="985477085">
              <w:marLeft w:val="0"/>
              <w:marRight w:val="0"/>
              <w:marTop w:val="0"/>
              <w:marBottom w:val="0"/>
              <w:divBdr>
                <w:top w:val="none" w:sz="0" w:space="0" w:color="auto"/>
                <w:left w:val="none" w:sz="0" w:space="0" w:color="auto"/>
                <w:bottom w:val="none" w:sz="0" w:space="0" w:color="auto"/>
                <w:right w:val="none" w:sz="0" w:space="0" w:color="auto"/>
              </w:divBdr>
              <w:divsChild>
                <w:div w:id="1995060523">
                  <w:marLeft w:val="0"/>
                  <w:marRight w:val="0"/>
                  <w:marTop w:val="0"/>
                  <w:marBottom w:val="0"/>
                  <w:divBdr>
                    <w:top w:val="none" w:sz="0" w:space="0" w:color="auto"/>
                    <w:left w:val="none" w:sz="0" w:space="0" w:color="auto"/>
                    <w:bottom w:val="none" w:sz="0" w:space="0" w:color="auto"/>
                    <w:right w:val="none" w:sz="0" w:space="0" w:color="auto"/>
                  </w:divBdr>
                </w:div>
              </w:divsChild>
            </w:div>
            <w:div w:id="893125694">
              <w:marLeft w:val="0"/>
              <w:marRight w:val="0"/>
              <w:marTop w:val="0"/>
              <w:marBottom w:val="0"/>
              <w:divBdr>
                <w:top w:val="none" w:sz="0" w:space="0" w:color="auto"/>
                <w:left w:val="none" w:sz="0" w:space="0" w:color="auto"/>
                <w:bottom w:val="none" w:sz="0" w:space="0" w:color="auto"/>
                <w:right w:val="none" w:sz="0" w:space="0" w:color="auto"/>
              </w:divBdr>
              <w:divsChild>
                <w:div w:id="703364407">
                  <w:marLeft w:val="0"/>
                  <w:marRight w:val="0"/>
                  <w:marTop w:val="0"/>
                  <w:marBottom w:val="0"/>
                  <w:divBdr>
                    <w:top w:val="none" w:sz="0" w:space="0" w:color="auto"/>
                    <w:left w:val="none" w:sz="0" w:space="0" w:color="auto"/>
                    <w:bottom w:val="none" w:sz="0" w:space="0" w:color="auto"/>
                    <w:right w:val="none" w:sz="0" w:space="0" w:color="auto"/>
                  </w:divBdr>
                </w:div>
                <w:div w:id="1515266519">
                  <w:marLeft w:val="0"/>
                  <w:marRight w:val="0"/>
                  <w:marTop w:val="0"/>
                  <w:marBottom w:val="0"/>
                  <w:divBdr>
                    <w:top w:val="none" w:sz="0" w:space="0" w:color="auto"/>
                    <w:left w:val="none" w:sz="0" w:space="0" w:color="auto"/>
                    <w:bottom w:val="none" w:sz="0" w:space="0" w:color="auto"/>
                    <w:right w:val="none" w:sz="0" w:space="0" w:color="auto"/>
                  </w:divBdr>
                </w:div>
                <w:div w:id="1428035383">
                  <w:marLeft w:val="0"/>
                  <w:marRight w:val="0"/>
                  <w:marTop w:val="0"/>
                  <w:marBottom w:val="0"/>
                  <w:divBdr>
                    <w:top w:val="none" w:sz="0" w:space="0" w:color="auto"/>
                    <w:left w:val="none" w:sz="0" w:space="0" w:color="auto"/>
                    <w:bottom w:val="none" w:sz="0" w:space="0" w:color="auto"/>
                    <w:right w:val="none" w:sz="0" w:space="0" w:color="auto"/>
                  </w:divBdr>
                </w:div>
                <w:div w:id="681273809">
                  <w:marLeft w:val="0"/>
                  <w:marRight w:val="0"/>
                  <w:marTop w:val="0"/>
                  <w:marBottom w:val="0"/>
                  <w:divBdr>
                    <w:top w:val="none" w:sz="0" w:space="0" w:color="auto"/>
                    <w:left w:val="none" w:sz="0" w:space="0" w:color="auto"/>
                    <w:bottom w:val="none" w:sz="0" w:space="0" w:color="auto"/>
                    <w:right w:val="none" w:sz="0" w:space="0" w:color="auto"/>
                  </w:divBdr>
                </w:div>
                <w:div w:id="760873299">
                  <w:marLeft w:val="0"/>
                  <w:marRight w:val="0"/>
                  <w:marTop w:val="0"/>
                  <w:marBottom w:val="0"/>
                  <w:divBdr>
                    <w:top w:val="none" w:sz="0" w:space="0" w:color="auto"/>
                    <w:left w:val="none" w:sz="0" w:space="0" w:color="auto"/>
                    <w:bottom w:val="none" w:sz="0" w:space="0" w:color="auto"/>
                    <w:right w:val="none" w:sz="0" w:space="0" w:color="auto"/>
                  </w:divBdr>
                </w:div>
                <w:div w:id="1785079365">
                  <w:marLeft w:val="0"/>
                  <w:marRight w:val="0"/>
                  <w:marTop w:val="0"/>
                  <w:marBottom w:val="0"/>
                  <w:divBdr>
                    <w:top w:val="none" w:sz="0" w:space="0" w:color="auto"/>
                    <w:left w:val="none" w:sz="0" w:space="0" w:color="auto"/>
                    <w:bottom w:val="none" w:sz="0" w:space="0" w:color="auto"/>
                    <w:right w:val="none" w:sz="0" w:space="0" w:color="auto"/>
                  </w:divBdr>
                  <w:divsChild>
                    <w:div w:id="1726834805">
                      <w:marLeft w:val="0"/>
                      <w:marRight w:val="0"/>
                      <w:marTop w:val="0"/>
                      <w:marBottom w:val="0"/>
                      <w:divBdr>
                        <w:top w:val="none" w:sz="0" w:space="0" w:color="auto"/>
                        <w:left w:val="none" w:sz="0" w:space="0" w:color="auto"/>
                        <w:bottom w:val="none" w:sz="0" w:space="0" w:color="auto"/>
                        <w:right w:val="none" w:sz="0" w:space="0" w:color="auto"/>
                      </w:divBdr>
                    </w:div>
                  </w:divsChild>
                </w:div>
                <w:div w:id="1724599513">
                  <w:marLeft w:val="0"/>
                  <w:marRight w:val="0"/>
                  <w:marTop w:val="0"/>
                  <w:marBottom w:val="0"/>
                  <w:divBdr>
                    <w:top w:val="none" w:sz="0" w:space="0" w:color="auto"/>
                    <w:left w:val="none" w:sz="0" w:space="0" w:color="auto"/>
                    <w:bottom w:val="none" w:sz="0" w:space="0" w:color="auto"/>
                    <w:right w:val="none" w:sz="0" w:space="0" w:color="auto"/>
                  </w:divBdr>
                  <w:divsChild>
                    <w:div w:id="1522429767">
                      <w:marLeft w:val="0"/>
                      <w:marRight w:val="0"/>
                      <w:marTop w:val="0"/>
                      <w:marBottom w:val="0"/>
                      <w:divBdr>
                        <w:top w:val="none" w:sz="0" w:space="0" w:color="auto"/>
                        <w:left w:val="none" w:sz="0" w:space="0" w:color="auto"/>
                        <w:bottom w:val="none" w:sz="0" w:space="0" w:color="auto"/>
                        <w:right w:val="none" w:sz="0" w:space="0" w:color="auto"/>
                      </w:divBdr>
                    </w:div>
                    <w:div w:id="508326706">
                      <w:marLeft w:val="0"/>
                      <w:marRight w:val="0"/>
                      <w:marTop w:val="0"/>
                      <w:marBottom w:val="0"/>
                      <w:divBdr>
                        <w:top w:val="none" w:sz="0" w:space="0" w:color="auto"/>
                        <w:left w:val="none" w:sz="0" w:space="0" w:color="auto"/>
                        <w:bottom w:val="none" w:sz="0" w:space="0" w:color="auto"/>
                        <w:right w:val="none" w:sz="0" w:space="0" w:color="auto"/>
                      </w:divBdr>
                    </w:div>
                    <w:div w:id="2087877708">
                      <w:marLeft w:val="0"/>
                      <w:marRight w:val="0"/>
                      <w:marTop w:val="0"/>
                      <w:marBottom w:val="0"/>
                      <w:divBdr>
                        <w:top w:val="none" w:sz="0" w:space="0" w:color="auto"/>
                        <w:left w:val="none" w:sz="0" w:space="0" w:color="auto"/>
                        <w:bottom w:val="none" w:sz="0" w:space="0" w:color="auto"/>
                        <w:right w:val="none" w:sz="0" w:space="0" w:color="auto"/>
                      </w:divBdr>
                    </w:div>
                    <w:div w:id="402684495">
                      <w:marLeft w:val="0"/>
                      <w:marRight w:val="0"/>
                      <w:marTop w:val="0"/>
                      <w:marBottom w:val="0"/>
                      <w:divBdr>
                        <w:top w:val="none" w:sz="0" w:space="0" w:color="auto"/>
                        <w:left w:val="none" w:sz="0" w:space="0" w:color="auto"/>
                        <w:bottom w:val="none" w:sz="0" w:space="0" w:color="auto"/>
                        <w:right w:val="none" w:sz="0" w:space="0" w:color="auto"/>
                      </w:divBdr>
                    </w:div>
                    <w:div w:id="454754351">
                      <w:marLeft w:val="0"/>
                      <w:marRight w:val="0"/>
                      <w:marTop w:val="0"/>
                      <w:marBottom w:val="0"/>
                      <w:divBdr>
                        <w:top w:val="none" w:sz="0" w:space="0" w:color="auto"/>
                        <w:left w:val="none" w:sz="0" w:space="0" w:color="auto"/>
                        <w:bottom w:val="none" w:sz="0" w:space="0" w:color="auto"/>
                        <w:right w:val="none" w:sz="0" w:space="0" w:color="auto"/>
                      </w:divBdr>
                    </w:div>
                    <w:div w:id="300381785">
                      <w:marLeft w:val="0"/>
                      <w:marRight w:val="0"/>
                      <w:marTop w:val="0"/>
                      <w:marBottom w:val="0"/>
                      <w:divBdr>
                        <w:top w:val="none" w:sz="0" w:space="0" w:color="auto"/>
                        <w:left w:val="none" w:sz="0" w:space="0" w:color="auto"/>
                        <w:bottom w:val="none" w:sz="0" w:space="0" w:color="auto"/>
                        <w:right w:val="none" w:sz="0" w:space="0" w:color="auto"/>
                      </w:divBdr>
                      <w:divsChild>
                        <w:div w:id="623930484">
                          <w:marLeft w:val="0"/>
                          <w:marRight w:val="0"/>
                          <w:marTop w:val="0"/>
                          <w:marBottom w:val="0"/>
                          <w:divBdr>
                            <w:top w:val="none" w:sz="0" w:space="0" w:color="auto"/>
                            <w:left w:val="none" w:sz="0" w:space="0" w:color="auto"/>
                            <w:bottom w:val="none" w:sz="0" w:space="0" w:color="auto"/>
                            <w:right w:val="none" w:sz="0" w:space="0" w:color="auto"/>
                          </w:divBdr>
                        </w:div>
                        <w:div w:id="1063718968">
                          <w:marLeft w:val="0"/>
                          <w:marRight w:val="0"/>
                          <w:marTop w:val="0"/>
                          <w:marBottom w:val="0"/>
                          <w:divBdr>
                            <w:top w:val="none" w:sz="0" w:space="0" w:color="auto"/>
                            <w:left w:val="none" w:sz="0" w:space="0" w:color="auto"/>
                            <w:bottom w:val="none" w:sz="0" w:space="0" w:color="auto"/>
                            <w:right w:val="none" w:sz="0" w:space="0" w:color="auto"/>
                          </w:divBdr>
                          <w:divsChild>
                            <w:div w:id="1113130953">
                              <w:marLeft w:val="0"/>
                              <w:marRight w:val="0"/>
                              <w:marTop w:val="0"/>
                              <w:marBottom w:val="0"/>
                              <w:divBdr>
                                <w:top w:val="none" w:sz="0" w:space="0" w:color="auto"/>
                                <w:left w:val="none" w:sz="0" w:space="0" w:color="auto"/>
                                <w:bottom w:val="none" w:sz="0" w:space="0" w:color="auto"/>
                                <w:right w:val="none" w:sz="0" w:space="0" w:color="auto"/>
                              </w:divBdr>
                            </w:div>
                          </w:divsChild>
                        </w:div>
                        <w:div w:id="1231382107">
                          <w:marLeft w:val="0"/>
                          <w:marRight w:val="0"/>
                          <w:marTop w:val="0"/>
                          <w:marBottom w:val="0"/>
                          <w:divBdr>
                            <w:top w:val="none" w:sz="0" w:space="0" w:color="auto"/>
                            <w:left w:val="none" w:sz="0" w:space="0" w:color="auto"/>
                            <w:bottom w:val="none" w:sz="0" w:space="0" w:color="auto"/>
                            <w:right w:val="none" w:sz="0" w:space="0" w:color="auto"/>
                          </w:divBdr>
                        </w:div>
                        <w:div w:id="1446970307">
                          <w:marLeft w:val="0"/>
                          <w:marRight w:val="0"/>
                          <w:marTop w:val="0"/>
                          <w:marBottom w:val="0"/>
                          <w:divBdr>
                            <w:top w:val="none" w:sz="0" w:space="0" w:color="auto"/>
                            <w:left w:val="none" w:sz="0" w:space="0" w:color="auto"/>
                            <w:bottom w:val="none" w:sz="0" w:space="0" w:color="auto"/>
                            <w:right w:val="none" w:sz="0" w:space="0" w:color="auto"/>
                          </w:divBdr>
                        </w:div>
                        <w:div w:id="67476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5398923">
      <w:bodyDiv w:val="1"/>
      <w:marLeft w:val="0"/>
      <w:marRight w:val="0"/>
      <w:marTop w:val="0"/>
      <w:marBottom w:val="0"/>
      <w:divBdr>
        <w:top w:val="none" w:sz="0" w:space="0" w:color="auto"/>
        <w:left w:val="none" w:sz="0" w:space="0" w:color="auto"/>
        <w:bottom w:val="none" w:sz="0" w:space="0" w:color="auto"/>
        <w:right w:val="none" w:sz="0" w:space="0" w:color="auto"/>
      </w:divBdr>
    </w:div>
    <w:div w:id="1098598684">
      <w:bodyDiv w:val="1"/>
      <w:marLeft w:val="0"/>
      <w:marRight w:val="0"/>
      <w:marTop w:val="0"/>
      <w:marBottom w:val="0"/>
      <w:divBdr>
        <w:top w:val="none" w:sz="0" w:space="0" w:color="auto"/>
        <w:left w:val="none" w:sz="0" w:space="0" w:color="auto"/>
        <w:bottom w:val="none" w:sz="0" w:space="0" w:color="auto"/>
        <w:right w:val="none" w:sz="0" w:space="0" w:color="auto"/>
      </w:divBdr>
      <w:divsChild>
        <w:div w:id="141974173">
          <w:marLeft w:val="0"/>
          <w:marRight w:val="0"/>
          <w:marTop w:val="0"/>
          <w:marBottom w:val="120"/>
          <w:divBdr>
            <w:top w:val="single" w:sz="6" w:space="0" w:color="D5DDC6"/>
            <w:left w:val="single" w:sz="24" w:space="0" w:color="66BB55"/>
            <w:bottom w:val="single" w:sz="6" w:space="0" w:color="D5DDC6"/>
            <w:right w:val="single" w:sz="6" w:space="0" w:color="D5DDC6"/>
          </w:divBdr>
        </w:div>
        <w:div w:id="551844804">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170175225">
      <w:bodyDiv w:val="1"/>
      <w:marLeft w:val="0"/>
      <w:marRight w:val="0"/>
      <w:marTop w:val="0"/>
      <w:marBottom w:val="0"/>
      <w:divBdr>
        <w:top w:val="none" w:sz="0" w:space="0" w:color="auto"/>
        <w:left w:val="none" w:sz="0" w:space="0" w:color="auto"/>
        <w:bottom w:val="none" w:sz="0" w:space="0" w:color="auto"/>
        <w:right w:val="none" w:sz="0" w:space="0" w:color="auto"/>
      </w:divBdr>
      <w:divsChild>
        <w:div w:id="925922999">
          <w:marLeft w:val="0"/>
          <w:marRight w:val="0"/>
          <w:marTop w:val="0"/>
          <w:marBottom w:val="0"/>
          <w:divBdr>
            <w:top w:val="none" w:sz="0" w:space="0" w:color="auto"/>
            <w:left w:val="none" w:sz="0" w:space="0" w:color="auto"/>
            <w:bottom w:val="none" w:sz="0" w:space="0" w:color="auto"/>
            <w:right w:val="none" w:sz="0" w:space="0" w:color="auto"/>
          </w:divBdr>
        </w:div>
        <w:div w:id="1968854630">
          <w:marLeft w:val="0"/>
          <w:marRight w:val="0"/>
          <w:marTop w:val="0"/>
          <w:marBottom w:val="0"/>
          <w:divBdr>
            <w:top w:val="none" w:sz="0" w:space="0" w:color="auto"/>
            <w:left w:val="none" w:sz="0" w:space="0" w:color="auto"/>
            <w:bottom w:val="none" w:sz="0" w:space="0" w:color="auto"/>
            <w:right w:val="none" w:sz="0" w:space="0" w:color="auto"/>
          </w:divBdr>
        </w:div>
        <w:div w:id="1044066525">
          <w:marLeft w:val="-300"/>
          <w:marRight w:val="-300"/>
          <w:marTop w:val="360"/>
          <w:marBottom w:val="360"/>
          <w:divBdr>
            <w:top w:val="none" w:sz="0" w:space="0" w:color="auto"/>
            <w:left w:val="none" w:sz="0" w:space="0" w:color="auto"/>
            <w:bottom w:val="none" w:sz="0" w:space="0" w:color="auto"/>
            <w:right w:val="none" w:sz="0" w:space="0" w:color="auto"/>
          </w:divBdr>
          <w:divsChild>
            <w:div w:id="450393104">
              <w:marLeft w:val="0"/>
              <w:marRight w:val="0"/>
              <w:marTop w:val="0"/>
              <w:marBottom w:val="0"/>
              <w:divBdr>
                <w:top w:val="none" w:sz="0" w:space="0" w:color="auto"/>
                <w:left w:val="single" w:sz="24" w:space="9" w:color="4CAF50"/>
                <w:bottom w:val="none" w:sz="0" w:space="0" w:color="auto"/>
                <w:right w:val="none" w:sz="0" w:space="0" w:color="auto"/>
              </w:divBdr>
            </w:div>
          </w:divsChild>
        </w:div>
        <w:div w:id="465583791">
          <w:marLeft w:val="-300"/>
          <w:marRight w:val="-300"/>
          <w:marTop w:val="360"/>
          <w:marBottom w:val="360"/>
          <w:divBdr>
            <w:top w:val="none" w:sz="0" w:space="0" w:color="auto"/>
            <w:left w:val="none" w:sz="0" w:space="0" w:color="auto"/>
            <w:bottom w:val="none" w:sz="0" w:space="0" w:color="auto"/>
            <w:right w:val="none" w:sz="0" w:space="0" w:color="auto"/>
          </w:divBdr>
          <w:divsChild>
            <w:div w:id="589049476">
              <w:marLeft w:val="0"/>
              <w:marRight w:val="0"/>
              <w:marTop w:val="0"/>
              <w:marBottom w:val="0"/>
              <w:divBdr>
                <w:top w:val="none" w:sz="0" w:space="0" w:color="auto"/>
                <w:left w:val="single" w:sz="24" w:space="9" w:color="4CAF50"/>
                <w:bottom w:val="none" w:sz="0" w:space="0" w:color="auto"/>
                <w:right w:val="none" w:sz="0" w:space="0" w:color="auto"/>
              </w:divBdr>
            </w:div>
          </w:divsChild>
        </w:div>
        <w:div w:id="1290012275">
          <w:marLeft w:val="-300"/>
          <w:marRight w:val="-300"/>
          <w:marTop w:val="360"/>
          <w:marBottom w:val="360"/>
          <w:divBdr>
            <w:top w:val="none" w:sz="0" w:space="0" w:color="auto"/>
            <w:left w:val="none" w:sz="0" w:space="0" w:color="auto"/>
            <w:bottom w:val="none" w:sz="0" w:space="0" w:color="auto"/>
            <w:right w:val="none" w:sz="0" w:space="0" w:color="auto"/>
          </w:divBdr>
          <w:divsChild>
            <w:div w:id="1805780521">
              <w:marLeft w:val="0"/>
              <w:marRight w:val="0"/>
              <w:marTop w:val="0"/>
              <w:marBottom w:val="0"/>
              <w:divBdr>
                <w:top w:val="none" w:sz="0" w:space="0" w:color="auto"/>
                <w:left w:val="single" w:sz="24" w:space="9" w:color="4CAF50"/>
                <w:bottom w:val="none" w:sz="0" w:space="0" w:color="auto"/>
                <w:right w:val="none" w:sz="0" w:space="0" w:color="auto"/>
              </w:divBdr>
            </w:div>
          </w:divsChild>
        </w:div>
        <w:div w:id="1185679097">
          <w:marLeft w:val="-300"/>
          <w:marRight w:val="-300"/>
          <w:marTop w:val="360"/>
          <w:marBottom w:val="360"/>
          <w:divBdr>
            <w:top w:val="none" w:sz="0" w:space="0" w:color="auto"/>
            <w:left w:val="none" w:sz="0" w:space="0" w:color="auto"/>
            <w:bottom w:val="none" w:sz="0" w:space="0" w:color="auto"/>
            <w:right w:val="none" w:sz="0" w:space="0" w:color="auto"/>
          </w:divBdr>
          <w:divsChild>
            <w:div w:id="1964534663">
              <w:marLeft w:val="0"/>
              <w:marRight w:val="0"/>
              <w:marTop w:val="0"/>
              <w:marBottom w:val="0"/>
              <w:divBdr>
                <w:top w:val="none" w:sz="0" w:space="0" w:color="auto"/>
                <w:left w:val="single" w:sz="24" w:space="9" w:color="4CAF50"/>
                <w:bottom w:val="none" w:sz="0" w:space="0" w:color="auto"/>
                <w:right w:val="none" w:sz="0" w:space="0" w:color="auto"/>
              </w:divBdr>
            </w:div>
          </w:divsChild>
        </w:div>
        <w:div w:id="988825513">
          <w:marLeft w:val="-300"/>
          <w:marRight w:val="-300"/>
          <w:marTop w:val="360"/>
          <w:marBottom w:val="360"/>
          <w:divBdr>
            <w:top w:val="none" w:sz="0" w:space="0" w:color="auto"/>
            <w:left w:val="none" w:sz="0" w:space="0" w:color="auto"/>
            <w:bottom w:val="none" w:sz="0" w:space="0" w:color="auto"/>
            <w:right w:val="none" w:sz="0" w:space="0" w:color="auto"/>
          </w:divBdr>
          <w:divsChild>
            <w:div w:id="196284398">
              <w:marLeft w:val="0"/>
              <w:marRight w:val="0"/>
              <w:marTop w:val="0"/>
              <w:marBottom w:val="0"/>
              <w:divBdr>
                <w:top w:val="none" w:sz="0" w:space="0" w:color="auto"/>
                <w:left w:val="single" w:sz="24" w:space="9" w:color="4CAF50"/>
                <w:bottom w:val="none" w:sz="0" w:space="0" w:color="auto"/>
                <w:right w:val="none" w:sz="0" w:space="0" w:color="auto"/>
              </w:divBdr>
            </w:div>
          </w:divsChild>
        </w:div>
        <w:div w:id="1406761914">
          <w:marLeft w:val="-300"/>
          <w:marRight w:val="-300"/>
          <w:marTop w:val="360"/>
          <w:marBottom w:val="360"/>
          <w:divBdr>
            <w:top w:val="none" w:sz="0" w:space="0" w:color="auto"/>
            <w:left w:val="none" w:sz="0" w:space="0" w:color="auto"/>
            <w:bottom w:val="none" w:sz="0" w:space="0" w:color="auto"/>
            <w:right w:val="none" w:sz="0" w:space="0" w:color="auto"/>
          </w:divBdr>
          <w:divsChild>
            <w:div w:id="131841363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215391140">
      <w:bodyDiv w:val="1"/>
      <w:marLeft w:val="0"/>
      <w:marRight w:val="0"/>
      <w:marTop w:val="0"/>
      <w:marBottom w:val="0"/>
      <w:divBdr>
        <w:top w:val="none" w:sz="0" w:space="0" w:color="auto"/>
        <w:left w:val="none" w:sz="0" w:space="0" w:color="auto"/>
        <w:bottom w:val="none" w:sz="0" w:space="0" w:color="auto"/>
        <w:right w:val="none" w:sz="0" w:space="0" w:color="auto"/>
      </w:divBdr>
    </w:div>
    <w:div w:id="1255943322">
      <w:bodyDiv w:val="1"/>
      <w:marLeft w:val="0"/>
      <w:marRight w:val="0"/>
      <w:marTop w:val="0"/>
      <w:marBottom w:val="0"/>
      <w:divBdr>
        <w:top w:val="none" w:sz="0" w:space="0" w:color="auto"/>
        <w:left w:val="none" w:sz="0" w:space="0" w:color="auto"/>
        <w:bottom w:val="none" w:sz="0" w:space="0" w:color="auto"/>
        <w:right w:val="none" w:sz="0" w:space="0" w:color="auto"/>
      </w:divBdr>
      <w:divsChild>
        <w:div w:id="1830556155">
          <w:marLeft w:val="0"/>
          <w:marRight w:val="0"/>
          <w:marTop w:val="0"/>
          <w:marBottom w:val="0"/>
          <w:divBdr>
            <w:top w:val="none" w:sz="0" w:space="0" w:color="auto"/>
            <w:left w:val="none" w:sz="0" w:space="0" w:color="auto"/>
            <w:bottom w:val="none" w:sz="0" w:space="0" w:color="auto"/>
            <w:right w:val="none" w:sz="0" w:space="0" w:color="auto"/>
          </w:divBdr>
        </w:div>
      </w:divsChild>
    </w:div>
    <w:div w:id="1361205757">
      <w:bodyDiv w:val="1"/>
      <w:marLeft w:val="0"/>
      <w:marRight w:val="0"/>
      <w:marTop w:val="0"/>
      <w:marBottom w:val="0"/>
      <w:divBdr>
        <w:top w:val="none" w:sz="0" w:space="0" w:color="auto"/>
        <w:left w:val="none" w:sz="0" w:space="0" w:color="auto"/>
        <w:bottom w:val="none" w:sz="0" w:space="0" w:color="auto"/>
        <w:right w:val="none" w:sz="0" w:space="0" w:color="auto"/>
      </w:divBdr>
    </w:div>
    <w:div w:id="1405835248">
      <w:bodyDiv w:val="1"/>
      <w:marLeft w:val="0"/>
      <w:marRight w:val="0"/>
      <w:marTop w:val="0"/>
      <w:marBottom w:val="0"/>
      <w:divBdr>
        <w:top w:val="none" w:sz="0" w:space="0" w:color="auto"/>
        <w:left w:val="none" w:sz="0" w:space="0" w:color="auto"/>
        <w:bottom w:val="none" w:sz="0" w:space="0" w:color="auto"/>
        <w:right w:val="none" w:sz="0" w:space="0" w:color="auto"/>
      </w:divBdr>
      <w:divsChild>
        <w:div w:id="557404846">
          <w:marLeft w:val="0"/>
          <w:marRight w:val="0"/>
          <w:marTop w:val="0"/>
          <w:marBottom w:val="134"/>
          <w:divBdr>
            <w:top w:val="single" w:sz="6" w:space="0" w:color="D5DDC6"/>
            <w:left w:val="single" w:sz="24" w:space="0" w:color="66BB55"/>
            <w:bottom w:val="single" w:sz="6" w:space="0" w:color="D5DDC6"/>
            <w:right w:val="single" w:sz="6" w:space="0" w:color="D5DDC6"/>
          </w:divBdr>
        </w:div>
        <w:div w:id="691758656">
          <w:marLeft w:val="0"/>
          <w:marRight w:val="0"/>
          <w:marTop w:val="0"/>
          <w:marBottom w:val="134"/>
          <w:divBdr>
            <w:top w:val="single" w:sz="6" w:space="0" w:color="D5DDC6"/>
            <w:left w:val="single" w:sz="24" w:space="0" w:color="66BB55"/>
            <w:bottom w:val="single" w:sz="6" w:space="0" w:color="D5DDC6"/>
            <w:right w:val="single" w:sz="6" w:space="0" w:color="D5DDC6"/>
          </w:divBdr>
        </w:div>
      </w:divsChild>
    </w:div>
    <w:div w:id="1413819743">
      <w:bodyDiv w:val="1"/>
      <w:marLeft w:val="0"/>
      <w:marRight w:val="0"/>
      <w:marTop w:val="0"/>
      <w:marBottom w:val="0"/>
      <w:divBdr>
        <w:top w:val="none" w:sz="0" w:space="0" w:color="auto"/>
        <w:left w:val="none" w:sz="0" w:space="0" w:color="auto"/>
        <w:bottom w:val="none" w:sz="0" w:space="0" w:color="auto"/>
        <w:right w:val="none" w:sz="0" w:space="0" w:color="auto"/>
      </w:divBdr>
      <w:divsChild>
        <w:div w:id="80106927">
          <w:marLeft w:val="0"/>
          <w:marRight w:val="0"/>
          <w:marTop w:val="0"/>
          <w:marBottom w:val="0"/>
          <w:divBdr>
            <w:top w:val="none" w:sz="0" w:space="0" w:color="auto"/>
            <w:left w:val="none" w:sz="0" w:space="0" w:color="auto"/>
            <w:bottom w:val="none" w:sz="0" w:space="0" w:color="auto"/>
            <w:right w:val="none" w:sz="0" w:space="0" w:color="auto"/>
          </w:divBdr>
        </w:div>
        <w:div w:id="1880892338">
          <w:marLeft w:val="-300"/>
          <w:marRight w:val="-300"/>
          <w:marTop w:val="360"/>
          <w:marBottom w:val="360"/>
          <w:divBdr>
            <w:top w:val="none" w:sz="0" w:space="0" w:color="auto"/>
            <w:left w:val="none" w:sz="0" w:space="0" w:color="auto"/>
            <w:bottom w:val="none" w:sz="0" w:space="0" w:color="auto"/>
            <w:right w:val="none" w:sz="0" w:space="0" w:color="auto"/>
          </w:divBdr>
          <w:divsChild>
            <w:div w:id="1194416881">
              <w:marLeft w:val="0"/>
              <w:marRight w:val="0"/>
              <w:marTop w:val="0"/>
              <w:marBottom w:val="0"/>
              <w:divBdr>
                <w:top w:val="none" w:sz="0" w:space="0" w:color="auto"/>
                <w:left w:val="single" w:sz="24" w:space="9" w:color="4CAF50"/>
                <w:bottom w:val="none" w:sz="0" w:space="0" w:color="auto"/>
                <w:right w:val="none" w:sz="0" w:space="0" w:color="auto"/>
              </w:divBdr>
            </w:div>
          </w:divsChild>
        </w:div>
        <w:div w:id="1341081220">
          <w:marLeft w:val="-300"/>
          <w:marRight w:val="-300"/>
          <w:marTop w:val="360"/>
          <w:marBottom w:val="360"/>
          <w:divBdr>
            <w:top w:val="none" w:sz="0" w:space="0" w:color="auto"/>
            <w:left w:val="none" w:sz="0" w:space="0" w:color="auto"/>
            <w:bottom w:val="none" w:sz="0" w:space="0" w:color="auto"/>
            <w:right w:val="none" w:sz="0" w:space="0" w:color="auto"/>
          </w:divBdr>
          <w:divsChild>
            <w:div w:id="179031547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466773837">
      <w:bodyDiv w:val="1"/>
      <w:marLeft w:val="0"/>
      <w:marRight w:val="0"/>
      <w:marTop w:val="0"/>
      <w:marBottom w:val="0"/>
      <w:divBdr>
        <w:top w:val="none" w:sz="0" w:space="0" w:color="auto"/>
        <w:left w:val="none" w:sz="0" w:space="0" w:color="auto"/>
        <w:bottom w:val="none" w:sz="0" w:space="0" w:color="auto"/>
        <w:right w:val="none" w:sz="0" w:space="0" w:color="auto"/>
      </w:divBdr>
    </w:div>
    <w:div w:id="1577592892">
      <w:bodyDiv w:val="1"/>
      <w:marLeft w:val="0"/>
      <w:marRight w:val="0"/>
      <w:marTop w:val="0"/>
      <w:marBottom w:val="0"/>
      <w:divBdr>
        <w:top w:val="none" w:sz="0" w:space="0" w:color="auto"/>
        <w:left w:val="none" w:sz="0" w:space="0" w:color="auto"/>
        <w:bottom w:val="none" w:sz="0" w:space="0" w:color="auto"/>
        <w:right w:val="none" w:sz="0" w:space="0" w:color="auto"/>
      </w:divBdr>
    </w:div>
    <w:div w:id="1703744656">
      <w:bodyDiv w:val="1"/>
      <w:marLeft w:val="0"/>
      <w:marRight w:val="0"/>
      <w:marTop w:val="0"/>
      <w:marBottom w:val="0"/>
      <w:divBdr>
        <w:top w:val="none" w:sz="0" w:space="0" w:color="auto"/>
        <w:left w:val="none" w:sz="0" w:space="0" w:color="auto"/>
        <w:bottom w:val="none" w:sz="0" w:space="0" w:color="auto"/>
        <w:right w:val="none" w:sz="0" w:space="0" w:color="auto"/>
      </w:divBdr>
    </w:div>
    <w:div w:id="1722973693">
      <w:bodyDiv w:val="1"/>
      <w:marLeft w:val="0"/>
      <w:marRight w:val="0"/>
      <w:marTop w:val="0"/>
      <w:marBottom w:val="0"/>
      <w:divBdr>
        <w:top w:val="none" w:sz="0" w:space="0" w:color="auto"/>
        <w:left w:val="none" w:sz="0" w:space="0" w:color="auto"/>
        <w:bottom w:val="none" w:sz="0" w:space="0" w:color="auto"/>
        <w:right w:val="none" w:sz="0" w:space="0" w:color="auto"/>
      </w:divBdr>
    </w:div>
    <w:div w:id="1737895440">
      <w:bodyDiv w:val="1"/>
      <w:marLeft w:val="0"/>
      <w:marRight w:val="0"/>
      <w:marTop w:val="0"/>
      <w:marBottom w:val="0"/>
      <w:divBdr>
        <w:top w:val="none" w:sz="0" w:space="0" w:color="auto"/>
        <w:left w:val="none" w:sz="0" w:space="0" w:color="auto"/>
        <w:bottom w:val="none" w:sz="0" w:space="0" w:color="auto"/>
        <w:right w:val="none" w:sz="0" w:space="0" w:color="auto"/>
      </w:divBdr>
    </w:div>
    <w:div w:id="1759446530">
      <w:bodyDiv w:val="1"/>
      <w:marLeft w:val="0"/>
      <w:marRight w:val="0"/>
      <w:marTop w:val="0"/>
      <w:marBottom w:val="0"/>
      <w:divBdr>
        <w:top w:val="none" w:sz="0" w:space="0" w:color="auto"/>
        <w:left w:val="none" w:sz="0" w:space="0" w:color="auto"/>
        <w:bottom w:val="none" w:sz="0" w:space="0" w:color="auto"/>
        <w:right w:val="none" w:sz="0" w:space="0" w:color="auto"/>
      </w:divBdr>
      <w:divsChild>
        <w:div w:id="654802492">
          <w:marLeft w:val="0"/>
          <w:marRight w:val="0"/>
          <w:marTop w:val="0"/>
          <w:marBottom w:val="0"/>
          <w:divBdr>
            <w:top w:val="none" w:sz="0" w:space="0" w:color="auto"/>
            <w:left w:val="none" w:sz="0" w:space="0" w:color="auto"/>
            <w:bottom w:val="none" w:sz="0" w:space="0" w:color="auto"/>
            <w:right w:val="none" w:sz="0" w:space="0" w:color="auto"/>
          </w:divBdr>
        </w:div>
        <w:div w:id="2121603909">
          <w:marLeft w:val="-300"/>
          <w:marRight w:val="-300"/>
          <w:marTop w:val="360"/>
          <w:marBottom w:val="360"/>
          <w:divBdr>
            <w:top w:val="none" w:sz="0" w:space="0" w:color="auto"/>
            <w:left w:val="none" w:sz="0" w:space="0" w:color="auto"/>
            <w:bottom w:val="none" w:sz="0" w:space="0" w:color="auto"/>
            <w:right w:val="none" w:sz="0" w:space="0" w:color="auto"/>
          </w:divBdr>
          <w:divsChild>
            <w:div w:id="1711176909">
              <w:marLeft w:val="0"/>
              <w:marRight w:val="0"/>
              <w:marTop w:val="0"/>
              <w:marBottom w:val="0"/>
              <w:divBdr>
                <w:top w:val="none" w:sz="0" w:space="0" w:color="auto"/>
                <w:left w:val="single" w:sz="24" w:space="9" w:color="4CAF50"/>
                <w:bottom w:val="none" w:sz="0" w:space="0" w:color="auto"/>
                <w:right w:val="none" w:sz="0" w:space="0" w:color="auto"/>
              </w:divBdr>
            </w:div>
          </w:divsChild>
        </w:div>
        <w:div w:id="270284291">
          <w:marLeft w:val="-300"/>
          <w:marRight w:val="-300"/>
          <w:marTop w:val="360"/>
          <w:marBottom w:val="360"/>
          <w:divBdr>
            <w:top w:val="none" w:sz="0" w:space="0" w:color="auto"/>
            <w:left w:val="none" w:sz="0" w:space="0" w:color="auto"/>
            <w:bottom w:val="none" w:sz="0" w:space="0" w:color="auto"/>
            <w:right w:val="none" w:sz="0" w:space="0" w:color="auto"/>
          </w:divBdr>
          <w:divsChild>
            <w:div w:id="992636366">
              <w:marLeft w:val="0"/>
              <w:marRight w:val="0"/>
              <w:marTop w:val="0"/>
              <w:marBottom w:val="0"/>
              <w:divBdr>
                <w:top w:val="none" w:sz="0" w:space="0" w:color="auto"/>
                <w:left w:val="single" w:sz="24" w:space="9" w:color="4CAF50"/>
                <w:bottom w:val="none" w:sz="0" w:space="0" w:color="auto"/>
                <w:right w:val="none" w:sz="0" w:space="0" w:color="auto"/>
              </w:divBdr>
            </w:div>
          </w:divsChild>
        </w:div>
        <w:div w:id="788672222">
          <w:marLeft w:val="-300"/>
          <w:marRight w:val="-300"/>
          <w:marTop w:val="360"/>
          <w:marBottom w:val="360"/>
          <w:divBdr>
            <w:top w:val="none" w:sz="0" w:space="0" w:color="auto"/>
            <w:left w:val="none" w:sz="0" w:space="0" w:color="auto"/>
            <w:bottom w:val="none" w:sz="0" w:space="0" w:color="auto"/>
            <w:right w:val="none" w:sz="0" w:space="0" w:color="auto"/>
          </w:divBdr>
          <w:divsChild>
            <w:div w:id="374085304">
              <w:marLeft w:val="0"/>
              <w:marRight w:val="0"/>
              <w:marTop w:val="0"/>
              <w:marBottom w:val="0"/>
              <w:divBdr>
                <w:top w:val="none" w:sz="0" w:space="0" w:color="auto"/>
                <w:left w:val="single" w:sz="24" w:space="9" w:color="4CAF50"/>
                <w:bottom w:val="none" w:sz="0" w:space="0" w:color="auto"/>
                <w:right w:val="none" w:sz="0" w:space="0" w:color="auto"/>
              </w:divBdr>
            </w:div>
          </w:divsChild>
        </w:div>
        <w:div w:id="664211810">
          <w:marLeft w:val="-300"/>
          <w:marRight w:val="-300"/>
          <w:marTop w:val="0"/>
          <w:marBottom w:val="0"/>
          <w:divBdr>
            <w:top w:val="none" w:sz="0" w:space="0" w:color="auto"/>
            <w:left w:val="none" w:sz="0" w:space="0" w:color="auto"/>
            <w:bottom w:val="none" w:sz="0" w:space="0" w:color="auto"/>
            <w:right w:val="none" w:sz="0" w:space="0" w:color="auto"/>
          </w:divBdr>
          <w:divsChild>
            <w:div w:id="541673451">
              <w:marLeft w:val="0"/>
              <w:marRight w:val="0"/>
              <w:marTop w:val="0"/>
              <w:marBottom w:val="0"/>
              <w:divBdr>
                <w:top w:val="none" w:sz="0" w:space="0" w:color="auto"/>
                <w:left w:val="none" w:sz="0" w:space="0" w:color="auto"/>
                <w:bottom w:val="none" w:sz="0" w:space="0" w:color="auto"/>
                <w:right w:val="none" w:sz="0" w:space="0" w:color="auto"/>
              </w:divBdr>
            </w:div>
          </w:divsChild>
        </w:div>
        <w:div w:id="1661420449">
          <w:marLeft w:val="-300"/>
          <w:marRight w:val="-300"/>
          <w:marTop w:val="360"/>
          <w:marBottom w:val="360"/>
          <w:divBdr>
            <w:top w:val="none" w:sz="0" w:space="0" w:color="auto"/>
            <w:left w:val="none" w:sz="0" w:space="0" w:color="auto"/>
            <w:bottom w:val="none" w:sz="0" w:space="0" w:color="auto"/>
            <w:right w:val="none" w:sz="0" w:space="0" w:color="auto"/>
          </w:divBdr>
          <w:divsChild>
            <w:div w:id="2046634813">
              <w:marLeft w:val="0"/>
              <w:marRight w:val="0"/>
              <w:marTop w:val="0"/>
              <w:marBottom w:val="0"/>
              <w:divBdr>
                <w:top w:val="none" w:sz="0" w:space="0" w:color="auto"/>
                <w:left w:val="single" w:sz="24" w:space="9" w:color="4CAF50"/>
                <w:bottom w:val="none" w:sz="0" w:space="0" w:color="auto"/>
                <w:right w:val="none" w:sz="0" w:space="0" w:color="auto"/>
              </w:divBdr>
            </w:div>
          </w:divsChild>
        </w:div>
        <w:div w:id="1833597728">
          <w:marLeft w:val="-300"/>
          <w:marRight w:val="-300"/>
          <w:marTop w:val="360"/>
          <w:marBottom w:val="360"/>
          <w:divBdr>
            <w:top w:val="none" w:sz="0" w:space="0" w:color="auto"/>
            <w:left w:val="none" w:sz="0" w:space="0" w:color="auto"/>
            <w:bottom w:val="none" w:sz="0" w:space="0" w:color="auto"/>
            <w:right w:val="none" w:sz="0" w:space="0" w:color="auto"/>
          </w:divBdr>
          <w:divsChild>
            <w:div w:id="500437516">
              <w:marLeft w:val="0"/>
              <w:marRight w:val="0"/>
              <w:marTop w:val="0"/>
              <w:marBottom w:val="0"/>
              <w:divBdr>
                <w:top w:val="none" w:sz="0" w:space="0" w:color="auto"/>
                <w:left w:val="single" w:sz="24" w:space="9" w:color="4CAF50"/>
                <w:bottom w:val="none" w:sz="0" w:space="0" w:color="auto"/>
                <w:right w:val="none" w:sz="0" w:space="0" w:color="auto"/>
              </w:divBdr>
            </w:div>
          </w:divsChild>
        </w:div>
        <w:div w:id="1071777836">
          <w:marLeft w:val="-300"/>
          <w:marRight w:val="-300"/>
          <w:marTop w:val="360"/>
          <w:marBottom w:val="360"/>
          <w:divBdr>
            <w:top w:val="none" w:sz="0" w:space="0" w:color="auto"/>
            <w:left w:val="none" w:sz="0" w:space="0" w:color="auto"/>
            <w:bottom w:val="none" w:sz="0" w:space="0" w:color="auto"/>
            <w:right w:val="none" w:sz="0" w:space="0" w:color="auto"/>
          </w:divBdr>
          <w:divsChild>
            <w:div w:id="601573843">
              <w:marLeft w:val="0"/>
              <w:marRight w:val="0"/>
              <w:marTop w:val="0"/>
              <w:marBottom w:val="0"/>
              <w:divBdr>
                <w:top w:val="none" w:sz="0" w:space="0" w:color="auto"/>
                <w:left w:val="single" w:sz="24" w:space="9" w:color="4CAF50"/>
                <w:bottom w:val="none" w:sz="0" w:space="0" w:color="auto"/>
                <w:right w:val="none" w:sz="0" w:space="0" w:color="auto"/>
              </w:divBdr>
            </w:div>
          </w:divsChild>
        </w:div>
        <w:div w:id="527330548">
          <w:marLeft w:val="-300"/>
          <w:marRight w:val="-300"/>
          <w:marTop w:val="360"/>
          <w:marBottom w:val="360"/>
          <w:divBdr>
            <w:top w:val="none" w:sz="0" w:space="0" w:color="auto"/>
            <w:left w:val="none" w:sz="0" w:space="0" w:color="auto"/>
            <w:bottom w:val="none" w:sz="0" w:space="0" w:color="auto"/>
            <w:right w:val="none" w:sz="0" w:space="0" w:color="auto"/>
          </w:divBdr>
          <w:divsChild>
            <w:div w:id="45792099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818760155">
      <w:bodyDiv w:val="1"/>
      <w:marLeft w:val="0"/>
      <w:marRight w:val="0"/>
      <w:marTop w:val="0"/>
      <w:marBottom w:val="0"/>
      <w:divBdr>
        <w:top w:val="none" w:sz="0" w:space="0" w:color="auto"/>
        <w:left w:val="none" w:sz="0" w:space="0" w:color="auto"/>
        <w:bottom w:val="none" w:sz="0" w:space="0" w:color="auto"/>
        <w:right w:val="none" w:sz="0" w:space="0" w:color="auto"/>
      </w:divBdr>
    </w:div>
    <w:div w:id="1837379298">
      <w:bodyDiv w:val="1"/>
      <w:marLeft w:val="0"/>
      <w:marRight w:val="0"/>
      <w:marTop w:val="0"/>
      <w:marBottom w:val="0"/>
      <w:divBdr>
        <w:top w:val="none" w:sz="0" w:space="0" w:color="auto"/>
        <w:left w:val="none" w:sz="0" w:space="0" w:color="auto"/>
        <w:bottom w:val="none" w:sz="0" w:space="0" w:color="auto"/>
        <w:right w:val="none" w:sz="0" w:space="0" w:color="auto"/>
      </w:divBdr>
      <w:divsChild>
        <w:div w:id="257636762">
          <w:marLeft w:val="0"/>
          <w:marRight w:val="0"/>
          <w:marTop w:val="0"/>
          <w:marBottom w:val="0"/>
          <w:divBdr>
            <w:top w:val="none" w:sz="0" w:space="0" w:color="auto"/>
            <w:left w:val="none" w:sz="0" w:space="0" w:color="auto"/>
            <w:bottom w:val="none" w:sz="0" w:space="0" w:color="auto"/>
            <w:right w:val="none" w:sz="0" w:space="0" w:color="auto"/>
          </w:divBdr>
        </w:div>
        <w:div w:id="1848130895">
          <w:marLeft w:val="-300"/>
          <w:marRight w:val="-300"/>
          <w:marTop w:val="360"/>
          <w:marBottom w:val="360"/>
          <w:divBdr>
            <w:top w:val="none" w:sz="0" w:space="0" w:color="auto"/>
            <w:left w:val="none" w:sz="0" w:space="0" w:color="auto"/>
            <w:bottom w:val="none" w:sz="0" w:space="0" w:color="auto"/>
            <w:right w:val="none" w:sz="0" w:space="0" w:color="auto"/>
          </w:divBdr>
          <w:divsChild>
            <w:div w:id="1542979750">
              <w:marLeft w:val="0"/>
              <w:marRight w:val="0"/>
              <w:marTop w:val="0"/>
              <w:marBottom w:val="0"/>
              <w:divBdr>
                <w:top w:val="none" w:sz="0" w:space="0" w:color="auto"/>
                <w:left w:val="single" w:sz="24" w:space="9" w:color="04AA6D"/>
                <w:bottom w:val="none" w:sz="0" w:space="0" w:color="auto"/>
                <w:right w:val="none" w:sz="0" w:space="0" w:color="auto"/>
              </w:divBdr>
            </w:div>
          </w:divsChild>
        </w:div>
        <w:div w:id="1791392299">
          <w:marLeft w:val="0"/>
          <w:marRight w:val="0"/>
          <w:marTop w:val="0"/>
          <w:marBottom w:val="0"/>
          <w:divBdr>
            <w:top w:val="none" w:sz="0" w:space="0" w:color="auto"/>
            <w:left w:val="none" w:sz="0" w:space="0" w:color="auto"/>
            <w:bottom w:val="none" w:sz="0" w:space="0" w:color="auto"/>
            <w:right w:val="none" w:sz="0" w:space="0" w:color="auto"/>
          </w:divBdr>
        </w:div>
        <w:div w:id="1025054391">
          <w:marLeft w:val="-300"/>
          <w:marRight w:val="-300"/>
          <w:marTop w:val="360"/>
          <w:marBottom w:val="360"/>
          <w:divBdr>
            <w:top w:val="none" w:sz="0" w:space="0" w:color="auto"/>
            <w:left w:val="none" w:sz="0" w:space="0" w:color="auto"/>
            <w:bottom w:val="none" w:sz="0" w:space="0" w:color="auto"/>
            <w:right w:val="none" w:sz="0" w:space="0" w:color="auto"/>
          </w:divBdr>
          <w:divsChild>
            <w:div w:id="1772317708">
              <w:marLeft w:val="0"/>
              <w:marRight w:val="0"/>
              <w:marTop w:val="0"/>
              <w:marBottom w:val="0"/>
              <w:divBdr>
                <w:top w:val="none" w:sz="0" w:space="0" w:color="auto"/>
                <w:left w:val="single" w:sz="24" w:space="9" w:color="04AA6D"/>
                <w:bottom w:val="none" w:sz="0" w:space="0" w:color="auto"/>
                <w:right w:val="none" w:sz="0" w:space="0" w:color="auto"/>
              </w:divBdr>
            </w:div>
          </w:divsChild>
        </w:div>
        <w:div w:id="1115054579">
          <w:marLeft w:val="-300"/>
          <w:marRight w:val="-300"/>
          <w:marTop w:val="360"/>
          <w:marBottom w:val="360"/>
          <w:divBdr>
            <w:top w:val="none" w:sz="0" w:space="0" w:color="auto"/>
            <w:left w:val="none" w:sz="0" w:space="0" w:color="auto"/>
            <w:bottom w:val="none" w:sz="0" w:space="0" w:color="auto"/>
            <w:right w:val="none" w:sz="0" w:space="0" w:color="auto"/>
          </w:divBdr>
          <w:divsChild>
            <w:div w:id="1893805578">
              <w:marLeft w:val="0"/>
              <w:marRight w:val="0"/>
              <w:marTop w:val="0"/>
              <w:marBottom w:val="0"/>
              <w:divBdr>
                <w:top w:val="none" w:sz="0" w:space="0" w:color="auto"/>
                <w:left w:val="single" w:sz="24" w:space="9" w:color="04AA6D"/>
                <w:bottom w:val="none" w:sz="0" w:space="0" w:color="auto"/>
                <w:right w:val="none" w:sz="0" w:space="0" w:color="auto"/>
              </w:divBdr>
            </w:div>
          </w:divsChild>
        </w:div>
        <w:div w:id="1239051326">
          <w:marLeft w:val="0"/>
          <w:marRight w:val="0"/>
          <w:marTop w:val="0"/>
          <w:marBottom w:val="0"/>
          <w:divBdr>
            <w:top w:val="none" w:sz="0" w:space="0" w:color="auto"/>
            <w:left w:val="none" w:sz="0" w:space="0" w:color="auto"/>
            <w:bottom w:val="none" w:sz="0" w:space="0" w:color="auto"/>
            <w:right w:val="none" w:sz="0" w:space="0" w:color="auto"/>
          </w:divBdr>
        </w:div>
        <w:div w:id="1512142098">
          <w:marLeft w:val="0"/>
          <w:marRight w:val="0"/>
          <w:marTop w:val="0"/>
          <w:marBottom w:val="0"/>
          <w:divBdr>
            <w:top w:val="none" w:sz="0" w:space="0" w:color="auto"/>
            <w:left w:val="none" w:sz="0" w:space="0" w:color="auto"/>
            <w:bottom w:val="none" w:sz="0" w:space="0" w:color="auto"/>
            <w:right w:val="none" w:sz="0" w:space="0" w:color="auto"/>
          </w:divBdr>
        </w:div>
        <w:div w:id="1274360662">
          <w:marLeft w:val="-300"/>
          <w:marRight w:val="-300"/>
          <w:marTop w:val="360"/>
          <w:marBottom w:val="360"/>
          <w:divBdr>
            <w:top w:val="none" w:sz="0" w:space="0" w:color="auto"/>
            <w:left w:val="none" w:sz="0" w:space="0" w:color="auto"/>
            <w:bottom w:val="none" w:sz="0" w:space="0" w:color="auto"/>
            <w:right w:val="none" w:sz="0" w:space="0" w:color="auto"/>
          </w:divBdr>
          <w:divsChild>
            <w:div w:id="1754089098">
              <w:marLeft w:val="0"/>
              <w:marRight w:val="0"/>
              <w:marTop w:val="0"/>
              <w:marBottom w:val="0"/>
              <w:divBdr>
                <w:top w:val="none" w:sz="0" w:space="0" w:color="auto"/>
                <w:left w:val="single" w:sz="24" w:space="9" w:color="04AA6D"/>
                <w:bottom w:val="none" w:sz="0" w:space="0" w:color="auto"/>
                <w:right w:val="none" w:sz="0" w:space="0" w:color="auto"/>
              </w:divBdr>
            </w:div>
          </w:divsChild>
        </w:div>
        <w:div w:id="419449277">
          <w:marLeft w:val="-300"/>
          <w:marRight w:val="-300"/>
          <w:marTop w:val="360"/>
          <w:marBottom w:val="360"/>
          <w:divBdr>
            <w:top w:val="none" w:sz="0" w:space="0" w:color="auto"/>
            <w:left w:val="none" w:sz="0" w:space="0" w:color="auto"/>
            <w:bottom w:val="none" w:sz="0" w:space="0" w:color="auto"/>
            <w:right w:val="none" w:sz="0" w:space="0" w:color="auto"/>
          </w:divBdr>
          <w:divsChild>
            <w:div w:id="2141261759">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839425591">
      <w:bodyDiv w:val="1"/>
      <w:marLeft w:val="0"/>
      <w:marRight w:val="0"/>
      <w:marTop w:val="0"/>
      <w:marBottom w:val="0"/>
      <w:divBdr>
        <w:top w:val="none" w:sz="0" w:space="0" w:color="auto"/>
        <w:left w:val="none" w:sz="0" w:space="0" w:color="auto"/>
        <w:bottom w:val="none" w:sz="0" w:space="0" w:color="auto"/>
        <w:right w:val="none" w:sz="0" w:space="0" w:color="auto"/>
      </w:divBdr>
      <w:divsChild>
        <w:div w:id="833379250">
          <w:blockQuote w:val="1"/>
          <w:marLeft w:val="0"/>
          <w:marRight w:val="0"/>
          <w:marTop w:val="0"/>
          <w:marBottom w:val="335"/>
          <w:divBdr>
            <w:top w:val="none" w:sz="0" w:space="0" w:color="auto"/>
            <w:left w:val="single" w:sz="36" w:space="17" w:color="EEEEEE"/>
            <w:bottom w:val="none" w:sz="0" w:space="0" w:color="auto"/>
            <w:right w:val="none" w:sz="0" w:space="0" w:color="auto"/>
          </w:divBdr>
        </w:div>
      </w:divsChild>
    </w:div>
    <w:div w:id="1906840440">
      <w:bodyDiv w:val="1"/>
      <w:marLeft w:val="0"/>
      <w:marRight w:val="0"/>
      <w:marTop w:val="0"/>
      <w:marBottom w:val="0"/>
      <w:divBdr>
        <w:top w:val="none" w:sz="0" w:space="0" w:color="auto"/>
        <w:left w:val="none" w:sz="0" w:space="0" w:color="auto"/>
        <w:bottom w:val="none" w:sz="0" w:space="0" w:color="auto"/>
        <w:right w:val="none" w:sz="0" w:space="0" w:color="auto"/>
      </w:divBdr>
      <w:divsChild>
        <w:div w:id="875777156">
          <w:marLeft w:val="0"/>
          <w:marRight w:val="0"/>
          <w:marTop w:val="0"/>
          <w:marBottom w:val="134"/>
          <w:divBdr>
            <w:top w:val="single" w:sz="6" w:space="0" w:color="D5DDC6"/>
            <w:left w:val="single" w:sz="24" w:space="0" w:color="66BB55"/>
            <w:bottom w:val="single" w:sz="6" w:space="0" w:color="D5DDC6"/>
            <w:right w:val="single" w:sz="6" w:space="0" w:color="D5DDC6"/>
          </w:divBdr>
        </w:div>
        <w:div w:id="813792247">
          <w:marLeft w:val="0"/>
          <w:marRight w:val="0"/>
          <w:marTop w:val="0"/>
          <w:marBottom w:val="134"/>
          <w:divBdr>
            <w:top w:val="single" w:sz="6" w:space="0" w:color="D5DDC6"/>
            <w:left w:val="single" w:sz="24" w:space="0" w:color="66BB55"/>
            <w:bottom w:val="single" w:sz="6" w:space="0" w:color="D5DDC6"/>
            <w:right w:val="single" w:sz="6" w:space="0" w:color="D5DDC6"/>
          </w:divBdr>
        </w:div>
      </w:divsChild>
    </w:div>
    <w:div w:id="1913662191">
      <w:bodyDiv w:val="1"/>
      <w:marLeft w:val="0"/>
      <w:marRight w:val="0"/>
      <w:marTop w:val="0"/>
      <w:marBottom w:val="0"/>
      <w:divBdr>
        <w:top w:val="none" w:sz="0" w:space="0" w:color="auto"/>
        <w:left w:val="none" w:sz="0" w:space="0" w:color="auto"/>
        <w:bottom w:val="none" w:sz="0" w:space="0" w:color="auto"/>
        <w:right w:val="none" w:sz="0" w:space="0" w:color="auto"/>
      </w:divBdr>
      <w:divsChild>
        <w:div w:id="696810119">
          <w:marLeft w:val="0"/>
          <w:marRight w:val="0"/>
          <w:marTop w:val="0"/>
          <w:marBottom w:val="0"/>
          <w:divBdr>
            <w:top w:val="none" w:sz="0" w:space="0" w:color="auto"/>
            <w:left w:val="none" w:sz="0" w:space="0" w:color="auto"/>
            <w:bottom w:val="none" w:sz="0" w:space="0" w:color="auto"/>
            <w:right w:val="none" w:sz="0" w:space="0" w:color="auto"/>
          </w:divBdr>
        </w:div>
        <w:div w:id="1823305145">
          <w:marLeft w:val="-300"/>
          <w:marRight w:val="-300"/>
          <w:marTop w:val="360"/>
          <w:marBottom w:val="360"/>
          <w:divBdr>
            <w:top w:val="none" w:sz="0" w:space="0" w:color="auto"/>
            <w:left w:val="none" w:sz="0" w:space="0" w:color="auto"/>
            <w:bottom w:val="none" w:sz="0" w:space="0" w:color="auto"/>
            <w:right w:val="none" w:sz="0" w:space="0" w:color="auto"/>
          </w:divBdr>
          <w:divsChild>
            <w:div w:id="126144572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080712090">
      <w:bodyDiv w:val="1"/>
      <w:marLeft w:val="0"/>
      <w:marRight w:val="0"/>
      <w:marTop w:val="0"/>
      <w:marBottom w:val="0"/>
      <w:divBdr>
        <w:top w:val="none" w:sz="0" w:space="0" w:color="auto"/>
        <w:left w:val="none" w:sz="0" w:space="0" w:color="auto"/>
        <w:bottom w:val="none" w:sz="0" w:space="0" w:color="auto"/>
        <w:right w:val="none" w:sz="0" w:space="0" w:color="auto"/>
      </w:divBdr>
      <w:divsChild>
        <w:div w:id="2098205416">
          <w:marLeft w:val="0"/>
          <w:marRight w:val="0"/>
          <w:marTop w:val="0"/>
          <w:marBottom w:val="134"/>
          <w:divBdr>
            <w:top w:val="single" w:sz="6" w:space="0" w:color="D5DDC6"/>
            <w:left w:val="single" w:sz="24" w:space="0" w:color="66BB55"/>
            <w:bottom w:val="single" w:sz="6" w:space="0" w:color="D5DDC6"/>
            <w:right w:val="single" w:sz="6" w:space="0" w:color="D5DDC6"/>
          </w:divBdr>
        </w:div>
        <w:div w:id="415515983">
          <w:marLeft w:val="0"/>
          <w:marRight w:val="0"/>
          <w:marTop w:val="0"/>
          <w:marBottom w:val="134"/>
          <w:divBdr>
            <w:top w:val="single" w:sz="6" w:space="0" w:color="D5DDC6"/>
            <w:left w:val="single" w:sz="24" w:space="0" w:color="66BB55"/>
            <w:bottom w:val="single" w:sz="6" w:space="0" w:color="D5DDC6"/>
            <w:right w:val="single" w:sz="6" w:space="0" w:color="D5DDC6"/>
          </w:divBdr>
        </w:div>
      </w:divsChild>
    </w:div>
    <w:div w:id="2111242991">
      <w:bodyDiv w:val="1"/>
      <w:marLeft w:val="0"/>
      <w:marRight w:val="0"/>
      <w:marTop w:val="0"/>
      <w:marBottom w:val="0"/>
      <w:divBdr>
        <w:top w:val="none" w:sz="0" w:space="0" w:color="auto"/>
        <w:left w:val="none" w:sz="0" w:space="0" w:color="auto"/>
        <w:bottom w:val="none" w:sz="0" w:space="0" w:color="auto"/>
        <w:right w:val="none" w:sz="0" w:space="0" w:color="auto"/>
      </w:divBdr>
      <w:divsChild>
        <w:div w:id="1176579489">
          <w:marLeft w:val="0"/>
          <w:marRight w:val="0"/>
          <w:marTop w:val="0"/>
          <w:marBottom w:val="134"/>
          <w:divBdr>
            <w:top w:val="single" w:sz="6" w:space="0" w:color="D5DDC6"/>
            <w:left w:val="single" w:sz="24" w:space="0" w:color="66BB55"/>
            <w:bottom w:val="single" w:sz="6" w:space="0" w:color="D5DDC6"/>
            <w:right w:val="single" w:sz="6" w:space="0" w:color="D5DDC6"/>
          </w:divBdr>
        </w:div>
        <w:div w:id="217516546">
          <w:marLeft w:val="0"/>
          <w:marRight w:val="0"/>
          <w:marTop w:val="0"/>
          <w:marBottom w:val="134"/>
          <w:divBdr>
            <w:top w:val="single" w:sz="6" w:space="0" w:color="D5DDC6"/>
            <w:left w:val="single" w:sz="24" w:space="0" w:color="66BB55"/>
            <w:bottom w:val="single" w:sz="6" w:space="0" w:color="D5DDC6"/>
            <w:right w:val="single" w:sz="6" w:space="0" w:color="D5DDC6"/>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tutorialspoint.com/sql/first-normal-form.htm" TargetMode="External"/><Relationship Id="rId18" Type="http://schemas.openxmlformats.org/officeDocument/2006/relationships/hyperlink" Target="https://search.oracle.com/search/search?group=MySQL&amp;q=DROP" TargetMode="External"/><Relationship Id="rId26" Type="http://schemas.openxmlformats.org/officeDocument/2006/relationships/hyperlink" Target="mailto:janetjones@yagoo.cm" TargetMode="External"/><Relationship Id="rId39" Type="http://schemas.openxmlformats.org/officeDocument/2006/relationships/hyperlink" Target="https://www.w3schools.com/sql/sql_create_index.asp" TargetMode="External"/><Relationship Id="rId21" Type="http://schemas.openxmlformats.org/officeDocument/2006/relationships/hyperlink" Target="https://www.mysqltutorial.org/mysql-delete-statement.aspx" TargetMode="External"/><Relationship Id="rId34" Type="http://schemas.openxmlformats.org/officeDocument/2006/relationships/hyperlink" Target="https://www.w3schools.com/sql/sql_unique.asp" TargetMode="External"/><Relationship Id="rId42" Type="http://schemas.openxmlformats.org/officeDocument/2006/relationships/image" Target="media/image2.png"/><Relationship Id="rId47" Type="http://schemas.openxmlformats.org/officeDocument/2006/relationships/hyperlink" Target="https://www.mysqltutorial.org/mysql-basics/mysql-in/" TargetMode="External"/><Relationship Id="rId50" Type="http://schemas.openxmlformats.org/officeDocument/2006/relationships/image" Target="media/image6.png"/><Relationship Id="rId55" Type="http://schemas.openxmlformats.org/officeDocument/2006/relationships/hyperlink" Target="https://www.mysqltutorial.org/mysql-avg/" TargetMode="External"/><Relationship Id="rId63" Type="http://schemas.openxmlformats.org/officeDocument/2006/relationships/theme" Target="theme/theme1.xml"/><Relationship Id="rId7" Type="http://schemas.openxmlformats.org/officeDocument/2006/relationships/hyperlink" Target="https://www.tutorialspoint.com/sql/sql-default.htm" TargetMode="External"/><Relationship Id="rId2" Type="http://schemas.openxmlformats.org/officeDocument/2006/relationships/numbering" Target="numbering.xml"/><Relationship Id="rId16" Type="http://schemas.openxmlformats.org/officeDocument/2006/relationships/hyperlink" Target="https://search.oracle.com/search/search?group=MySQL&amp;q=ALTER" TargetMode="External"/><Relationship Id="rId29" Type="http://schemas.openxmlformats.org/officeDocument/2006/relationships/hyperlink" Target="mailto:rm@tstreet.com" TargetMode="External"/><Relationship Id="rId11" Type="http://schemas.openxmlformats.org/officeDocument/2006/relationships/hyperlink" Target="https://www.tutorialspoint.com/sql/sql-check.htm" TargetMode="External"/><Relationship Id="rId24" Type="http://schemas.openxmlformats.org/officeDocument/2006/relationships/hyperlink" Target="https://www.mysqltutorial.org/mysql-create-table/" TargetMode="External"/><Relationship Id="rId32" Type="http://schemas.openxmlformats.org/officeDocument/2006/relationships/hyperlink" Target="https://www.mysqltutorial.org/mysql-select-statement-query-data.aspx" TargetMode="External"/><Relationship Id="rId37" Type="http://schemas.openxmlformats.org/officeDocument/2006/relationships/hyperlink" Target="https://www.w3schools.com/sql/sql_check.asp" TargetMode="External"/><Relationship Id="rId40" Type="http://schemas.openxmlformats.org/officeDocument/2006/relationships/hyperlink" Target="https://www.w3schools.com/spaces/" TargetMode="External"/><Relationship Id="rId45" Type="http://schemas.openxmlformats.org/officeDocument/2006/relationships/image" Target="media/image3.png"/><Relationship Id="rId53" Type="http://schemas.openxmlformats.org/officeDocument/2006/relationships/hyperlink" Target="https://www.mysqltutorial.org/mysql-max-function/" TargetMode="External"/><Relationship Id="rId58" Type="http://schemas.openxmlformats.org/officeDocument/2006/relationships/image" Target="media/image9.gif"/><Relationship Id="rId5" Type="http://schemas.openxmlformats.org/officeDocument/2006/relationships/webSettings" Target="webSettings.xml"/><Relationship Id="rId61" Type="http://schemas.openxmlformats.org/officeDocument/2006/relationships/image" Target="media/image12.gif"/><Relationship Id="rId19" Type="http://schemas.openxmlformats.org/officeDocument/2006/relationships/hyperlink" Target="https://search.oracle.com/search/search?group=MySQL&amp;q=COLUMN" TargetMode="External"/><Relationship Id="rId14" Type="http://schemas.openxmlformats.org/officeDocument/2006/relationships/hyperlink" Target="https://www.tutorialspoint.com/sql/second-normal-form.htm" TargetMode="External"/><Relationship Id="rId22" Type="http://schemas.openxmlformats.org/officeDocument/2006/relationships/hyperlink" Target="https://www.mysqltutorial.org/mysql-where/" TargetMode="External"/><Relationship Id="rId27" Type="http://schemas.openxmlformats.org/officeDocument/2006/relationships/hyperlink" Target="mailto:janetjones@yagoo.cm" TargetMode="External"/><Relationship Id="rId30" Type="http://schemas.openxmlformats.org/officeDocument/2006/relationships/hyperlink" Target="mailto:janetjones@yagoo.cm" TargetMode="External"/><Relationship Id="rId35" Type="http://schemas.openxmlformats.org/officeDocument/2006/relationships/hyperlink" Target="https://www.w3schools.com/sql/sql_primarykey.asp" TargetMode="External"/><Relationship Id="rId43" Type="http://schemas.openxmlformats.org/officeDocument/2006/relationships/hyperlink" Target="https://www.mysqltutorial.org/mysql-where/" TargetMode="External"/><Relationship Id="rId48" Type="http://schemas.openxmlformats.org/officeDocument/2006/relationships/hyperlink" Target="https://www.mysqltutorial.org/mysql-basics/mysql-in/" TargetMode="External"/><Relationship Id="rId56" Type="http://schemas.openxmlformats.org/officeDocument/2006/relationships/image" Target="media/image7.png"/><Relationship Id="rId8" Type="http://schemas.openxmlformats.org/officeDocument/2006/relationships/hyperlink" Target="https://www.tutorialspoint.com/sql/sql-unique.htm" TargetMode="External"/><Relationship Id="rId51" Type="http://schemas.openxmlformats.org/officeDocument/2006/relationships/hyperlink" Target="https://www.mysqltutorial.org/mysql-temporary-table/" TargetMode="External"/><Relationship Id="rId3" Type="http://schemas.openxmlformats.org/officeDocument/2006/relationships/styles" Target="styles.xml"/><Relationship Id="rId12" Type="http://schemas.openxmlformats.org/officeDocument/2006/relationships/hyperlink" Target="https://www.tutorialspoint.com/sql/sql-index.htm" TargetMode="External"/><Relationship Id="rId17" Type="http://schemas.openxmlformats.org/officeDocument/2006/relationships/hyperlink" Target="https://search.oracle.com/search/search?group=MySQL&amp;q=TABLE" TargetMode="External"/><Relationship Id="rId25" Type="http://schemas.openxmlformats.org/officeDocument/2006/relationships/hyperlink" Target="https://www.studytonight.com/studyroom/" TargetMode="External"/><Relationship Id="rId33" Type="http://schemas.openxmlformats.org/officeDocument/2006/relationships/hyperlink" Target="https://www.w3schools.com/sql/sql_notnull.asp" TargetMode="External"/><Relationship Id="rId38" Type="http://schemas.openxmlformats.org/officeDocument/2006/relationships/hyperlink" Target="https://www.w3schools.com/sql/sql_default.asp" TargetMode="External"/><Relationship Id="rId46" Type="http://schemas.openxmlformats.org/officeDocument/2006/relationships/image" Target="media/image4.png"/><Relationship Id="rId59" Type="http://schemas.openxmlformats.org/officeDocument/2006/relationships/image" Target="media/image10.png"/><Relationship Id="rId20" Type="http://schemas.openxmlformats.org/officeDocument/2006/relationships/image" Target="media/image1.png"/><Relationship Id="rId41" Type="http://schemas.openxmlformats.org/officeDocument/2006/relationships/hyperlink" Target="https://www.mysqltutorial.org/mysql-sample-database.aspx" TargetMode="External"/><Relationship Id="rId54" Type="http://schemas.openxmlformats.org/officeDocument/2006/relationships/hyperlink" Target="https://www.mysqltutorial.org/mysql-min/"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tutorialspoint.com/sql/sql-not-null.htm" TargetMode="External"/><Relationship Id="rId15" Type="http://schemas.openxmlformats.org/officeDocument/2006/relationships/hyperlink" Target="https://www.tutorialspoint.com/sql/third-normal-form.htm" TargetMode="External"/><Relationship Id="rId23" Type="http://schemas.openxmlformats.org/officeDocument/2006/relationships/hyperlink" Target="https://www.mysqltutorial.org/mysql-drop-table" TargetMode="External"/><Relationship Id="rId28" Type="http://schemas.openxmlformats.org/officeDocument/2006/relationships/hyperlink" Target="mailto:jj@fstreet.com" TargetMode="External"/><Relationship Id="rId36" Type="http://schemas.openxmlformats.org/officeDocument/2006/relationships/hyperlink" Target="https://www.w3schools.com/sql/sql_foreignkey.asp" TargetMode="External"/><Relationship Id="rId49" Type="http://schemas.openxmlformats.org/officeDocument/2006/relationships/image" Target="media/image5.png"/><Relationship Id="rId57" Type="http://schemas.openxmlformats.org/officeDocument/2006/relationships/image" Target="media/image8.png"/><Relationship Id="rId10" Type="http://schemas.openxmlformats.org/officeDocument/2006/relationships/hyperlink" Target="https://www.tutorialspoint.com/sql/sql-foreign-key.htm" TargetMode="External"/><Relationship Id="rId31" Type="http://schemas.openxmlformats.org/officeDocument/2006/relationships/hyperlink" Target="mailto:jj@fstreet.com" TargetMode="External"/><Relationship Id="rId44" Type="http://schemas.openxmlformats.org/officeDocument/2006/relationships/hyperlink" Target="https://www.mysqltutorial.org/tryit/query/mysql-subquery/" TargetMode="External"/><Relationship Id="rId52" Type="http://schemas.openxmlformats.org/officeDocument/2006/relationships/hyperlink" Target="https://www.mysqltutorial.org/mysql-derived-table/" TargetMode="External"/><Relationship Id="rId60" Type="http://schemas.openxmlformats.org/officeDocument/2006/relationships/image" Target="media/image11.gif"/><Relationship Id="rId4" Type="http://schemas.openxmlformats.org/officeDocument/2006/relationships/settings" Target="settings.xml"/><Relationship Id="rId9" Type="http://schemas.openxmlformats.org/officeDocument/2006/relationships/hyperlink" Target="https://www.tutorialspoint.com/sql/sql-primary-key.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68E0AC-AE4D-45F7-B1B9-BABF061006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35636</TotalTime>
  <Pages>114</Pages>
  <Words>11019</Words>
  <Characters>62810</Characters>
  <Application>Microsoft Office Word</Application>
  <DocSecurity>0</DocSecurity>
  <Lines>523</Lines>
  <Paragraphs>147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Jayanth</dc:creator>
  <cp:keywords/>
  <dc:description/>
  <cp:lastModifiedBy>jayanth vellingiri</cp:lastModifiedBy>
  <cp:revision>118</cp:revision>
  <dcterms:created xsi:type="dcterms:W3CDTF">2020-01-11T09:21:00Z</dcterms:created>
  <dcterms:modified xsi:type="dcterms:W3CDTF">2024-02-24T07:22:00Z</dcterms:modified>
</cp:coreProperties>
</file>